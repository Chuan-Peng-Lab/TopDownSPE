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8F1A" w14:textId="77777777" w:rsidR="003A784D" w:rsidRDefault="003A784D" w:rsidP="003A784D">
      <w:pPr>
        <w:jc w:val="center"/>
        <w:rPr>
          <w:rFonts w:ascii="LiSu" w:eastAsia="LiSu"/>
          <w:sz w:val="36"/>
          <w:szCs w:val="36"/>
        </w:rPr>
      </w:pPr>
      <w:bookmarkStart w:id="0" w:name="_Hlk133367620"/>
      <w:bookmarkEnd w:id="0"/>
    </w:p>
    <w:p w14:paraId="04399AE9" w14:textId="77777777" w:rsidR="003A784D" w:rsidRDefault="003A784D" w:rsidP="003A784D">
      <w:pPr>
        <w:jc w:val="center"/>
        <w:rPr>
          <w:rFonts w:ascii="LiSu" w:eastAsia="LiSu"/>
          <w:b/>
          <w:sz w:val="18"/>
          <w:szCs w:val="18"/>
        </w:rPr>
      </w:pPr>
      <w:r w:rsidRPr="00DA7C24">
        <w:rPr>
          <w:rFonts w:ascii="LiSu" w:eastAsia="LiSu" w:hint="eastAsia"/>
          <w:b/>
          <w:sz w:val="48"/>
          <w:szCs w:val="48"/>
        </w:rPr>
        <w:t>南 京 师 范 大 学</w:t>
      </w:r>
    </w:p>
    <w:p w14:paraId="30F8948B" w14:textId="77777777" w:rsidR="003A784D" w:rsidRPr="00A827F4" w:rsidRDefault="003A784D" w:rsidP="003A784D">
      <w:pPr>
        <w:jc w:val="center"/>
        <w:rPr>
          <w:rFonts w:ascii="LiSu" w:eastAsia="LiSu"/>
          <w:b/>
          <w:sz w:val="18"/>
          <w:szCs w:val="18"/>
        </w:rPr>
      </w:pPr>
    </w:p>
    <w:p w14:paraId="4B675F4E" w14:textId="77777777" w:rsidR="003A784D" w:rsidRPr="00DA7C24" w:rsidRDefault="003A784D" w:rsidP="003A784D">
      <w:pPr>
        <w:jc w:val="center"/>
        <w:rPr>
          <w:rFonts w:ascii="SimHei" w:eastAsia="SimHei"/>
          <w:b/>
          <w:sz w:val="72"/>
          <w:szCs w:val="72"/>
        </w:rPr>
      </w:pPr>
      <w:r w:rsidRPr="00DA7C24">
        <w:rPr>
          <w:rFonts w:ascii="SimHei" w:eastAsia="SimHei" w:hint="eastAsia"/>
          <w:b/>
          <w:sz w:val="72"/>
          <w:szCs w:val="72"/>
        </w:rPr>
        <w:t>毕 业</w:t>
      </w:r>
      <w:r>
        <w:rPr>
          <w:rFonts w:ascii="SimHei" w:eastAsia="SimHei" w:hint="eastAsia"/>
          <w:b/>
          <w:sz w:val="72"/>
          <w:szCs w:val="72"/>
        </w:rPr>
        <w:t xml:space="preserve"> </w:t>
      </w:r>
      <w:r w:rsidRPr="00DA7C24">
        <w:rPr>
          <w:rFonts w:ascii="SimHei" w:eastAsia="SimHei" w:hint="eastAsia"/>
          <w:b/>
          <w:sz w:val="72"/>
          <w:szCs w:val="72"/>
        </w:rPr>
        <w:t>论 文（设 计）</w:t>
      </w:r>
    </w:p>
    <w:p w14:paraId="57BFFFC3" w14:textId="1B667244" w:rsidR="003A784D" w:rsidRPr="00451EE0" w:rsidRDefault="003A784D" w:rsidP="003A784D">
      <w:pPr>
        <w:jc w:val="center"/>
        <w:rPr>
          <w:rFonts w:ascii="SimHei" w:eastAsia="SimHei"/>
          <w:b/>
          <w:sz w:val="52"/>
          <w:szCs w:val="52"/>
        </w:rPr>
      </w:pPr>
      <w:r w:rsidRPr="00451EE0">
        <w:rPr>
          <w:rFonts w:ascii="SimHei" w:eastAsia="SimHei" w:hint="eastAsia"/>
          <w:b/>
          <w:sz w:val="52"/>
          <w:szCs w:val="52"/>
        </w:rPr>
        <w:t>（</w:t>
      </w:r>
      <w:r>
        <w:rPr>
          <w:rFonts w:ascii="SimHei" w:eastAsia="SimHei" w:hint="eastAsia"/>
          <w:b/>
          <w:sz w:val="52"/>
          <w:szCs w:val="52"/>
        </w:rPr>
        <w:t xml:space="preserve"> </w:t>
      </w:r>
      <w:r w:rsidRPr="003A784D">
        <w:rPr>
          <w:rFonts w:ascii="Times New Roman" w:eastAsia="SimHei" w:hAnsi="Times New Roman" w:cs="Times New Roman"/>
          <w:b/>
          <w:sz w:val="52"/>
          <w:szCs w:val="52"/>
        </w:rPr>
        <w:t>2023</w:t>
      </w:r>
      <w:r>
        <w:rPr>
          <w:rFonts w:ascii="SimHei" w:eastAsia="SimHei" w:hint="eastAsia"/>
          <w:b/>
          <w:sz w:val="52"/>
          <w:szCs w:val="52"/>
        </w:rPr>
        <w:t xml:space="preserve"> </w:t>
      </w:r>
      <w:r w:rsidRPr="00451EE0">
        <w:rPr>
          <w:rFonts w:ascii="SimHei" w:eastAsia="SimHei" w:hint="eastAsia"/>
          <w:b/>
          <w:sz w:val="52"/>
          <w:szCs w:val="52"/>
        </w:rPr>
        <w:t>届）</w:t>
      </w:r>
    </w:p>
    <w:p w14:paraId="7BC3C02A" w14:textId="77777777" w:rsidR="003A784D" w:rsidRPr="00052003" w:rsidRDefault="003A784D" w:rsidP="003A784D">
      <w:pPr>
        <w:jc w:val="center"/>
        <w:rPr>
          <w:rFonts w:ascii="SimHei" w:eastAsia="SimHei"/>
          <w:sz w:val="52"/>
          <w:szCs w:val="52"/>
        </w:rPr>
      </w:pPr>
    </w:p>
    <w:p w14:paraId="1FB013C8" w14:textId="7BB56B89" w:rsidR="003A784D" w:rsidRDefault="003A784D" w:rsidP="003A784D">
      <w:pPr>
        <w:jc w:val="center"/>
      </w:pPr>
      <w:r w:rsidRPr="00451EE0">
        <w:rPr>
          <w:noProof/>
        </w:rPr>
        <w:drawing>
          <wp:inline distT="0" distB="0" distL="0" distR="0" wp14:anchorId="1EBB429F" wp14:editId="48A4F770">
            <wp:extent cx="1841500" cy="1905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30000"/>
                      <a:extLst>
                        <a:ext uri="{28A0092B-C50C-407E-A947-70E740481C1C}">
                          <a14:useLocalDpi xmlns:a14="http://schemas.microsoft.com/office/drawing/2010/main" val="0"/>
                        </a:ext>
                      </a:extLst>
                    </a:blip>
                    <a:srcRect/>
                    <a:stretch>
                      <a:fillRect/>
                    </a:stretch>
                  </pic:blipFill>
                  <pic:spPr bwMode="auto">
                    <a:xfrm>
                      <a:off x="0" y="0"/>
                      <a:ext cx="1841500" cy="1905000"/>
                    </a:xfrm>
                    <a:prstGeom prst="rect">
                      <a:avLst/>
                    </a:prstGeom>
                    <a:noFill/>
                    <a:ln>
                      <a:noFill/>
                    </a:ln>
                  </pic:spPr>
                </pic:pic>
              </a:graphicData>
            </a:graphic>
          </wp:inline>
        </w:drawing>
      </w:r>
    </w:p>
    <w:p w14:paraId="40F39155" w14:textId="77777777" w:rsidR="003A784D" w:rsidRDefault="003A784D" w:rsidP="003A784D">
      <w:pPr>
        <w:jc w:val="center"/>
      </w:pPr>
    </w:p>
    <w:p w14:paraId="5B1B5420" w14:textId="77777777" w:rsidR="003A784D" w:rsidRDefault="003A784D" w:rsidP="003A784D">
      <w:pPr>
        <w:jc w:val="center"/>
      </w:pPr>
    </w:p>
    <w:p w14:paraId="73C02665" w14:textId="4098F818" w:rsidR="003A784D" w:rsidRPr="003470AE" w:rsidRDefault="003A784D" w:rsidP="007621AC">
      <w:pPr>
        <w:ind w:firstLineChars="246" w:firstLine="790"/>
        <w:rPr>
          <w:rFonts w:ascii="SimHei" w:eastAsia="SimHei"/>
          <w:b/>
          <w:sz w:val="32"/>
          <w:szCs w:val="32"/>
          <w:u w:val="single"/>
        </w:rPr>
      </w:pPr>
      <w:r w:rsidRPr="00451EE0">
        <w:rPr>
          <w:rFonts w:ascii="SimHei" w:eastAsia="SimHei" w:hint="eastAsia"/>
          <w:b/>
          <w:sz w:val="32"/>
          <w:szCs w:val="32"/>
        </w:rPr>
        <w:t>题    目：</w:t>
      </w:r>
      <w:r w:rsidR="007621AC">
        <w:rPr>
          <w:rFonts w:ascii="SimHei" w:eastAsia="SimHei" w:hint="eastAsia"/>
          <w:b/>
          <w:sz w:val="32"/>
          <w:szCs w:val="32"/>
          <w:u w:val="single"/>
        </w:rPr>
        <w:t>自我优势效应中自上而下的加工机制</w:t>
      </w:r>
    </w:p>
    <w:p w14:paraId="2D8DEA9A" w14:textId="272A0E76" w:rsidR="003A784D" w:rsidRPr="00877EE9" w:rsidRDefault="003A784D" w:rsidP="003A784D">
      <w:pPr>
        <w:ind w:firstLineChars="246" w:firstLine="790"/>
        <w:rPr>
          <w:rFonts w:ascii="SimHei" w:eastAsia="SimHei"/>
          <w:b/>
          <w:sz w:val="32"/>
          <w:szCs w:val="32"/>
          <w:u w:val="single"/>
        </w:rPr>
      </w:pPr>
      <w:r>
        <w:rPr>
          <w:rFonts w:ascii="SimHei" w:eastAsia="SimHei" w:hint="eastAsia"/>
          <w:b/>
          <w:sz w:val="32"/>
          <w:szCs w:val="32"/>
        </w:rPr>
        <w:t>学    院</w:t>
      </w:r>
      <w:r w:rsidRPr="00451EE0">
        <w:rPr>
          <w:rFonts w:ascii="SimHei" w:eastAsia="SimHei" w:hint="eastAsia"/>
          <w:b/>
          <w:sz w:val="32"/>
          <w:szCs w:val="32"/>
        </w:rPr>
        <w:t>：</w:t>
      </w:r>
      <w:r>
        <w:rPr>
          <w:rFonts w:ascii="SimHei" w:eastAsia="SimHei" w:hint="eastAsia"/>
          <w:b/>
          <w:sz w:val="32"/>
          <w:szCs w:val="32"/>
          <w:u w:val="single"/>
        </w:rPr>
        <w:t xml:space="preserve">       </w:t>
      </w:r>
      <w:r w:rsidR="007621AC">
        <w:rPr>
          <w:rFonts w:ascii="SimHei" w:eastAsia="SimHei"/>
          <w:b/>
          <w:sz w:val="32"/>
          <w:szCs w:val="32"/>
          <w:u w:val="single"/>
        </w:rPr>
        <w:t xml:space="preserve">  </w:t>
      </w:r>
      <w:r>
        <w:rPr>
          <w:rFonts w:ascii="SimHei" w:eastAsia="SimHei" w:hint="eastAsia"/>
          <w:b/>
          <w:sz w:val="32"/>
          <w:szCs w:val="32"/>
          <w:u w:val="single"/>
        </w:rPr>
        <w:t xml:space="preserve"> </w:t>
      </w:r>
      <w:r w:rsidR="007621AC">
        <w:rPr>
          <w:rFonts w:ascii="SimHei" w:eastAsia="SimHei" w:hint="eastAsia"/>
          <w:b/>
          <w:sz w:val="32"/>
          <w:szCs w:val="32"/>
          <w:u w:val="single"/>
        </w:rPr>
        <w:t>心理学院</w:t>
      </w:r>
      <w:r>
        <w:rPr>
          <w:rFonts w:ascii="SimHei" w:eastAsia="SimHei" w:hint="eastAsia"/>
          <w:b/>
          <w:sz w:val="32"/>
          <w:szCs w:val="32"/>
          <w:u w:val="single"/>
        </w:rPr>
        <w:t xml:space="preserve">              </w:t>
      </w:r>
    </w:p>
    <w:p w14:paraId="386DDDCD" w14:textId="742ED9EB" w:rsidR="003A784D" w:rsidRPr="00877EE9" w:rsidRDefault="003A784D" w:rsidP="003A784D">
      <w:pPr>
        <w:ind w:firstLineChars="246" w:firstLine="790"/>
        <w:rPr>
          <w:rFonts w:ascii="SimHei" w:eastAsia="SimHei"/>
          <w:b/>
          <w:sz w:val="32"/>
          <w:szCs w:val="32"/>
          <w:u w:val="single"/>
        </w:rPr>
      </w:pPr>
      <w:r w:rsidRPr="00451EE0">
        <w:rPr>
          <w:rFonts w:ascii="SimHei" w:eastAsia="SimHei" w:hint="eastAsia"/>
          <w:b/>
          <w:sz w:val="32"/>
          <w:szCs w:val="32"/>
        </w:rPr>
        <w:t>专    业：</w:t>
      </w:r>
      <w:r>
        <w:rPr>
          <w:rFonts w:ascii="SimHei" w:eastAsia="SimHei" w:hint="eastAsia"/>
          <w:b/>
          <w:sz w:val="32"/>
          <w:szCs w:val="32"/>
          <w:u w:val="single"/>
        </w:rPr>
        <w:t xml:space="preserve">         </w:t>
      </w:r>
      <w:r w:rsidR="007621AC">
        <w:rPr>
          <w:rFonts w:ascii="SimHei" w:eastAsia="SimHei" w:hint="eastAsia"/>
          <w:b/>
          <w:sz w:val="32"/>
          <w:szCs w:val="32"/>
          <w:u w:val="single"/>
        </w:rPr>
        <w:t>应用心理学</w:t>
      </w:r>
      <w:r>
        <w:rPr>
          <w:rFonts w:ascii="SimHei" w:eastAsia="SimHei" w:hint="eastAsia"/>
          <w:b/>
          <w:sz w:val="32"/>
          <w:szCs w:val="32"/>
          <w:u w:val="single"/>
        </w:rPr>
        <w:t xml:space="preserve">             </w:t>
      </w:r>
    </w:p>
    <w:p w14:paraId="69E2E2BA" w14:textId="7B20E679" w:rsidR="003A784D" w:rsidRPr="00877EE9" w:rsidRDefault="003A784D" w:rsidP="003A784D">
      <w:pPr>
        <w:ind w:firstLineChars="246" w:firstLine="790"/>
        <w:rPr>
          <w:rFonts w:ascii="SimHei" w:eastAsia="SimHei"/>
          <w:b/>
          <w:sz w:val="32"/>
          <w:szCs w:val="32"/>
          <w:u w:val="single"/>
        </w:rPr>
      </w:pPr>
      <w:r w:rsidRPr="00451EE0">
        <w:rPr>
          <w:rFonts w:ascii="SimHei" w:eastAsia="SimHei" w:hint="eastAsia"/>
          <w:b/>
          <w:sz w:val="32"/>
          <w:szCs w:val="32"/>
        </w:rPr>
        <w:t>姓    名：</w:t>
      </w:r>
      <w:r>
        <w:rPr>
          <w:rFonts w:ascii="SimHei" w:eastAsia="SimHei" w:hint="eastAsia"/>
          <w:b/>
          <w:sz w:val="32"/>
          <w:szCs w:val="32"/>
          <w:u w:val="single"/>
        </w:rPr>
        <w:t xml:space="preserve">           </w:t>
      </w:r>
      <w:r w:rsidR="007621AC">
        <w:rPr>
          <w:rFonts w:ascii="SimHei" w:eastAsia="SimHei" w:hint="eastAsia"/>
          <w:b/>
          <w:sz w:val="32"/>
          <w:szCs w:val="32"/>
          <w:u w:val="single"/>
        </w:rPr>
        <w:t>马嘉晨</w:t>
      </w:r>
      <w:r>
        <w:rPr>
          <w:rFonts w:ascii="SimHei" w:eastAsia="SimHei" w:hint="eastAsia"/>
          <w:b/>
          <w:sz w:val="32"/>
          <w:szCs w:val="32"/>
          <w:u w:val="single"/>
        </w:rPr>
        <w:t xml:space="preserve">               </w:t>
      </w:r>
    </w:p>
    <w:p w14:paraId="4020F0EE" w14:textId="7931028F" w:rsidR="003A784D" w:rsidRPr="00877EE9" w:rsidRDefault="003A784D" w:rsidP="003A784D">
      <w:pPr>
        <w:ind w:firstLineChars="246" w:firstLine="790"/>
        <w:rPr>
          <w:rFonts w:ascii="SimHei" w:eastAsia="SimHei"/>
          <w:b/>
          <w:sz w:val="32"/>
          <w:szCs w:val="32"/>
          <w:u w:val="single"/>
        </w:rPr>
      </w:pPr>
      <w:r>
        <w:rPr>
          <w:rFonts w:ascii="SimHei" w:eastAsia="SimHei" w:hint="eastAsia"/>
          <w:b/>
          <w:sz w:val="32"/>
          <w:szCs w:val="32"/>
        </w:rPr>
        <w:t>学    号：</w:t>
      </w:r>
      <w:r>
        <w:rPr>
          <w:rFonts w:ascii="SimHei" w:eastAsia="SimHei" w:hint="eastAsia"/>
          <w:b/>
          <w:sz w:val="32"/>
          <w:szCs w:val="32"/>
          <w:u w:val="single"/>
        </w:rPr>
        <w:t xml:space="preserve">          </w:t>
      </w:r>
      <w:r w:rsidR="007621AC">
        <w:rPr>
          <w:rFonts w:ascii="SimHei" w:eastAsia="SimHei"/>
          <w:b/>
          <w:sz w:val="32"/>
          <w:szCs w:val="32"/>
          <w:u w:val="single"/>
        </w:rPr>
        <w:t>18212001</w:t>
      </w:r>
      <w:r>
        <w:rPr>
          <w:rFonts w:ascii="SimHei" w:eastAsia="SimHei" w:hint="eastAsia"/>
          <w:b/>
          <w:sz w:val="32"/>
          <w:szCs w:val="32"/>
          <w:u w:val="single"/>
        </w:rPr>
        <w:t xml:space="preserve">              </w:t>
      </w:r>
    </w:p>
    <w:p w14:paraId="4AC7C1DD" w14:textId="73899C06" w:rsidR="003A784D" w:rsidRPr="00877EE9" w:rsidRDefault="003A784D" w:rsidP="003A784D">
      <w:pPr>
        <w:ind w:firstLineChars="245" w:firstLine="787"/>
        <w:rPr>
          <w:rFonts w:ascii="SimHei" w:eastAsia="SimHei"/>
          <w:b/>
          <w:sz w:val="32"/>
          <w:szCs w:val="32"/>
          <w:u w:val="single"/>
        </w:rPr>
      </w:pPr>
      <w:r w:rsidRPr="00451EE0">
        <w:rPr>
          <w:rFonts w:ascii="SimHei" w:eastAsia="SimHei" w:hint="eastAsia"/>
          <w:b/>
          <w:sz w:val="32"/>
          <w:szCs w:val="32"/>
        </w:rPr>
        <w:t>指导教师：</w:t>
      </w:r>
      <w:r>
        <w:rPr>
          <w:rFonts w:ascii="SimHei" w:eastAsia="SimHei" w:hint="eastAsia"/>
          <w:b/>
          <w:sz w:val="32"/>
          <w:szCs w:val="32"/>
          <w:u w:val="single"/>
        </w:rPr>
        <w:t xml:space="preserve">           </w:t>
      </w:r>
      <w:r w:rsidR="007621AC">
        <w:rPr>
          <w:rFonts w:ascii="SimHei" w:eastAsia="SimHei" w:hint="eastAsia"/>
          <w:b/>
          <w:sz w:val="32"/>
          <w:szCs w:val="32"/>
          <w:u w:val="single"/>
        </w:rPr>
        <w:t>胡传鹏</w:t>
      </w:r>
      <w:r>
        <w:rPr>
          <w:rFonts w:ascii="SimHei" w:eastAsia="SimHei" w:hint="eastAsia"/>
          <w:b/>
          <w:sz w:val="32"/>
          <w:szCs w:val="32"/>
          <w:u w:val="single"/>
        </w:rPr>
        <w:t xml:space="preserve">               </w:t>
      </w:r>
    </w:p>
    <w:p w14:paraId="6C65083C" w14:textId="77777777" w:rsidR="003A784D" w:rsidRDefault="003A784D" w:rsidP="003A784D">
      <w:pPr>
        <w:jc w:val="center"/>
        <w:rPr>
          <w:rFonts w:ascii="SimSun" w:hAnsi="SimSun"/>
          <w:b/>
          <w:sz w:val="28"/>
          <w:szCs w:val="28"/>
        </w:rPr>
      </w:pPr>
    </w:p>
    <w:p w14:paraId="672C8650" w14:textId="5B5350AD" w:rsidR="008A5634" w:rsidRDefault="003A784D" w:rsidP="003A784D">
      <w:pPr>
        <w:jc w:val="center"/>
        <w:rPr>
          <w:rFonts w:ascii="SimSun" w:hAnsi="SimSun"/>
          <w:b/>
          <w:sz w:val="28"/>
          <w:szCs w:val="28"/>
        </w:rPr>
      </w:pPr>
      <w:r w:rsidRPr="00451EE0">
        <w:rPr>
          <w:rFonts w:ascii="SimSun" w:hAnsi="SimSun" w:hint="eastAsia"/>
          <w:b/>
          <w:sz w:val="28"/>
          <w:szCs w:val="28"/>
        </w:rPr>
        <w:t>南京师范大学教务处</w:t>
      </w:r>
      <w:r w:rsidRPr="00451EE0">
        <w:rPr>
          <w:rFonts w:ascii="SimSun" w:hAnsi="SimSun" w:hint="eastAsia"/>
          <w:b/>
          <w:sz w:val="28"/>
          <w:szCs w:val="28"/>
        </w:rPr>
        <w:t xml:space="preserve">   </w:t>
      </w:r>
      <w:r w:rsidRPr="00451EE0">
        <w:rPr>
          <w:rFonts w:ascii="SimSun" w:hAnsi="SimSun" w:hint="eastAsia"/>
          <w:b/>
          <w:sz w:val="28"/>
          <w:szCs w:val="28"/>
        </w:rPr>
        <w:t>制</w:t>
      </w:r>
    </w:p>
    <w:p w14:paraId="2FED4CCC" w14:textId="399F6A54" w:rsidR="00CE2EEF" w:rsidRDefault="00CE2EEF">
      <w:pPr>
        <w:widowControl/>
        <w:jc w:val="left"/>
        <w:rPr>
          <w:rFonts w:ascii="SimSun" w:hAnsi="SimSun"/>
          <w:b/>
          <w:sz w:val="28"/>
          <w:szCs w:val="28"/>
        </w:rPr>
        <w:sectPr w:rsidR="00CE2EEF" w:rsidSect="00626B1C">
          <w:footerReference w:type="default" r:id="rId8"/>
          <w:pgSz w:w="11906" w:h="16838"/>
          <w:pgMar w:top="1440" w:right="1800" w:bottom="1440" w:left="1800" w:header="851" w:footer="992" w:gutter="0"/>
          <w:cols w:space="425"/>
          <w:titlePg/>
          <w:docGrid w:type="lines" w:linePitch="312"/>
        </w:sectPr>
      </w:pPr>
    </w:p>
    <w:p w14:paraId="264AEC91" w14:textId="77777777" w:rsidR="008A5634" w:rsidRDefault="008A5634">
      <w:pPr>
        <w:widowControl/>
        <w:jc w:val="left"/>
        <w:rPr>
          <w:rFonts w:ascii="SimSun" w:hAnsi="SimSun"/>
          <w:b/>
          <w:sz w:val="28"/>
          <w:szCs w:val="28"/>
        </w:rPr>
      </w:pPr>
    </w:p>
    <w:p w14:paraId="7A7AFD46" w14:textId="3C355777" w:rsidR="008A5634" w:rsidRDefault="008A5634" w:rsidP="003634AF">
      <w:pPr>
        <w:spacing w:beforeLines="50" w:before="156" w:afterLines="50" w:after="156" w:line="400" w:lineRule="exact"/>
        <w:jc w:val="center"/>
        <w:outlineLvl w:val="0"/>
        <w:rPr>
          <w:rFonts w:ascii="SimHei" w:eastAsia="SimHei" w:hAnsi="SimHei"/>
          <w:b/>
          <w:bCs/>
          <w:sz w:val="30"/>
          <w:szCs w:val="30"/>
        </w:rPr>
      </w:pPr>
      <w:bookmarkStart w:id="1" w:name="_Toc134077536"/>
      <w:r w:rsidRPr="008A5634">
        <w:rPr>
          <w:rFonts w:ascii="SimHei" w:eastAsia="SimHei" w:hAnsi="SimHei" w:hint="eastAsia"/>
          <w:b/>
          <w:bCs/>
          <w:sz w:val="30"/>
          <w:szCs w:val="30"/>
        </w:rPr>
        <w:t xml:space="preserve">摘 </w:t>
      </w:r>
      <w:r w:rsidRPr="008A5634">
        <w:rPr>
          <w:rFonts w:ascii="SimHei" w:eastAsia="SimHei" w:hAnsi="SimHei"/>
          <w:b/>
          <w:bCs/>
          <w:sz w:val="30"/>
          <w:szCs w:val="30"/>
        </w:rPr>
        <w:t xml:space="preserve"> </w:t>
      </w:r>
      <w:r w:rsidRPr="008A5634">
        <w:rPr>
          <w:rFonts w:ascii="SimHei" w:eastAsia="SimHei" w:hAnsi="SimHei" w:hint="eastAsia"/>
          <w:b/>
          <w:bCs/>
          <w:sz w:val="30"/>
          <w:szCs w:val="30"/>
        </w:rPr>
        <w:t>要</w:t>
      </w:r>
      <w:bookmarkEnd w:id="1"/>
    </w:p>
    <w:p w14:paraId="44F134B7" w14:textId="020134E7" w:rsidR="008A5634" w:rsidRDefault="00A93EB6" w:rsidP="001236D3">
      <w:pPr>
        <w:spacing w:line="400" w:lineRule="exact"/>
        <w:ind w:firstLineChars="200" w:firstLine="560"/>
        <w:jc w:val="left"/>
        <w:rPr>
          <w:rFonts w:ascii="Times New Roman" w:eastAsia="SimSun" w:hAnsi="Times New Roman" w:cs="Times New Roman"/>
          <w:sz w:val="28"/>
          <w:szCs w:val="28"/>
        </w:rPr>
      </w:pPr>
      <w:r w:rsidRPr="00A93EB6">
        <w:rPr>
          <w:rFonts w:ascii="SimSun" w:eastAsia="SimSun" w:hAnsi="SimSun" w:hint="eastAsia"/>
          <w:sz w:val="28"/>
          <w:szCs w:val="28"/>
        </w:rPr>
        <w:t>对</w:t>
      </w:r>
      <w:r w:rsidR="008A5634" w:rsidRPr="00A93EB6">
        <w:rPr>
          <w:rFonts w:ascii="SimSun" w:eastAsia="SimSun" w:hAnsi="SimSun" w:hint="eastAsia"/>
          <w:sz w:val="28"/>
          <w:szCs w:val="28"/>
        </w:rPr>
        <w:t>自我</w:t>
      </w:r>
      <w:r w:rsidRPr="00A93EB6">
        <w:rPr>
          <w:rFonts w:ascii="SimSun" w:eastAsia="SimSun" w:hAnsi="SimSun" w:hint="eastAsia"/>
          <w:sz w:val="28"/>
          <w:szCs w:val="28"/>
        </w:rPr>
        <w:t>相关</w:t>
      </w:r>
      <w:r w:rsidR="008A5634" w:rsidRPr="00A93EB6">
        <w:rPr>
          <w:rFonts w:ascii="SimSun" w:eastAsia="SimSun" w:hAnsi="SimSun" w:hint="eastAsia"/>
          <w:sz w:val="28"/>
          <w:szCs w:val="28"/>
        </w:rPr>
        <w:t>信息</w:t>
      </w:r>
      <w:r w:rsidRPr="00A93EB6">
        <w:rPr>
          <w:rFonts w:ascii="SimSun" w:eastAsia="SimSun" w:hAnsi="SimSun" w:hint="eastAsia"/>
          <w:sz w:val="28"/>
          <w:szCs w:val="28"/>
        </w:rPr>
        <w:t>及时且有效的</w:t>
      </w:r>
      <w:r w:rsidR="008A5634" w:rsidRPr="00A93EB6">
        <w:rPr>
          <w:rFonts w:ascii="SimSun" w:eastAsia="SimSun" w:hAnsi="SimSun" w:hint="eastAsia"/>
          <w:sz w:val="28"/>
          <w:szCs w:val="28"/>
        </w:rPr>
        <w:t>加工</w:t>
      </w:r>
      <w:r w:rsidRPr="00A93EB6">
        <w:rPr>
          <w:rFonts w:ascii="SimSun" w:eastAsia="SimSun" w:hAnsi="SimSun" w:hint="eastAsia"/>
          <w:sz w:val="28"/>
          <w:szCs w:val="28"/>
        </w:rPr>
        <w:t>是保证个体能够进行正常生活的一项重要社会认知能力。</w:t>
      </w:r>
      <w:ins w:id="2" w:author="Hu, C-P" w:date="2023-05-04T16:21:00Z">
        <w:r w:rsidR="00760AFA">
          <w:rPr>
            <w:rFonts w:ascii="SimSun" w:eastAsia="SimSun" w:hAnsi="SimSun" w:hint="eastAsia"/>
            <w:sz w:val="28"/>
            <w:szCs w:val="28"/>
          </w:rPr>
          <w:t>研究者采用自我联结学习任务，</w:t>
        </w:r>
      </w:ins>
      <w:ins w:id="3" w:author="Hu, C-P" w:date="2023-05-04T16:22:00Z">
        <w:r w:rsidR="00760AFA">
          <w:rPr>
            <w:rFonts w:ascii="SimSun" w:eastAsia="SimSun" w:hAnsi="SimSun" w:hint="eastAsia"/>
            <w:sz w:val="28"/>
            <w:szCs w:val="28"/>
          </w:rPr>
          <w:t>让被试在实验时将代表自我和他人的文字与不同的几何图形建立联结，随后让被完成知觉匹配任务。通过自我联结学习任务，大量研究观察到了</w:t>
        </w:r>
      </w:ins>
      <w:r w:rsidRPr="00A93EB6">
        <w:rPr>
          <w:rFonts w:ascii="SimSun" w:eastAsia="SimSun" w:hAnsi="SimSun" w:hint="eastAsia"/>
          <w:sz w:val="28"/>
          <w:szCs w:val="28"/>
        </w:rPr>
        <w:t>自我优势效应</w:t>
      </w:r>
      <w:r w:rsidRPr="00A93EB6">
        <w:rPr>
          <w:rFonts w:ascii="Times New Roman" w:eastAsia="SimSun" w:hAnsi="Times New Roman" w:cs="Times New Roman" w:hint="eastAsia"/>
          <w:sz w:val="28"/>
          <w:szCs w:val="28"/>
        </w:rPr>
        <w:t>(</w:t>
      </w:r>
      <w:r w:rsidRPr="00A93EB6">
        <w:rPr>
          <w:rFonts w:ascii="Times New Roman" w:eastAsia="SimSun" w:hAnsi="Times New Roman" w:cs="Times New Roman"/>
          <w:sz w:val="28"/>
          <w:szCs w:val="28"/>
        </w:rPr>
        <w:t>self-prioritization effect, SPE</w:t>
      </w:r>
      <w:r w:rsidRPr="00A93EB6">
        <w:rPr>
          <w:rFonts w:ascii="Times New Roman" w:eastAsia="SimSun" w:hAnsi="Times New Roman" w:cs="Times New Roman" w:hint="eastAsia"/>
          <w:sz w:val="28"/>
          <w:szCs w:val="28"/>
        </w:rPr>
        <w:t>)</w:t>
      </w:r>
      <w:ins w:id="4" w:author="Hu, C-P" w:date="2023-05-04T16:23:00Z">
        <w:r w:rsidR="00760AFA">
          <w:rPr>
            <w:rFonts w:ascii="Times New Roman" w:eastAsia="SimSun" w:hAnsi="Times New Roman" w:cs="Times New Roman" w:hint="eastAsia"/>
            <w:sz w:val="28"/>
            <w:szCs w:val="28"/>
          </w:rPr>
          <w:t>，即</w:t>
        </w:r>
      </w:ins>
      <w:del w:id="5" w:author="Hu, C-P" w:date="2023-05-04T16:23:00Z">
        <w:r w:rsidDel="00760AFA">
          <w:rPr>
            <w:rFonts w:ascii="Times New Roman" w:eastAsia="SimSun" w:hAnsi="Times New Roman" w:cs="Times New Roman" w:hint="eastAsia"/>
            <w:sz w:val="28"/>
            <w:szCs w:val="28"/>
          </w:rPr>
          <w:delText>指的是</w:delText>
        </w:r>
      </w:del>
      <w:r w:rsidRPr="00A93EB6">
        <w:rPr>
          <w:rFonts w:ascii="SimSun" w:eastAsia="SimSun" w:hAnsi="SimSun" w:hint="eastAsia"/>
          <w:sz w:val="28"/>
          <w:szCs w:val="28"/>
        </w:rPr>
        <w:t>相比于与他人联</w:t>
      </w:r>
      <w:ins w:id="6" w:author="Hu, C-P" w:date="2023-05-04T16:23:00Z">
        <w:r w:rsidR="00760AFA">
          <w:rPr>
            <w:rFonts w:ascii="SimSun" w:eastAsia="SimSun" w:hAnsi="SimSun" w:hint="eastAsia"/>
            <w:sz w:val="28"/>
            <w:szCs w:val="28"/>
          </w:rPr>
          <w:t>结</w:t>
        </w:r>
      </w:ins>
      <w:del w:id="7" w:author="Hu, C-P" w:date="2023-05-04T16:23:00Z">
        <w:r w:rsidRPr="00A93EB6" w:rsidDel="00760AFA">
          <w:rPr>
            <w:rFonts w:ascii="SimSun" w:eastAsia="SimSun" w:hAnsi="SimSun" w:hint="eastAsia"/>
            <w:sz w:val="28"/>
            <w:szCs w:val="28"/>
          </w:rPr>
          <w:delText>系</w:delText>
        </w:r>
      </w:del>
      <w:r w:rsidRPr="00A93EB6">
        <w:rPr>
          <w:rFonts w:ascii="SimSun" w:eastAsia="SimSun" w:hAnsi="SimSun" w:hint="eastAsia"/>
          <w:sz w:val="28"/>
          <w:szCs w:val="28"/>
        </w:rPr>
        <w:t>的</w:t>
      </w:r>
      <w:del w:id="8" w:author="Hu, C-P" w:date="2023-05-04T16:23:00Z">
        <w:r w:rsidRPr="00A93EB6" w:rsidDel="00760AFA">
          <w:rPr>
            <w:rFonts w:ascii="SimSun" w:eastAsia="SimSun" w:hAnsi="SimSun" w:hint="eastAsia"/>
            <w:sz w:val="28"/>
            <w:szCs w:val="28"/>
          </w:rPr>
          <w:delText>信息</w:delText>
        </w:r>
      </w:del>
      <w:ins w:id="9" w:author="Hu, C-P" w:date="2023-05-04T16:23:00Z">
        <w:r w:rsidR="00760AFA">
          <w:rPr>
            <w:rFonts w:ascii="SimSun" w:eastAsia="SimSun" w:hAnsi="SimSun" w:hint="eastAsia"/>
            <w:sz w:val="28"/>
            <w:szCs w:val="28"/>
          </w:rPr>
          <w:t>图形</w:t>
        </w:r>
      </w:ins>
      <w:r w:rsidRPr="00A93EB6">
        <w:rPr>
          <w:rFonts w:ascii="SimSun" w:eastAsia="SimSun" w:hAnsi="SimSun" w:hint="eastAsia"/>
          <w:sz w:val="28"/>
          <w:szCs w:val="28"/>
        </w:rPr>
        <w:t>，</w:t>
      </w:r>
      <w:del w:id="10" w:author="Hu, C-P" w:date="2023-05-04T16:23:00Z">
        <w:r w:rsidRPr="00A93EB6" w:rsidDel="00760AFA">
          <w:rPr>
            <w:rFonts w:ascii="SimSun" w:eastAsia="SimSun" w:hAnsi="SimSun" w:hint="eastAsia"/>
            <w:sz w:val="28"/>
            <w:szCs w:val="28"/>
          </w:rPr>
          <w:delText>健康</w:delText>
        </w:r>
      </w:del>
      <w:r w:rsidRPr="00A93EB6">
        <w:rPr>
          <w:rFonts w:ascii="SimSun" w:eastAsia="SimSun" w:hAnsi="SimSun" w:hint="eastAsia"/>
          <w:sz w:val="28"/>
          <w:szCs w:val="28"/>
        </w:rPr>
        <w:t>个体对</w:t>
      </w:r>
      <w:ins w:id="11" w:author="Hu, C-P" w:date="2023-05-04T16:23:00Z">
        <w:r w:rsidR="00760AFA">
          <w:rPr>
            <w:rFonts w:ascii="SimSun" w:eastAsia="SimSun" w:hAnsi="SimSun" w:hint="eastAsia"/>
            <w:sz w:val="28"/>
            <w:szCs w:val="28"/>
          </w:rPr>
          <w:t>与</w:t>
        </w:r>
      </w:ins>
      <w:r w:rsidRPr="00A93EB6">
        <w:rPr>
          <w:rFonts w:ascii="SimSun" w:eastAsia="SimSun" w:hAnsi="SimSun" w:hint="eastAsia"/>
          <w:sz w:val="28"/>
          <w:szCs w:val="28"/>
        </w:rPr>
        <w:t>自我</w:t>
      </w:r>
      <w:del w:id="12" w:author="Hu, C-P" w:date="2023-05-04T16:23:00Z">
        <w:r w:rsidRPr="00A93EB6" w:rsidDel="00760AFA">
          <w:rPr>
            <w:rFonts w:ascii="SimSun" w:eastAsia="SimSun" w:hAnsi="SimSun" w:hint="eastAsia"/>
            <w:sz w:val="28"/>
            <w:szCs w:val="28"/>
          </w:rPr>
          <w:delText>相关刺激</w:delText>
        </w:r>
      </w:del>
      <w:ins w:id="13" w:author="Hu, C-P" w:date="2023-05-04T16:23:00Z">
        <w:r w:rsidR="00760AFA">
          <w:rPr>
            <w:rFonts w:ascii="SimSun" w:eastAsia="SimSun" w:hAnsi="SimSun" w:hint="eastAsia"/>
            <w:sz w:val="28"/>
            <w:szCs w:val="28"/>
          </w:rPr>
          <w:t>联结的图形</w:t>
        </w:r>
      </w:ins>
      <w:r w:rsidRPr="00A93EB6">
        <w:rPr>
          <w:rFonts w:ascii="SimSun" w:eastAsia="SimSun" w:hAnsi="SimSun" w:hint="eastAsia"/>
          <w:sz w:val="28"/>
          <w:szCs w:val="28"/>
        </w:rPr>
        <w:t>的反应更快、更准确</w:t>
      </w:r>
      <w:del w:id="14" w:author="Hu, C-P" w:date="2023-05-04T16:23:00Z">
        <w:r w:rsidRPr="00A93EB6" w:rsidDel="00760AFA">
          <w:rPr>
            <w:rFonts w:ascii="SimSun" w:eastAsia="SimSun" w:hAnsi="SimSun" w:hint="eastAsia"/>
            <w:sz w:val="28"/>
            <w:szCs w:val="28"/>
          </w:rPr>
          <w:delText>的信息加工及反应优势现象</w:delText>
        </w:r>
        <w:r w:rsidDel="00760AFA">
          <w:rPr>
            <w:rFonts w:ascii="Times New Roman" w:eastAsia="SimSun" w:hAnsi="Times New Roman" w:cs="Times New Roman" w:hint="eastAsia"/>
            <w:sz w:val="28"/>
            <w:szCs w:val="28"/>
          </w:rPr>
          <w:delText>。在</w:delText>
        </w:r>
        <w:commentRangeStart w:id="15"/>
        <w:r w:rsidRPr="007D3380" w:rsidDel="00760AFA">
          <w:rPr>
            <w:rFonts w:ascii="Times New Roman" w:eastAsia="SimSun" w:hAnsi="Times New Roman" w:cs="Times New Roman" w:hint="eastAsia"/>
            <w:sz w:val="28"/>
            <w:szCs w:val="28"/>
            <w:highlight w:val="yellow"/>
            <w:rPrChange w:id="16" w:author="Hu, C-P" w:date="2023-05-04T11:16:00Z">
              <w:rPr>
                <w:rFonts w:ascii="Times New Roman" w:eastAsia="SimSun" w:hAnsi="Times New Roman" w:cs="Times New Roman" w:hint="eastAsia"/>
                <w:sz w:val="28"/>
                <w:szCs w:val="28"/>
              </w:rPr>
            </w:rPrChange>
          </w:rPr>
          <w:delText>自我联结学习范式</w:delText>
        </w:r>
        <w:commentRangeEnd w:id="15"/>
        <w:r w:rsidR="00C75F3C" w:rsidDel="00760AFA">
          <w:rPr>
            <w:rStyle w:val="CommentReference"/>
          </w:rPr>
          <w:commentReference w:id="15"/>
        </w:r>
        <w:r w:rsidDel="00760AFA">
          <w:rPr>
            <w:rFonts w:ascii="Times New Roman" w:eastAsia="SimSun" w:hAnsi="Times New Roman" w:cs="Times New Roman" w:hint="eastAsia"/>
            <w:sz w:val="28"/>
            <w:szCs w:val="28"/>
          </w:rPr>
          <w:delText>提出后，出现了大量研究开始利用该范式深入探究自我优势效应的加工机制</w:delText>
        </w:r>
      </w:del>
      <w:r>
        <w:rPr>
          <w:rFonts w:ascii="Times New Roman" w:eastAsia="SimSun" w:hAnsi="Times New Roman" w:cs="Times New Roman" w:hint="eastAsia"/>
          <w:sz w:val="28"/>
          <w:szCs w:val="28"/>
        </w:rPr>
        <w:t>。</w:t>
      </w:r>
      <w:ins w:id="17" w:author="Hu, C-P" w:date="2023-05-04T16:23:00Z">
        <w:r w:rsidR="00760AFA">
          <w:rPr>
            <w:rFonts w:ascii="Times New Roman" w:eastAsia="SimSun" w:hAnsi="Times New Roman" w:cs="Times New Roman" w:hint="eastAsia"/>
            <w:sz w:val="28"/>
            <w:szCs w:val="28"/>
          </w:rPr>
          <w:t>先前的研究中仅让被试完成匹配任务，可能反映的是</w:t>
        </w:r>
      </w:ins>
      <w:ins w:id="18" w:author="Hu, C-P" w:date="2023-05-04T16:24:00Z">
        <w:r w:rsidR="00760AFA">
          <w:rPr>
            <w:rFonts w:ascii="Times New Roman" w:eastAsia="SimSun" w:hAnsi="Times New Roman" w:cs="Times New Roman" w:hint="eastAsia"/>
            <w:sz w:val="28"/>
            <w:szCs w:val="28"/>
          </w:rPr>
          <w:t>在一种自发的默认状态下个体对不同信息加工的模式。</w:t>
        </w:r>
      </w:ins>
      <w:r>
        <w:rPr>
          <w:rFonts w:ascii="Times New Roman" w:eastAsia="SimSun" w:hAnsi="Times New Roman" w:cs="Times New Roman" w:hint="eastAsia"/>
          <w:sz w:val="28"/>
          <w:szCs w:val="28"/>
        </w:rPr>
        <w:t>本研究</w:t>
      </w:r>
      <w:del w:id="19" w:author="Hu, C-P" w:date="2023-05-04T16:24:00Z">
        <w:r w:rsidDel="00760AFA">
          <w:rPr>
            <w:rFonts w:ascii="Times New Roman" w:eastAsia="SimSun" w:hAnsi="Times New Roman" w:cs="Times New Roman" w:hint="eastAsia"/>
            <w:sz w:val="28"/>
            <w:szCs w:val="28"/>
          </w:rPr>
          <w:delText>在经典自我联结范式的基础上，引入了</w:delText>
        </w:r>
      </w:del>
      <w:ins w:id="20" w:author="Hu, C-P" w:date="2023-05-04T16:24:00Z">
        <w:r w:rsidR="00760AFA">
          <w:rPr>
            <w:rFonts w:ascii="Times New Roman" w:eastAsia="SimSun" w:hAnsi="Times New Roman" w:cs="Times New Roman" w:hint="eastAsia"/>
            <w:sz w:val="28"/>
            <w:szCs w:val="28"/>
          </w:rPr>
          <w:t>直接操纵了</w:t>
        </w:r>
      </w:ins>
      <w:r>
        <w:rPr>
          <w:rFonts w:ascii="Times New Roman" w:eastAsia="SimSun" w:hAnsi="Times New Roman" w:cs="Times New Roman" w:hint="eastAsia"/>
          <w:sz w:val="28"/>
          <w:szCs w:val="28"/>
        </w:rPr>
        <w:t>任务</w:t>
      </w:r>
      <w:del w:id="21" w:author="Hu, C-P" w:date="2023-05-04T16:24:00Z">
        <w:r w:rsidDel="00760AFA">
          <w:rPr>
            <w:rFonts w:ascii="Times New Roman" w:eastAsia="SimSun" w:hAnsi="Times New Roman" w:cs="Times New Roman" w:hint="eastAsia"/>
            <w:sz w:val="28"/>
            <w:szCs w:val="28"/>
          </w:rPr>
          <w:delText>优先性这</w:delText>
        </w:r>
      </w:del>
      <w:ins w:id="22" w:author="Hu, C-P" w:date="2023-05-04T16:24:00Z">
        <w:r w:rsidR="00760AFA">
          <w:rPr>
            <w:rFonts w:ascii="Times New Roman" w:eastAsia="SimSun" w:hAnsi="Times New Roman" w:cs="Times New Roman" w:hint="eastAsia"/>
            <w:sz w:val="28"/>
            <w:szCs w:val="28"/>
          </w:rPr>
          <w:t>目标的优势性，</w:t>
        </w:r>
      </w:ins>
      <w:del w:id="23" w:author="Hu, C-P" w:date="2023-05-04T16:24:00Z">
        <w:r w:rsidDel="00760AFA">
          <w:rPr>
            <w:rFonts w:ascii="Times New Roman" w:eastAsia="SimSun" w:hAnsi="Times New Roman" w:cs="Times New Roman" w:hint="eastAsia"/>
            <w:sz w:val="28"/>
            <w:szCs w:val="28"/>
          </w:rPr>
          <w:delText>一自上而下的因素，</w:delText>
        </w:r>
      </w:del>
      <w:r>
        <w:rPr>
          <w:rFonts w:ascii="Times New Roman" w:eastAsia="SimSun" w:hAnsi="Times New Roman" w:cs="Times New Roman" w:hint="eastAsia"/>
          <w:sz w:val="28"/>
          <w:szCs w:val="28"/>
        </w:rPr>
        <w:t>试图通过两个实验，</w:t>
      </w:r>
      <w:del w:id="24" w:author="Hu, C-P" w:date="2023-05-04T16:24:00Z">
        <w:r w:rsidDel="00760AFA">
          <w:rPr>
            <w:rFonts w:ascii="Times New Roman" w:eastAsia="SimSun" w:hAnsi="Times New Roman" w:cs="Times New Roman" w:hint="eastAsia"/>
            <w:sz w:val="28"/>
            <w:szCs w:val="28"/>
          </w:rPr>
          <w:delText>更进一步地了解自我优势效应中自上而下因素的作用</w:delText>
        </w:r>
      </w:del>
      <w:ins w:id="25" w:author="Hu, C-P" w:date="2023-05-04T16:24:00Z">
        <w:r w:rsidR="00760AFA">
          <w:rPr>
            <w:rFonts w:ascii="Times New Roman" w:eastAsia="SimSun" w:hAnsi="Times New Roman" w:cs="Times New Roman" w:hint="eastAsia"/>
            <w:sz w:val="28"/>
            <w:szCs w:val="28"/>
          </w:rPr>
          <w:t>分别检验了</w:t>
        </w:r>
      </w:ins>
      <w:ins w:id="26" w:author="Hu, C-P" w:date="2023-05-04T16:25:00Z">
        <w:r w:rsidR="00760AFA">
          <w:rPr>
            <w:rFonts w:ascii="Times New Roman" w:eastAsia="SimSun" w:hAnsi="Times New Roman" w:cs="Times New Roman" w:hint="eastAsia"/>
            <w:sz w:val="28"/>
            <w:szCs w:val="28"/>
          </w:rPr>
          <w:t>自我联结任务中的两个经典效应：匹配优于非匹配试次的快同效应和自我相关的匹配试次优先非自我相关的匹配试次</w:t>
        </w:r>
      </w:ins>
      <w:ins w:id="27" w:author="Hu, C-P" w:date="2023-05-04T16:26:00Z">
        <w:r w:rsidR="00760AFA">
          <w:rPr>
            <w:rFonts w:ascii="Times New Roman" w:eastAsia="SimSun" w:hAnsi="Times New Roman" w:cs="Times New Roman" w:hint="eastAsia"/>
            <w:sz w:val="28"/>
            <w:szCs w:val="28"/>
          </w:rPr>
          <w:t>的自我优势效应</w:t>
        </w:r>
      </w:ins>
      <w:r>
        <w:rPr>
          <w:rFonts w:ascii="Times New Roman" w:eastAsia="SimSun" w:hAnsi="Times New Roman" w:cs="Times New Roman" w:hint="eastAsia"/>
          <w:sz w:val="28"/>
          <w:szCs w:val="28"/>
        </w:rPr>
        <w:t>。</w:t>
      </w:r>
      <w:ins w:id="28" w:author="Hu, C-P" w:date="2023-05-04T16:26:00Z">
        <w:r w:rsidR="00760AFA">
          <w:rPr>
            <w:rFonts w:ascii="Times New Roman" w:eastAsia="SimSun" w:hAnsi="Times New Roman" w:cs="Times New Roman" w:hint="eastAsia"/>
            <w:sz w:val="28"/>
            <w:szCs w:val="28"/>
          </w:rPr>
          <w:t>实验</w:t>
        </w:r>
      </w:ins>
      <w:r w:rsidR="001236D3">
        <w:rPr>
          <w:rFonts w:ascii="Times New Roman" w:eastAsia="SimSun" w:hAnsi="Times New Roman" w:cs="Times New Roman" w:hint="eastAsia"/>
          <w:sz w:val="28"/>
          <w:szCs w:val="28"/>
        </w:rPr>
        <w:t>结果表明，</w:t>
      </w:r>
      <w:del w:id="29" w:author="Hu, C-P" w:date="2023-05-04T16:26:00Z">
        <w:r w:rsidR="001236D3" w:rsidRPr="005C3730" w:rsidDel="00760AFA">
          <w:rPr>
            <w:rFonts w:ascii="Times New Roman" w:eastAsia="SimSun" w:hAnsi="Times New Roman" w:cs="Times New Roman" w:hint="eastAsia"/>
            <w:sz w:val="28"/>
            <w:szCs w:val="28"/>
            <w:highlight w:val="yellow"/>
            <w:rPrChange w:id="30" w:author="Hu, C-P" w:date="2023-05-04T16:28:00Z">
              <w:rPr>
                <w:rFonts w:ascii="Times New Roman" w:eastAsia="SimSun" w:hAnsi="Times New Roman" w:cs="Times New Roman" w:hint="eastAsia"/>
                <w:sz w:val="28"/>
                <w:szCs w:val="28"/>
              </w:rPr>
            </w:rPrChange>
          </w:rPr>
          <w:delText>自上而下因素</w:delText>
        </w:r>
      </w:del>
      <w:ins w:id="31" w:author="Hu, C-P" w:date="2023-05-04T16:26:00Z">
        <w:r w:rsidR="00760AFA" w:rsidRPr="005C3730">
          <w:rPr>
            <w:rFonts w:ascii="Times New Roman" w:eastAsia="SimSun" w:hAnsi="Times New Roman" w:cs="Times New Roman" w:hint="eastAsia"/>
            <w:sz w:val="28"/>
            <w:szCs w:val="28"/>
            <w:highlight w:val="yellow"/>
            <w:rPrChange w:id="32" w:author="Hu, C-P" w:date="2023-05-04T16:28:00Z">
              <w:rPr>
                <w:rFonts w:ascii="Times New Roman" w:eastAsia="SimSun" w:hAnsi="Times New Roman" w:cs="Times New Roman" w:hint="eastAsia"/>
                <w:sz w:val="28"/>
                <w:szCs w:val="28"/>
              </w:rPr>
            </w:rPrChange>
          </w:rPr>
          <w:t>任务目标这种自上而下加工调节了上述两种效应。实验一中当非匹配试次作为任务目标时，快同效应</w:t>
        </w:r>
      </w:ins>
      <w:ins w:id="33" w:author="Hu, C-P" w:date="2023-05-04T16:27:00Z">
        <w:r w:rsidR="00760AFA" w:rsidRPr="005C3730">
          <w:rPr>
            <w:rFonts w:ascii="Times New Roman" w:eastAsia="SimSun" w:hAnsi="Times New Roman" w:cs="Times New Roman" w:hint="eastAsia"/>
            <w:sz w:val="28"/>
            <w:szCs w:val="28"/>
            <w:highlight w:val="yellow"/>
            <w:rPrChange w:id="34" w:author="Hu, C-P" w:date="2023-05-04T16:28:00Z">
              <w:rPr>
                <w:rFonts w:ascii="Times New Roman" w:eastAsia="SimSun" w:hAnsi="Times New Roman" w:cs="Times New Roman" w:hint="eastAsia"/>
                <w:sz w:val="28"/>
                <w:szCs w:val="28"/>
              </w:rPr>
            </w:rPrChange>
          </w:rPr>
          <w:t>减弱；实验二中，当非自我相关试次作为任务目标时，对非自我相关试次的反应时变快，正确率变</w:t>
        </w:r>
      </w:ins>
      <w:ins w:id="35" w:author="Hu, C-P" w:date="2023-05-04T16:28:00Z">
        <w:r w:rsidR="00760AFA" w:rsidRPr="005C3730">
          <w:rPr>
            <w:rFonts w:ascii="Times New Roman" w:eastAsia="SimSun" w:hAnsi="Times New Roman" w:cs="Times New Roman" w:hint="eastAsia"/>
            <w:sz w:val="28"/>
            <w:szCs w:val="28"/>
            <w:highlight w:val="yellow"/>
            <w:rPrChange w:id="36" w:author="Hu, C-P" w:date="2023-05-04T16:28:00Z">
              <w:rPr>
                <w:rFonts w:ascii="Times New Roman" w:eastAsia="SimSun" w:hAnsi="Times New Roman" w:cs="Times New Roman" w:hint="eastAsia"/>
                <w:sz w:val="28"/>
                <w:szCs w:val="28"/>
              </w:rPr>
            </w:rPrChange>
          </w:rPr>
          <w:t>高</w:t>
        </w:r>
      </w:ins>
      <w:del w:id="37" w:author="Hu, C-P" w:date="2023-05-04T16:00:00Z">
        <w:r w:rsidR="001236D3" w:rsidDel="00583C04">
          <w:rPr>
            <w:rFonts w:ascii="Times New Roman" w:eastAsia="SimSun" w:hAnsi="Times New Roman" w:cs="Times New Roman" w:hint="eastAsia"/>
            <w:sz w:val="28"/>
            <w:szCs w:val="28"/>
          </w:rPr>
          <w:delText>的引入会较大程度地改变</w:delText>
        </w:r>
      </w:del>
      <w:del w:id="38" w:author="Hu, C-P" w:date="2023-05-04T16:28:00Z">
        <w:r w:rsidR="001236D3" w:rsidDel="005C3730">
          <w:rPr>
            <w:rFonts w:ascii="Times New Roman" w:eastAsia="SimSun" w:hAnsi="Times New Roman" w:cs="Times New Roman" w:hint="eastAsia"/>
            <w:sz w:val="28"/>
            <w:szCs w:val="28"/>
          </w:rPr>
          <w:delText>自我联结学习范式的经典结果，具体为</w:delText>
        </w:r>
      </w:del>
      <w:del w:id="39" w:author="Hu, C-P" w:date="2023-05-04T16:00:00Z">
        <w:r w:rsidR="001236D3" w:rsidDel="00583C04">
          <w:rPr>
            <w:rFonts w:ascii="Times New Roman" w:eastAsia="SimSun" w:hAnsi="Times New Roman" w:cs="Times New Roman" w:hint="eastAsia"/>
            <w:sz w:val="28"/>
            <w:szCs w:val="28"/>
          </w:rPr>
          <w:delText>临时建立的</w:delText>
        </w:r>
      </w:del>
      <w:ins w:id="40" w:author="Hu, C-P" w:date="2023-05-04T16:03:00Z">
        <w:r w:rsidR="00583C04" w:rsidRPr="00B90012">
          <w:rPr>
            <w:rFonts w:ascii="Times New Roman" w:eastAsia="SimSun" w:hAnsi="Times New Roman" w:cs="Times New Roman" w:hint="eastAsia"/>
            <w:sz w:val="28"/>
            <w:szCs w:val="28"/>
            <w:highlight w:val="yellow"/>
            <w:rPrChange w:id="41" w:author="Hu, C-P" w:date="2023-05-04T16:21:00Z">
              <w:rPr>
                <w:rFonts w:ascii="Times New Roman" w:eastAsia="SimSun" w:hAnsi="Times New Roman" w:cs="Times New Roman" w:hint="eastAsia"/>
                <w:sz w:val="28"/>
                <w:szCs w:val="28"/>
              </w:rPr>
            </w:rPrChange>
          </w:rPr>
          <w:t>。</w:t>
        </w:r>
      </w:ins>
      <w:del w:id="42" w:author="Hu, C-P" w:date="2023-05-04T16:00:00Z">
        <w:r w:rsidR="001236D3" w:rsidDel="00583C04">
          <w:rPr>
            <w:rFonts w:ascii="Times New Roman" w:eastAsia="SimSun" w:hAnsi="Times New Roman" w:cs="Times New Roman" w:hint="eastAsia"/>
            <w:sz w:val="28"/>
            <w:szCs w:val="28"/>
          </w:rPr>
          <w:delText>任务目标</w:delText>
        </w:r>
      </w:del>
      <w:del w:id="43" w:author="Hu, C-P" w:date="2023-05-04T16:03:00Z">
        <w:r w:rsidR="001236D3" w:rsidDel="00583C04">
          <w:rPr>
            <w:rFonts w:ascii="Times New Roman" w:eastAsia="SimSun" w:hAnsi="Times New Roman" w:cs="Times New Roman" w:hint="eastAsia"/>
            <w:sz w:val="28"/>
            <w:szCs w:val="28"/>
          </w:rPr>
          <w:delText>会改变快同效应并掩盖自我优势效应。该</w:delText>
        </w:r>
      </w:del>
      <w:ins w:id="44" w:author="Hu, C-P" w:date="2023-05-04T16:03:00Z">
        <w:r w:rsidR="00583C04">
          <w:rPr>
            <w:rFonts w:ascii="Times New Roman" w:eastAsia="SimSun" w:hAnsi="Times New Roman" w:cs="Times New Roman" w:hint="eastAsia"/>
            <w:sz w:val="28"/>
            <w:szCs w:val="28"/>
          </w:rPr>
          <w:t>本</w:t>
        </w:r>
      </w:ins>
      <w:r w:rsidR="001236D3">
        <w:rPr>
          <w:rFonts w:ascii="Times New Roman" w:eastAsia="SimSun" w:hAnsi="Times New Roman" w:cs="Times New Roman" w:hint="eastAsia"/>
          <w:sz w:val="28"/>
          <w:szCs w:val="28"/>
        </w:rPr>
        <w:t>实验结果</w:t>
      </w:r>
      <w:ins w:id="45" w:author="Hu, C-P" w:date="2023-05-04T16:28:00Z">
        <w:r w:rsidR="005C3730">
          <w:rPr>
            <w:rFonts w:ascii="Times New Roman" w:eastAsia="SimSun" w:hAnsi="Times New Roman" w:cs="Times New Roman" w:hint="eastAsia"/>
            <w:sz w:val="28"/>
            <w:szCs w:val="28"/>
          </w:rPr>
          <w:t>表明，先前研究中观察到的效应可能反映了</w:t>
        </w:r>
      </w:ins>
      <w:ins w:id="46" w:author="Hu, C-P" w:date="2023-05-04T16:29:00Z">
        <w:r w:rsidR="005C3730">
          <w:rPr>
            <w:rFonts w:ascii="Times New Roman" w:eastAsia="SimSun" w:hAnsi="Times New Roman" w:cs="Times New Roman" w:hint="eastAsia"/>
            <w:sz w:val="28"/>
            <w:szCs w:val="28"/>
          </w:rPr>
          <w:t>个体自发的任务目标下的特点，</w:t>
        </w:r>
      </w:ins>
      <w:ins w:id="47" w:author="Hu, C-P" w:date="2023-05-04T16:30:00Z">
        <w:r w:rsidR="005C3730">
          <w:rPr>
            <w:rFonts w:ascii="Times New Roman" w:eastAsia="SimSun" w:hAnsi="Times New Roman" w:cs="Times New Roman" w:hint="eastAsia"/>
            <w:sz w:val="28"/>
            <w:szCs w:val="28"/>
          </w:rPr>
          <w:t>在没有明确任务目标导向时，个体会优先加工自我相关的信息</w:t>
        </w:r>
      </w:ins>
      <w:del w:id="48" w:author="Hu, C-P" w:date="2023-05-04T16:03:00Z">
        <w:r w:rsidR="001236D3" w:rsidDel="00583C04">
          <w:rPr>
            <w:rFonts w:ascii="Times New Roman" w:eastAsia="SimSun" w:hAnsi="Times New Roman" w:cs="Times New Roman" w:hint="eastAsia"/>
            <w:sz w:val="28"/>
            <w:szCs w:val="28"/>
          </w:rPr>
          <w:delText>为</w:delText>
        </w:r>
      </w:del>
      <w:del w:id="49" w:author="Hu, C-P" w:date="2023-05-04T16:30:00Z">
        <w:r w:rsidR="001236D3" w:rsidDel="005C3730">
          <w:rPr>
            <w:rFonts w:ascii="Times New Roman" w:eastAsia="SimSun" w:hAnsi="Times New Roman" w:cs="Times New Roman" w:hint="eastAsia"/>
            <w:sz w:val="28"/>
            <w:szCs w:val="28"/>
          </w:rPr>
          <w:delText>自我优势效应的</w:delText>
        </w:r>
      </w:del>
      <w:del w:id="50" w:author="Hu, C-P" w:date="2023-05-04T16:03:00Z">
        <w:r w:rsidR="001236D3" w:rsidDel="00583C04">
          <w:rPr>
            <w:rFonts w:ascii="Times New Roman" w:eastAsia="SimSun" w:hAnsi="Times New Roman" w:cs="Times New Roman" w:hint="eastAsia"/>
            <w:sz w:val="28"/>
            <w:szCs w:val="28"/>
          </w:rPr>
          <w:delText>边界探索提供了新的证据</w:delText>
        </w:r>
      </w:del>
      <w:r w:rsidR="001236D3">
        <w:rPr>
          <w:rFonts w:ascii="Times New Roman" w:eastAsia="SimSun" w:hAnsi="Times New Roman" w:cs="Times New Roman" w:hint="eastAsia"/>
          <w:sz w:val="28"/>
          <w:szCs w:val="28"/>
        </w:rPr>
        <w:t>。</w:t>
      </w:r>
    </w:p>
    <w:p w14:paraId="16E78711" w14:textId="77777777" w:rsidR="001236D3" w:rsidRDefault="001236D3" w:rsidP="001236D3">
      <w:pPr>
        <w:jc w:val="left"/>
        <w:rPr>
          <w:rFonts w:ascii="Times New Roman" w:eastAsia="SimSun" w:hAnsi="Times New Roman" w:cs="Times New Roman"/>
          <w:sz w:val="28"/>
          <w:szCs w:val="28"/>
        </w:rPr>
      </w:pPr>
    </w:p>
    <w:p w14:paraId="0B438D43" w14:textId="369951CE" w:rsidR="00626B1C" w:rsidRDefault="001236D3" w:rsidP="00626B1C">
      <w:pPr>
        <w:jc w:val="left"/>
        <w:rPr>
          <w:rFonts w:ascii="Times New Roman" w:eastAsia="SimSun" w:hAnsi="Times New Roman" w:cs="Times New Roman"/>
          <w:sz w:val="28"/>
          <w:szCs w:val="28"/>
        </w:rPr>
        <w:sectPr w:rsidR="00626B1C" w:rsidSect="00626B1C">
          <w:pgSz w:w="11906" w:h="16838"/>
          <w:pgMar w:top="1440" w:right="1800" w:bottom="1440" w:left="1800" w:header="851" w:footer="992" w:gutter="0"/>
          <w:pgNumType w:fmt="upperRoman" w:start="1"/>
          <w:cols w:space="425"/>
          <w:docGrid w:type="lines" w:linePitch="312"/>
        </w:sectPr>
      </w:pPr>
      <w:r w:rsidRPr="001236D3">
        <w:rPr>
          <w:rFonts w:ascii="SimHei" w:eastAsia="SimHei" w:hAnsi="SimHei" w:cs="Times New Roman" w:hint="eastAsia"/>
          <w:b/>
          <w:bCs/>
          <w:sz w:val="28"/>
          <w:szCs w:val="28"/>
        </w:rPr>
        <w:t>关键词</w:t>
      </w:r>
      <w:r w:rsidRPr="001236D3">
        <w:rPr>
          <w:rFonts w:ascii="Times New Roman" w:eastAsia="SimSun" w:hAnsi="Times New Roman" w:cs="Times New Roman"/>
          <w:b/>
          <w:bCs/>
          <w:sz w:val="28"/>
          <w:szCs w:val="28"/>
        </w:rPr>
        <w:t>：</w:t>
      </w:r>
      <w:r>
        <w:rPr>
          <w:rFonts w:ascii="Times New Roman" w:eastAsia="SimSun" w:hAnsi="Times New Roman" w:cs="Times New Roman" w:hint="eastAsia"/>
          <w:sz w:val="28"/>
          <w:szCs w:val="28"/>
        </w:rPr>
        <w:t>自我</w:t>
      </w:r>
      <w:r w:rsidR="0087189B">
        <w:rPr>
          <w:rFonts w:ascii="Times New Roman" w:eastAsia="SimSun" w:hAnsi="Times New Roman" w:cs="Times New Roman" w:hint="eastAsia"/>
          <w:sz w:val="28"/>
          <w:szCs w:val="28"/>
        </w:rPr>
        <w:t>相关</w:t>
      </w:r>
      <w:ins w:id="51" w:author="Hu, C-P" w:date="2023-05-04T16:04:00Z">
        <w:r w:rsidR="005B5E45">
          <w:rPr>
            <w:rFonts w:ascii="Times New Roman" w:eastAsia="SimSun" w:hAnsi="Times New Roman" w:cs="Times New Roman" w:hint="eastAsia"/>
            <w:sz w:val="28"/>
            <w:szCs w:val="28"/>
          </w:rPr>
          <w:t>性</w:t>
        </w:r>
      </w:ins>
      <w:r>
        <w:rPr>
          <w:rFonts w:ascii="Times New Roman" w:eastAsia="SimSun" w:hAnsi="Times New Roman" w:cs="Times New Roman" w:hint="eastAsia"/>
          <w:sz w:val="28"/>
          <w:szCs w:val="28"/>
        </w:rPr>
        <w:t xml:space="preserve"> </w:t>
      </w:r>
      <w:ins w:id="52" w:author="Hu, C-P" w:date="2023-05-04T16:04:00Z">
        <w:r w:rsidR="005B5E45">
          <w:rPr>
            <w:rFonts w:ascii="Times New Roman" w:eastAsia="SimSun" w:hAnsi="Times New Roman" w:cs="Times New Roman" w:hint="eastAsia"/>
            <w:sz w:val="28"/>
            <w:szCs w:val="28"/>
          </w:rPr>
          <w:t>自我优势效应</w:t>
        </w:r>
        <w:r w:rsidR="005B5E45">
          <w:rPr>
            <w:rFonts w:ascii="Times New Roman" w:eastAsia="SimSun" w:hAnsi="Times New Roman" w:cs="Times New Roman" w:hint="eastAsia"/>
            <w:sz w:val="28"/>
            <w:szCs w:val="28"/>
          </w:rPr>
          <w:t xml:space="preserve"> </w:t>
        </w:r>
      </w:ins>
      <w:del w:id="53" w:author="Hu, C-P" w:date="2023-05-04T16:04:00Z">
        <w:r w:rsidDel="005B5E45">
          <w:rPr>
            <w:rFonts w:ascii="Times New Roman" w:eastAsia="SimSun" w:hAnsi="Times New Roman" w:cs="Times New Roman" w:hint="eastAsia"/>
            <w:sz w:val="28"/>
            <w:szCs w:val="28"/>
          </w:rPr>
          <w:delText>自我</w:delText>
        </w:r>
      </w:del>
      <w:r>
        <w:rPr>
          <w:rFonts w:ascii="Times New Roman" w:eastAsia="SimSun" w:hAnsi="Times New Roman" w:cs="Times New Roman" w:hint="eastAsia"/>
          <w:sz w:val="28"/>
          <w:szCs w:val="28"/>
        </w:rPr>
        <w:t>联结学习</w:t>
      </w:r>
      <w:r>
        <w:rPr>
          <w:rFonts w:ascii="Times New Roman" w:eastAsia="SimSun" w:hAnsi="Times New Roman" w:cs="Times New Roman"/>
          <w:sz w:val="28"/>
          <w:szCs w:val="28"/>
        </w:rPr>
        <w:t xml:space="preserve"> </w:t>
      </w:r>
      <w:r>
        <w:rPr>
          <w:rFonts w:ascii="Times New Roman" w:eastAsia="SimSun" w:hAnsi="Times New Roman" w:cs="Times New Roman" w:hint="eastAsia"/>
          <w:sz w:val="28"/>
          <w:szCs w:val="28"/>
        </w:rPr>
        <w:t>自上而下</w:t>
      </w:r>
      <w:del w:id="54" w:author="Hu, C-P" w:date="2023-05-04T16:04:00Z">
        <w:r w:rsidR="008A23F2" w:rsidDel="005B5E45">
          <w:rPr>
            <w:rFonts w:ascii="Times New Roman" w:eastAsia="SimSun" w:hAnsi="Times New Roman" w:cs="Times New Roman" w:hint="eastAsia"/>
            <w:sz w:val="28"/>
            <w:szCs w:val="28"/>
          </w:rPr>
          <w:delText>的</w:delText>
        </w:r>
        <w:r w:rsidDel="005B5E45">
          <w:rPr>
            <w:rFonts w:ascii="Times New Roman" w:eastAsia="SimSun" w:hAnsi="Times New Roman" w:cs="Times New Roman" w:hint="eastAsia"/>
            <w:sz w:val="28"/>
            <w:szCs w:val="28"/>
          </w:rPr>
          <w:delText>加工</w:delText>
        </w:r>
        <w:r w:rsidDel="005B5E45">
          <w:rPr>
            <w:rFonts w:ascii="Times New Roman" w:eastAsia="SimSun" w:hAnsi="Times New Roman" w:cs="Times New Roman" w:hint="eastAsia"/>
            <w:sz w:val="28"/>
            <w:szCs w:val="28"/>
          </w:rPr>
          <w:delText xml:space="preserve"> </w:delText>
        </w:r>
        <w:r w:rsidDel="005B5E45">
          <w:rPr>
            <w:rFonts w:ascii="Times New Roman" w:eastAsia="SimSun" w:hAnsi="Times New Roman" w:cs="Times New Roman" w:hint="eastAsia"/>
            <w:sz w:val="28"/>
            <w:szCs w:val="28"/>
          </w:rPr>
          <w:delText>注意分配</w:delText>
        </w:r>
      </w:del>
    </w:p>
    <w:p w14:paraId="3D440C22" w14:textId="649D8D53" w:rsidR="008A5634" w:rsidRPr="00626B1C" w:rsidRDefault="008A5634" w:rsidP="00626B1C">
      <w:pPr>
        <w:jc w:val="left"/>
        <w:rPr>
          <w:rFonts w:ascii="SimSun" w:eastAsia="SimSun" w:hAnsi="SimSun"/>
          <w:sz w:val="28"/>
          <w:szCs w:val="28"/>
        </w:rPr>
      </w:pPr>
    </w:p>
    <w:p w14:paraId="0CB7D523" w14:textId="5E80821E" w:rsidR="009D584A" w:rsidRPr="00CA5C27" w:rsidRDefault="009D584A" w:rsidP="003634AF">
      <w:pPr>
        <w:jc w:val="center"/>
        <w:outlineLvl w:val="0"/>
        <w:rPr>
          <w:rFonts w:ascii="Times New Roman" w:hAnsi="Times New Roman" w:cs="Times New Roman"/>
          <w:b/>
          <w:bCs/>
          <w:sz w:val="30"/>
          <w:szCs w:val="30"/>
        </w:rPr>
      </w:pPr>
      <w:bookmarkStart w:id="55" w:name="_Toc134077537"/>
      <w:r w:rsidRPr="00CA5C27">
        <w:rPr>
          <w:rFonts w:ascii="Times New Roman" w:hAnsi="Times New Roman" w:cs="Times New Roman"/>
          <w:b/>
          <w:bCs/>
          <w:sz w:val="30"/>
          <w:szCs w:val="30"/>
        </w:rPr>
        <w:t>Abstract</w:t>
      </w:r>
      <w:bookmarkEnd w:id="55"/>
    </w:p>
    <w:p w14:paraId="0CBD9034" w14:textId="523A5C90" w:rsidR="009D584A" w:rsidRDefault="00DC1756" w:rsidP="00DC1756">
      <w:pPr>
        <w:rPr>
          <w:rFonts w:ascii="Times New Roman" w:hAnsi="Times New Roman" w:cs="Times New Roman"/>
          <w:sz w:val="28"/>
          <w:szCs w:val="28"/>
        </w:rPr>
      </w:pPr>
      <w:r w:rsidRPr="00DC1756">
        <w:rPr>
          <w:rFonts w:ascii="Times New Roman" w:hAnsi="Times New Roman" w:cs="Times New Roman"/>
          <w:sz w:val="28"/>
          <w:szCs w:val="28"/>
        </w:rPr>
        <w:t xml:space="preserve">Timely and effective processing of self-related information is an important social cognitive ability to ensure that individuals can live a normal life. The self-prioritization effect (SPE) refers to the faster and more accurate information processing and response superiority phenomenon of healthy individuals to self-related stimuli compared with information related to others. After the self-associated learning paradigm was proposed, </w:t>
      </w:r>
      <w:r>
        <w:rPr>
          <w:rFonts w:ascii="Times New Roman" w:hAnsi="Times New Roman" w:cs="Times New Roman"/>
          <w:sz w:val="28"/>
          <w:szCs w:val="28"/>
        </w:rPr>
        <w:t xml:space="preserve">recent years has witnessed </w:t>
      </w:r>
      <w:ins w:id="56" w:author="Hu, C-P" w:date="2023-05-04T16:30:00Z">
        <w:r w:rsidR="005C3730">
          <w:rPr>
            <w:rFonts w:ascii="Times New Roman" w:hAnsi="Times New Roman" w:cs="Times New Roman"/>
            <w:sz w:val="28"/>
            <w:szCs w:val="28"/>
          </w:rPr>
          <w:t>increasin</w:t>
        </w:r>
      </w:ins>
      <w:ins w:id="57" w:author="Hu, C-P" w:date="2023-05-04T16:31:00Z">
        <w:r w:rsidR="005C3730">
          <w:rPr>
            <w:rFonts w:ascii="Times New Roman" w:hAnsi="Times New Roman" w:cs="Times New Roman"/>
            <w:sz w:val="28"/>
            <w:szCs w:val="28"/>
          </w:rPr>
          <w:t xml:space="preserve">g number of </w:t>
        </w:r>
      </w:ins>
      <w:del w:id="58" w:author="Hu, C-P" w:date="2023-05-04T16:30:00Z">
        <w:r w:rsidDel="005C3730">
          <w:rPr>
            <w:rFonts w:ascii="Times New Roman" w:hAnsi="Times New Roman" w:cs="Times New Roman"/>
            <w:sz w:val="28"/>
            <w:szCs w:val="28"/>
          </w:rPr>
          <w:delText>a burgeoning</w:delText>
        </w:r>
        <w:r w:rsidRPr="00DC1756" w:rsidDel="005C3730">
          <w:rPr>
            <w:rFonts w:ascii="Times New Roman" w:hAnsi="Times New Roman" w:cs="Times New Roman"/>
            <w:sz w:val="28"/>
            <w:szCs w:val="28"/>
          </w:rPr>
          <w:delText xml:space="preserve"> </w:delText>
        </w:r>
      </w:del>
      <w:r w:rsidRPr="00DC1756">
        <w:rPr>
          <w:rFonts w:ascii="Times New Roman" w:hAnsi="Times New Roman" w:cs="Times New Roman"/>
          <w:sz w:val="28"/>
          <w:szCs w:val="28"/>
        </w:rPr>
        <w:t xml:space="preserve">studies </w:t>
      </w:r>
      <w:r>
        <w:rPr>
          <w:rFonts w:ascii="Times New Roman" w:hAnsi="Times New Roman" w:cs="Times New Roman"/>
          <w:sz w:val="28"/>
          <w:szCs w:val="28"/>
        </w:rPr>
        <w:t>using</w:t>
      </w:r>
      <w:r w:rsidRPr="00DC1756">
        <w:rPr>
          <w:rFonts w:ascii="Times New Roman" w:hAnsi="Times New Roman" w:cs="Times New Roman"/>
          <w:sz w:val="28"/>
          <w:szCs w:val="28"/>
        </w:rPr>
        <w:t xml:space="preserve"> this paradigm to explore the processing mechanism of the self-</w:t>
      </w:r>
      <w:r w:rsidR="00C708D3">
        <w:rPr>
          <w:rFonts w:ascii="Times New Roman" w:hAnsi="Times New Roman" w:cs="Times New Roman"/>
          <w:sz w:val="28"/>
          <w:szCs w:val="28"/>
        </w:rPr>
        <w:t>prioritization</w:t>
      </w:r>
      <w:r w:rsidRPr="00DC1756">
        <w:rPr>
          <w:rFonts w:ascii="Times New Roman" w:hAnsi="Times New Roman" w:cs="Times New Roman"/>
          <w:sz w:val="28"/>
          <w:szCs w:val="28"/>
        </w:rPr>
        <w:t xml:space="preserve"> effect. Based on the classic self-</w:t>
      </w:r>
      <w:r w:rsidR="00751F14">
        <w:rPr>
          <w:rFonts w:ascii="Times New Roman" w:hAnsi="Times New Roman" w:cs="Times New Roman"/>
          <w:sz w:val="28"/>
          <w:szCs w:val="28"/>
        </w:rPr>
        <w:t>association learning</w:t>
      </w:r>
      <w:r w:rsidRPr="00DC1756">
        <w:rPr>
          <w:rFonts w:ascii="Times New Roman" w:hAnsi="Times New Roman" w:cs="Times New Roman"/>
          <w:sz w:val="28"/>
          <w:szCs w:val="28"/>
        </w:rPr>
        <w:t xml:space="preserve"> paradigm, this study </w:t>
      </w:r>
      <w:del w:id="59" w:author="Hu, C-P" w:date="2023-05-04T16:31:00Z">
        <w:r w:rsidR="00751F14" w:rsidDel="005C3730">
          <w:rPr>
            <w:rFonts w:ascii="Times New Roman" w:hAnsi="Times New Roman" w:cs="Times New Roman"/>
            <w:sz w:val="28"/>
            <w:szCs w:val="28"/>
          </w:rPr>
          <w:delText>take</w:delText>
        </w:r>
        <w:r w:rsidRPr="00DC1756" w:rsidDel="005C3730">
          <w:rPr>
            <w:rFonts w:ascii="Times New Roman" w:hAnsi="Times New Roman" w:cs="Times New Roman"/>
            <w:sz w:val="28"/>
            <w:szCs w:val="28"/>
          </w:rPr>
          <w:delText xml:space="preserve"> </w:delText>
        </w:r>
      </w:del>
      <w:ins w:id="60" w:author="Hu, C-P" w:date="2023-05-04T16:31:00Z">
        <w:r w:rsidR="005C3730">
          <w:rPr>
            <w:rFonts w:ascii="Times New Roman" w:hAnsi="Times New Roman" w:cs="Times New Roman"/>
            <w:sz w:val="28"/>
            <w:szCs w:val="28"/>
          </w:rPr>
          <w:t>manipulated</w:t>
        </w:r>
        <w:r w:rsidR="005C3730" w:rsidRPr="00DC1756">
          <w:rPr>
            <w:rFonts w:ascii="Times New Roman" w:hAnsi="Times New Roman" w:cs="Times New Roman"/>
            <w:sz w:val="28"/>
            <w:szCs w:val="28"/>
          </w:rPr>
          <w:t xml:space="preserve"> </w:t>
        </w:r>
      </w:ins>
      <w:r w:rsidRPr="00DC1756">
        <w:rPr>
          <w:rFonts w:ascii="Times New Roman" w:hAnsi="Times New Roman" w:cs="Times New Roman"/>
          <w:sz w:val="28"/>
          <w:szCs w:val="28"/>
        </w:rPr>
        <w:t>task priority</w:t>
      </w:r>
      <w:r w:rsidR="00751F14">
        <w:rPr>
          <w:rFonts w:ascii="Times New Roman" w:hAnsi="Times New Roman" w:cs="Times New Roman"/>
          <w:sz w:val="28"/>
          <w:szCs w:val="28"/>
        </w:rPr>
        <w:t>,</w:t>
      </w:r>
      <w:ins w:id="61" w:author="Hu, C-P" w:date="2023-05-04T16:31:00Z">
        <w:r w:rsidR="005C3730">
          <w:rPr>
            <w:rFonts w:ascii="Times New Roman" w:hAnsi="Times New Roman" w:cs="Times New Roman"/>
            <w:sz w:val="28"/>
            <w:szCs w:val="28"/>
          </w:rPr>
          <w:t xml:space="preserve"> </w:t>
        </w:r>
      </w:ins>
      <w:r w:rsidR="00751F14">
        <w:rPr>
          <w:rFonts w:ascii="Times New Roman" w:hAnsi="Times New Roman" w:cs="Times New Roman"/>
          <w:sz w:val="28"/>
          <w:szCs w:val="28"/>
        </w:rPr>
        <w:t xml:space="preserve">one of </w:t>
      </w:r>
      <w:r w:rsidR="00751F14" w:rsidRPr="00DC1756">
        <w:rPr>
          <w:rFonts w:ascii="Times New Roman" w:hAnsi="Times New Roman" w:cs="Times New Roman"/>
          <w:sz w:val="28"/>
          <w:szCs w:val="28"/>
        </w:rPr>
        <w:t>the</w:t>
      </w:r>
      <w:r w:rsidR="00751F14">
        <w:rPr>
          <w:rFonts w:ascii="Times New Roman" w:hAnsi="Times New Roman" w:cs="Times New Roman"/>
          <w:sz w:val="28"/>
          <w:szCs w:val="28"/>
        </w:rPr>
        <w:t xml:space="preserve"> essential</w:t>
      </w:r>
      <w:r w:rsidR="00751F14" w:rsidRPr="00DC1756">
        <w:rPr>
          <w:rFonts w:ascii="Times New Roman" w:hAnsi="Times New Roman" w:cs="Times New Roman"/>
          <w:sz w:val="28"/>
          <w:szCs w:val="28"/>
        </w:rPr>
        <w:t xml:space="preserve"> top-down factor</w:t>
      </w:r>
      <w:r w:rsidR="00751F14">
        <w:rPr>
          <w:rFonts w:ascii="Times New Roman" w:hAnsi="Times New Roman" w:cs="Times New Roman"/>
          <w:sz w:val="28"/>
          <w:szCs w:val="28"/>
        </w:rPr>
        <w:t>s, into consideration.</w:t>
      </w:r>
      <w:r w:rsidRPr="00DC1756">
        <w:rPr>
          <w:rFonts w:ascii="Times New Roman" w:hAnsi="Times New Roman" w:cs="Times New Roman"/>
          <w:sz w:val="28"/>
          <w:szCs w:val="28"/>
        </w:rPr>
        <w:t xml:space="preserve"> </w:t>
      </w:r>
      <w:r w:rsidR="00751F14">
        <w:rPr>
          <w:rFonts w:ascii="Times New Roman" w:hAnsi="Times New Roman" w:cs="Times New Roman"/>
          <w:sz w:val="28"/>
          <w:szCs w:val="28"/>
        </w:rPr>
        <w:t xml:space="preserve">In the aim of </w:t>
      </w:r>
      <w:r w:rsidRPr="00DC1756">
        <w:rPr>
          <w:rFonts w:ascii="Times New Roman" w:hAnsi="Times New Roman" w:cs="Times New Roman"/>
          <w:sz w:val="28"/>
          <w:szCs w:val="28"/>
        </w:rPr>
        <w:t>further understand</w:t>
      </w:r>
      <w:r w:rsidR="00751F14">
        <w:rPr>
          <w:rFonts w:ascii="Times New Roman" w:hAnsi="Times New Roman" w:cs="Times New Roman"/>
          <w:sz w:val="28"/>
          <w:szCs w:val="28"/>
        </w:rPr>
        <w:t>ing</w:t>
      </w:r>
      <w:r w:rsidRPr="00DC1756">
        <w:rPr>
          <w:rFonts w:ascii="Times New Roman" w:hAnsi="Times New Roman" w:cs="Times New Roman"/>
          <w:sz w:val="28"/>
          <w:szCs w:val="28"/>
        </w:rPr>
        <w:t xml:space="preserve"> the role of the top-down factor in the self-advantage effect through two experiments. The results show that top-down factors will greatly change the classical results of the self-association learning paradigm</w:t>
      </w:r>
      <w:r w:rsidR="0087189B">
        <w:rPr>
          <w:rFonts w:ascii="Times New Roman" w:hAnsi="Times New Roman" w:cs="Times New Roman"/>
          <w:sz w:val="28"/>
          <w:szCs w:val="28"/>
        </w:rPr>
        <w:t>. S</w:t>
      </w:r>
      <w:r w:rsidRPr="00DC1756">
        <w:rPr>
          <w:rFonts w:ascii="Times New Roman" w:hAnsi="Times New Roman" w:cs="Times New Roman"/>
          <w:sz w:val="28"/>
          <w:szCs w:val="28"/>
        </w:rPr>
        <w:t xml:space="preserve">pecifically, the temporary establishment of task goals will change the </w:t>
      </w:r>
      <w:r w:rsidR="0087189B">
        <w:rPr>
          <w:rFonts w:ascii="Times New Roman" w:hAnsi="Times New Roman" w:cs="Times New Roman"/>
          <w:sz w:val="28"/>
          <w:szCs w:val="28"/>
        </w:rPr>
        <w:t>fast</w:t>
      </w:r>
      <w:r w:rsidRPr="00DC1756">
        <w:rPr>
          <w:rFonts w:ascii="Times New Roman" w:hAnsi="Times New Roman" w:cs="Times New Roman"/>
          <w:sz w:val="28"/>
          <w:szCs w:val="28"/>
        </w:rPr>
        <w:t xml:space="preserve"> same effect and cover up the self-advantage effect. The experimental results provide new evidence for the boundary exploration of the self-</w:t>
      </w:r>
      <w:r w:rsidR="0087189B">
        <w:rPr>
          <w:rFonts w:ascii="Times New Roman" w:hAnsi="Times New Roman" w:cs="Times New Roman"/>
          <w:sz w:val="28"/>
          <w:szCs w:val="28"/>
        </w:rPr>
        <w:t>prioritization</w:t>
      </w:r>
      <w:r w:rsidRPr="00DC1756">
        <w:rPr>
          <w:rFonts w:ascii="Times New Roman" w:hAnsi="Times New Roman" w:cs="Times New Roman"/>
          <w:sz w:val="28"/>
          <w:szCs w:val="28"/>
        </w:rPr>
        <w:t xml:space="preserve"> effect.</w:t>
      </w:r>
    </w:p>
    <w:p w14:paraId="398EEA3A" w14:textId="1553B95F" w:rsidR="00626B1C" w:rsidRDefault="00DC1756" w:rsidP="00DC1756">
      <w:pPr>
        <w:rPr>
          <w:rFonts w:ascii="Times New Roman" w:hAnsi="Times New Roman" w:cs="Times New Roman"/>
          <w:sz w:val="28"/>
          <w:szCs w:val="28"/>
        </w:rPr>
        <w:sectPr w:rsidR="00626B1C" w:rsidSect="00626B1C">
          <w:footerReference w:type="default" r:id="rId13"/>
          <w:pgSz w:w="11906" w:h="16838"/>
          <w:pgMar w:top="1440" w:right="1800" w:bottom="1440" w:left="1800" w:header="851" w:footer="992" w:gutter="0"/>
          <w:pgNumType w:fmt="upperRoman"/>
          <w:cols w:space="425"/>
          <w:docGrid w:type="lines" w:linePitch="312"/>
        </w:sectPr>
      </w:pPr>
      <w:r w:rsidRPr="00DC1756">
        <w:rPr>
          <w:rFonts w:ascii="Times New Roman" w:hAnsi="Times New Roman" w:cs="Times New Roman" w:hint="eastAsia"/>
          <w:b/>
          <w:bCs/>
          <w:sz w:val="28"/>
          <w:szCs w:val="28"/>
        </w:rPr>
        <w:t>K</w:t>
      </w:r>
      <w:r w:rsidRPr="00DC1756">
        <w:rPr>
          <w:rFonts w:ascii="Times New Roman" w:hAnsi="Times New Roman" w:cs="Times New Roman"/>
          <w:b/>
          <w:bCs/>
          <w:sz w:val="28"/>
          <w:szCs w:val="28"/>
        </w:rPr>
        <w:t xml:space="preserve">eywords: </w:t>
      </w:r>
      <w:r w:rsidR="0087189B" w:rsidRPr="0087189B">
        <w:rPr>
          <w:rFonts w:ascii="Times New Roman" w:hAnsi="Times New Roman" w:cs="Times New Roman" w:hint="eastAsia"/>
          <w:sz w:val="28"/>
          <w:szCs w:val="28"/>
        </w:rPr>
        <w:t>self</w:t>
      </w:r>
      <w:r w:rsidR="0087189B" w:rsidRPr="0087189B">
        <w:rPr>
          <w:rFonts w:ascii="Times New Roman" w:hAnsi="Times New Roman" w:cs="Times New Roman"/>
          <w:sz w:val="28"/>
          <w:szCs w:val="28"/>
        </w:rPr>
        <w:t xml:space="preserve"> </w:t>
      </w:r>
      <w:r w:rsidR="0087189B" w:rsidRPr="0087189B">
        <w:rPr>
          <w:rFonts w:ascii="Times New Roman" w:hAnsi="Times New Roman" w:cs="Times New Roman" w:hint="eastAsia"/>
          <w:sz w:val="28"/>
          <w:szCs w:val="28"/>
        </w:rPr>
        <w:t>relevance</w:t>
      </w:r>
      <w:r w:rsidR="0087189B" w:rsidRPr="0087189B">
        <w:rPr>
          <w:rFonts w:ascii="Times New Roman" w:hAnsi="Times New Roman" w:cs="Times New Roman"/>
          <w:sz w:val="28"/>
          <w:szCs w:val="28"/>
        </w:rPr>
        <w:t xml:space="preserve">, self association learning, top-down </w:t>
      </w:r>
      <w:r w:rsidR="008314ED">
        <w:rPr>
          <w:rFonts w:ascii="Times New Roman" w:hAnsi="Times New Roman" w:cs="Times New Roman"/>
          <w:sz w:val="28"/>
          <w:szCs w:val="28"/>
        </w:rPr>
        <w:t>processes</w:t>
      </w:r>
      <w:r w:rsidR="0087189B" w:rsidRPr="0087189B">
        <w:rPr>
          <w:rFonts w:ascii="Times New Roman" w:hAnsi="Times New Roman" w:cs="Times New Roman"/>
          <w:sz w:val="28"/>
          <w:szCs w:val="28"/>
        </w:rPr>
        <w:t>, attention allocation</w:t>
      </w:r>
    </w:p>
    <w:p w14:paraId="1EC8263B" w14:textId="7F6F6F16" w:rsidR="00CA5C27" w:rsidRPr="00930496" w:rsidRDefault="00CA5C27" w:rsidP="00626B1C">
      <w:pPr>
        <w:pStyle w:val="TOC1"/>
        <w:rPr>
          <w:b/>
          <w:bCs/>
        </w:rPr>
      </w:pPr>
      <w:r w:rsidRPr="00930496">
        <w:rPr>
          <w:rFonts w:hint="eastAsia"/>
          <w:b/>
          <w:bCs/>
        </w:rPr>
        <w:t>目录</w:t>
      </w:r>
    </w:p>
    <w:p w14:paraId="08B489F0" w14:textId="27B1712B" w:rsidR="003634AF" w:rsidRPr="003634AF" w:rsidRDefault="00CA5C27" w:rsidP="00930496">
      <w:pPr>
        <w:pStyle w:val="TOC1"/>
        <w:contextualSpacing/>
        <w:rPr>
          <w:noProof/>
          <w:sz w:val="28"/>
          <w:szCs w:val="28"/>
        </w:rPr>
      </w:pPr>
      <w:r>
        <w:fldChar w:fldCharType="begin"/>
      </w:r>
      <w:r>
        <w:instrText xml:space="preserve"> </w:instrText>
      </w:r>
      <w:r>
        <w:rPr>
          <w:rFonts w:hint="eastAsia"/>
        </w:rPr>
        <w:instrText>TOC \o "1-3" \u</w:instrText>
      </w:r>
      <w:r>
        <w:instrText xml:space="preserve"> </w:instrText>
      </w:r>
      <w:r>
        <w:fldChar w:fldCharType="separate"/>
      </w:r>
      <w:r w:rsidR="003634AF" w:rsidRPr="003634AF">
        <w:rPr>
          <w:b/>
          <w:bCs/>
          <w:noProof/>
          <w:sz w:val="28"/>
          <w:szCs w:val="28"/>
        </w:rPr>
        <w:t>摘  要</w:t>
      </w:r>
      <w:r w:rsidR="003634AF" w:rsidRPr="003634AF">
        <w:rPr>
          <w:noProof/>
          <w:sz w:val="28"/>
          <w:szCs w:val="28"/>
        </w:rPr>
        <w:tab/>
      </w:r>
      <w:r w:rsidR="003634AF" w:rsidRPr="000A110D">
        <w:rPr>
          <w:rFonts w:ascii="Times New Roman" w:hAnsi="Times New Roman" w:cs="Times New Roman"/>
          <w:noProof/>
          <w:sz w:val="28"/>
          <w:szCs w:val="28"/>
        </w:rPr>
        <w:fldChar w:fldCharType="begin"/>
      </w:r>
      <w:r w:rsidR="003634AF" w:rsidRPr="000A110D">
        <w:rPr>
          <w:rFonts w:ascii="Times New Roman" w:hAnsi="Times New Roman" w:cs="Times New Roman"/>
          <w:noProof/>
          <w:sz w:val="28"/>
          <w:szCs w:val="28"/>
        </w:rPr>
        <w:instrText xml:space="preserve"> PAGEREF _Toc134077536 \h </w:instrText>
      </w:r>
      <w:r w:rsidR="003634AF" w:rsidRPr="000A110D">
        <w:rPr>
          <w:rFonts w:ascii="Times New Roman" w:hAnsi="Times New Roman" w:cs="Times New Roman"/>
          <w:noProof/>
          <w:sz w:val="28"/>
          <w:szCs w:val="28"/>
        </w:rPr>
      </w:r>
      <w:r w:rsidR="003634AF"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I</w:t>
      </w:r>
      <w:r w:rsidR="003634AF" w:rsidRPr="000A110D">
        <w:rPr>
          <w:rFonts w:ascii="Times New Roman" w:hAnsi="Times New Roman" w:cs="Times New Roman"/>
          <w:noProof/>
          <w:sz w:val="28"/>
          <w:szCs w:val="28"/>
        </w:rPr>
        <w:fldChar w:fldCharType="end"/>
      </w:r>
    </w:p>
    <w:p w14:paraId="111C706A" w14:textId="43588E36" w:rsidR="003634AF" w:rsidRPr="003634AF" w:rsidRDefault="003634AF" w:rsidP="00930496">
      <w:pPr>
        <w:pStyle w:val="TOC1"/>
        <w:contextualSpacing/>
        <w:rPr>
          <w:noProof/>
          <w:sz w:val="28"/>
          <w:szCs w:val="28"/>
        </w:rPr>
      </w:pPr>
      <w:r w:rsidRPr="00626B1C">
        <w:rPr>
          <w:rFonts w:ascii="Times New Roman" w:hAnsi="Times New Roman" w:cs="Times New Roman"/>
          <w:b/>
          <w:bCs/>
          <w:noProof/>
          <w:sz w:val="28"/>
          <w:szCs w:val="28"/>
        </w:rPr>
        <w:t>Abstract</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_Toc134077537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II</w:t>
      </w:r>
      <w:r w:rsidRPr="000A110D">
        <w:rPr>
          <w:rFonts w:ascii="Times New Roman" w:hAnsi="Times New Roman" w:cs="Times New Roman"/>
          <w:noProof/>
          <w:sz w:val="28"/>
          <w:szCs w:val="28"/>
        </w:rPr>
        <w:fldChar w:fldCharType="end"/>
      </w:r>
    </w:p>
    <w:p w14:paraId="0B115D24" w14:textId="3E6221C2" w:rsidR="003634AF" w:rsidRDefault="003634AF" w:rsidP="00930496">
      <w:pPr>
        <w:pStyle w:val="TOC1"/>
        <w:contextualSpacing/>
        <w:rPr>
          <w:rFonts w:asciiTheme="minorHAnsi" w:eastAsiaTheme="minorEastAsia" w:hAnsiTheme="minorHAnsi"/>
          <w:noProof/>
          <w:sz w:val="21"/>
          <w:szCs w:val="22"/>
        </w:rPr>
      </w:pPr>
      <w:r w:rsidRPr="003634AF">
        <w:rPr>
          <w:b/>
          <w:bCs/>
          <w:noProof/>
          <w:sz w:val="28"/>
          <w:szCs w:val="28"/>
        </w:rPr>
        <w:t>第</w:t>
      </w:r>
      <w:r w:rsidRPr="00626B1C">
        <w:rPr>
          <w:rFonts w:ascii="Times New Roman" w:hAnsi="Times New Roman" w:cs="Times New Roman"/>
          <w:b/>
          <w:bCs/>
          <w:noProof/>
          <w:sz w:val="28"/>
          <w:szCs w:val="28"/>
        </w:rPr>
        <w:t>1</w:t>
      </w:r>
      <w:r w:rsidRPr="003634AF">
        <w:rPr>
          <w:b/>
          <w:bCs/>
          <w:noProof/>
          <w:sz w:val="28"/>
          <w:szCs w:val="28"/>
        </w:rPr>
        <w:t>章 引言</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_Toc134077538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1</w:t>
      </w:r>
      <w:r w:rsidRPr="000A110D">
        <w:rPr>
          <w:rFonts w:ascii="Times New Roman" w:hAnsi="Times New Roman" w:cs="Times New Roman"/>
          <w:noProof/>
          <w:sz w:val="28"/>
          <w:szCs w:val="28"/>
        </w:rPr>
        <w:fldChar w:fldCharType="end"/>
      </w:r>
    </w:p>
    <w:p w14:paraId="342EDE42" w14:textId="3D350C13" w:rsidR="003634AF" w:rsidRPr="000A110D" w:rsidRDefault="003634AF" w:rsidP="00CE2EEF">
      <w:pPr>
        <w:pStyle w:val="TOC2"/>
        <w:tabs>
          <w:tab w:val="right" w:leader="dot" w:pos="8296"/>
        </w:tabs>
        <w:rPr>
          <w:rFonts w:ascii="Times New Roman" w:eastAsia="SimSun" w:hAnsi="Times New Roman" w:cs="Times New Roman"/>
          <w:noProof/>
          <w:sz w:val="24"/>
          <w:szCs w:val="24"/>
        </w:rPr>
      </w:pPr>
      <w:r w:rsidRPr="00626B1C">
        <w:rPr>
          <w:rFonts w:ascii="Times New Roman" w:eastAsia="SimSun" w:hAnsi="Times New Roman" w:cs="Times New Roman"/>
          <w:b/>
          <w:bCs/>
          <w:noProof/>
          <w:sz w:val="24"/>
          <w:szCs w:val="24"/>
        </w:rPr>
        <w:t>1.1</w:t>
      </w:r>
      <w:r w:rsidRPr="003634AF">
        <w:rPr>
          <w:rFonts w:ascii="SimSun" w:eastAsia="SimSun" w:hAnsi="SimSun"/>
          <w:b/>
          <w:bCs/>
          <w:noProof/>
          <w:sz w:val="24"/>
          <w:szCs w:val="24"/>
        </w:rPr>
        <w:t xml:space="preserve"> 自我优势效应</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_Toc134077539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w:t>
      </w:r>
      <w:r w:rsidRPr="000A110D">
        <w:rPr>
          <w:rFonts w:ascii="Times New Roman" w:eastAsia="SimSun" w:hAnsi="Times New Roman" w:cs="Times New Roman"/>
          <w:noProof/>
          <w:sz w:val="24"/>
          <w:szCs w:val="24"/>
        </w:rPr>
        <w:fldChar w:fldCharType="end"/>
      </w:r>
    </w:p>
    <w:p w14:paraId="05115BF4" w14:textId="705585FF" w:rsidR="003634AF" w:rsidRPr="003634AF" w:rsidRDefault="003634AF" w:rsidP="00CE2EE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1.2</w:t>
      </w:r>
      <w:r w:rsidRPr="003634AF">
        <w:rPr>
          <w:rFonts w:ascii="SimSun" w:eastAsia="SimSun" w:hAnsi="SimSun"/>
          <w:b/>
          <w:bCs/>
          <w:noProof/>
          <w:sz w:val="24"/>
          <w:szCs w:val="24"/>
        </w:rPr>
        <w:t xml:space="preserve"> 自我联结范式</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_Toc134077540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w:t>
      </w:r>
      <w:r w:rsidRPr="000A110D">
        <w:rPr>
          <w:rFonts w:ascii="Times New Roman" w:eastAsia="SimSun" w:hAnsi="Times New Roman" w:cs="Times New Roman"/>
          <w:noProof/>
          <w:sz w:val="24"/>
          <w:szCs w:val="24"/>
        </w:rPr>
        <w:fldChar w:fldCharType="end"/>
      </w:r>
    </w:p>
    <w:p w14:paraId="0601482E" w14:textId="24A41D00" w:rsidR="003634AF" w:rsidRPr="003634AF" w:rsidRDefault="003634AF" w:rsidP="00CE2EE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1.3</w:t>
      </w:r>
      <w:r w:rsidRPr="003634AF">
        <w:rPr>
          <w:rFonts w:ascii="SimSun" w:eastAsia="SimSun" w:hAnsi="SimSun"/>
          <w:b/>
          <w:bCs/>
          <w:noProof/>
          <w:sz w:val="24"/>
          <w:szCs w:val="24"/>
        </w:rPr>
        <w:t>自我优先效应自动化加工的评述</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_Toc134077541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3</w:t>
      </w:r>
      <w:r w:rsidRPr="000A110D">
        <w:rPr>
          <w:rFonts w:ascii="Times New Roman" w:eastAsia="SimSun" w:hAnsi="Times New Roman" w:cs="Times New Roman"/>
          <w:noProof/>
          <w:sz w:val="24"/>
          <w:szCs w:val="24"/>
        </w:rPr>
        <w:fldChar w:fldCharType="end"/>
      </w:r>
    </w:p>
    <w:p w14:paraId="7A3ACA73" w14:textId="64D96BBD" w:rsidR="003634AF" w:rsidRPr="003634AF" w:rsidRDefault="003634AF" w:rsidP="00CE2EE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1.4</w:t>
      </w:r>
      <w:r w:rsidRPr="003634AF">
        <w:rPr>
          <w:rFonts w:ascii="SimSun" w:eastAsia="SimSun" w:hAnsi="SimSun"/>
          <w:b/>
          <w:bCs/>
          <w:noProof/>
          <w:sz w:val="24"/>
          <w:szCs w:val="24"/>
        </w:rPr>
        <w:t xml:space="preserve"> 自上而下加工的影响</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_Toc134077542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4</w:t>
      </w:r>
      <w:r w:rsidRPr="000A110D">
        <w:rPr>
          <w:rFonts w:ascii="Times New Roman" w:eastAsia="SimSun" w:hAnsi="Times New Roman" w:cs="Times New Roman"/>
          <w:noProof/>
          <w:sz w:val="24"/>
          <w:szCs w:val="24"/>
        </w:rPr>
        <w:fldChar w:fldCharType="end"/>
      </w:r>
    </w:p>
    <w:p w14:paraId="3C759164" w14:textId="1E5C5326" w:rsidR="003634AF" w:rsidRPr="003634AF" w:rsidRDefault="003634AF" w:rsidP="00CE2EE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1.5</w:t>
      </w:r>
      <w:r w:rsidRPr="003634AF">
        <w:rPr>
          <w:rFonts w:ascii="SimSun" w:eastAsia="SimSun" w:hAnsi="SimSun"/>
          <w:b/>
          <w:bCs/>
          <w:noProof/>
          <w:sz w:val="24"/>
          <w:szCs w:val="24"/>
        </w:rPr>
        <w:t xml:space="preserve"> 本研究的设计思路</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_Toc134077543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5</w:t>
      </w:r>
      <w:r w:rsidRPr="000A110D">
        <w:rPr>
          <w:rFonts w:ascii="Times New Roman" w:eastAsia="SimSun" w:hAnsi="Times New Roman" w:cs="Times New Roman"/>
          <w:noProof/>
          <w:sz w:val="24"/>
          <w:szCs w:val="24"/>
        </w:rPr>
        <w:fldChar w:fldCharType="end"/>
      </w:r>
    </w:p>
    <w:p w14:paraId="05578DA9" w14:textId="188597F6" w:rsidR="003634AF" w:rsidRPr="003634AF" w:rsidRDefault="003634AF">
      <w:pPr>
        <w:pStyle w:val="TOC1"/>
        <w:rPr>
          <w:noProof/>
          <w:sz w:val="28"/>
          <w:szCs w:val="28"/>
        </w:rPr>
      </w:pPr>
      <w:r w:rsidRPr="003634AF">
        <w:rPr>
          <w:b/>
          <w:bCs/>
          <w:noProof/>
          <w:sz w:val="28"/>
          <w:szCs w:val="28"/>
        </w:rPr>
        <w:t>第</w:t>
      </w:r>
      <w:r w:rsidRPr="00626B1C">
        <w:rPr>
          <w:rFonts w:ascii="Times New Roman" w:hAnsi="Times New Roman" w:cs="Times New Roman"/>
          <w:b/>
          <w:bCs/>
          <w:noProof/>
          <w:sz w:val="28"/>
          <w:szCs w:val="28"/>
        </w:rPr>
        <w:t>2</w:t>
      </w:r>
      <w:r w:rsidRPr="003634AF">
        <w:rPr>
          <w:b/>
          <w:bCs/>
          <w:noProof/>
          <w:sz w:val="28"/>
          <w:szCs w:val="28"/>
        </w:rPr>
        <w:t>章</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_Toc134077544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6</w:t>
      </w:r>
      <w:r w:rsidRPr="000A110D">
        <w:rPr>
          <w:rFonts w:ascii="Times New Roman" w:hAnsi="Times New Roman" w:cs="Times New Roman"/>
          <w:noProof/>
          <w:sz w:val="28"/>
          <w:szCs w:val="28"/>
        </w:rPr>
        <w:fldChar w:fldCharType="end"/>
      </w:r>
    </w:p>
    <w:p w14:paraId="0AE24831" w14:textId="6279E8CD" w:rsidR="003634AF" w:rsidRPr="000A110D" w:rsidRDefault="003634AF">
      <w:pPr>
        <w:pStyle w:val="TOC1"/>
        <w:rPr>
          <w:rFonts w:ascii="Times New Roman" w:hAnsi="Times New Roman" w:cs="Times New Roman"/>
          <w:noProof/>
          <w:sz w:val="28"/>
          <w:szCs w:val="28"/>
        </w:rPr>
      </w:pPr>
      <w:r w:rsidRPr="003634AF">
        <w:rPr>
          <w:b/>
          <w:bCs/>
          <w:noProof/>
          <w:sz w:val="28"/>
          <w:szCs w:val="28"/>
        </w:rPr>
        <w:t>实验</w:t>
      </w:r>
      <w:r w:rsidRPr="00626B1C">
        <w:rPr>
          <w:rFonts w:ascii="Times New Roman" w:hAnsi="Times New Roman" w:cs="Times New Roman"/>
          <w:b/>
          <w:bCs/>
          <w:noProof/>
          <w:sz w:val="28"/>
          <w:szCs w:val="28"/>
        </w:rPr>
        <w:t>1</w:t>
      </w:r>
      <w:r w:rsidRPr="00626B1C">
        <w:rPr>
          <w:rFonts w:ascii="Times New Roman" w:hAnsi="Times New Roman" w:cs="Times New Roman"/>
          <w:b/>
          <w:bCs/>
          <w:noProof/>
          <w:sz w:val="28"/>
          <w:szCs w:val="28"/>
        </w:rPr>
        <w:t>：</w:t>
      </w:r>
      <w:r w:rsidRPr="003634AF">
        <w:rPr>
          <w:b/>
          <w:bCs/>
          <w:noProof/>
          <w:sz w:val="28"/>
          <w:szCs w:val="28"/>
        </w:rPr>
        <w:t>判断优先级对自我优势效应的影响</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_Toc134077545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6</w:t>
      </w:r>
      <w:r w:rsidRPr="000A110D">
        <w:rPr>
          <w:rFonts w:ascii="Times New Roman" w:hAnsi="Times New Roman" w:cs="Times New Roman"/>
          <w:noProof/>
          <w:sz w:val="28"/>
          <w:szCs w:val="28"/>
        </w:rPr>
        <w:fldChar w:fldCharType="end"/>
      </w:r>
    </w:p>
    <w:p w14:paraId="25F83155" w14:textId="5FC270C1"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2.1</w:t>
      </w:r>
      <w:r w:rsidRPr="003634AF">
        <w:rPr>
          <w:rFonts w:ascii="SimSun" w:eastAsia="SimSun" w:hAnsi="SimSun"/>
          <w:b/>
          <w:bCs/>
          <w:noProof/>
          <w:sz w:val="24"/>
          <w:szCs w:val="24"/>
        </w:rPr>
        <w:t xml:space="preserve"> 方法</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_Toc134077546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6</w:t>
      </w:r>
      <w:r w:rsidRPr="000A110D">
        <w:rPr>
          <w:rFonts w:ascii="Times New Roman" w:eastAsia="SimSun" w:hAnsi="Times New Roman" w:cs="Times New Roman"/>
          <w:noProof/>
          <w:sz w:val="24"/>
          <w:szCs w:val="24"/>
        </w:rPr>
        <w:fldChar w:fldCharType="end"/>
      </w:r>
    </w:p>
    <w:p w14:paraId="3D893FD4" w14:textId="79BF1A42"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2.1.1</w:t>
      </w:r>
      <w:r w:rsidRPr="003634AF">
        <w:rPr>
          <w:rFonts w:ascii="SimSun" w:eastAsia="SimSun" w:hAnsi="SimSun" w:cs="Times New Roman"/>
          <w:b/>
          <w:bCs/>
          <w:noProof/>
          <w:sz w:val="24"/>
          <w:szCs w:val="24"/>
        </w:rPr>
        <w:t xml:space="preserve"> </w:t>
      </w:r>
      <w:r w:rsidRPr="003634AF">
        <w:rPr>
          <w:rFonts w:ascii="SimSun" w:eastAsia="SimSun" w:hAnsi="SimSun"/>
          <w:b/>
          <w:bCs/>
          <w:noProof/>
          <w:sz w:val="24"/>
          <w:szCs w:val="24"/>
        </w:rPr>
        <w:t>实验被试</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_Toc134077547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6</w:t>
      </w:r>
      <w:r w:rsidRPr="000A110D">
        <w:rPr>
          <w:rFonts w:ascii="Times New Roman" w:eastAsia="SimSun" w:hAnsi="Times New Roman" w:cs="Times New Roman"/>
          <w:noProof/>
          <w:sz w:val="24"/>
          <w:szCs w:val="24"/>
        </w:rPr>
        <w:fldChar w:fldCharType="end"/>
      </w:r>
    </w:p>
    <w:p w14:paraId="55627976" w14:textId="686C17A2"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2.1.2</w:t>
      </w:r>
      <w:r w:rsidRPr="003634AF">
        <w:rPr>
          <w:rFonts w:ascii="SimSun" w:eastAsia="SimSun" w:hAnsi="SimSun" w:cs="Times New Roman"/>
          <w:b/>
          <w:bCs/>
          <w:noProof/>
          <w:sz w:val="24"/>
          <w:szCs w:val="24"/>
        </w:rPr>
        <w:t xml:space="preserve"> 实验材料</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_Toc134077548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6</w:t>
      </w:r>
      <w:r w:rsidRPr="000A110D">
        <w:rPr>
          <w:rFonts w:ascii="Times New Roman" w:eastAsia="SimSun" w:hAnsi="Times New Roman" w:cs="Times New Roman"/>
          <w:noProof/>
          <w:sz w:val="24"/>
          <w:szCs w:val="24"/>
        </w:rPr>
        <w:fldChar w:fldCharType="end"/>
      </w:r>
    </w:p>
    <w:p w14:paraId="3DDA8EB7" w14:textId="6F790D3C"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2.1.3</w:t>
      </w:r>
      <w:r w:rsidRPr="003634AF">
        <w:rPr>
          <w:rFonts w:ascii="SimSun" w:eastAsia="SimSun" w:hAnsi="SimSun" w:cs="Times New Roman"/>
          <w:b/>
          <w:bCs/>
          <w:noProof/>
          <w:sz w:val="24"/>
          <w:szCs w:val="24"/>
        </w:rPr>
        <w:t xml:space="preserve"> 实验程序</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_Toc134077549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7</w:t>
      </w:r>
      <w:r w:rsidRPr="000A110D">
        <w:rPr>
          <w:rFonts w:ascii="Times New Roman" w:eastAsia="SimSun" w:hAnsi="Times New Roman" w:cs="Times New Roman"/>
          <w:noProof/>
          <w:sz w:val="24"/>
          <w:szCs w:val="24"/>
        </w:rPr>
        <w:fldChar w:fldCharType="end"/>
      </w:r>
    </w:p>
    <w:p w14:paraId="04A1DD13" w14:textId="4B264668"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2.2</w:t>
      </w:r>
      <w:r w:rsidRPr="003634AF">
        <w:rPr>
          <w:rFonts w:ascii="SimSun" w:eastAsia="SimSun" w:hAnsi="SimSun" w:cs="Times New Roman"/>
          <w:b/>
          <w:bCs/>
          <w:noProof/>
          <w:sz w:val="24"/>
          <w:szCs w:val="24"/>
        </w:rPr>
        <w:t xml:space="preserve"> 结果与分析</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_Toc134077550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8</w:t>
      </w:r>
      <w:r w:rsidRPr="000A110D">
        <w:rPr>
          <w:rFonts w:ascii="Times New Roman" w:eastAsia="SimSun" w:hAnsi="Times New Roman" w:cs="Times New Roman"/>
          <w:noProof/>
          <w:sz w:val="24"/>
          <w:szCs w:val="24"/>
        </w:rPr>
        <w:fldChar w:fldCharType="end"/>
      </w:r>
    </w:p>
    <w:p w14:paraId="50AAC62B" w14:textId="2BC77640"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2.2.1</w:t>
      </w:r>
      <w:r w:rsidRPr="003634AF">
        <w:rPr>
          <w:rFonts w:ascii="SimSun" w:eastAsia="SimSun" w:hAnsi="SimSun" w:cs="Times New Roman"/>
          <w:b/>
          <w:bCs/>
          <w:noProof/>
          <w:sz w:val="24"/>
          <w:szCs w:val="24"/>
        </w:rPr>
        <w:t xml:space="preserve"> 反应时结果</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_Toc134077551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9</w:t>
      </w:r>
      <w:r w:rsidRPr="000A110D">
        <w:rPr>
          <w:rFonts w:ascii="Times New Roman" w:eastAsia="SimSun" w:hAnsi="Times New Roman" w:cs="Times New Roman"/>
          <w:noProof/>
          <w:sz w:val="24"/>
          <w:szCs w:val="24"/>
        </w:rPr>
        <w:fldChar w:fldCharType="end"/>
      </w:r>
    </w:p>
    <w:p w14:paraId="4281362A" w14:textId="72245D9F"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 xml:space="preserve">2.2.2 </w:t>
      </w:r>
      <w:r w:rsidRPr="003634AF">
        <w:rPr>
          <w:rFonts w:ascii="SimSun" w:eastAsia="SimSun" w:hAnsi="SimSun" w:cs="Times New Roman"/>
          <w:b/>
          <w:bCs/>
          <w:noProof/>
          <w:sz w:val="24"/>
          <w:szCs w:val="24"/>
        </w:rPr>
        <w:t>正确率结果</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_Toc134077552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10</w:t>
      </w:r>
      <w:r w:rsidRPr="000A110D">
        <w:rPr>
          <w:rFonts w:ascii="Times New Roman" w:eastAsia="SimSun" w:hAnsi="Times New Roman" w:cs="Times New Roman"/>
          <w:noProof/>
          <w:sz w:val="24"/>
          <w:szCs w:val="24"/>
        </w:rPr>
        <w:fldChar w:fldCharType="end"/>
      </w:r>
    </w:p>
    <w:p w14:paraId="7207BB3A" w14:textId="4609C4DC" w:rsidR="003634AF" w:rsidRPr="003634AF" w:rsidRDefault="003634AF">
      <w:pPr>
        <w:pStyle w:val="TOC1"/>
        <w:rPr>
          <w:noProof/>
          <w:sz w:val="28"/>
          <w:szCs w:val="28"/>
        </w:rPr>
      </w:pPr>
      <w:r w:rsidRPr="003634AF">
        <w:rPr>
          <w:b/>
          <w:bCs/>
          <w:noProof/>
          <w:sz w:val="28"/>
          <w:szCs w:val="28"/>
        </w:rPr>
        <w:t>第</w:t>
      </w:r>
      <w:r w:rsidRPr="00626B1C">
        <w:rPr>
          <w:rFonts w:ascii="Times New Roman" w:hAnsi="Times New Roman" w:cs="Times New Roman"/>
          <w:b/>
          <w:bCs/>
          <w:noProof/>
          <w:sz w:val="28"/>
          <w:szCs w:val="28"/>
        </w:rPr>
        <w:t>3</w:t>
      </w:r>
      <w:r w:rsidRPr="003634AF">
        <w:rPr>
          <w:b/>
          <w:bCs/>
          <w:noProof/>
          <w:sz w:val="28"/>
          <w:szCs w:val="28"/>
        </w:rPr>
        <w:t>章</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_Toc134077553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13</w:t>
      </w:r>
      <w:r w:rsidRPr="000A110D">
        <w:rPr>
          <w:rFonts w:ascii="Times New Roman" w:hAnsi="Times New Roman" w:cs="Times New Roman"/>
          <w:noProof/>
          <w:sz w:val="28"/>
          <w:szCs w:val="28"/>
        </w:rPr>
        <w:fldChar w:fldCharType="end"/>
      </w:r>
    </w:p>
    <w:p w14:paraId="2DA69556" w14:textId="355C70B9" w:rsidR="003634AF" w:rsidRPr="003634AF" w:rsidRDefault="003634AF">
      <w:pPr>
        <w:pStyle w:val="TOC1"/>
        <w:rPr>
          <w:noProof/>
          <w:sz w:val="28"/>
          <w:szCs w:val="28"/>
        </w:rPr>
      </w:pPr>
      <w:r w:rsidRPr="003634AF">
        <w:rPr>
          <w:b/>
          <w:bCs/>
          <w:noProof/>
          <w:sz w:val="28"/>
          <w:szCs w:val="28"/>
        </w:rPr>
        <w:t>实验</w:t>
      </w:r>
      <w:r w:rsidRPr="00626B1C">
        <w:rPr>
          <w:rFonts w:ascii="Times New Roman" w:hAnsi="Times New Roman" w:cs="Times New Roman"/>
          <w:b/>
          <w:bCs/>
          <w:noProof/>
          <w:sz w:val="28"/>
          <w:szCs w:val="28"/>
        </w:rPr>
        <w:t>2</w:t>
      </w:r>
      <w:r w:rsidRPr="00626B1C">
        <w:rPr>
          <w:rFonts w:ascii="Times New Roman" w:hAnsi="Times New Roman" w:cs="Times New Roman"/>
          <w:b/>
          <w:bCs/>
          <w:noProof/>
          <w:sz w:val="28"/>
          <w:szCs w:val="28"/>
        </w:rPr>
        <w:t>：</w:t>
      </w:r>
      <w:r w:rsidRPr="003634AF">
        <w:rPr>
          <w:b/>
          <w:bCs/>
          <w:noProof/>
          <w:sz w:val="28"/>
          <w:szCs w:val="28"/>
        </w:rPr>
        <w:t>任务目标对自我优先效应的影响</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_Toc134077554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13</w:t>
      </w:r>
      <w:r w:rsidRPr="000A110D">
        <w:rPr>
          <w:rFonts w:ascii="Times New Roman" w:hAnsi="Times New Roman" w:cs="Times New Roman"/>
          <w:noProof/>
          <w:sz w:val="28"/>
          <w:szCs w:val="28"/>
        </w:rPr>
        <w:fldChar w:fldCharType="end"/>
      </w:r>
    </w:p>
    <w:p w14:paraId="6ABBC20E" w14:textId="30A30EE6"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 xml:space="preserve">3.1 </w:t>
      </w:r>
      <w:r w:rsidRPr="003634AF">
        <w:rPr>
          <w:rFonts w:ascii="SimSun" w:eastAsia="SimSun" w:hAnsi="SimSun"/>
          <w:b/>
          <w:bCs/>
          <w:noProof/>
          <w:sz w:val="24"/>
          <w:szCs w:val="24"/>
        </w:rPr>
        <w:t>方法</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_Toc134077555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13</w:t>
      </w:r>
      <w:r w:rsidRPr="000A110D">
        <w:rPr>
          <w:rFonts w:ascii="Times New Roman" w:eastAsia="SimSun" w:hAnsi="Times New Roman" w:cs="Times New Roman"/>
          <w:noProof/>
          <w:sz w:val="24"/>
          <w:szCs w:val="24"/>
        </w:rPr>
        <w:fldChar w:fldCharType="end"/>
      </w:r>
    </w:p>
    <w:p w14:paraId="40108DAB" w14:textId="01A64249"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3.1.1</w:t>
      </w:r>
      <w:r w:rsidRPr="003634AF">
        <w:rPr>
          <w:rFonts w:ascii="SimSun" w:eastAsia="SimSun" w:hAnsi="SimSun"/>
          <w:b/>
          <w:bCs/>
          <w:noProof/>
          <w:sz w:val="24"/>
          <w:szCs w:val="24"/>
        </w:rPr>
        <w:t xml:space="preserve"> 实验被试</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_Toc134077556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13</w:t>
      </w:r>
      <w:r w:rsidRPr="000A110D">
        <w:rPr>
          <w:rFonts w:ascii="Times New Roman" w:eastAsia="SimSun" w:hAnsi="Times New Roman" w:cs="Times New Roman"/>
          <w:noProof/>
          <w:sz w:val="24"/>
          <w:szCs w:val="24"/>
        </w:rPr>
        <w:fldChar w:fldCharType="end"/>
      </w:r>
    </w:p>
    <w:p w14:paraId="5617B941" w14:textId="3D3391D4"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 xml:space="preserve">3.1.2 </w:t>
      </w:r>
      <w:r w:rsidRPr="003634AF">
        <w:rPr>
          <w:rFonts w:ascii="SimSun" w:eastAsia="SimSun" w:hAnsi="SimSun"/>
          <w:b/>
          <w:bCs/>
          <w:noProof/>
          <w:sz w:val="24"/>
          <w:szCs w:val="24"/>
        </w:rPr>
        <w:t>实验材料</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_Toc134077557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13</w:t>
      </w:r>
      <w:r w:rsidRPr="000A110D">
        <w:rPr>
          <w:rFonts w:ascii="Times New Roman" w:eastAsia="SimSun" w:hAnsi="Times New Roman" w:cs="Times New Roman"/>
          <w:noProof/>
          <w:sz w:val="24"/>
          <w:szCs w:val="24"/>
        </w:rPr>
        <w:fldChar w:fldCharType="end"/>
      </w:r>
    </w:p>
    <w:p w14:paraId="672ACE2C" w14:textId="66C014FB"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3.1.3</w:t>
      </w:r>
      <w:r w:rsidRPr="003634AF">
        <w:rPr>
          <w:rFonts w:ascii="SimSun" w:eastAsia="SimSun" w:hAnsi="SimSun" w:cs="Times New Roman"/>
          <w:b/>
          <w:bCs/>
          <w:noProof/>
          <w:sz w:val="24"/>
          <w:szCs w:val="24"/>
        </w:rPr>
        <w:t xml:space="preserve"> </w:t>
      </w:r>
      <w:r w:rsidRPr="003634AF">
        <w:rPr>
          <w:rFonts w:ascii="SimSun" w:eastAsia="SimSun" w:hAnsi="SimSun"/>
          <w:b/>
          <w:bCs/>
          <w:noProof/>
          <w:sz w:val="24"/>
          <w:szCs w:val="24"/>
        </w:rPr>
        <w:t>实验程序</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_Toc134077558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13</w:t>
      </w:r>
      <w:r w:rsidRPr="000A110D">
        <w:rPr>
          <w:rFonts w:ascii="Times New Roman" w:eastAsia="SimSun" w:hAnsi="Times New Roman" w:cs="Times New Roman"/>
          <w:noProof/>
          <w:sz w:val="24"/>
          <w:szCs w:val="24"/>
        </w:rPr>
        <w:fldChar w:fldCharType="end"/>
      </w:r>
    </w:p>
    <w:p w14:paraId="70346CD6" w14:textId="64E24158"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3.2</w:t>
      </w:r>
      <w:r w:rsidRPr="003634AF">
        <w:rPr>
          <w:rFonts w:ascii="SimSun" w:eastAsia="SimSun" w:hAnsi="SimSun"/>
          <w:b/>
          <w:bCs/>
          <w:noProof/>
          <w:sz w:val="24"/>
          <w:szCs w:val="24"/>
        </w:rPr>
        <w:t xml:space="preserve"> 结果与分析</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_Toc134077559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15</w:t>
      </w:r>
      <w:r w:rsidRPr="000A110D">
        <w:rPr>
          <w:rFonts w:ascii="Times New Roman" w:eastAsia="SimSun" w:hAnsi="Times New Roman" w:cs="Times New Roman"/>
          <w:noProof/>
          <w:sz w:val="24"/>
          <w:szCs w:val="24"/>
        </w:rPr>
        <w:fldChar w:fldCharType="end"/>
      </w:r>
    </w:p>
    <w:p w14:paraId="26403B70" w14:textId="14676D86"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3.2.1</w:t>
      </w:r>
      <w:r w:rsidRPr="003634AF">
        <w:rPr>
          <w:rFonts w:ascii="SimSun" w:eastAsia="SimSun" w:hAnsi="SimSun"/>
          <w:b/>
          <w:bCs/>
          <w:noProof/>
          <w:sz w:val="24"/>
          <w:szCs w:val="24"/>
        </w:rPr>
        <w:t xml:space="preserve"> 反应时结果</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_Toc134077560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15</w:t>
      </w:r>
      <w:r w:rsidRPr="000A110D">
        <w:rPr>
          <w:rFonts w:ascii="Times New Roman" w:eastAsia="SimSun" w:hAnsi="Times New Roman" w:cs="Times New Roman"/>
          <w:noProof/>
          <w:sz w:val="24"/>
          <w:szCs w:val="24"/>
        </w:rPr>
        <w:fldChar w:fldCharType="end"/>
      </w:r>
    </w:p>
    <w:p w14:paraId="09350E88" w14:textId="076A4C6E" w:rsidR="003634AF" w:rsidRPr="003634AF" w:rsidRDefault="003634AF">
      <w:pPr>
        <w:pStyle w:val="TOC3"/>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3.2.2</w:t>
      </w:r>
      <w:r w:rsidRPr="003634AF">
        <w:rPr>
          <w:rFonts w:ascii="SimSun" w:eastAsia="SimSun" w:hAnsi="SimSun"/>
          <w:b/>
          <w:bCs/>
          <w:noProof/>
          <w:sz w:val="24"/>
          <w:szCs w:val="24"/>
        </w:rPr>
        <w:t xml:space="preserve"> 正确率结果</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_Toc134077561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18</w:t>
      </w:r>
      <w:r w:rsidRPr="000A110D">
        <w:rPr>
          <w:rFonts w:ascii="Times New Roman" w:eastAsia="SimSun" w:hAnsi="Times New Roman" w:cs="Times New Roman"/>
          <w:noProof/>
          <w:sz w:val="24"/>
          <w:szCs w:val="24"/>
        </w:rPr>
        <w:fldChar w:fldCharType="end"/>
      </w:r>
    </w:p>
    <w:p w14:paraId="537B3EE3" w14:textId="4C3D4299" w:rsidR="003634AF" w:rsidRPr="003634AF" w:rsidRDefault="003634AF">
      <w:pPr>
        <w:pStyle w:val="TOC1"/>
        <w:rPr>
          <w:noProof/>
          <w:sz w:val="28"/>
          <w:szCs w:val="28"/>
        </w:rPr>
      </w:pPr>
      <w:r w:rsidRPr="003634AF">
        <w:rPr>
          <w:b/>
          <w:bCs/>
          <w:noProof/>
          <w:sz w:val="28"/>
          <w:szCs w:val="28"/>
        </w:rPr>
        <w:t>第</w:t>
      </w:r>
      <w:r w:rsidRPr="00626B1C">
        <w:rPr>
          <w:rFonts w:ascii="Times New Roman" w:hAnsi="Times New Roman" w:cs="Times New Roman"/>
          <w:b/>
          <w:bCs/>
          <w:noProof/>
          <w:sz w:val="28"/>
          <w:szCs w:val="28"/>
        </w:rPr>
        <w:t>4</w:t>
      </w:r>
      <w:r w:rsidRPr="003634AF">
        <w:rPr>
          <w:b/>
          <w:bCs/>
          <w:noProof/>
          <w:sz w:val="28"/>
          <w:szCs w:val="28"/>
        </w:rPr>
        <w:t>章 讨论</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_Toc134077562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20</w:t>
      </w:r>
      <w:r w:rsidRPr="000A110D">
        <w:rPr>
          <w:rFonts w:ascii="Times New Roman" w:hAnsi="Times New Roman" w:cs="Times New Roman"/>
          <w:noProof/>
          <w:sz w:val="28"/>
          <w:szCs w:val="28"/>
        </w:rPr>
        <w:fldChar w:fldCharType="end"/>
      </w:r>
    </w:p>
    <w:p w14:paraId="3A286F3E" w14:textId="1AF1D87A"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4.1</w:t>
      </w:r>
      <w:r w:rsidRPr="003634AF">
        <w:rPr>
          <w:rFonts w:ascii="SimSun" w:eastAsia="SimSun" w:hAnsi="SimSun" w:cs="Times New Roman"/>
          <w:b/>
          <w:bCs/>
          <w:noProof/>
          <w:sz w:val="24"/>
          <w:szCs w:val="24"/>
        </w:rPr>
        <w:t xml:space="preserve"> 任务目标的强大作用</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_Toc134077563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20</w:t>
      </w:r>
      <w:r w:rsidRPr="000A110D">
        <w:rPr>
          <w:rFonts w:ascii="Times New Roman" w:eastAsia="SimSun" w:hAnsi="Times New Roman" w:cs="Times New Roman"/>
          <w:noProof/>
          <w:sz w:val="24"/>
          <w:szCs w:val="24"/>
        </w:rPr>
        <w:fldChar w:fldCharType="end"/>
      </w:r>
    </w:p>
    <w:p w14:paraId="3C408320" w14:textId="6DC68B39" w:rsidR="003634AF" w:rsidRPr="003634AF" w:rsidRDefault="003634AF">
      <w:pPr>
        <w:pStyle w:val="TOC2"/>
        <w:tabs>
          <w:tab w:val="right" w:leader="dot" w:pos="8296"/>
        </w:tabs>
        <w:rPr>
          <w:rFonts w:ascii="SimSun" w:eastAsia="SimSun" w:hAnsi="SimSun"/>
          <w:noProof/>
          <w:sz w:val="24"/>
          <w:szCs w:val="24"/>
        </w:rPr>
      </w:pPr>
      <w:r w:rsidRPr="00626B1C">
        <w:rPr>
          <w:rFonts w:ascii="Times New Roman" w:eastAsia="SimSun" w:hAnsi="Times New Roman" w:cs="Times New Roman"/>
          <w:b/>
          <w:bCs/>
          <w:noProof/>
          <w:sz w:val="24"/>
          <w:szCs w:val="24"/>
        </w:rPr>
        <w:t xml:space="preserve">4.2 </w:t>
      </w:r>
      <w:r w:rsidRPr="003634AF">
        <w:rPr>
          <w:rFonts w:ascii="SimSun" w:eastAsia="SimSun" w:hAnsi="SimSun" w:cs="Times New Roman"/>
          <w:b/>
          <w:bCs/>
          <w:noProof/>
          <w:sz w:val="24"/>
          <w:szCs w:val="24"/>
        </w:rPr>
        <w:t>本研究的不足与未来研究展望</w:t>
      </w:r>
      <w:r w:rsidRPr="003634AF">
        <w:rPr>
          <w:rFonts w:ascii="SimSun" w:eastAsia="SimSun" w:hAnsi="SimSun"/>
          <w:noProof/>
          <w:sz w:val="24"/>
          <w:szCs w:val="24"/>
        </w:rPr>
        <w:tab/>
      </w:r>
      <w:r w:rsidRPr="000A110D">
        <w:rPr>
          <w:rFonts w:ascii="Times New Roman" w:eastAsia="SimSun" w:hAnsi="Times New Roman" w:cs="Times New Roman"/>
          <w:noProof/>
          <w:sz w:val="24"/>
          <w:szCs w:val="24"/>
        </w:rPr>
        <w:fldChar w:fldCharType="begin"/>
      </w:r>
      <w:r w:rsidRPr="000A110D">
        <w:rPr>
          <w:rFonts w:ascii="Times New Roman" w:eastAsia="SimSun" w:hAnsi="Times New Roman" w:cs="Times New Roman"/>
          <w:noProof/>
          <w:sz w:val="24"/>
          <w:szCs w:val="24"/>
        </w:rPr>
        <w:instrText xml:space="preserve"> PAGEREF _Toc134077564 \h </w:instrText>
      </w:r>
      <w:r w:rsidRPr="000A110D">
        <w:rPr>
          <w:rFonts w:ascii="Times New Roman" w:eastAsia="SimSun" w:hAnsi="Times New Roman" w:cs="Times New Roman"/>
          <w:noProof/>
          <w:sz w:val="24"/>
          <w:szCs w:val="24"/>
        </w:rPr>
      </w:r>
      <w:r w:rsidRPr="000A110D">
        <w:rPr>
          <w:rFonts w:ascii="Times New Roman" w:eastAsia="SimSun" w:hAnsi="Times New Roman" w:cs="Times New Roman"/>
          <w:noProof/>
          <w:sz w:val="24"/>
          <w:szCs w:val="24"/>
        </w:rPr>
        <w:fldChar w:fldCharType="separate"/>
      </w:r>
      <w:r w:rsidR="00930496" w:rsidRPr="000A110D">
        <w:rPr>
          <w:rFonts w:ascii="Times New Roman" w:eastAsia="SimSun" w:hAnsi="Times New Roman" w:cs="Times New Roman"/>
          <w:noProof/>
          <w:sz w:val="24"/>
          <w:szCs w:val="24"/>
        </w:rPr>
        <w:t>21</w:t>
      </w:r>
      <w:r w:rsidRPr="000A110D">
        <w:rPr>
          <w:rFonts w:ascii="Times New Roman" w:eastAsia="SimSun" w:hAnsi="Times New Roman" w:cs="Times New Roman"/>
          <w:noProof/>
          <w:sz w:val="24"/>
          <w:szCs w:val="24"/>
        </w:rPr>
        <w:fldChar w:fldCharType="end"/>
      </w:r>
    </w:p>
    <w:p w14:paraId="11F34828" w14:textId="1DB95023" w:rsidR="003634AF" w:rsidRPr="003634AF" w:rsidRDefault="003634AF">
      <w:pPr>
        <w:pStyle w:val="TOC1"/>
        <w:rPr>
          <w:noProof/>
          <w:sz w:val="28"/>
          <w:szCs w:val="28"/>
        </w:rPr>
      </w:pPr>
      <w:r w:rsidRPr="003634AF">
        <w:rPr>
          <w:b/>
          <w:bCs/>
          <w:noProof/>
          <w:sz w:val="28"/>
          <w:szCs w:val="28"/>
        </w:rPr>
        <w:t>第</w:t>
      </w:r>
      <w:r w:rsidRPr="00626B1C">
        <w:rPr>
          <w:rFonts w:ascii="Times New Roman" w:hAnsi="Times New Roman" w:cs="Times New Roman"/>
          <w:b/>
          <w:bCs/>
          <w:noProof/>
          <w:sz w:val="28"/>
          <w:szCs w:val="28"/>
        </w:rPr>
        <w:t>5</w:t>
      </w:r>
      <w:r w:rsidRPr="003634AF">
        <w:rPr>
          <w:b/>
          <w:bCs/>
          <w:noProof/>
          <w:sz w:val="28"/>
          <w:szCs w:val="28"/>
        </w:rPr>
        <w:t>章 结论</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_Toc134077565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22</w:t>
      </w:r>
      <w:r w:rsidRPr="000A110D">
        <w:rPr>
          <w:rFonts w:ascii="Times New Roman" w:hAnsi="Times New Roman" w:cs="Times New Roman"/>
          <w:noProof/>
          <w:sz w:val="28"/>
          <w:szCs w:val="28"/>
        </w:rPr>
        <w:fldChar w:fldCharType="end"/>
      </w:r>
    </w:p>
    <w:p w14:paraId="3D23DEBA" w14:textId="737C07CB" w:rsidR="003634AF" w:rsidRPr="003634AF" w:rsidRDefault="003634AF">
      <w:pPr>
        <w:pStyle w:val="TOC1"/>
        <w:rPr>
          <w:noProof/>
          <w:sz w:val="28"/>
          <w:szCs w:val="28"/>
        </w:rPr>
      </w:pPr>
      <w:r w:rsidRPr="003634AF">
        <w:rPr>
          <w:b/>
          <w:bCs/>
          <w:noProof/>
          <w:sz w:val="28"/>
          <w:szCs w:val="28"/>
        </w:rPr>
        <w:t>参考文献</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_Toc134077566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23</w:t>
      </w:r>
      <w:r w:rsidRPr="000A110D">
        <w:rPr>
          <w:rFonts w:ascii="Times New Roman" w:hAnsi="Times New Roman" w:cs="Times New Roman"/>
          <w:noProof/>
          <w:sz w:val="28"/>
          <w:szCs w:val="28"/>
        </w:rPr>
        <w:fldChar w:fldCharType="end"/>
      </w:r>
    </w:p>
    <w:p w14:paraId="165E8081" w14:textId="62659A06" w:rsidR="00CE2EEF" w:rsidRDefault="003634AF">
      <w:pPr>
        <w:pStyle w:val="TOC1"/>
        <w:rPr>
          <w:noProof/>
          <w:sz w:val="28"/>
          <w:szCs w:val="28"/>
        </w:rPr>
        <w:sectPr w:rsidR="00CE2EEF">
          <w:footerReference w:type="default" r:id="rId14"/>
          <w:pgSz w:w="11906" w:h="16838"/>
          <w:pgMar w:top="1440" w:right="1800" w:bottom="1440" w:left="1800" w:header="851" w:footer="992" w:gutter="0"/>
          <w:cols w:space="425"/>
          <w:docGrid w:type="lines" w:linePitch="312"/>
        </w:sectPr>
      </w:pPr>
      <w:r w:rsidRPr="003634AF">
        <w:rPr>
          <w:b/>
          <w:bCs/>
          <w:noProof/>
          <w:sz w:val="28"/>
          <w:szCs w:val="28"/>
        </w:rPr>
        <w:t>致谢</w:t>
      </w:r>
      <w:r w:rsidRPr="003634AF">
        <w:rPr>
          <w:noProof/>
          <w:sz w:val="28"/>
          <w:szCs w:val="28"/>
        </w:rPr>
        <w:tab/>
      </w:r>
      <w:r w:rsidRPr="000A110D">
        <w:rPr>
          <w:rFonts w:ascii="Times New Roman" w:hAnsi="Times New Roman" w:cs="Times New Roman"/>
          <w:noProof/>
          <w:sz w:val="28"/>
          <w:szCs w:val="28"/>
        </w:rPr>
        <w:fldChar w:fldCharType="begin"/>
      </w:r>
      <w:r w:rsidRPr="000A110D">
        <w:rPr>
          <w:rFonts w:ascii="Times New Roman" w:hAnsi="Times New Roman" w:cs="Times New Roman"/>
          <w:noProof/>
          <w:sz w:val="28"/>
          <w:szCs w:val="28"/>
        </w:rPr>
        <w:instrText xml:space="preserve"> PAGEREF _Toc134077567 \h </w:instrText>
      </w:r>
      <w:r w:rsidRPr="000A110D">
        <w:rPr>
          <w:rFonts w:ascii="Times New Roman" w:hAnsi="Times New Roman" w:cs="Times New Roman"/>
          <w:noProof/>
          <w:sz w:val="28"/>
          <w:szCs w:val="28"/>
        </w:rPr>
      </w:r>
      <w:r w:rsidRPr="000A110D">
        <w:rPr>
          <w:rFonts w:ascii="Times New Roman" w:hAnsi="Times New Roman" w:cs="Times New Roman"/>
          <w:noProof/>
          <w:sz w:val="28"/>
          <w:szCs w:val="28"/>
        </w:rPr>
        <w:fldChar w:fldCharType="separate"/>
      </w:r>
      <w:r w:rsidR="00930496" w:rsidRPr="000A110D">
        <w:rPr>
          <w:rFonts w:ascii="Times New Roman" w:hAnsi="Times New Roman" w:cs="Times New Roman"/>
          <w:noProof/>
          <w:sz w:val="28"/>
          <w:szCs w:val="28"/>
        </w:rPr>
        <w:t>26</w:t>
      </w:r>
      <w:r w:rsidRPr="000A110D">
        <w:rPr>
          <w:rFonts w:ascii="Times New Roman" w:hAnsi="Times New Roman" w:cs="Times New Roman"/>
          <w:noProof/>
          <w:sz w:val="28"/>
          <w:szCs w:val="28"/>
        </w:rPr>
        <w:fldChar w:fldCharType="end"/>
      </w:r>
    </w:p>
    <w:p w14:paraId="24246841" w14:textId="7C15B505" w:rsidR="003634AF" w:rsidRPr="003634AF" w:rsidRDefault="003634AF">
      <w:pPr>
        <w:pStyle w:val="TOC1"/>
        <w:rPr>
          <w:noProof/>
          <w:sz w:val="28"/>
          <w:szCs w:val="28"/>
        </w:rPr>
      </w:pPr>
    </w:p>
    <w:p w14:paraId="205E1648" w14:textId="42749095" w:rsidR="00545F42" w:rsidRPr="00CE2EEF" w:rsidRDefault="00CA5C27" w:rsidP="00CE2EEF">
      <w:pPr>
        <w:jc w:val="center"/>
      </w:pPr>
      <w:r>
        <w:fldChar w:fldCharType="end"/>
      </w:r>
      <w:bookmarkStart w:id="62" w:name="_Toc134077538"/>
      <w:r w:rsidR="00384707" w:rsidRPr="008D5C1B">
        <w:rPr>
          <w:rFonts w:ascii="SimHei" w:eastAsia="SimHei" w:hAnsi="SimHei" w:hint="eastAsia"/>
          <w:b/>
          <w:bCs/>
          <w:sz w:val="32"/>
          <w:szCs w:val="32"/>
        </w:rPr>
        <w:t xml:space="preserve">第1章 </w:t>
      </w:r>
      <w:r w:rsidR="00047D21" w:rsidRPr="008D5C1B">
        <w:rPr>
          <w:rFonts w:ascii="SimHei" w:eastAsia="SimHei" w:hAnsi="SimHei" w:hint="eastAsia"/>
          <w:b/>
          <w:bCs/>
          <w:sz w:val="32"/>
          <w:szCs w:val="32"/>
        </w:rPr>
        <w:t>引言</w:t>
      </w:r>
      <w:bookmarkEnd w:id="62"/>
    </w:p>
    <w:p w14:paraId="3B20ED1C" w14:textId="23F7BE6F" w:rsidR="00047D21" w:rsidRPr="008D5C1B" w:rsidRDefault="00047D21" w:rsidP="00652CEA">
      <w:pPr>
        <w:spacing w:beforeLines="50" w:before="156" w:afterLines="50" w:after="156"/>
        <w:outlineLvl w:val="1"/>
        <w:rPr>
          <w:rFonts w:ascii="SimHei" w:eastAsia="SimHei" w:hAnsi="SimHei"/>
          <w:b/>
          <w:bCs/>
          <w:sz w:val="30"/>
          <w:szCs w:val="30"/>
        </w:rPr>
      </w:pPr>
      <w:bookmarkStart w:id="63" w:name="_Toc134077539"/>
      <w:r w:rsidRPr="008D5C1B">
        <w:rPr>
          <w:rFonts w:ascii="SimHei" w:eastAsia="SimHei" w:hAnsi="SimHei" w:hint="eastAsia"/>
          <w:b/>
          <w:bCs/>
          <w:sz w:val="30"/>
          <w:szCs w:val="30"/>
        </w:rPr>
        <w:t>1</w:t>
      </w:r>
      <w:r w:rsidRPr="008D5C1B">
        <w:rPr>
          <w:rFonts w:ascii="SimHei" w:eastAsia="SimHei" w:hAnsi="SimHei"/>
          <w:b/>
          <w:bCs/>
          <w:sz w:val="30"/>
          <w:szCs w:val="30"/>
        </w:rPr>
        <w:t xml:space="preserve">.1 </w:t>
      </w:r>
      <w:r w:rsidRPr="008D5C1B">
        <w:rPr>
          <w:rFonts w:ascii="SimHei" w:eastAsia="SimHei" w:hAnsi="SimHei" w:hint="eastAsia"/>
          <w:b/>
          <w:bCs/>
          <w:sz w:val="30"/>
          <w:szCs w:val="30"/>
        </w:rPr>
        <w:t>自我优势效应</w:t>
      </w:r>
      <w:bookmarkEnd w:id="63"/>
    </w:p>
    <w:p w14:paraId="42E0EB42" w14:textId="7BA06242" w:rsidR="00C93A1A" w:rsidRPr="00D66AE0" w:rsidRDefault="004B2ABF" w:rsidP="008D5C1B">
      <w:pPr>
        <w:spacing w:line="400" w:lineRule="exact"/>
        <w:ind w:firstLineChars="200" w:firstLine="480"/>
        <w:rPr>
          <w:rFonts w:ascii="SimSun" w:eastAsia="SimSun" w:hAnsi="SimSun"/>
          <w:sz w:val="24"/>
          <w:szCs w:val="24"/>
        </w:rPr>
      </w:pPr>
      <w:r w:rsidRPr="00D66AE0">
        <w:rPr>
          <w:rFonts w:ascii="SimSun" w:eastAsia="SimSun" w:hAnsi="SimSun" w:hint="eastAsia"/>
          <w:sz w:val="24"/>
          <w:szCs w:val="24"/>
        </w:rPr>
        <w:t>在我们的日常生活中，个体需要在来自各方的繁杂信息中</w:t>
      </w:r>
      <w:r w:rsidR="000123EF" w:rsidRPr="00D66AE0">
        <w:rPr>
          <w:rFonts w:ascii="SimSun" w:eastAsia="SimSun" w:hAnsi="SimSun" w:hint="eastAsia"/>
          <w:sz w:val="24"/>
          <w:szCs w:val="24"/>
        </w:rPr>
        <w:t>快速</w:t>
      </w:r>
      <w:r w:rsidRPr="00D66AE0">
        <w:rPr>
          <w:rFonts w:ascii="SimSun" w:eastAsia="SimSun" w:hAnsi="SimSun" w:hint="eastAsia"/>
          <w:sz w:val="24"/>
          <w:szCs w:val="24"/>
        </w:rPr>
        <w:t>筛选出有价值的信息进行加工处理。在</w:t>
      </w:r>
      <w:r w:rsidR="00C93A1A" w:rsidRPr="00D66AE0">
        <w:rPr>
          <w:rFonts w:ascii="SimSun" w:eastAsia="SimSun" w:hAnsi="SimSun" w:hint="eastAsia"/>
          <w:sz w:val="24"/>
          <w:szCs w:val="24"/>
        </w:rPr>
        <w:t>这</w:t>
      </w:r>
      <w:r w:rsidR="000123EF" w:rsidRPr="00D66AE0">
        <w:rPr>
          <w:rFonts w:ascii="SimSun" w:eastAsia="SimSun" w:hAnsi="SimSun" w:hint="eastAsia"/>
          <w:sz w:val="24"/>
          <w:szCs w:val="24"/>
        </w:rPr>
        <w:t>一过程中</w:t>
      </w:r>
      <w:r w:rsidRPr="00D66AE0">
        <w:rPr>
          <w:rFonts w:ascii="SimSun" w:eastAsia="SimSun" w:hAnsi="SimSun" w:hint="eastAsia"/>
          <w:sz w:val="24"/>
          <w:szCs w:val="24"/>
        </w:rPr>
        <w:t>，</w:t>
      </w:r>
      <w:r w:rsidR="00C93A1A" w:rsidRPr="00D66AE0">
        <w:rPr>
          <w:rFonts w:ascii="SimSun" w:eastAsia="SimSun" w:hAnsi="SimSun" w:hint="eastAsia"/>
          <w:sz w:val="24"/>
          <w:szCs w:val="24"/>
        </w:rPr>
        <w:t>能够探查到与自我相关的信息是一项</w:t>
      </w:r>
      <w:r w:rsidR="000123EF" w:rsidRPr="00D66AE0">
        <w:rPr>
          <w:rFonts w:ascii="SimSun" w:eastAsia="SimSun" w:hAnsi="SimSun" w:hint="eastAsia"/>
          <w:sz w:val="24"/>
          <w:szCs w:val="24"/>
        </w:rPr>
        <w:t>保证个体能够进行正常生活的</w:t>
      </w:r>
      <w:r w:rsidR="00C93A1A" w:rsidRPr="00D66AE0">
        <w:rPr>
          <w:rFonts w:ascii="SimSun" w:eastAsia="SimSun" w:hAnsi="SimSun" w:hint="eastAsia"/>
          <w:sz w:val="24"/>
          <w:szCs w:val="24"/>
        </w:rPr>
        <w:t>重要社会认知能力</w:t>
      </w:r>
      <w:r w:rsidR="00CC4F5E">
        <w:rPr>
          <w:rFonts w:ascii="SimSun" w:eastAsia="SimSun" w:hAnsi="SimSun"/>
          <w:sz w:val="24"/>
          <w:szCs w:val="24"/>
        </w:rPr>
        <w:fldChar w:fldCharType="begin"/>
      </w:r>
      <w:r w:rsidR="00CC4F5E">
        <w:rPr>
          <w:rFonts w:ascii="SimSun" w:eastAsia="SimSun" w:hAnsi="SimSun"/>
          <w:sz w:val="24"/>
          <w:szCs w:val="24"/>
        </w:rPr>
        <w:instrText xml:space="preserve"> ADDIN ZOTERO_ITEM CSL_CITATION {"citationID":"Yf1YNcag","properties":{"formattedCitation":"(Alexopoulos\\uc0\\u31561{}, 2012)","plainCitation":"(Alexopoulos等, 2012)","noteIndex":0},"citationItems":[{"id":734,"uris":["http://zotero.org/users/9280607/items/HHYQS3R4"],"itemData":{"id":734,"type":"article-journal","abstract":"Drawing on decades of research suggesting an attentional advantage for self-related information, researchers generally assume that self-related stimuli automatically capture attention. However, a literature review reveals that this claim has not been systematically examined. We aimed to fill in this dearth of evidence. Following a feature-based account of automaticity, we set up four experiments in which participants were asked to respond to a target preceded by a cue, which was self-related or not. In Experiment 1, larger cuing effects (faster reaction times to valid versus invalid trials) were found with a participant's own name compared with someone else's name. In Experiment 2, we replicated these results with unconscious cues. Experiment 3 suggested that these effects are not likely driven by familiarity. In Experiment 4, participants experienced greater difficulties from having their attention being captured by their own compared with someone else's name. We conclude that attentional capture by self-related stimuli is automatic in the sense that it is unintentional, unconscious, and uncontrolled. Implications for self-regulation and intergroup relations are discussed. Copyright (c) 2012 John Wiley &amp; Sons, Ltd.","container-title":"European Journal of Social Psychology","DOI":"10.1002/ejsp.1882","ISSN":"0046-2772","issue":"6","journalAbbreviation":"Eur. J. Soc. Psychol.","language":"English","note":"publisher-place: Hoboken\npublisher: Wiley\nWOS:000309064300011","page":"770-779","source":"Web of Science Nextgen","title":"I, me, mine: Automatic attentional capture by self-related stimuli","title-short":"I, me, mine","volume":"42","author":[{"family":"Alexopoulos","given":"Theodore"},{"family":"Muller","given":"Dominique"},{"family":"Ric","given":"Francois"},{"family":"Marendaz","given":"Christian"}],"issued":{"date-parts":[["2012",10]]}}}],"schema":"https://github.com/citation-style-language/schema/raw/master/csl-citation.json"} </w:instrText>
      </w:r>
      <w:r w:rsidR="00CC4F5E">
        <w:rPr>
          <w:rFonts w:ascii="SimSun" w:eastAsia="SimSun" w:hAnsi="SimSun"/>
          <w:sz w:val="24"/>
          <w:szCs w:val="24"/>
        </w:rPr>
        <w:fldChar w:fldCharType="separate"/>
      </w:r>
      <w:r w:rsidR="00CC4F5E" w:rsidRPr="00CC4F5E">
        <w:rPr>
          <w:rFonts w:ascii="SimSun" w:eastAsia="SimSun" w:hAnsi="SimSun" w:cs="Times New Roman"/>
          <w:kern w:val="0"/>
          <w:sz w:val="24"/>
          <w:szCs w:val="24"/>
        </w:rPr>
        <w:t>(</w:t>
      </w:r>
      <w:r w:rsidR="00CC4F5E" w:rsidRPr="00CC4F5E">
        <w:rPr>
          <w:rFonts w:ascii="Times New Roman" w:eastAsia="SimSun" w:hAnsi="Times New Roman" w:cs="Times New Roman"/>
          <w:kern w:val="0"/>
          <w:sz w:val="24"/>
          <w:szCs w:val="24"/>
        </w:rPr>
        <w:t>Alexopoulos</w:t>
      </w:r>
      <w:r w:rsidR="00CC4F5E" w:rsidRPr="00CC4F5E">
        <w:rPr>
          <w:rFonts w:ascii="SimSun" w:eastAsia="SimSun" w:hAnsi="SimSun" w:cs="Times New Roman"/>
          <w:kern w:val="0"/>
          <w:sz w:val="24"/>
          <w:szCs w:val="24"/>
        </w:rPr>
        <w:t>等</w:t>
      </w:r>
      <w:r w:rsidR="00CC4F5E" w:rsidRPr="00CC4F5E">
        <w:rPr>
          <w:rFonts w:ascii="Times New Roman" w:eastAsia="SimSun" w:hAnsi="Times New Roman" w:cs="Times New Roman"/>
          <w:kern w:val="0"/>
          <w:sz w:val="24"/>
          <w:szCs w:val="24"/>
        </w:rPr>
        <w:t>, 2012</w:t>
      </w:r>
      <w:r w:rsidR="00CC4F5E" w:rsidRPr="00CC4F5E">
        <w:rPr>
          <w:rFonts w:ascii="SimSun" w:eastAsia="SimSun" w:hAnsi="SimSun" w:cs="Times New Roman"/>
          <w:kern w:val="0"/>
          <w:sz w:val="24"/>
          <w:szCs w:val="24"/>
        </w:rPr>
        <w:t>)</w:t>
      </w:r>
      <w:r w:rsidR="00CC4F5E">
        <w:rPr>
          <w:rFonts w:ascii="SimSun" w:eastAsia="SimSun" w:hAnsi="SimSun"/>
          <w:sz w:val="24"/>
          <w:szCs w:val="24"/>
        </w:rPr>
        <w:fldChar w:fldCharType="end"/>
      </w:r>
      <w:r w:rsidR="00C93A1A" w:rsidRPr="00D66AE0">
        <w:rPr>
          <w:rFonts w:ascii="SimSun" w:eastAsia="SimSun" w:hAnsi="SimSun" w:hint="eastAsia"/>
          <w:sz w:val="24"/>
          <w:szCs w:val="24"/>
        </w:rPr>
        <w:t>。</w:t>
      </w:r>
      <w:r w:rsidRPr="00D66AE0">
        <w:rPr>
          <w:rFonts w:ascii="SimSun" w:eastAsia="SimSun" w:hAnsi="SimSun"/>
          <w:sz w:val="24"/>
          <w:szCs w:val="24"/>
        </w:rPr>
        <w:t>自我相关信息是指具有与自我高度相关属性</w:t>
      </w:r>
      <w:r w:rsidRPr="00D66AE0">
        <w:rPr>
          <w:rFonts w:ascii="SimSun" w:eastAsia="SimSun" w:hAnsi="SimSun" w:hint="eastAsia"/>
          <w:sz w:val="24"/>
          <w:szCs w:val="24"/>
        </w:rPr>
        <w:t>的客体。</w:t>
      </w:r>
      <w:r w:rsidRPr="00D66AE0">
        <w:rPr>
          <w:rFonts w:ascii="SimSun" w:eastAsia="SimSun" w:hAnsi="SimSun"/>
          <w:sz w:val="24"/>
          <w:szCs w:val="24"/>
        </w:rPr>
        <w:t>自我相关信息加工</w:t>
      </w:r>
      <w:r w:rsidR="00F21E3A" w:rsidRPr="00D66AE0">
        <w:rPr>
          <w:rFonts w:ascii="SimSun" w:eastAsia="SimSun" w:hAnsi="SimSun" w:hint="eastAsia"/>
          <w:sz w:val="24"/>
          <w:szCs w:val="24"/>
        </w:rPr>
        <w:t>则</w:t>
      </w:r>
      <w:r w:rsidRPr="00D66AE0">
        <w:rPr>
          <w:rFonts w:ascii="SimSun" w:eastAsia="SimSun" w:hAnsi="SimSun"/>
          <w:sz w:val="24"/>
          <w:szCs w:val="24"/>
        </w:rPr>
        <w:t>是指人们评价或判断和自己有关联的这些属性的过程</w:t>
      </w:r>
      <w:r w:rsidR="00D679D0">
        <w:rPr>
          <w:rFonts w:ascii="SimSun" w:eastAsia="SimSun" w:hAnsi="SimSun"/>
          <w:sz w:val="24"/>
          <w:szCs w:val="24"/>
        </w:rPr>
        <w:fldChar w:fldCharType="begin"/>
      </w:r>
      <w:r w:rsidR="00D679D0">
        <w:rPr>
          <w:rFonts w:ascii="SimSun" w:eastAsia="SimSun" w:hAnsi="SimSun"/>
          <w:sz w:val="24"/>
          <w:szCs w:val="24"/>
        </w:rPr>
        <w:instrText xml:space="preserve"> ADDIN ZOTERO_ITEM CSL_CITATION {"citationID":"GBaLWoQc","properties":{"formattedCitation":"(Yankouskaya\\uc0\\u31561{}, 2020)","plainCitation":"(Yankouskaya等, 2020)","noteIndex":0},"citationItems":[{"id":737,"uris":["http://zotero.org/users/9280607/items/VBRKVR9L"],"itemData":{"id":737,"type":"article-journal","abstract":"In their seminal paper ‘Is our self nothing but reward’, Northoff and Hayes (Biol Psychiatry 69(11):1019–1025, Northoff, Hayes, Biological Psychiatry 69(11):1019–1025, 2011) proposed three models of the relationship between self and reward and opened a continuing debate about how these different fields can be linked. To date, none of the proposed models received strong empirical support. The present study tested common and distinct effects of personal relevance and reward values by de-componenting different stages of perceptual decision making using a drift-diffusion approach. We employed a recently developed associative matching paradigm where participants (N</w:instrText>
      </w:r>
      <w:r w:rsidR="00D679D0">
        <w:rPr>
          <w:rFonts w:ascii="MS Gothic" w:eastAsia="MS Gothic" w:hAnsi="MS Gothic" w:cs="MS Gothic" w:hint="eastAsia"/>
          <w:sz w:val="24"/>
          <w:szCs w:val="24"/>
        </w:rPr>
        <w:instrText> </w:instrText>
      </w:r>
      <w:r w:rsidR="00D679D0">
        <w:rPr>
          <w:rFonts w:ascii="SimSun" w:eastAsia="SimSun" w:hAnsi="SimSun"/>
          <w:sz w:val="24"/>
          <w:szCs w:val="24"/>
        </w:rPr>
        <w:instrText>=</w:instrText>
      </w:r>
      <w:r w:rsidR="00D679D0">
        <w:rPr>
          <w:rFonts w:ascii="MS Gothic" w:eastAsia="MS Gothic" w:hAnsi="MS Gothic" w:cs="MS Gothic" w:hint="eastAsia"/>
          <w:sz w:val="24"/>
          <w:szCs w:val="24"/>
        </w:rPr>
        <w:instrText> </w:instrText>
      </w:r>
      <w:r w:rsidR="00D679D0">
        <w:rPr>
          <w:rFonts w:ascii="SimSun" w:eastAsia="SimSun" w:hAnsi="SimSun"/>
          <w:sz w:val="24"/>
          <w:szCs w:val="24"/>
        </w:rPr>
        <w:instrText xml:space="preserve">40) formed mental associations between five geometric shapes and five labels referring personal relevance in the personal task, or five shape-label pairings with different reward values in the reward task and then performed a matching task by indicating whether a displayed shape-label pairing was correct or incorrect. We found that common effects of personal relevance and monetary reward were manifested in the facilitation of behavioural performance for high personal relevance and high reward value as socially important signals. The differential effects between personal and monetary relevance reflected non-decisional time in a perceptual decision process, and task-specific prioritization of stimuli. Our findings support the parallel processing model (Northoff &amp; Hayes, Biol Psychiatry 69(11):1019–1025, Northoff, Hayes, Biological Psychiatry 69(11):1019–1025, 2011) and suggest that self-specific processing occurs in parallel with high reward processing. Limitations and further directions are discussed.","container-title":"Psychological Research","DOI":"10.1007/s00426-018-0979-6","ISSN":"0340-0727, 1430-2772","issue":"1","journalAbbreviation":"Psychological Research","language":"en","page":"32-50","source":"DOI.org (Crossref)","title":"Intertwining personal and reward relevance: evidence from the drift-diffusion model","title-short":"Intertwining personal and reward relevance","volume":"84","author":[{"family":"Yankouskaya","given":"A."},{"family":"Bührle","given":"R."},{"family":"Lugt","given":"E."},{"family":"Stolte","given":"M."},{"family":"Sui","given":"J."}],"issued":{"date-parts":[["2020",2]]}}}],"schema":"https://github.com/citation-style-language/schema/raw/master/csl-citation.json"} </w:instrText>
      </w:r>
      <w:r w:rsidR="00D679D0">
        <w:rPr>
          <w:rFonts w:ascii="SimSun" w:eastAsia="SimSun" w:hAnsi="SimSun"/>
          <w:sz w:val="24"/>
          <w:szCs w:val="24"/>
        </w:rPr>
        <w:fldChar w:fldCharType="separate"/>
      </w:r>
      <w:r w:rsidR="00D679D0" w:rsidRPr="00D679D0">
        <w:rPr>
          <w:rFonts w:ascii="SimSun" w:eastAsia="SimSun" w:hAnsi="SimSun" w:cs="Times New Roman"/>
          <w:kern w:val="0"/>
          <w:sz w:val="24"/>
          <w:szCs w:val="24"/>
        </w:rPr>
        <w:t>(</w:t>
      </w:r>
      <w:r w:rsidR="00D679D0" w:rsidRPr="00D679D0">
        <w:rPr>
          <w:rFonts w:ascii="Times New Roman" w:eastAsia="SimSun" w:hAnsi="Times New Roman" w:cs="Times New Roman"/>
          <w:kern w:val="0"/>
          <w:sz w:val="24"/>
          <w:szCs w:val="24"/>
        </w:rPr>
        <w:t>Yankouskaya</w:t>
      </w:r>
      <w:r w:rsidR="00D679D0" w:rsidRPr="00D679D0">
        <w:rPr>
          <w:rFonts w:ascii="SimSun" w:eastAsia="SimSun" w:hAnsi="SimSun" w:cs="Times New Roman"/>
          <w:kern w:val="0"/>
          <w:sz w:val="24"/>
          <w:szCs w:val="24"/>
        </w:rPr>
        <w:t xml:space="preserve">等, </w:t>
      </w:r>
      <w:r w:rsidR="00D679D0" w:rsidRPr="00D679D0">
        <w:rPr>
          <w:rFonts w:ascii="Times New Roman" w:eastAsia="SimSun" w:hAnsi="Times New Roman" w:cs="Times New Roman"/>
          <w:kern w:val="0"/>
          <w:sz w:val="24"/>
          <w:szCs w:val="24"/>
        </w:rPr>
        <w:t>2020</w:t>
      </w:r>
      <w:r w:rsidR="00D679D0" w:rsidRPr="00D679D0">
        <w:rPr>
          <w:rFonts w:ascii="SimSun" w:eastAsia="SimSun" w:hAnsi="SimSun" w:cs="Times New Roman"/>
          <w:kern w:val="0"/>
          <w:sz w:val="24"/>
          <w:szCs w:val="24"/>
        </w:rPr>
        <w:t>)</w:t>
      </w:r>
      <w:r w:rsidR="00D679D0">
        <w:rPr>
          <w:rFonts w:ascii="SimSun" w:eastAsia="SimSun" w:hAnsi="SimSun"/>
          <w:sz w:val="24"/>
          <w:szCs w:val="24"/>
        </w:rPr>
        <w:fldChar w:fldCharType="end"/>
      </w:r>
      <w:r w:rsidRPr="00D66AE0">
        <w:rPr>
          <w:rFonts w:ascii="SimSun" w:eastAsia="SimSun" w:hAnsi="SimSun" w:hint="eastAsia"/>
          <w:sz w:val="24"/>
          <w:szCs w:val="24"/>
        </w:rPr>
        <w:t>。</w:t>
      </w:r>
      <w:r w:rsidR="00C93A1A" w:rsidRPr="00D66AE0">
        <w:rPr>
          <w:rFonts w:ascii="SimSun" w:eastAsia="SimSun" w:hAnsi="SimSun" w:hint="eastAsia"/>
          <w:sz w:val="24"/>
          <w:szCs w:val="24"/>
        </w:rPr>
        <w:t>自我相关信息凭借个体对其高度的熟悉性、与自我概念的高度关联性，在信息加工和反应产生过程中常处于优势地位。</w:t>
      </w:r>
      <w:r w:rsidR="00DF4503">
        <w:rPr>
          <w:rFonts w:ascii="SimSun" w:eastAsia="SimSun" w:hAnsi="SimSun" w:hint="eastAsia"/>
          <w:sz w:val="24"/>
          <w:szCs w:val="24"/>
        </w:rPr>
        <w:t>在广泛的认知任务中，相比于与他人联系的信息，健康</w:t>
      </w:r>
      <w:r w:rsidR="00C93A1A" w:rsidRPr="00D66AE0">
        <w:rPr>
          <w:rFonts w:ascii="SimSun" w:eastAsia="SimSun" w:hAnsi="SimSun" w:hint="eastAsia"/>
          <w:sz w:val="24"/>
          <w:szCs w:val="24"/>
        </w:rPr>
        <w:t>个体对自我相关</w:t>
      </w:r>
      <w:r w:rsidR="000123EF" w:rsidRPr="00D66AE0">
        <w:rPr>
          <w:rFonts w:ascii="SimSun" w:eastAsia="SimSun" w:hAnsi="SimSun" w:hint="eastAsia"/>
          <w:sz w:val="24"/>
          <w:szCs w:val="24"/>
        </w:rPr>
        <w:t>刺激的反应更快、更准确</w:t>
      </w:r>
      <w:r w:rsidR="00C93A1A" w:rsidRPr="00D66AE0">
        <w:rPr>
          <w:rFonts w:ascii="SimSun" w:eastAsia="SimSun" w:hAnsi="SimSun" w:hint="eastAsia"/>
          <w:sz w:val="24"/>
          <w:szCs w:val="24"/>
        </w:rPr>
        <w:t>的信息加工及反应优势现象</w:t>
      </w:r>
      <w:r w:rsidR="00DF4503">
        <w:rPr>
          <w:rFonts w:ascii="SimSun" w:eastAsia="SimSun" w:hAnsi="SimSun" w:hint="eastAsia"/>
          <w:sz w:val="24"/>
          <w:szCs w:val="24"/>
        </w:rPr>
        <w:t>被称作</w:t>
      </w:r>
      <w:r w:rsidR="00C93A1A" w:rsidRPr="00D66AE0">
        <w:rPr>
          <w:rFonts w:ascii="SimSun" w:eastAsia="SimSun" w:hAnsi="SimSun" w:hint="eastAsia"/>
          <w:sz w:val="24"/>
          <w:szCs w:val="24"/>
        </w:rPr>
        <w:t>自我</w:t>
      </w:r>
      <w:r w:rsidR="000123EF" w:rsidRPr="00D66AE0">
        <w:rPr>
          <w:rFonts w:ascii="SimSun" w:eastAsia="SimSun" w:hAnsi="SimSun" w:hint="eastAsia"/>
          <w:sz w:val="24"/>
          <w:szCs w:val="24"/>
        </w:rPr>
        <w:t>优势</w:t>
      </w:r>
      <w:r w:rsidR="00C93A1A" w:rsidRPr="00D66AE0">
        <w:rPr>
          <w:rFonts w:ascii="SimSun" w:eastAsia="SimSun" w:hAnsi="SimSun" w:hint="eastAsia"/>
          <w:sz w:val="24"/>
          <w:szCs w:val="24"/>
        </w:rPr>
        <w:t>效应</w:t>
      </w:r>
      <w:r w:rsidR="003D3E6C">
        <w:rPr>
          <w:rFonts w:ascii="Times New Roman" w:eastAsia="SimSun" w:hAnsi="Times New Roman" w:cs="Times New Roman" w:hint="eastAsia"/>
          <w:sz w:val="24"/>
          <w:szCs w:val="24"/>
        </w:rPr>
        <w:t>(</w:t>
      </w:r>
      <w:r w:rsidR="000123EF" w:rsidRPr="00224CCE">
        <w:rPr>
          <w:rFonts w:ascii="Times New Roman" w:eastAsia="SimSun" w:hAnsi="Times New Roman" w:cs="Times New Roman"/>
          <w:sz w:val="24"/>
          <w:szCs w:val="24"/>
        </w:rPr>
        <w:t>self-prioritization effect</w:t>
      </w:r>
      <w:r w:rsidR="00CC4F5E">
        <w:rPr>
          <w:rFonts w:ascii="Times New Roman" w:eastAsia="SimSun" w:hAnsi="Times New Roman" w:cs="Times New Roman"/>
          <w:sz w:val="24"/>
          <w:szCs w:val="24"/>
        </w:rPr>
        <w:t>, SPE</w:t>
      </w:r>
      <w:r w:rsidR="003D3E6C">
        <w:rPr>
          <w:rFonts w:ascii="Times New Roman" w:eastAsia="SimSun" w:hAnsi="Times New Roman" w:cs="Times New Roman" w:hint="eastAsia"/>
          <w:sz w:val="24"/>
          <w:szCs w:val="24"/>
        </w:rPr>
        <w:t>)</w:t>
      </w:r>
      <w:r w:rsidR="00245630">
        <w:rPr>
          <w:rFonts w:ascii="Times New Roman" w:eastAsia="SimSun" w:hAnsi="Times New Roman" w:cs="Times New Roman"/>
          <w:sz w:val="24"/>
          <w:szCs w:val="24"/>
        </w:rPr>
        <w:fldChar w:fldCharType="begin"/>
      </w:r>
      <w:r w:rsidR="00245630">
        <w:rPr>
          <w:rFonts w:ascii="Times New Roman" w:eastAsia="SimSun" w:hAnsi="Times New Roman" w:cs="Times New Roman" w:hint="eastAsia"/>
          <w:sz w:val="24"/>
          <w:szCs w:val="24"/>
        </w:rPr>
        <w:instrText xml:space="preserve"> ADDIN ZOTERO_ITEM CSL_CITATION {"citationID":"TlcmIqgL","properties":{"formattedCitation":"(Janczyk\\uc0\\u31561{}, 2019)","plainCitation":"(Janczyk</w:instrText>
      </w:r>
      <w:r w:rsidR="00245630">
        <w:rPr>
          <w:rFonts w:ascii="Times New Roman" w:eastAsia="SimSun" w:hAnsi="Times New Roman" w:cs="Times New Roman" w:hint="eastAsia"/>
          <w:sz w:val="24"/>
          <w:szCs w:val="24"/>
        </w:rPr>
        <w:instrText>等</w:instrText>
      </w:r>
      <w:r w:rsidR="00245630">
        <w:rPr>
          <w:rFonts w:ascii="Times New Roman" w:eastAsia="SimSun" w:hAnsi="Times New Roman" w:cs="Times New Roman" w:hint="eastAsia"/>
          <w:sz w:val="24"/>
          <w:szCs w:val="24"/>
        </w:rPr>
        <w:instrText>, 2019)","noteIndex":0},"citationItems":[{"id":713,"uris":["http://zotero.org/users/9280607/items/EULLLMY</w:instrText>
      </w:r>
      <w:r w:rsidR="00245630">
        <w:rPr>
          <w:rFonts w:ascii="Times New Roman" w:eastAsia="SimSun" w:hAnsi="Times New Roman" w:cs="Times New Roman"/>
          <w:sz w:val="24"/>
          <w:szCs w:val="24"/>
        </w:rPr>
        <w:instrText xml:space="preserve">P"],"itemData":{"id":713,"type":"article-journal","abstract":"Self-related information is under many circumstances processed in a preferred and biased way, leading to what has been termed the self-prioritisation effect (SPE). The SPE has been demonstrated with arbitrary stimuli assigned to self and others, thereby controlling the influence of familiarity, and originally been attributed to facilitated perceptual processing of self-related stimuli. Subsequent studies, however, casted doubts on this interpretation and suggested further possible sources for the SPE. In the present four experiments, we used the well-established psychological refractory period paradigm together with the locus of slack and the effect propagation logic to pinpoint the source of the SPE. The data consistently demonstrated the SPE across all experiments. More important, the results converge on the notion that the SPE has its source in a capacity-limited stage of central processing. The implications of these results are discussed in light of possible candidate processes as sources for the SPE, such as memory-related processing.","container-title":"Quarterly Journal of Experimental Psychology","DOI":"10.1177/1747021818778970","ISSN":"1747-0218, 1747-0226","issue":"5","journalAbbreviation":"Quarterly Journal of Experimental Psychology","language":"en","page":"1068-1083","source":"DOI.org (Crossref)","title":"The central locus of self-prioritisation","volume":"72","author":[{"family":"Janczyk","given":"Markus"},{"family":"Humphreys","given":"Glyn W"},{"family":"Sui","given":"Jie"}],"issued":{"date-parts":[["2019",5]]}}}],"schema":"https://github.com/citation-style-language/schema/raw/master/csl-citation.json"} </w:instrText>
      </w:r>
      <w:r w:rsidR="00245630">
        <w:rPr>
          <w:rFonts w:ascii="Times New Roman" w:eastAsia="SimSun" w:hAnsi="Times New Roman" w:cs="Times New Roman"/>
          <w:sz w:val="24"/>
          <w:szCs w:val="24"/>
        </w:rPr>
        <w:fldChar w:fldCharType="separate"/>
      </w:r>
      <w:r w:rsidR="00245630" w:rsidRPr="00245630">
        <w:rPr>
          <w:rFonts w:ascii="Times New Roman" w:hAnsi="Times New Roman" w:cs="Times New Roman"/>
          <w:kern w:val="0"/>
          <w:sz w:val="24"/>
          <w:szCs w:val="24"/>
        </w:rPr>
        <w:t>(</w:t>
      </w:r>
      <w:proofErr w:type="spellStart"/>
      <w:r w:rsidR="00245630" w:rsidRPr="00245630">
        <w:rPr>
          <w:rFonts w:ascii="Times New Roman" w:hAnsi="Times New Roman" w:cs="Times New Roman"/>
          <w:kern w:val="0"/>
          <w:sz w:val="24"/>
          <w:szCs w:val="24"/>
        </w:rPr>
        <w:t>Janczyk</w:t>
      </w:r>
      <w:proofErr w:type="spellEnd"/>
      <w:r w:rsidR="00245630" w:rsidRPr="00245630">
        <w:rPr>
          <w:rFonts w:ascii="Times New Roman" w:hAnsi="Times New Roman" w:cs="Times New Roman"/>
          <w:kern w:val="0"/>
          <w:sz w:val="24"/>
          <w:szCs w:val="24"/>
        </w:rPr>
        <w:t>等</w:t>
      </w:r>
      <w:r w:rsidR="00245630" w:rsidRPr="00245630">
        <w:rPr>
          <w:rFonts w:ascii="Times New Roman" w:hAnsi="Times New Roman" w:cs="Times New Roman"/>
          <w:kern w:val="0"/>
          <w:sz w:val="24"/>
          <w:szCs w:val="24"/>
        </w:rPr>
        <w:t>, 2019)</w:t>
      </w:r>
      <w:r w:rsidR="00245630">
        <w:rPr>
          <w:rFonts w:ascii="Times New Roman" w:eastAsia="SimSun" w:hAnsi="Times New Roman" w:cs="Times New Roman"/>
          <w:sz w:val="24"/>
          <w:szCs w:val="24"/>
        </w:rPr>
        <w:fldChar w:fldCharType="end"/>
      </w:r>
      <w:r w:rsidR="00C93A1A" w:rsidRPr="00D66AE0">
        <w:rPr>
          <w:rFonts w:ascii="SimSun" w:eastAsia="SimSun" w:hAnsi="SimSun" w:hint="eastAsia"/>
          <w:sz w:val="24"/>
          <w:szCs w:val="24"/>
        </w:rPr>
        <w:t>。</w:t>
      </w:r>
    </w:p>
    <w:p w14:paraId="09C271E7" w14:textId="6FE1813B" w:rsidR="00047D21" w:rsidRDefault="004B2ABF" w:rsidP="0076040C">
      <w:pPr>
        <w:spacing w:line="400" w:lineRule="exact"/>
        <w:ind w:firstLineChars="200" w:firstLine="480"/>
        <w:rPr>
          <w:rFonts w:ascii="Times New Roman" w:eastAsia="SimSun" w:hAnsi="Times New Roman" w:cs="Times New Roman"/>
          <w:sz w:val="24"/>
          <w:szCs w:val="24"/>
        </w:rPr>
      </w:pPr>
      <w:r w:rsidRPr="00D66AE0">
        <w:rPr>
          <w:rFonts w:ascii="SimSun" w:eastAsia="SimSun" w:hAnsi="SimSun" w:hint="eastAsia"/>
          <w:sz w:val="24"/>
          <w:szCs w:val="24"/>
        </w:rPr>
        <w:t>早在</w:t>
      </w:r>
      <w:r w:rsidRPr="00685C6C">
        <w:rPr>
          <w:rFonts w:ascii="Times New Roman" w:eastAsia="SimSun" w:hAnsi="Times New Roman" w:cs="Times New Roman"/>
          <w:sz w:val="24"/>
          <w:szCs w:val="24"/>
        </w:rPr>
        <w:t>1959</w:t>
      </w:r>
      <w:r w:rsidRPr="00D66AE0">
        <w:rPr>
          <w:rFonts w:ascii="SimSun" w:eastAsia="SimSun" w:hAnsi="SimSun" w:hint="eastAsia"/>
          <w:sz w:val="24"/>
          <w:szCs w:val="24"/>
        </w:rPr>
        <w:t>年，莫瑞就发现</w:t>
      </w:r>
      <w:r w:rsidRPr="00D66AE0">
        <w:rPr>
          <w:rFonts w:ascii="SimSun" w:eastAsia="SimSun" w:hAnsi="SimSun"/>
          <w:sz w:val="24"/>
          <w:szCs w:val="24"/>
        </w:rPr>
        <w:t>即使在强干扰的</w:t>
      </w:r>
      <w:r w:rsidR="00907C6B">
        <w:rPr>
          <w:rFonts w:ascii="SimSun" w:eastAsia="SimSun" w:hAnsi="SimSun" w:hint="eastAsia"/>
          <w:sz w:val="24"/>
          <w:szCs w:val="24"/>
        </w:rPr>
        <w:t>环境中</w:t>
      </w:r>
      <w:r w:rsidRPr="00D66AE0">
        <w:rPr>
          <w:rFonts w:ascii="SimSun" w:eastAsia="SimSun" w:hAnsi="SimSun"/>
          <w:sz w:val="24"/>
          <w:szCs w:val="24"/>
        </w:rPr>
        <w:t>，相</w:t>
      </w:r>
      <w:r w:rsidR="00907C6B">
        <w:rPr>
          <w:rFonts w:ascii="SimSun" w:eastAsia="SimSun" w:hAnsi="SimSun" w:hint="eastAsia"/>
          <w:sz w:val="24"/>
          <w:szCs w:val="24"/>
        </w:rPr>
        <w:t>比</w:t>
      </w:r>
      <w:r w:rsidRPr="00D66AE0">
        <w:rPr>
          <w:rFonts w:ascii="SimSun" w:eastAsia="SimSun" w:hAnsi="SimSun"/>
          <w:sz w:val="24"/>
          <w:szCs w:val="24"/>
        </w:rPr>
        <w:t>于其他信息，自己的名字</w:t>
      </w:r>
      <w:r w:rsidR="00907C6B">
        <w:rPr>
          <w:rFonts w:ascii="SimSun" w:eastAsia="SimSun" w:hAnsi="SimSun" w:hint="eastAsia"/>
          <w:sz w:val="24"/>
          <w:szCs w:val="24"/>
        </w:rPr>
        <w:t>总</w:t>
      </w:r>
      <w:r w:rsidRPr="00D66AE0">
        <w:rPr>
          <w:rFonts w:ascii="SimSun" w:eastAsia="SimSun" w:hAnsi="SimSun"/>
          <w:sz w:val="24"/>
          <w:szCs w:val="24"/>
        </w:rPr>
        <w:t>能自动吸引个体注意，更容易被识别并得到高度自动化的加工</w:t>
      </w:r>
      <w:r w:rsidRPr="00D66AE0">
        <w:rPr>
          <w:rFonts w:ascii="SimSun" w:eastAsia="SimSun" w:hAnsi="SimSun" w:hint="eastAsia"/>
          <w:sz w:val="24"/>
          <w:szCs w:val="24"/>
        </w:rPr>
        <w:t>，即著名的鸡尾酒会效应</w:t>
      </w:r>
      <w:r w:rsidR="00685C6C" w:rsidRPr="00685C6C">
        <w:rPr>
          <w:rFonts w:ascii="Times New Roman" w:eastAsia="SimSun" w:hAnsi="Times New Roman" w:cs="Times New Roman"/>
          <w:sz w:val="24"/>
          <w:szCs w:val="24"/>
        </w:rPr>
        <w:t>(Moray, 1959)</w:t>
      </w:r>
      <w:r w:rsidRPr="00D66AE0">
        <w:rPr>
          <w:rFonts w:ascii="SimSun" w:eastAsia="SimSun" w:hAnsi="SimSun"/>
          <w:sz w:val="24"/>
          <w:szCs w:val="24"/>
        </w:rPr>
        <w:t>。</w:t>
      </w:r>
      <w:r w:rsidR="00BD0E14">
        <w:rPr>
          <w:rFonts w:ascii="SimSun" w:eastAsia="SimSun" w:hAnsi="SimSun" w:hint="eastAsia"/>
          <w:sz w:val="24"/>
          <w:szCs w:val="24"/>
        </w:rPr>
        <w:t>与鸡尾酒会效应类似的</w:t>
      </w:r>
      <w:r w:rsidR="000A5E68">
        <w:rPr>
          <w:rFonts w:ascii="SimSun" w:eastAsia="SimSun" w:hAnsi="SimSun" w:hint="eastAsia"/>
          <w:sz w:val="24"/>
          <w:szCs w:val="24"/>
        </w:rPr>
        <w:t>对</w:t>
      </w:r>
      <w:r w:rsidR="00BD0E14">
        <w:rPr>
          <w:rFonts w:ascii="SimSun" w:eastAsia="SimSun" w:hAnsi="SimSun" w:hint="eastAsia"/>
          <w:sz w:val="24"/>
          <w:szCs w:val="24"/>
        </w:rPr>
        <w:t>自我相关</w:t>
      </w:r>
      <w:r w:rsidR="000A5E68">
        <w:rPr>
          <w:rFonts w:ascii="SimSun" w:eastAsia="SimSun" w:hAnsi="SimSun" w:hint="eastAsia"/>
          <w:sz w:val="24"/>
          <w:szCs w:val="24"/>
        </w:rPr>
        <w:t>刺激的</w:t>
      </w:r>
      <w:r w:rsidR="00BD0E14">
        <w:rPr>
          <w:rFonts w:ascii="SimSun" w:eastAsia="SimSun" w:hAnsi="SimSun" w:hint="eastAsia"/>
          <w:sz w:val="24"/>
          <w:szCs w:val="24"/>
        </w:rPr>
        <w:t>偏好还表现在诸多方面</w:t>
      </w:r>
      <w:r w:rsidR="00690611">
        <w:rPr>
          <w:rFonts w:ascii="SimSun" w:eastAsia="SimSun" w:hAnsi="SimSun" w:hint="eastAsia"/>
          <w:sz w:val="24"/>
          <w:szCs w:val="24"/>
        </w:rPr>
        <w:t>。</w:t>
      </w:r>
      <w:r w:rsidR="00BD0E14">
        <w:rPr>
          <w:rFonts w:ascii="SimSun" w:eastAsia="SimSun" w:hAnsi="SimSun" w:hint="eastAsia"/>
          <w:sz w:val="24"/>
          <w:szCs w:val="24"/>
        </w:rPr>
        <w:t>例如，自我相关的信息可以自动地捕获注意</w:t>
      </w:r>
      <w:r w:rsidR="00BD0E14">
        <w:rPr>
          <w:rFonts w:ascii="SimSun" w:eastAsia="SimSun" w:hAnsi="SimSun"/>
          <w:sz w:val="24"/>
          <w:szCs w:val="24"/>
        </w:rPr>
        <w:fldChar w:fldCharType="begin"/>
      </w:r>
      <w:r w:rsidR="00BD0E14">
        <w:rPr>
          <w:rFonts w:ascii="SimSun" w:eastAsia="SimSun" w:hAnsi="SimSun"/>
          <w:sz w:val="24"/>
          <w:szCs w:val="24"/>
        </w:rPr>
        <w:instrText xml:space="preserve"> ADDIN ZOTERO_ITEM CSL_CITATION {"citationID":"zFfcIPGM","properties":{"formattedCitation":"(Gronau\\uc0\\u31561{}, 2003)","plainCitation":"(Gronau等, 2003)","noteIndex":0},"citationItems":[{"id":745,"uris":["http://zotero.org/users/9280607/items/FSFZPHFB"],"itemData":{"id":745,"type":"article-journal","abstract":"Studies of attentional capture by personally significant stimuli have reached inconsistent results, possibly because of improper control of the participants' attention. In the present study, the authors controlled visual attention by using a Stroop-like task. Participants responded to a central color and ignored a word presented either centrally (i.e., at the focus of attention) or peripherally (i.e., outside the focus of attention). Central words led to slower reaction times and larger orienting responses for significant items than for neutral items. These effects largely disappeared when the words appeared in a peripheral location. The peripheral words interfered with performance when they were relevant to task demands. These results indicate that there is a fundamental difference between task-relevant words and personally significant words: The former capture attention even when presented peripherally, whereas the latter do not.","container-title":"Journal of Experimental Psychology-General","DOI":"10.1037/0096-3445.132.4.512","ISSN":"0096-3445","issue":"4","journalAbbreviation":"J. Exp. Psychol.-Gen.","language":"English","note":"publisher-place: Washington\npublisher: Amer Psychological Assoc\nWOS:000186817200002","page":"512-529","source":"Web of Science Nextgen","title":"Dissociations of personally significant and task-relevant distractors inside and outside the focus of attention: A combined behavioral and psychophysiological study","title-short":"Dissociations of personally significant and task-relevant distractors inside and outside the focus of attention","volume":"132","author":[{"family":"Gronau","given":"N."},{"family":"Cohen","given":"A."},{"family":"Ben-Shakhar","given":"G."}],"issued":{"date-parts":[["2003",12]]}}}],"schema":"https://github.com/citation-style-language/schema/raw/master/csl-citation.json"} </w:instrText>
      </w:r>
      <w:r w:rsidR="00BD0E14">
        <w:rPr>
          <w:rFonts w:ascii="SimSun" w:eastAsia="SimSun" w:hAnsi="SimSun"/>
          <w:sz w:val="24"/>
          <w:szCs w:val="24"/>
        </w:rPr>
        <w:fldChar w:fldCharType="separate"/>
      </w:r>
      <w:r w:rsidR="00BD0E14" w:rsidRPr="00BD0E14">
        <w:rPr>
          <w:rFonts w:ascii="SimSun" w:eastAsia="SimSun" w:hAnsi="SimSun" w:cs="Times New Roman"/>
          <w:kern w:val="0"/>
          <w:sz w:val="24"/>
          <w:szCs w:val="24"/>
        </w:rPr>
        <w:t>(</w:t>
      </w:r>
      <w:r w:rsidR="00BD0E14" w:rsidRPr="00BD0E14">
        <w:rPr>
          <w:rFonts w:ascii="Times New Roman" w:eastAsia="SimSun" w:hAnsi="Times New Roman" w:cs="Times New Roman"/>
          <w:kern w:val="0"/>
          <w:sz w:val="24"/>
          <w:szCs w:val="24"/>
        </w:rPr>
        <w:t>Gronau</w:t>
      </w:r>
      <w:r w:rsidR="00BD0E14" w:rsidRPr="00BD0E14">
        <w:rPr>
          <w:rFonts w:ascii="SimSun" w:eastAsia="SimSun" w:hAnsi="SimSun" w:cs="Times New Roman"/>
          <w:kern w:val="0"/>
          <w:sz w:val="24"/>
          <w:szCs w:val="24"/>
        </w:rPr>
        <w:t xml:space="preserve">等, </w:t>
      </w:r>
      <w:r w:rsidR="00BD0E14" w:rsidRPr="00BD0E14">
        <w:rPr>
          <w:rFonts w:ascii="Times New Roman" w:eastAsia="SimSun" w:hAnsi="Times New Roman" w:cs="Times New Roman"/>
          <w:kern w:val="0"/>
          <w:sz w:val="24"/>
          <w:szCs w:val="24"/>
        </w:rPr>
        <w:t>2003</w:t>
      </w:r>
      <w:r w:rsidR="00BD0E14" w:rsidRPr="00BD0E14">
        <w:rPr>
          <w:rFonts w:ascii="SimSun" w:eastAsia="SimSun" w:hAnsi="SimSun" w:cs="Times New Roman"/>
          <w:kern w:val="0"/>
          <w:sz w:val="24"/>
          <w:szCs w:val="24"/>
        </w:rPr>
        <w:t>)</w:t>
      </w:r>
      <w:r w:rsidR="00BD0E14">
        <w:rPr>
          <w:rFonts w:ascii="SimSun" w:eastAsia="SimSun" w:hAnsi="SimSun"/>
          <w:sz w:val="24"/>
          <w:szCs w:val="24"/>
        </w:rPr>
        <w:fldChar w:fldCharType="end"/>
      </w:r>
      <w:r w:rsidR="00BD0E14">
        <w:rPr>
          <w:rFonts w:ascii="SimSun" w:eastAsia="SimSun" w:hAnsi="SimSun" w:hint="eastAsia"/>
          <w:sz w:val="24"/>
          <w:szCs w:val="24"/>
        </w:rPr>
        <w:t>；</w:t>
      </w:r>
      <w:r w:rsidR="00B97226">
        <w:rPr>
          <w:rFonts w:ascii="SimSun" w:eastAsia="SimSun" w:hAnsi="SimSun" w:hint="eastAsia"/>
          <w:sz w:val="24"/>
          <w:szCs w:val="24"/>
        </w:rPr>
        <w:t>不论面孔是</w:t>
      </w:r>
      <w:r w:rsidR="00EB7A4E">
        <w:rPr>
          <w:rFonts w:ascii="SimSun" w:eastAsia="SimSun" w:hAnsi="SimSun" w:hint="eastAsia"/>
          <w:sz w:val="24"/>
          <w:szCs w:val="24"/>
        </w:rPr>
        <w:t>正立</w:t>
      </w:r>
      <w:r w:rsidR="00B97226">
        <w:rPr>
          <w:rFonts w:ascii="SimSun" w:eastAsia="SimSun" w:hAnsi="SimSun" w:hint="eastAsia"/>
          <w:sz w:val="24"/>
          <w:szCs w:val="24"/>
        </w:rPr>
        <w:t>还是</w:t>
      </w:r>
      <w:r w:rsidR="00EB7A4E">
        <w:rPr>
          <w:rFonts w:ascii="SimSun" w:eastAsia="SimSun" w:hAnsi="SimSun" w:hint="eastAsia"/>
          <w:sz w:val="24"/>
          <w:szCs w:val="24"/>
        </w:rPr>
        <w:t>倒立呈现</w:t>
      </w:r>
      <w:r w:rsidR="00B97226">
        <w:rPr>
          <w:rFonts w:ascii="SimSun" w:eastAsia="SimSun" w:hAnsi="SimSun" w:hint="eastAsia"/>
          <w:sz w:val="24"/>
          <w:szCs w:val="24"/>
        </w:rPr>
        <w:t>,</w:t>
      </w:r>
      <w:r w:rsidR="008227FF">
        <w:rPr>
          <w:rFonts w:ascii="SimSun" w:eastAsia="SimSun" w:hAnsi="SimSun" w:hint="eastAsia"/>
          <w:sz w:val="24"/>
          <w:szCs w:val="24"/>
        </w:rPr>
        <w:t>个体对自我面孔的反应比对他人面孔的反应</w:t>
      </w:r>
      <w:r w:rsidR="00B97226">
        <w:rPr>
          <w:rFonts w:ascii="SimSun" w:eastAsia="SimSun" w:hAnsi="SimSun" w:hint="eastAsia"/>
          <w:sz w:val="24"/>
          <w:szCs w:val="24"/>
        </w:rPr>
        <w:t>都</w:t>
      </w:r>
      <w:r w:rsidR="008227FF">
        <w:rPr>
          <w:rFonts w:ascii="SimSun" w:eastAsia="SimSun" w:hAnsi="SimSun" w:hint="eastAsia"/>
          <w:sz w:val="24"/>
          <w:szCs w:val="24"/>
        </w:rPr>
        <w:t>更加快速、准确</w:t>
      </w:r>
      <w:r w:rsidR="00B97226" w:rsidRPr="00B97226">
        <w:rPr>
          <w:rFonts w:ascii="Times New Roman" w:eastAsia="SimSun" w:hAnsi="Times New Roman" w:cs="Times New Roman"/>
          <w:sz w:val="24"/>
          <w:szCs w:val="24"/>
        </w:rPr>
        <w:t>(Keyes &amp; Brad, 2010)</w:t>
      </w:r>
      <w:r w:rsidR="00B97226">
        <w:rPr>
          <w:rFonts w:ascii="SimSun" w:eastAsia="SimSun" w:hAnsi="SimSun" w:hint="eastAsia"/>
          <w:sz w:val="24"/>
          <w:szCs w:val="24"/>
        </w:rPr>
        <w:t>;</w:t>
      </w:r>
      <w:r w:rsidR="00690611">
        <w:rPr>
          <w:rFonts w:ascii="SimSun" w:eastAsia="SimSun" w:hAnsi="SimSun" w:hint="eastAsia"/>
          <w:sz w:val="24"/>
          <w:szCs w:val="24"/>
        </w:rPr>
        <w:t>个体对</w:t>
      </w:r>
      <w:r w:rsidR="000A5E68">
        <w:rPr>
          <w:rFonts w:ascii="SimSun" w:eastAsia="SimSun" w:hAnsi="SimSun" w:hint="eastAsia"/>
          <w:sz w:val="24"/>
          <w:szCs w:val="24"/>
        </w:rPr>
        <w:t>与自我关联编码的刺激也要比与他人关联编码的刺激的记忆效果更好</w:t>
      </w:r>
      <w:r w:rsidR="00690611" w:rsidRPr="00690611">
        <w:rPr>
          <w:rFonts w:ascii="Times New Roman" w:eastAsia="SimSun" w:hAnsi="Times New Roman" w:cs="Times New Roman"/>
          <w:sz w:val="24"/>
          <w:szCs w:val="24"/>
        </w:rPr>
        <w:fldChar w:fldCharType="begin"/>
      </w:r>
      <w:r w:rsidR="00690611" w:rsidRPr="00690611">
        <w:rPr>
          <w:rFonts w:ascii="Times New Roman" w:eastAsia="SimSun" w:hAnsi="Times New Roman" w:cs="Times New Roman"/>
          <w:sz w:val="24"/>
          <w:szCs w:val="24"/>
        </w:rPr>
        <w:instrText xml:space="preserve"> ADDIN ZOTERO_ITEM CSL_CITATION {"citationID":"jwyvL6sJ","properties":{"formattedCitation":"(Symons &amp; Johnson, 1997)","plainCitation":"(Symons &amp; Johnson, 1997)","noteIndex":0},"citationItems":[{"id":751,"uris":["http://zotero.org/users/9280607/items/799V4DH4"],"itemData":{"id":751,"type":"article-journal","abstract":"In this review, the authors examine the basis for the mnemonic superiority that results from relating material to the self. A meta-analysis confirms the expected self-reference effect (SRE) in memory, with self-referent encoding strategies yielding superior memory relative to both semantic and other-referent encoding strategies. Consistent with theory and research that suggest self-reference (SR) produces both organized and elaborate processing, the SRE was smaller (a) when SR is compared with other-reference (OR) rather than semantic encoding and (b) when the comparison tasks promote both organization and elaboration. Thus, the SRE appears to result primarily because the self is a well-developed and often-used construct that promotes elaboration and organization of encoded information. The authors discuss the implications of these and other findings for theories of the SRE and for future research.","container-title":"Psychological bulletin","DOI":"10.1037/0033-2909.121.3.371","ISSN":"0033-2909","issue":"3","journalAbbreviation":"Psychol Bull","language":"English","note":"publisher-place: Department of Psychology, Houghton College, New York 14744, USA.","page":"371-94","source":"Web of Science Nextgen","title":"The self-reference effect in memory: a meta-analysis.","title-short":"The self-reference effect in memory","volume":"121","author":[{"family":"Symons","given":"C. S."},{"family":"Johnson","given":"B. T."}],"issued":{"date-parts":[["1997",5]]}}}],"schema":"https://github.com/citation-style-language/schema/raw/master/csl-citation.json"} </w:instrText>
      </w:r>
      <w:r w:rsidR="00690611" w:rsidRPr="00690611">
        <w:rPr>
          <w:rFonts w:ascii="Times New Roman" w:eastAsia="SimSun" w:hAnsi="Times New Roman" w:cs="Times New Roman"/>
          <w:sz w:val="24"/>
          <w:szCs w:val="24"/>
        </w:rPr>
        <w:fldChar w:fldCharType="separate"/>
      </w:r>
      <w:r w:rsidR="00690611" w:rsidRPr="00690611">
        <w:rPr>
          <w:rFonts w:ascii="Times New Roman" w:eastAsia="SimSun" w:hAnsi="Times New Roman" w:cs="Times New Roman"/>
          <w:sz w:val="24"/>
        </w:rPr>
        <w:t>(Symons &amp; Johnson, 1997)</w:t>
      </w:r>
      <w:r w:rsidR="00690611" w:rsidRPr="00690611">
        <w:rPr>
          <w:rFonts w:ascii="Times New Roman" w:eastAsia="SimSun" w:hAnsi="Times New Roman" w:cs="Times New Roman"/>
          <w:sz w:val="24"/>
          <w:szCs w:val="24"/>
        </w:rPr>
        <w:fldChar w:fldCharType="end"/>
      </w:r>
      <w:r w:rsidR="00690611">
        <w:rPr>
          <w:rFonts w:ascii="Times New Roman" w:eastAsia="SimSun" w:hAnsi="Times New Roman" w:cs="Times New Roman" w:hint="eastAsia"/>
          <w:sz w:val="24"/>
          <w:szCs w:val="24"/>
        </w:rPr>
        <w:t>；相比于他人，个体更倾向于将积极的人格特质与自我进行联结</w:t>
      </w:r>
      <w:r w:rsidR="0076040C">
        <w:rPr>
          <w:rFonts w:ascii="Times New Roman" w:eastAsia="SimSun" w:hAnsi="Times New Roman" w:cs="Times New Roman"/>
          <w:sz w:val="24"/>
          <w:szCs w:val="24"/>
        </w:rPr>
        <w:fldChar w:fldCharType="begin"/>
      </w:r>
      <w:r w:rsidR="00C85339">
        <w:rPr>
          <w:rFonts w:ascii="Times New Roman" w:eastAsia="SimSun" w:hAnsi="Times New Roman" w:cs="Times New Roman" w:hint="eastAsia"/>
          <w:sz w:val="24"/>
          <w:szCs w:val="24"/>
        </w:rPr>
        <w:instrText xml:space="preserve"> ADDIN ZOTERO_ITEM CSL_CITATION {"citationID":"gFCFdee4","properties":{"formattedCitation":"(Klein\\uc0\\u31561{}, \\uc0\\u19981{}\\uc0\\u35814{})","plainCitation":"(Klein</w:instrText>
      </w:r>
      <w:r w:rsidR="00C85339">
        <w:rPr>
          <w:rFonts w:ascii="Times New Roman" w:eastAsia="SimSun" w:hAnsi="Times New Roman" w:cs="Times New Roman" w:hint="eastAsia"/>
          <w:sz w:val="24"/>
          <w:szCs w:val="24"/>
        </w:rPr>
        <w:instrText>等</w:instrText>
      </w:r>
      <w:r w:rsidR="00C85339">
        <w:rPr>
          <w:rFonts w:ascii="Times New Roman" w:eastAsia="SimSun" w:hAnsi="Times New Roman" w:cs="Times New Roman" w:hint="eastAsia"/>
          <w:sz w:val="24"/>
          <w:szCs w:val="24"/>
        </w:rPr>
        <w:instrText xml:space="preserve">, </w:instrText>
      </w:r>
      <w:r w:rsidR="00C85339">
        <w:rPr>
          <w:rFonts w:ascii="Times New Roman" w:eastAsia="SimSun" w:hAnsi="Times New Roman" w:cs="Times New Roman" w:hint="eastAsia"/>
          <w:sz w:val="24"/>
          <w:szCs w:val="24"/>
        </w:rPr>
        <w:instrText>不详</w:instrText>
      </w:r>
      <w:r w:rsidR="00C85339">
        <w:rPr>
          <w:rFonts w:ascii="Times New Roman" w:eastAsia="SimSun" w:hAnsi="Times New Roman" w:cs="Times New Roman" w:hint="eastAsia"/>
          <w:sz w:val="24"/>
          <w:szCs w:val="24"/>
        </w:rPr>
        <w:instrText>)","dontUpdate":true,"noteIndex":0},"citationItems":[{"id":755,"uris":["http://</w:instrText>
      </w:r>
      <w:r w:rsidR="00C85339">
        <w:rPr>
          <w:rFonts w:ascii="Times New Roman" w:eastAsia="SimSun" w:hAnsi="Times New Roman" w:cs="Times New Roman"/>
          <w:sz w:val="24"/>
          <w:szCs w:val="24"/>
        </w:rPr>
        <w:instrText xml:space="preserve">zotero.org/users/9280607/items/A9Z233QW"],"itemData":{"id":755,"type":"article-journal","language":"en","source":"Zotero","title":"Two Self-Reference Effects: The Importance of Distinguishing Between Self-Descriptiveness Judgments and Autobiographical Retrieval in Self-Referent Encoding","author":[{"family":"Klein","given":"Stanley B"},{"family":"Burton","given":"Holly A"},{"family":"Loftus","given":"Judith"}]}}],"schema":"https://github.com/citation-style-language/schema/raw/master/csl-citation.json"} </w:instrText>
      </w:r>
      <w:r w:rsidR="0076040C">
        <w:rPr>
          <w:rFonts w:ascii="Times New Roman" w:eastAsia="SimSun" w:hAnsi="Times New Roman" w:cs="Times New Roman"/>
          <w:sz w:val="24"/>
          <w:szCs w:val="24"/>
        </w:rPr>
        <w:fldChar w:fldCharType="separate"/>
      </w:r>
      <w:r w:rsidR="0076040C" w:rsidRPr="0076040C">
        <w:rPr>
          <w:rFonts w:ascii="Times New Roman" w:hAnsi="Times New Roman" w:cs="Times New Roman"/>
          <w:kern w:val="0"/>
          <w:sz w:val="24"/>
          <w:szCs w:val="24"/>
        </w:rPr>
        <w:t>(Klein</w:t>
      </w:r>
      <w:r w:rsidR="0076040C" w:rsidRPr="0076040C">
        <w:rPr>
          <w:rFonts w:ascii="SimSun" w:eastAsia="SimSun" w:hAnsi="SimSun" w:cs="Times New Roman"/>
          <w:kern w:val="0"/>
          <w:sz w:val="24"/>
          <w:szCs w:val="24"/>
        </w:rPr>
        <w:t>等</w:t>
      </w:r>
      <w:r w:rsidR="0076040C" w:rsidRPr="0076040C">
        <w:rPr>
          <w:rFonts w:ascii="Times New Roman" w:hAnsi="Times New Roman" w:cs="Times New Roman"/>
          <w:kern w:val="0"/>
          <w:sz w:val="24"/>
          <w:szCs w:val="24"/>
        </w:rPr>
        <w:t>,</w:t>
      </w:r>
      <w:r w:rsidR="0076040C">
        <w:rPr>
          <w:rFonts w:ascii="Times New Roman" w:hAnsi="Times New Roman" w:cs="Times New Roman" w:hint="eastAsia"/>
          <w:kern w:val="0"/>
          <w:sz w:val="24"/>
          <w:szCs w:val="24"/>
        </w:rPr>
        <w:t xml:space="preserve"> </w:t>
      </w:r>
      <w:r w:rsidR="0076040C">
        <w:rPr>
          <w:rFonts w:ascii="Times New Roman" w:hAnsi="Times New Roman" w:cs="Times New Roman"/>
          <w:kern w:val="0"/>
          <w:sz w:val="24"/>
          <w:szCs w:val="24"/>
        </w:rPr>
        <w:t>1989</w:t>
      </w:r>
      <w:r w:rsidR="0076040C" w:rsidRPr="0076040C">
        <w:rPr>
          <w:rFonts w:ascii="Times New Roman" w:hAnsi="Times New Roman" w:cs="Times New Roman"/>
          <w:kern w:val="0"/>
          <w:sz w:val="24"/>
          <w:szCs w:val="24"/>
        </w:rPr>
        <w:t>)</w:t>
      </w:r>
      <w:r w:rsidR="0076040C">
        <w:rPr>
          <w:rFonts w:ascii="Times New Roman" w:eastAsia="SimSun" w:hAnsi="Times New Roman" w:cs="Times New Roman"/>
          <w:sz w:val="24"/>
          <w:szCs w:val="24"/>
        </w:rPr>
        <w:fldChar w:fldCharType="end"/>
      </w:r>
      <w:r w:rsidR="0076040C">
        <w:rPr>
          <w:rFonts w:ascii="Times New Roman" w:eastAsia="SimSun" w:hAnsi="Times New Roman" w:cs="Times New Roman" w:hint="eastAsia"/>
          <w:sz w:val="24"/>
          <w:szCs w:val="24"/>
        </w:rPr>
        <w:t>。</w:t>
      </w:r>
      <w:r w:rsidR="0076040C">
        <w:rPr>
          <w:rFonts w:ascii="Times New Roman" w:eastAsia="SimSun" w:hAnsi="Times New Roman" w:cs="Times New Roman" w:hint="eastAsia"/>
          <w:sz w:val="24"/>
          <w:szCs w:val="24"/>
        </w:rPr>
        <w:t xml:space="preserve"> </w:t>
      </w:r>
    </w:p>
    <w:p w14:paraId="7CB6FA73" w14:textId="408C2152" w:rsidR="00071CB5" w:rsidRPr="00F85F9C" w:rsidRDefault="00C24EE1" w:rsidP="0076040C">
      <w:pPr>
        <w:spacing w:line="400" w:lineRule="exact"/>
        <w:ind w:firstLineChars="200" w:firstLine="480"/>
        <w:rPr>
          <w:rFonts w:ascii="SimSun" w:eastAsia="SimSun" w:hAnsi="SimSun" w:cs="Times New Roman"/>
          <w:sz w:val="24"/>
          <w:szCs w:val="24"/>
        </w:rPr>
      </w:pPr>
      <w:r>
        <w:rPr>
          <w:rFonts w:ascii="SimSun" w:eastAsia="SimSun" w:hAnsi="SimSun" w:hint="eastAsia"/>
          <w:sz w:val="24"/>
        </w:rPr>
        <w:t>研究自我优先效应是</w:t>
      </w:r>
      <w:r w:rsidR="00792B2F">
        <w:rPr>
          <w:rFonts w:ascii="SimSun" w:eastAsia="SimSun" w:hAnsi="SimSun" w:hint="eastAsia"/>
          <w:sz w:val="24"/>
        </w:rPr>
        <w:t>了解</w:t>
      </w:r>
      <w:r>
        <w:rPr>
          <w:rFonts w:ascii="SimSun" w:eastAsia="SimSun" w:hAnsi="SimSun" w:hint="eastAsia"/>
          <w:sz w:val="24"/>
        </w:rPr>
        <w:t>自我认知的一个切入点</w:t>
      </w:r>
      <w:r w:rsidR="00792B2F">
        <w:rPr>
          <w:rFonts w:ascii="SimSun" w:eastAsia="SimSun" w:hAnsi="SimSun" w:hint="eastAsia"/>
          <w:sz w:val="24"/>
        </w:rPr>
        <w:t>。</w:t>
      </w:r>
      <w:r w:rsidR="00F85F9C" w:rsidRPr="00F85F9C">
        <w:rPr>
          <w:rFonts w:ascii="SimSun" w:eastAsia="SimSun" w:hAnsi="SimSun" w:hint="eastAsia"/>
          <w:sz w:val="24"/>
        </w:rPr>
        <w:t>自我认知不仅关系到人类认知中的基础问题，也具有临床意义</w:t>
      </w:r>
      <w:r>
        <w:rPr>
          <w:rFonts w:ascii="SimSun" w:eastAsia="SimSun" w:hAnsi="SimSun" w:hint="eastAsia"/>
          <w:sz w:val="24"/>
        </w:rPr>
        <w:t>。近期</w:t>
      </w:r>
      <w:r w:rsidR="00F85F9C" w:rsidRPr="00F85F9C">
        <w:rPr>
          <w:rFonts w:ascii="SimSun" w:eastAsia="SimSun" w:hAnsi="SimSun" w:hint="eastAsia"/>
          <w:sz w:val="24"/>
        </w:rPr>
        <w:t>的研究表明，自我认知的异常是跨精神疾病的共同机制</w:t>
      </w:r>
      <w:r w:rsidRPr="00C24EE1">
        <w:rPr>
          <w:rFonts w:ascii="Times New Roman" w:eastAsia="SimSun" w:hAnsi="Times New Roman" w:cs="Times New Roman"/>
          <w:sz w:val="24"/>
        </w:rPr>
        <w:fldChar w:fldCharType="begin"/>
      </w:r>
      <w:r w:rsidR="00CB08FC">
        <w:rPr>
          <w:rFonts w:ascii="Times New Roman" w:eastAsia="SimSun" w:hAnsi="Times New Roman" w:cs="Times New Roman"/>
          <w:sz w:val="24"/>
        </w:rPr>
        <w:instrText xml:space="preserve"> ADDIN ZOTERO_ITEM CSL_CITATION {"citationID":"WQJ5zBBf","properties":{"formattedCitation":"(Sui &amp; Humphreys, 2017; Sui &amp; Rotshtein, 2019)","plainCitation":"(Sui &amp; Humphreys, 2017; Sui &amp; Rotshtein, 2019)","noteIndex":0},"citationItems":[{"id":677,"uris":["http://zotero.org/users/9280607/items/3ZWNCHWV"],"itemData":{"id":677,"type":"article-journal","container-title":"Annals of the New York Academy of Sciences","DOI":"10.1111/nyas.13197","ISSN":"00778923","issue":"1","journalAbbreviation":"Ann. N.Y. Acad. Sci.","language":"en","page":"222-235","source":"DOI.org (Crossref)","title":"The ubiquitous self: what the properties of self-bias tell us about the self: The ubiquitous self","title-short":"The ubiquitous self","volume":"1396","author":[{"family":"Sui","given":"Jie"},{"family":"Humphreys","given":"Glyn W."}],"issued":{"date-parts":[["2017",5]]}}},{"id":69,"uris":["http://zotero.org/users/9280607/items/W6T9LJDZ"],"itemData":{"id":69,"type":"article-journal","abstract":"Humans prioritize stimuli related to themselves rather than to other people. How we control these priorities is poorly understood, though it is relevant to the nature of self-processing and a wide range of neurological and neuropsychiatric disorders, from cases of strokes, dementia to depression and schizophrenia. We update the Self-Attention Network proposed in 2016 by evaluating how self-prioritization interacts with Peterson and Posner's three attentional systems: alerting, orienting and executive control, based on evidence on a variety of behavioral and neuroscientific studies with healthy participants and patients with brain lesions. We suggest that all the three attentional networks contribute to self-prioritization. Understanding the nature of self-prioritization in attentional contexts may provide important clinical implications for a variety of disorders related to self-processing.","container-title":"Current Opinion in Psychology","DOI":"10.1016/j.copsyc.2019.02.010","ISSN":"2352-250X","journalAbbreviation":"Curr. Opin. Psychol.","language":"English","note":"publisher-place: Amsterdam\npublisher: Elsevier\nWOS:000501996000023","page":"148-152","source":"Web of Science Nextgen","title":"Self-prioritization and the attentional systems","volume":"29","author":[{"family":"Sui","given":"Jie"},{"family":"Rotshtein","given":"Pia"}],"issued":{"date-parts":[["2019",10]]}}}],"schema":"https://github.com/citation-style-language/schema/raw/master/csl-citation.json"} </w:instrText>
      </w:r>
      <w:r w:rsidRPr="00C24EE1">
        <w:rPr>
          <w:rFonts w:ascii="Times New Roman" w:eastAsia="SimSun" w:hAnsi="Times New Roman" w:cs="Times New Roman"/>
          <w:sz w:val="24"/>
        </w:rPr>
        <w:fldChar w:fldCharType="separate"/>
      </w:r>
      <w:r w:rsidR="00CB08FC" w:rsidRPr="00CB08FC">
        <w:rPr>
          <w:rFonts w:ascii="Times New Roman" w:hAnsi="Times New Roman" w:cs="Times New Roman"/>
          <w:sz w:val="24"/>
        </w:rPr>
        <w:t>(Sui &amp; Humphreys, 2017; Sui &amp; Rotshtein, 2019)</w:t>
      </w:r>
      <w:r w:rsidRPr="00C24EE1">
        <w:rPr>
          <w:rFonts w:ascii="Times New Roman" w:eastAsia="SimSun" w:hAnsi="Times New Roman" w:cs="Times New Roman"/>
          <w:sz w:val="24"/>
        </w:rPr>
        <w:fldChar w:fldCharType="end"/>
      </w:r>
      <w:r w:rsidR="00F85F9C" w:rsidRPr="00F85F9C">
        <w:rPr>
          <w:rFonts w:ascii="SimSun" w:eastAsia="SimSun" w:hAnsi="SimSun" w:hint="eastAsia"/>
          <w:sz w:val="24"/>
        </w:rPr>
        <w:t>。因此，深入理解自我优先效应背后的认知机制</w:t>
      </w:r>
      <w:r w:rsidR="00F85F9C" w:rsidRPr="00F85F9C">
        <w:rPr>
          <w:rFonts w:ascii="SimSun" w:eastAsia="SimSun" w:hAnsi="SimSun"/>
          <w:sz w:val="24"/>
        </w:rPr>
        <w:t>，</w:t>
      </w:r>
      <w:r w:rsidR="00F85F9C" w:rsidRPr="00F85F9C">
        <w:rPr>
          <w:rFonts w:ascii="SimSun" w:eastAsia="SimSun" w:hAnsi="SimSun" w:hint="eastAsia"/>
          <w:sz w:val="24"/>
        </w:rPr>
        <w:t>将不仅加深对人类自我认知的理解，还将可能对于精神疾病的诊断和治疗具有重要意义。</w:t>
      </w:r>
    </w:p>
    <w:p w14:paraId="0727FD57" w14:textId="70A7AD51" w:rsidR="00047D21" w:rsidRPr="003D3781" w:rsidRDefault="00047D21" w:rsidP="00652CEA">
      <w:pPr>
        <w:spacing w:beforeLines="50" w:before="156" w:afterLines="50" w:after="156"/>
        <w:outlineLvl w:val="1"/>
        <w:rPr>
          <w:rFonts w:ascii="SimHei" w:eastAsia="SimHei" w:hAnsi="SimHei"/>
          <w:b/>
          <w:bCs/>
          <w:sz w:val="30"/>
          <w:szCs w:val="30"/>
        </w:rPr>
      </w:pPr>
      <w:bookmarkStart w:id="64" w:name="_Toc134077540"/>
      <w:r w:rsidRPr="003D3781">
        <w:rPr>
          <w:rFonts w:ascii="SimHei" w:eastAsia="SimHei" w:hAnsi="SimHei"/>
          <w:b/>
          <w:bCs/>
          <w:sz w:val="30"/>
          <w:szCs w:val="30"/>
        </w:rPr>
        <w:t xml:space="preserve">1.2 </w:t>
      </w:r>
      <w:r w:rsidRPr="003D3781">
        <w:rPr>
          <w:rFonts w:ascii="SimHei" w:eastAsia="SimHei" w:hAnsi="SimHei" w:hint="eastAsia"/>
          <w:b/>
          <w:bCs/>
          <w:sz w:val="30"/>
          <w:szCs w:val="30"/>
        </w:rPr>
        <w:t>自我</w:t>
      </w:r>
      <w:r w:rsidR="00090028" w:rsidRPr="003D3781">
        <w:rPr>
          <w:rFonts w:ascii="SimHei" w:eastAsia="SimHei" w:hAnsi="SimHei" w:hint="eastAsia"/>
          <w:b/>
          <w:bCs/>
          <w:sz w:val="30"/>
          <w:szCs w:val="30"/>
        </w:rPr>
        <w:t>联结</w:t>
      </w:r>
      <w:r w:rsidRPr="003D3781">
        <w:rPr>
          <w:rFonts w:ascii="SimHei" w:eastAsia="SimHei" w:hAnsi="SimHei" w:hint="eastAsia"/>
          <w:b/>
          <w:bCs/>
          <w:sz w:val="30"/>
          <w:szCs w:val="30"/>
        </w:rPr>
        <w:t>范式</w:t>
      </w:r>
      <w:bookmarkEnd w:id="64"/>
    </w:p>
    <w:p w14:paraId="40257D61" w14:textId="6507E889" w:rsidR="004A6DCB" w:rsidRPr="00D66AE0" w:rsidRDefault="00BB5FF2" w:rsidP="00FD470B">
      <w:pPr>
        <w:spacing w:line="400" w:lineRule="exact"/>
        <w:rPr>
          <w:rFonts w:ascii="SimSun" w:eastAsia="SimSun" w:hAnsi="SimSun"/>
          <w:sz w:val="24"/>
          <w:szCs w:val="24"/>
        </w:rPr>
      </w:pPr>
      <w:r w:rsidRPr="00D66AE0">
        <w:rPr>
          <w:rFonts w:ascii="SimSun" w:eastAsia="SimSun" w:hAnsi="SimSun" w:hint="eastAsia"/>
          <w:sz w:val="24"/>
          <w:szCs w:val="24"/>
        </w:rPr>
        <w:t xml:space="preserve"> </w:t>
      </w:r>
      <w:r w:rsidRPr="00D66AE0">
        <w:rPr>
          <w:rFonts w:ascii="SimSun" w:eastAsia="SimSun" w:hAnsi="SimSun"/>
          <w:sz w:val="24"/>
          <w:szCs w:val="24"/>
        </w:rPr>
        <w:t xml:space="preserve">   </w:t>
      </w:r>
      <w:r w:rsidR="00FD470B">
        <w:rPr>
          <w:rFonts w:ascii="SimSun" w:eastAsia="SimSun" w:hAnsi="SimSun" w:hint="eastAsia"/>
          <w:sz w:val="24"/>
          <w:szCs w:val="24"/>
        </w:rPr>
        <w:t>上述早期的</w:t>
      </w:r>
      <w:r w:rsidR="004B2ABF" w:rsidRPr="00D66AE0">
        <w:rPr>
          <w:rFonts w:ascii="SimSun" w:eastAsia="SimSun" w:hAnsi="SimSun" w:hint="eastAsia"/>
          <w:sz w:val="24"/>
          <w:szCs w:val="24"/>
        </w:rPr>
        <w:t>自我优势效应相关研究中普遍存在一个问题，即</w:t>
      </w:r>
      <w:r w:rsidR="004B2ABF" w:rsidRPr="00D66AE0">
        <w:rPr>
          <w:rFonts w:ascii="SimSun" w:eastAsia="SimSun" w:hAnsi="SimSun"/>
          <w:sz w:val="24"/>
          <w:szCs w:val="24"/>
        </w:rPr>
        <w:t>自我和他人相关的两类信息本身除了具有</w:t>
      </w:r>
      <w:r w:rsidR="004B2ABF" w:rsidRPr="00D66AE0">
        <w:rPr>
          <w:rFonts w:ascii="SimSun" w:eastAsia="SimSun" w:hAnsi="SimSun" w:hint="eastAsia"/>
          <w:sz w:val="24"/>
          <w:szCs w:val="24"/>
        </w:rPr>
        <w:t>“</w:t>
      </w:r>
      <w:r w:rsidR="004B2ABF" w:rsidRPr="00D66AE0">
        <w:rPr>
          <w:rFonts w:ascii="SimSun" w:eastAsia="SimSun" w:hAnsi="SimSun"/>
          <w:sz w:val="24"/>
          <w:szCs w:val="24"/>
        </w:rPr>
        <w:t>我</w:t>
      </w:r>
      <w:r w:rsidR="004B2ABF" w:rsidRPr="00D66AE0">
        <w:rPr>
          <w:rFonts w:ascii="SimSun" w:eastAsia="SimSun" w:hAnsi="SimSun" w:hint="eastAsia"/>
          <w:sz w:val="24"/>
          <w:szCs w:val="24"/>
        </w:rPr>
        <w:t>”</w:t>
      </w:r>
      <w:r w:rsidR="004B2ABF" w:rsidRPr="00D66AE0">
        <w:rPr>
          <w:rFonts w:ascii="SimSun" w:eastAsia="SimSun" w:hAnsi="SimSun"/>
          <w:sz w:val="24"/>
          <w:szCs w:val="24"/>
        </w:rPr>
        <w:t>与</w:t>
      </w:r>
      <w:r w:rsidR="004B2ABF" w:rsidRPr="00D66AE0">
        <w:rPr>
          <w:rFonts w:ascii="SimSun" w:eastAsia="SimSun" w:hAnsi="SimSun" w:hint="eastAsia"/>
          <w:sz w:val="24"/>
          <w:szCs w:val="24"/>
        </w:rPr>
        <w:t>“</w:t>
      </w:r>
      <w:r w:rsidR="004B2ABF" w:rsidRPr="00D66AE0">
        <w:rPr>
          <w:rFonts w:ascii="SimSun" w:eastAsia="SimSun" w:hAnsi="SimSun"/>
          <w:sz w:val="24"/>
          <w:szCs w:val="24"/>
        </w:rPr>
        <w:t>非我</w:t>
      </w:r>
      <w:r w:rsidR="004B2ABF" w:rsidRPr="00D66AE0">
        <w:rPr>
          <w:rFonts w:ascii="SimSun" w:eastAsia="SimSun" w:hAnsi="SimSun" w:hint="eastAsia"/>
          <w:sz w:val="24"/>
          <w:szCs w:val="24"/>
        </w:rPr>
        <w:t>”</w:t>
      </w:r>
      <w:r w:rsidR="004B2ABF" w:rsidRPr="00D66AE0">
        <w:rPr>
          <w:rFonts w:ascii="SimSun" w:eastAsia="SimSun" w:hAnsi="SimSun"/>
          <w:sz w:val="24"/>
          <w:szCs w:val="24"/>
        </w:rPr>
        <w:t>的差异外，也会存在熟悉程度、感情色彩和社会突显性</w:t>
      </w:r>
      <w:r w:rsidR="005F24B8" w:rsidRPr="00D66AE0">
        <w:rPr>
          <w:rFonts w:ascii="SimSun" w:eastAsia="SimSun" w:hAnsi="SimSun" w:hint="eastAsia"/>
          <w:sz w:val="24"/>
          <w:szCs w:val="24"/>
        </w:rPr>
        <w:t>方面</w:t>
      </w:r>
      <w:r w:rsidR="004B2ABF" w:rsidRPr="00D66AE0">
        <w:rPr>
          <w:rFonts w:ascii="SimSun" w:eastAsia="SimSun" w:hAnsi="SimSun" w:hint="eastAsia"/>
          <w:sz w:val="24"/>
          <w:szCs w:val="24"/>
        </w:rPr>
        <w:t>的差异</w:t>
      </w:r>
      <w:r w:rsidR="004B2ABF" w:rsidRPr="00D66AE0">
        <w:rPr>
          <w:rFonts w:ascii="SimSun" w:eastAsia="SimSun" w:hAnsi="SimSun"/>
          <w:sz w:val="24"/>
          <w:szCs w:val="24"/>
        </w:rPr>
        <w:t>，这些维度上的差异</w:t>
      </w:r>
      <w:r w:rsidR="005F24B8" w:rsidRPr="00D66AE0">
        <w:rPr>
          <w:rFonts w:ascii="SimSun" w:eastAsia="SimSun" w:hAnsi="SimSun" w:hint="eastAsia"/>
          <w:sz w:val="24"/>
          <w:szCs w:val="24"/>
        </w:rPr>
        <w:t>很可能</w:t>
      </w:r>
      <w:r w:rsidR="004B2ABF" w:rsidRPr="00D66AE0">
        <w:rPr>
          <w:rFonts w:ascii="SimSun" w:eastAsia="SimSun" w:hAnsi="SimSun"/>
          <w:sz w:val="24"/>
          <w:szCs w:val="24"/>
        </w:rPr>
        <w:t>会对实验结果产生混淆和干扰（杨红升</w:t>
      </w:r>
      <w:r w:rsidR="004B2ABF" w:rsidRPr="00FD470B">
        <w:rPr>
          <w:rFonts w:ascii="Times New Roman" w:eastAsia="SimSun" w:hAnsi="Times New Roman" w:cs="Times New Roman"/>
          <w:sz w:val="24"/>
          <w:szCs w:val="24"/>
        </w:rPr>
        <w:t>，</w:t>
      </w:r>
      <w:r w:rsidR="004B2ABF" w:rsidRPr="00FD470B">
        <w:rPr>
          <w:rFonts w:ascii="Times New Roman" w:eastAsia="SimSun" w:hAnsi="Times New Roman" w:cs="Times New Roman"/>
          <w:sz w:val="24"/>
          <w:szCs w:val="24"/>
        </w:rPr>
        <w:t>2013</w:t>
      </w:r>
      <w:r w:rsidR="004B2ABF" w:rsidRPr="00D66AE0">
        <w:rPr>
          <w:rFonts w:ascii="SimSun" w:eastAsia="SimSun" w:hAnsi="SimSun"/>
          <w:sz w:val="24"/>
          <w:szCs w:val="24"/>
        </w:rPr>
        <w:t>）。因此，在研究自我加工优势效应时，需要对信息加工识别中自我相关性与熟悉性的作用进行有效的分离。针对这一问题，隋洁等</w:t>
      </w:r>
      <w:r w:rsidR="001C659C">
        <w:rPr>
          <w:rFonts w:ascii="SimSun" w:eastAsia="SimSun" w:hAnsi="SimSun"/>
          <w:sz w:val="24"/>
          <w:szCs w:val="24"/>
        </w:rPr>
        <w:fldChar w:fldCharType="begin"/>
      </w:r>
      <w:r w:rsidR="001C659C">
        <w:rPr>
          <w:rFonts w:ascii="SimSun" w:eastAsia="SimSun" w:hAnsi="SimSun"/>
          <w:sz w:val="24"/>
          <w:szCs w:val="24"/>
        </w:rPr>
        <w:instrText xml:space="preserve"> ADDIN ZOTERO_ITEM CSL_CITATION {"citationID":"rpe1GEPg","properties":{"formattedCitation":"(Sui\\uc0\\u31561{}, 2009)","plainCitation":"(Sui等, 2009)","noteIndex":0},"citationItems":[{"id":347,"uris":["http://zotero.org/users/9280607/items/92ZLGA7L"],"itemData":{"id":347,"type":"article-journal","abstract":"Self-referential stimuli such as self-face surpass other-referential stimuli in capture of attention, which has been attributed to attractive perceptual features of self-referential stimuli. We investigated whether temporarily established self-referential stimuli are different from other-referential cues in guiding voluntary visual attention. Temporarily established self-referential or friend-referential shapes served as central cues in Posner's endogenous cueing task. We found that, relative to friend-referential cues, self-referential cues induced smaller cueing effect (i.e., the difference in reaction times to targets at cued and uncued locations) when the interstimulus interval was short but larger cueing effect when the interstimulus interval was long. Our findings suggest that temporarily established self-referential cues are more efficient to capture reflexive attention at the early stage of perceptual processing and to shift voluntary attention at the later stage of perceptual processing.","container-title":"Quarterly Journal of Experimental Psychology","DOI":"10.1080/17470210802559393","ISSN":"1747-0218","issue":"5","journalAbbreviation":"Q. J. Exp. Psychol.","language":"English","note":"publisher-place: Hove\npublisher: Psychology Press\nWOS:000266301700002","page":"844-849","source":"Web of Science Nextgen","title":"Attentional orientation induced by temporarily established self-referential cues","volume":"62","author":[{"family":"Sui","given":"Jie"},{"family":"Liu","given":"Chang Hong"},{"family":"Wang","given":"Lingyun"},{"family":"Han","given":"Shihui"}],"issued":{"date-parts":[["2009"]]}}}],"schema":"https://github.com/citation-style-language/schema/raw/master/csl-citation.json"} </w:instrText>
      </w:r>
      <w:r w:rsidR="001C659C">
        <w:rPr>
          <w:rFonts w:ascii="SimSun" w:eastAsia="SimSun" w:hAnsi="SimSun"/>
          <w:sz w:val="24"/>
          <w:szCs w:val="24"/>
        </w:rPr>
        <w:fldChar w:fldCharType="separate"/>
      </w:r>
      <w:r w:rsidR="001C659C" w:rsidRPr="001C659C">
        <w:rPr>
          <w:rFonts w:ascii="SimSun" w:eastAsia="SimSun" w:hAnsi="SimSun" w:cs="Times New Roman"/>
          <w:kern w:val="0"/>
          <w:sz w:val="24"/>
          <w:szCs w:val="24"/>
        </w:rPr>
        <w:t>(</w:t>
      </w:r>
      <w:r w:rsidR="001C659C" w:rsidRPr="001C659C">
        <w:rPr>
          <w:rFonts w:ascii="Times New Roman" w:eastAsia="SimSun" w:hAnsi="Times New Roman" w:cs="Times New Roman"/>
          <w:kern w:val="0"/>
          <w:sz w:val="24"/>
          <w:szCs w:val="24"/>
        </w:rPr>
        <w:t>Sui</w:t>
      </w:r>
      <w:r w:rsidR="001C659C" w:rsidRPr="001C659C">
        <w:rPr>
          <w:rFonts w:ascii="SimSun" w:eastAsia="SimSun" w:hAnsi="SimSun" w:cs="Times New Roman"/>
          <w:kern w:val="0"/>
          <w:sz w:val="24"/>
          <w:szCs w:val="24"/>
        </w:rPr>
        <w:t>等</w:t>
      </w:r>
      <w:r w:rsidR="001C659C" w:rsidRPr="001C659C">
        <w:rPr>
          <w:rFonts w:ascii="Times New Roman" w:eastAsia="SimSun" w:hAnsi="Times New Roman" w:cs="Times New Roman"/>
          <w:kern w:val="0"/>
          <w:sz w:val="24"/>
          <w:szCs w:val="24"/>
        </w:rPr>
        <w:t>,</w:t>
      </w:r>
      <w:r w:rsidR="001C659C" w:rsidRPr="001C659C">
        <w:rPr>
          <w:rFonts w:ascii="SimSun" w:eastAsia="SimSun" w:hAnsi="SimSun" w:cs="Times New Roman"/>
          <w:kern w:val="0"/>
          <w:sz w:val="24"/>
          <w:szCs w:val="24"/>
        </w:rPr>
        <w:t xml:space="preserve"> </w:t>
      </w:r>
      <w:r w:rsidR="001C659C" w:rsidRPr="001C659C">
        <w:rPr>
          <w:rFonts w:ascii="Times New Roman" w:eastAsia="SimSun" w:hAnsi="Times New Roman" w:cs="Times New Roman"/>
          <w:kern w:val="0"/>
          <w:sz w:val="24"/>
          <w:szCs w:val="24"/>
        </w:rPr>
        <w:t>2009</w:t>
      </w:r>
      <w:r w:rsidR="001C659C" w:rsidRPr="001C659C">
        <w:rPr>
          <w:rFonts w:ascii="SimSun" w:eastAsia="SimSun" w:hAnsi="SimSun" w:cs="Times New Roman"/>
          <w:kern w:val="0"/>
          <w:sz w:val="24"/>
          <w:szCs w:val="24"/>
        </w:rPr>
        <w:t>)</w:t>
      </w:r>
      <w:r w:rsidR="001C659C">
        <w:rPr>
          <w:rFonts w:ascii="SimSun" w:eastAsia="SimSun" w:hAnsi="SimSun"/>
          <w:sz w:val="24"/>
          <w:szCs w:val="24"/>
        </w:rPr>
        <w:fldChar w:fldCharType="end"/>
      </w:r>
      <w:r w:rsidR="004B2ABF" w:rsidRPr="00D66AE0">
        <w:rPr>
          <w:rFonts w:ascii="SimSun" w:eastAsia="SimSun" w:hAnsi="SimSun"/>
          <w:sz w:val="24"/>
          <w:szCs w:val="24"/>
        </w:rPr>
        <w:t>发现，人们在加工暂时与自我建立</w:t>
      </w:r>
      <w:r w:rsidR="004B2ABF" w:rsidRPr="00D66AE0">
        <w:rPr>
          <w:rFonts w:ascii="SimSun" w:eastAsia="SimSun" w:hAnsi="SimSun" w:hint="eastAsia"/>
          <w:sz w:val="24"/>
          <w:szCs w:val="24"/>
        </w:rPr>
        <w:t>联结</w:t>
      </w:r>
      <w:r w:rsidR="004B2ABF" w:rsidRPr="00D66AE0">
        <w:rPr>
          <w:rFonts w:ascii="SimSun" w:eastAsia="SimSun" w:hAnsi="SimSun"/>
          <w:sz w:val="24"/>
          <w:szCs w:val="24"/>
        </w:rPr>
        <w:t>的中性信息时也会表现出</w:t>
      </w:r>
      <w:r w:rsidR="004B2ABF" w:rsidRPr="00D66AE0">
        <w:rPr>
          <w:rFonts w:ascii="SimSun" w:eastAsia="SimSun" w:hAnsi="SimSun" w:hint="eastAsia"/>
          <w:sz w:val="24"/>
          <w:szCs w:val="24"/>
        </w:rPr>
        <w:t>自我相关的</w:t>
      </w:r>
      <w:r w:rsidR="004B2ABF" w:rsidRPr="00D66AE0">
        <w:rPr>
          <w:rFonts w:ascii="SimSun" w:eastAsia="SimSun" w:hAnsi="SimSun"/>
          <w:sz w:val="24"/>
          <w:szCs w:val="24"/>
        </w:rPr>
        <w:t>加工优势</w:t>
      </w:r>
      <w:r w:rsidR="004B2ABF" w:rsidRPr="00D66AE0">
        <w:rPr>
          <w:rFonts w:ascii="SimSun" w:eastAsia="SimSun" w:hAnsi="SimSun" w:hint="eastAsia"/>
          <w:sz w:val="24"/>
          <w:szCs w:val="24"/>
        </w:rPr>
        <w:t>。他们由此</w:t>
      </w:r>
      <w:r w:rsidR="004B2ABF" w:rsidRPr="00D66AE0">
        <w:rPr>
          <w:rFonts w:ascii="SimSun" w:eastAsia="SimSun" w:hAnsi="SimSun"/>
          <w:sz w:val="24"/>
          <w:szCs w:val="24"/>
        </w:rPr>
        <w:t>发展出一种新的实验范式</w:t>
      </w:r>
      <w:r w:rsidR="004B2ABF" w:rsidRPr="00D66AE0">
        <w:rPr>
          <w:rFonts w:ascii="SimSun" w:eastAsia="SimSun" w:hAnsi="SimSun" w:hint="eastAsia"/>
          <w:sz w:val="24"/>
          <w:szCs w:val="24"/>
        </w:rPr>
        <w:t>，即</w:t>
      </w:r>
      <w:r w:rsidR="004B2ABF" w:rsidRPr="00D66AE0">
        <w:rPr>
          <w:rFonts w:ascii="SimSun" w:eastAsia="SimSun" w:hAnsi="SimSun"/>
          <w:sz w:val="24"/>
          <w:szCs w:val="24"/>
        </w:rPr>
        <w:t>自我</w:t>
      </w:r>
      <w:r w:rsidR="004B2ABF" w:rsidRPr="00D66AE0">
        <w:rPr>
          <w:rFonts w:ascii="SimSun" w:eastAsia="SimSun" w:hAnsi="SimSun" w:hint="eastAsia"/>
          <w:sz w:val="24"/>
          <w:szCs w:val="24"/>
        </w:rPr>
        <w:t>联结</w:t>
      </w:r>
      <w:r w:rsidR="004B2ABF" w:rsidRPr="00D66AE0">
        <w:rPr>
          <w:rFonts w:ascii="SimSun" w:eastAsia="SimSun" w:hAnsi="SimSun"/>
          <w:sz w:val="24"/>
          <w:szCs w:val="24"/>
        </w:rPr>
        <w:t>学习范式</w:t>
      </w:r>
      <w:r w:rsidR="001C659C">
        <w:rPr>
          <w:rFonts w:ascii="SimSun" w:eastAsia="SimSun" w:hAnsi="SimSun"/>
          <w:sz w:val="24"/>
          <w:szCs w:val="24"/>
        </w:rPr>
        <w:fldChar w:fldCharType="begin"/>
      </w:r>
      <w:r w:rsidR="001C659C">
        <w:rPr>
          <w:rFonts w:ascii="SimSun" w:eastAsia="SimSun" w:hAnsi="SimSun"/>
          <w:sz w:val="24"/>
          <w:szCs w:val="24"/>
        </w:rPr>
        <w:instrText xml:space="preserve"> ADDIN ZOTERO_ITEM CSL_CITATION {"citationID":"qZLCeBPX","properties":{"formattedCitation":"(Sui\\uc0\\u31561{}, 2012)","plainCitation":"(Sui等, 2012)","noteIndex":0},"citationItems":[{"id":59,"uris":["http://zotero.org/users/9280607/items/RYP3L2PA"],"itemData":{"id":59,"type":"article-journal","abstract":"We present novel evidence showing that new self-relevant visual associations can affect performance in simple shape recognition tasks. Participants associated labels for themselves, other people, or neutral terms with geometric shapes and then immediately judged whether subsequent label-shape pairings were matched. Across 4 experiments there was a reliable self-prioritization benefit on response times and perceptual sensitivity that remained across different presentation contexts (with self, best friend, and unfamiliar others in Experiment 1; with self, best friend, and neutral terms, and with self, mother, and neutral terms in Experiments 2A and 2B, respectively. Control studies in Experiment 3 indicated that the results did not reflect the length, concreteness, or familiarity of the words. The self-prioritization effect on shape matching also increased when stimuli were degraded (self shapes showing weaker effects of degradation) in Experiment 4A, consistent with self-information modulating perceptual processing. A similar effect was found when people associated different reward values to the shape in Experiment 4B. The results indicate that associating a stimulus to the self modulates its subsequent perceptual processing, and this may operate by self-associated shapes automatically evoking the reward system.","container-title":"Journal of Experimental Psychology. Human Perception and Performance","DOI":"10.1037/a0029792","ISSN":"1939-1277","issue":"5","journalAbbreviation":"J Exp Psychol Hum Percept Perform","language":"eng","note":"PMID: 22963229","page":"1105-1117","source":"PubMed","title":"Perceptual effects of social salience: evidence from self-prioritization effects on perceptual matching","title-short":"Perceptual effects of social salience","volume":"38","author":[{"family":"Sui","given":"Jie"},{"family":"He","given":"Xun"},{"family":"Humphreys","given":"Glyn W."}],"issued":{"date-parts":[["2012",10]]}}}],"schema":"https://github.com/citation-style-language/schema/raw/master/csl-citation.json"} </w:instrText>
      </w:r>
      <w:r w:rsidR="001C659C">
        <w:rPr>
          <w:rFonts w:ascii="SimSun" w:eastAsia="SimSun" w:hAnsi="SimSun"/>
          <w:sz w:val="24"/>
          <w:szCs w:val="24"/>
        </w:rPr>
        <w:fldChar w:fldCharType="separate"/>
      </w:r>
      <w:r w:rsidR="001C659C" w:rsidRPr="001C659C">
        <w:rPr>
          <w:rFonts w:ascii="SimSun" w:eastAsia="SimSun" w:hAnsi="SimSun" w:cs="Times New Roman"/>
          <w:kern w:val="0"/>
          <w:sz w:val="24"/>
          <w:szCs w:val="24"/>
        </w:rPr>
        <w:t>(</w:t>
      </w:r>
      <w:r w:rsidR="001C659C" w:rsidRPr="001C659C">
        <w:rPr>
          <w:rFonts w:ascii="Times New Roman" w:eastAsia="SimSun" w:hAnsi="Times New Roman" w:cs="Times New Roman"/>
          <w:kern w:val="0"/>
          <w:sz w:val="24"/>
          <w:szCs w:val="24"/>
        </w:rPr>
        <w:t>Sui</w:t>
      </w:r>
      <w:r w:rsidR="001C659C" w:rsidRPr="001C659C">
        <w:rPr>
          <w:rFonts w:ascii="SimSun" w:eastAsia="SimSun" w:hAnsi="SimSun" w:cs="Times New Roman"/>
          <w:kern w:val="0"/>
          <w:sz w:val="24"/>
          <w:szCs w:val="24"/>
        </w:rPr>
        <w:t>等</w:t>
      </w:r>
      <w:r w:rsidR="001C659C" w:rsidRPr="001C659C">
        <w:rPr>
          <w:rFonts w:ascii="Times New Roman" w:eastAsia="SimSun" w:hAnsi="Times New Roman" w:cs="Times New Roman"/>
          <w:kern w:val="0"/>
          <w:sz w:val="24"/>
          <w:szCs w:val="24"/>
        </w:rPr>
        <w:t>, 2012</w:t>
      </w:r>
      <w:r w:rsidR="001C659C" w:rsidRPr="001C659C">
        <w:rPr>
          <w:rFonts w:ascii="SimSun" w:eastAsia="SimSun" w:hAnsi="SimSun" w:cs="Times New Roman"/>
          <w:kern w:val="0"/>
          <w:sz w:val="24"/>
          <w:szCs w:val="24"/>
        </w:rPr>
        <w:t>)</w:t>
      </w:r>
      <w:r w:rsidR="001C659C">
        <w:rPr>
          <w:rFonts w:ascii="SimSun" w:eastAsia="SimSun" w:hAnsi="SimSun"/>
          <w:sz w:val="24"/>
          <w:szCs w:val="24"/>
        </w:rPr>
        <w:fldChar w:fldCharType="end"/>
      </w:r>
      <w:r w:rsidR="005F24B8" w:rsidRPr="00D66AE0">
        <w:rPr>
          <w:rFonts w:ascii="SimSun" w:eastAsia="SimSun" w:hAnsi="SimSun" w:hint="eastAsia"/>
          <w:sz w:val="24"/>
          <w:szCs w:val="24"/>
        </w:rPr>
        <w:t>。该范式以</w:t>
      </w:r>
      <w:r w:rsidR="001C659C">
        <w:rPr>
          <w:rFonts w:ascii="SimSun" w:eastAsia="SimSun" w:hAnsi="SimSun" w:hint="eastAsia"/>
          <w:sz w:val="24"/>
          <w:szCs w:val="24"/>
        </w:rPr>
        <w:t>中性的</w:t>
      </w:r>
      <w:r w:rsidR="005F24B8" w:rsidRPr="00D66AE0">
        <w:rPr>
          <w:rFonts w:ascii="SimSun" w:eastAsia="SimSun" w:hAnsi="SimSun" w:hint="eastAsia"/>
          <w:sz w:val="24"/>
          <w:szCs w:val="24"/>
        </w:rPr>
        <w:t>几何图形作为</w:t>
      </w:r>
      <w:r w:rsidR="001C659C">
        <w:rPr>
          <w:rFonts w:ascii="SimSun" w:eastAsia="SimSun" w:hAnsi="SimSun" w:hint="eastAsia"/>
          <w:sz w:val="24"/>
          <w:szCs w:val="24"/>
        </w:rPr>
        <w:t>实验</w:t>
      </w:r>
      <w:r w:rsidR="005F24B8" w:rsidRPr="00D66AE0">
        <w:rPr>
          <w:rFonts w:ascii="SimSun" w:eastAsia="SimSun" w:hAnsi="SimSun" w:hint="eastAsia"/>
          <w:sz w:val="24"/>
          <w:szCs w:val="24"/>
        </w:rPr>
        <w:t>材料，从而</w:t>
      </w:r>
      <w:r w:rsidR="004B2ABF" w:rsidRPr="00D66AE0">
        <w:rPr>
          <w:rFonts w:ascii="SimSun" w:eastAsia="SimSun" w:hAnsi="SimSun" w:hint="eastAsia"/>
          <w:sz w:val="24"/>
          <w:szCs w:val="24"/>
        </w:rPr>
        <w:t>排除以往自我研究种的刺激熟悉性</w:t>
      </w:r>
      <w:r w:rsidR="005F24B8" w:rsidRPr="00D66AE0">
        <w:rPr>
          <w:rFonts w:ascii="SimSun" w:eastAsia="SimSun" w:hAnsi="SimSun" w:hint="eastAsia"/>
          <w:sz w:val="24"/>
          <w:szCs w:val="24"/>
        </w:rPr>
        <w:t>或偏好</w:t>
      </w:r>
      <w:r w:rsidR="004B2ABF" w:rsidRPr="00D66AE0">
        <w:rPr>
          <w:rFonts w:ascii="SimSun" w:eastAsia="SimSun" w:hAnsi="SimSun" w:hint="eastAsia"/>
          <w:sz w:val="24"/>
          <w:szCs w:val="24"/>
        </w:rPr>
        <w:t>的影响</w:t>
      </w:r>
      <w:r w:rsidR="004B2ABF" w:rsidRPr="00D66AE0">
        <w:rPr>
          <w:rFonts w:ascii="SimSun" w:eastAsia="SimSun" w:hAnsi="SimSun"/>
          <w:sz w:val="24"/>
          <w:szCs w:val="24"/>
        </w:rPr>
        <w:t>。</w:t>
      </w:r>
      <w:r w:rsidR="005F24B8" w:rsidRPr="00D66AE0">
        <w:rPr>
          <w:rFonts w:ascii="SimSun" w:eastAsia="SimSun" w:hAnsi="SimSun" w:hint="eastAsia"/>
          <w:sz w:val="24"/>
          <w:szCs w:val="24"/>
        </w:rPr>
        <w:t>经典的自我联结学习</w:t>
      </w:r>
      <w:r w:rsidR="004B2ABF" w:rsidRPr="00D66AE0">
        <w:rPr>
          <w:rFonts w:ascii="SimSun" w:eastAsia="SimSun" w:hAnsi="SimSun" w:hint="eastAsia"/>
          <w:sz w:val="24"/>
          <w:szCs w:val="24"/>
        </w:rPr>
        <w:t>范式</w:t>
      </w:r>
      <w:r w:rsidR="005F24B8" w:rsidRPr="00D66AE0">
        <w:rPr>
          <w:rFonts w:ascii="SimSun" w:eastAsia="SimSun" w:hAnsi="SimSun" w:hint="eastAsia"/>
          <w:sz w:val="24"/>
          <w:szCs w:val="24"/>
        </w:rPr>
        <w:t>分为</w:t>
      </w:r>
      <w:r w:rsidR="001C659C">
        <w:rPr>
          <w:rFonts w:ascii="SimSun" w:eastAsia="SimSun" w:hAnsi="SimSun" w:hint="eastAsia"/>
          <w:sz w:val="24"/>
          <w:szCs w:val="24"/>
        </w:rPr>
        <w:t>建立联结的</w:t>
      </w:r>
      <w:r w:rsidR="005F24B8" w:rsidRPr="00D66AE0">
        <w:rPr>
          <w:rFonts w:ascii="SimSun" w:eastAsia="SimSun" w:hAnsi="SimSun" w:hint="eastAsia"/>
          <w:sz w:val="24"/>
          <w:szCs w:val="24"/>
        </w:rPr>
        <w:t>学习</w:t>
      </w:r>
      <w:r w:rsidR="001C659C">
        <w:rPr>
          <w:rFonts w:ascii="SimSun" w:eastAsia="SimSun" w:hAnsi="SimSun" w:hint="eastAsia"/>
          <w:sz w:val="24"/>
          <w:szCs w:val="24"/>
        </w:rPr>
        <w:t>阶段</w:t>
      </w:r>
      <w:r w:rsidR="005F24B8" w:rsidRPr="00D66AE0">
        <w:rPr>
          <w:rFonts w:ascii="SimSun" w:eastAsia="SimSun" w:hAnsi="SimSun" w:hint="eastAsia"/>
          <w:sz w:val="24"/>
          <w:szCs w:val="24"/>
        </w:rPr>
        <w:t>和图形-文字标签</w:t>
      </w:r>
      <w:r w:rsidR="004276A8">
        <w:rPr>
          <w:rFonts w:ascii="SimSun" w:eastAsia="SimSun" w:hAnsi="SimSun" w:hint="eastAsia"/>
          <w:sz w:val="24"/>
          <w:szCs w:val="24"/>
        </w:rPr>
        <w:t>知觉</w:t>
      </w:r>
      <w:r w:rsidR="005F24B8" w:rsidRPr="00D66AE0">
        <w:rPr>
          <w:rFonts w:ascii="SimSun" w:eastAsia="SimSun" w:hAnsi="SimSun" w:hint="eastAsia"/>
          <w:sz w:val="24"/>
          <w:szCs w:val="24"/>
        </w:rPr>
        <w:t>匹配</w:t>
      </w:r>
      <w:r w:rsidR="001C659C">
        <w:rPr>
          <w:rFonts w:ascii="SimSun" w:eastAsia="SimSun" w:hAnsi="SimSun" w:hint="eastAsia"/>
          <w:sz w:val="24"/>
          <w:szCs w:val="24"/>
        </w:rPr>
        <w:t>任务</w:t>
      </w:r>
      <w:r w:rsidR="005F24B8" w:rsidRPr="00D66AE0">
        <w:rPr>
          <w:rFonts w:ascii="SimSun" w:eastAsia="SimSun" w:hAnsi="SimSun" w:hint="eastAsia"/>
          <w:sz w:val="24"/>
          <w:szCs w:val="24"/>
        </w:rPr>
        <w:t>两个阶段。在学习阶段，</w:t>
      </w:r>
      <w:r w:rsidR="004B2ABF" w:rsidRPr="00D66AE0">
        <w:rPr>
          <w:rFonts w:ascii="SimSun" w:eastAsia="SimSun" w:hAnsi="SimSun"/>
          <w:sz w:val="24"/>
          <w:szCs w:val="24"/>
        </w:rPr>
        <w:t>被试</w:t>
      </w:r>
      <w:r w:rsidR="005F24B8" w:rsidRPr="00D66AE0">
        <w:rPr>
          <w:rFonts w:ascii="SimSun" w:eastAsia="SimSun" w:hAnsi="SimSun" w:hint="eastAsia"/>
          <w:sz w:val="24"/>
          <w:szCs w:val="24"/>
        </w:rPr>
        <w:t>首先需要在</w:t>
      </w:r>
      <w:r w:rsidR="004B2ABF" w:rsidRPr="00D66AE0">
        <w:rPr>
          <w:rFonts w:ascii="SimSun" w:eastAsia="SimSun" w:hAnsi="SimSun"/>
          <w:sz w:val="24"/>
          <w:szCs w:val="24"/>
        </w:rPr>
        <w:t>中性几何图形</w:t>
      </w:r>
      <w:r w:rsidR="005F24B8" w:rsidRPr="00D66AE0">
        <w:rPr>
          <w:rFonts w:ascii="SimSun" w:eastAsia="SimSun" w:hAnsi="SimSun" w:hint="eastAsia"/>
          <w:sz w:val="24"/>
          <w:szCs w:val="24"/>
        </w:rPr>
        <w:t>（例如，三角形、圆形和正方形）</w:t>
      </w:r>
      <w:r w:rsidR="004B2ABF" w:rsidRPr="00D66AE0">
        <w:rPr>
          <w:rFonts w:ascii="SimSun" w:eastAsia="SimSun" w:hAnsi="SimSun"/>
          <w:sz w:val="24"/>
          <w:szCs w:val="24"/>
        </w:rPr>
        <w:t>与</w:t>
      </w:r>
      <w:r w:rsidR="004A6DCB" w:rsidRPr="00D66AE0">
        <w:rPr>
          <w:rFonts w:ascii="SimSun" w:eastAsia="SimSun" w:hAnsi="SimSun" w:hint="eastAsia"/>
          <w:sz w:val="24"/>
          <w:szCs w:val="24"/>
        </w:rPr>
        <w:t>具有</w:t>
      </w:r>
      <w:r w:rsidR="004B2ABF" w:rsidRPr="00D66AE0">
        <w:rPr>
          <w:rFonts w:ascii="SimSun" w:eastAsia="SimSun" w:hAnsi="SimSun"/>
          <w:sz w:val="24"/>
          <w:szCs w:val="24"/>
        </w:rPr>
        <w:t>不同</w:t>
      </w:r>
      <w:r w:rsidR="004A6DCB" w:rsidRPr="00D66AE0">
        <w:rPr>
          <w:rFonts w:ascii="SimSun" w:eastAsia="SimSun" w:hAnsi="SimSun" w:hint="eastAsia"/>
          <w:sz w:val="24"/>
          <w:szCs w:val="24"/>
        </w:rPr>
        <w:t>自我相关性的</w:t>
      </w:r>
      <w:r w:rsidR="005F24B8" w:rsidRPr="00D66AE0">
        <w:rPr>
          <w:rFonts w:ascii="SimSun" w:eastAsia="SimSun" w:hAnsi="SimSun" w:hint="eastAsia"/>
          <w:sz w:val="24"/>
          <w:szCs w:val="24"/>
        </w:rPr>
        <w:t>文字</w:t>
      </w:r>
      <w:r w:rsidR="004B2ABF" w:rsidRPr="00D66AE0">
        <w:rPr>
          <w:rFonts w:ascii="SimSun" w:eastAsia="SimSun" w:hAnsi="SimSun" w:hint="eastAsia"/>
          <w:sz w:val="24"/>
          <w:szCs w:val="24"/>
        </w:rPr>
        <w:t>标签</w:t>
      </w:r>
      <w:r w:rsidR="005F24B8" w:rsidRPr="00D66AE0">
        <w:rPr>
          <w:rFonts w:ascii="SimSun" w:eastAsia="SimSun" w:hAnsi="SimSun" w:hint="eastAsia"/>
          <w:sz w:val="24"/>
          <w:szCs w:val="24"/>
        </w:rPr>
        <w:t>（例如，自我、朋友、生人）</w:t>
      </w:r>
      <w:r w:rsidR="004A6DCB" w:rsidRPr="00D66AE0">
        <w:rPr>
          <w:rFonts w:ascii="SimSun" w:eastAsia="SimSun" w:hAnsi="SimSun" w:hint="eastAsia"/>
          <w:sz w:val="24"/>
          <w:szCs w:val="24"/>
        </w:rPr>
        <w:t>之间建立联系</w:t>
      </w:r>
      <w:r w:rsidR="005F24B8" w:rsidRPr="00D66AE0">
        <w:rPr>
          <w:rFonts w:ascii="SimSun" w:eastAsia="SimSun" w:hAnsi="SimSun" w:hint="eastAsia"/>
          <w:sz w:val="24"/>
          <w:szCs w:val="24"/>
        </w:rPr>
        <w:t>。</w:t>
      </w:r>
      <w:r w:rsidR="004A6DCB" w:rsidRPr="00D66AE0">
        <w:rPr>
          <w:rFonts w:ascii="SimSun" w:eastAsia="SimSun" w:hAnsi="SimSun" w:hint="eastAsia"/>
          <w:sz w:val="24"/>
          <w:szCs w:val="24"/>
        </w:rPr>
        <w:t>例如通过指导</w:t>
      </w:r>
      <w:r w:rsidR="001C659C">
        <w:rPr>
          <w:rFonts w:ascii="SimSun" w:eastAsia="SimSun" w:hAnsi="SimSun" w:hint="eastAsia"/>
          <w:sz w:val="24"/>
          <w:szCs w:val="24"/>
        </w:rPr>
        <w:t>语告知</w:t>
      </w:r>
      <w:r w:rsidR="004A6DCB" w:rsidRPr="00D66AE0">
        <w:rPr>
          <w:rFonts w:ascii="SimSun" w:eastAsia="SimSun" w:hAnsi="SimSun" w:hint="eastAsia"/>
          <w:sz w:val="24"/>
          <w:szCs w:val="24"/>
        </w:rPr>
        <w:t>被试：请想象“圆形”代表“自我”，“三角形”代表“朋友”，“正方形”代表“生人”。建立联结后，被试需要</w:t>
      </w:r>
      <w:r w:rsidR="004B2ABF" w:rsidRPr="00D66AE0">
        <w:rPr>
          <w:rFonts w:ascii="SimSun" w:eastAsia="SimSun" w:hAnsi="SimSun"/>
          <w:sz w:val="24"/>
          <w:szCs w:val="24"/>
        </w:rPr>
        <w:t>完成图形-标签</w:t>
      </w:r>
      <w:r w:rsidR="004A6DCB" w:rsidRPr="00D66AE0">
        <w:rPr>
          <w:rFonts w:ascii="SimSun" w:eastAsia="SimSun" w:hAnsi="SimSun" w:hint="eastAsia"/>
          <w:sz w:val="24"/>
          <w:szCs w:val="24"/>
        </w:rPr>
        <w:t>的</w:t>
      </w:r>
      <w:r w:rsidR="004276A8">
        <w:rPr>
          <w:rFonts w:ascii="SimSun" w:eastAsia="SimSun" w:hAnsi="SimSun" w:hint="eastAsia"/>
          <w:sz w:val="24"/>
          <w:szCs w:val="24"/>
        </w:rPr>
        <w:t>知觉</w:t>
      </w:r>
      <w:r w:rsidR="004B2ABF" w:rsidRPr="00D66AE0">
        <w:rPr>
          <w:rFonts w:ascii="SimSun" w:eastAsia="SimSun" w:hAnsi="SimSun"/>
          <w:sz w:val="24"/>
          <w:szCs w:val="24"/>
        </w:rPr>
        <w:t>匹配任务。</w:t>
      </w:r>
      <w:r w:rsidR="004A6DCB" w:rsidRPr="00D66AE0">
        <w:rPr>
          <w:rFonts w:ascii="SimSun" w:eastAsia="SimSun" w:hAnsi="SimSun" w:hint="eastAsia"/>
          <w:sz w:val="24"/>
          <w:szCs w:val="24"/>
        </w:rPr>
        <w:t>任务要求被试以学习阶段建立的关系为依据，判断成对出现的图形和文字标签是否符合</w:t>
      </w:r>
      <w:r w:rsidR="004064E0">
        <w:rPr>
          <w:rFonts w:ascii="SimSun" w:eastAsia="SimSun" w:hAnsi="SimSun" w:hint="eastAsia"/>
          <w:sz w:val="24"/>
          <w:szCs w:val="24"/>
        </w:rPr>
        <w:t>在学习阶段</w:t>
      </w:r>
      <w:r w:rsidR="004A6DCB" w:rsidRPr="00D66AE0">
        <w:rPr>
          <w:rFonts w:ascii="SimSun" w:eastAsia="SimSun" w:hAnsi="SimSun" w:hint="eastAsia"/>
          <w:sz w:val="24"/>
          <w:szCs w:val="24"/>
        </w:rPr>
        <w:t>所</w:t>
      </w:r>
      <w:r w:rsidR="004064E0">
        <w:rPr>
          <w:rFonts w:ascii="SimSun" w:eastAsia="SimSun" w:hAnsi="SimSun" w:hint="eastAsia"/>
          <w:sz w:val="24"/>
          <w:szCs w:val="24"/>
        </w:rPr>
        <w:t>习得的</w:t>
      </w:r>
      <w:r w:rsidR="004A6DCB" w:rsidRPr="00D66AE0">
        <w:rPr>
          <w:rFonts w:ascii="SimSun" w:eastAsia="SimSun" w:hAnsi="SimSun" w:hint="eastAsia"/>
          <w:sz w:val="24"/>
          <w:szCs w:val="24"/>
        </w:rPr>
        <w:t>关系。如果符合，则需要被试进行“匹配”的按键反应，如果不符合，则需要被试进行“不匹配”的按键反应。</w:t>
      </w:r>
    </w:p>
    <w:p w14:paraId="225DE9DF" w14:textId="50982C5B" w:rsidR="00BB27CD" w:rsidRPr="00244B49" w:rsidRDefault="004B2ABF" w:rsidP="00BB27CD">
      <w:pPr>
        <w:spacing w:line="400" w:lineRule="exact"/>
        <w:ind w:firstLineChars="200" w:firstLine="480"/>
        <w:rPr>
          <w:rFonts w:ascii="SimSun" w:eastAsia="SimSun" w:hAnsi="SimSun" w:cs="Times New Roman"/>
          <w:sz w:val="24"/>
          <w:szCs w:val="24"/>
        </w:rPr>
      </w:pPr>
      <w:r w:rsidRPr="00D66AE0">
        <w:rPr>
          <w:rFonts w:ascii="SimSun" w:eastAsia="SimSun" w:hAnsi="SimSun" w:hint="eastAsia"/>
          <w:sz w:val="24"/>
          <w:szCs w:val="24"/>
        </w:rPr>
        <w:t>典型的实验结果为</w:t>
      </w:r>
      <w:r w:rsidRPr="00644EDE">
        <w:rPr>
          <w:rFonts w:ascii="Times New Roman" w:eastAsia="SimSun" w:hAnsi="Times New Roman" w:cs="Times New Roman"/>
          <w:sz w:val="24"/>
          <w:szCs w:val="24"/>
        </w:rPr>
        <w:t>：</w:t>
      </w:r>
      <w:r w:rsidR="00C16CA3" w:rsidRPr="00C16CA3">
        <w:rPr>
          <w:rFonts w:ascii="Times New Roman" w:hAnsi="Times New Roman" w:cs="Times New Roman"/>
          <w:sz w:val="24"/>
        </w:rPr>
        <w:t>（</w:t>
      </w:r>
      <w:r w:rsidR="00C16CA3" w:rsidRPr="00C16CA3">
        <w:rPr>
          <w:rFonts w:ascii="Times New Roman" w:hAnsi="Times New Roman" w:cs="Times New Roman"/>
          <w:sz w:val="24"/>
        </w:rPr>
        <w:t>1</w:t>
      </w:r>
      <w:r w:rsidR="00C16CA3" w:rsidRPr="00C16CA3">
        <w:rPr>
          <w:rFonts w:ascii="Times New Roman" w:hAnsi="Times New Roman" w:cs="Times New Roman"/>
          <w:sz w:val="24"/>
        </w:rPr>
        <w:t>）</w:t>
      </w:r>
      <w:del w:id="65" w:author="Hu, C-P" w:date="2023-05-04T16:48:00Z">
        <w:r w:rsidR="00244B49" w:rsidRPr="00244B49" w:rsidDel="00AB3E9E">
          <w:rPr>
            <w:rFonts w:ascii="SimSun" w:eastAsia="SimSun" w:hAnsi="SimSun" w:hint="eastAsia"/>
            <w:sz w:val="24"/>
          </w:rPr>
          <w:delText>当图形-文字匹配时，被试对社会突显性不同的图形表现出了差异显著的反应时和正确率。但</w:delText>
        </w:r>
      </w:del>
      <w:r w:rsidR="00244B49" w:rsidRPr="00244B49">
        <w:rPr>
          <w:rFonts w:ascii="SimSun" w:eastAsia="SimSun" w:hAnsi="SimSun" w:hint="eastAsia"/>
          <w:sz w:val="24"/>
        </w:rPr>
        <w:t>当图形-文字不匹配时，被试</w:t>
      </w:r>
      <w:ins w:id="66" w:author="Hu, C-P" w:date="2023-05-04T16:48:00Z">
        <w:r w:rsidR="00AB3E9E">
          <w:rPr>
            <w:rFonts w:ascii="SimSun" w:eastAsia="SimSun" w:hAnsi="SimSun" w:hint="eastAsia"/>
            <w:sz w:val="24"/>
          </w:rPr>
          <w:t>对代表不同</w:t>
        </w:r>
      </w:ins>
      <w:del w:id="67" w:author="Hu, C-P" w:date="2023-05-04T16:48:00Z">
        <w:r w:rsidR="00244B49" w:rsidRPr="00244B49" w:rsidDel="00AB3E9E">
          <w:rPr>
            <w:rFonts w:ascii="SimSun" w:eastAsia="SimSun" w:hAnsi="SimSun" w:hint="eastAsia"/>
            <w:sz w:val="24"/>
          </w:rPr>
          <w:delText>对三类</w:delText>
        </w:r>
      </w:del>
      <w:r w:rsidR="00244B49" w:rsidRPr="00244B49">
        <w:rPr>
          <w:rFonts w:ascii="SimSun" w:eastAsia="SimSun" w:hAnsi="SimSun" w:hint="eastAsia"/>
          <w:sz w:val="24"/>
        </w:rPr>
        <w:t>图形的反应时</w:t>
      </w:r>
      <w:ins w:id="68" w:author="Hu, C-P" w:date="2023-05-04T16:48:00Z">
        <w:r w:rsidR="00AB3E9E">
          <w:rPr>
            <w:rFonts w:ascii="SimSun" w:eastAsia="SimSun" w:hAnsi="SimSun" w:hint="eastAsia"/>
            <w:sz w:val="24"/>
          </w:rPr>
          <w:t>均</w:t>
        </w:r>
      </w:ins>
      <w:del w:id="69" w:author="Hu, C-P" w:date="2023-05-04T16:48:00Z">
        <w:r w:rsidR="00244B49" w:rsidRPr="00244B49" w:rsidDel="00AB3E9E">
          <w:rPr>
            <w:rFonts w:ascii="SimSun" w:eastAsia="SimSun" w:hAnsi="SimSun" w:hint="eastAsia"/>
            <w:sz w:val="24"/>
          </w:rPr>
          <w:delText>普遍</w:delText>
        </w:r>
      </w:del>
      <w:r w:rsidR="00244B49" w:rsidRPr="00244B49">
        <w:rPr>
          <w:rFonts w:ascii="SimSun" w:eastAsia="SimSun" w:hAnsi="SimSun" w:hint="eastAsia"/>
          <w:sz w:val="24"/>
        </w:rPr>
        <w:t>长于匹配情况，且三类图形无显著差异。匹配与不匹配的反应时之间的差异，也可以看作“快同效应”</w:t>
      </w:r>
      <w:r w:rsidR="00244B49" w:rsidRPr="00244B49">
        <w:rPr>
          <w:rFonts w:ascii="Times New Roman" w:eastAsia="SimSun" w:hAnsi="Times New Roman" w:cs="Times New Roman"/>
          <w:sz w:val="24"/>
        </w:rPr>
        <w:t>(fast-same effect)</w:t>
      </w:r>
      <w:r w:rsidR="00244B49" w:rsidRPr="00244B49">
        <w:rPr>
          <w:rFonts w:ascii="SimSun" w:eastAsia="SimSun" w:hAnsi="SimSun" w:hint="eastAsia"/>
          <w:sz w:val="24"/>
        </w:rPr>
        <w:t>的一种体现。“快同效应”</w:t>
      </w:r>
      <w:r w:rsidR="00244B49" w:rsidRPr="00244B49">
        <w:rPr>
          <w:rFonts w:ascii="Times New Roman" w:eastAsia="SimSun" w:hAnsi="Times New Roman" w:cs="Times New Roman"/>
          <w:sz w:val="24"/>
        </w:rPr>
        <w:t>(fast-same effect)</w:t>
      </w:r>
      <w:r w:rsidR="00244B49" w:rsidRPr="00244B49">
        <w:rPr>
          <w:rFonts w:ascii="SimSun" w:eastAsia="SimSun" w:hAnsi="SimSun" w:hint="eastAsia"/>
          <w:sz w:val="24"/>
        </w:rPr>
        <w:t>指当要求个体判断同时出现的刺激对是否相同或匹配时，个体作出“是”反应的反应时显著短于“否”反应的现象</w:t>
      </w:r>
      <w:r w:rsidR="00244B49" w:rsidRPr="00980A96">
        <w:rPr>
          <w:rFonts w:ascii="Times New Roman" w:eastAsia="SimSun" w:hAnsi="Times New Roman" w:cs="Times New Roman"/>
          <w:sz w:val="24"/>
          <w:szCs w:val="24"/>
        </w:rPr>
        <w:fldChar w:fldCharType="begin"/>
      </w:r>
      <w:r w:rsidR="00244B49" w:rsidRPr="00980A96">
        <w:rPr>
          <w:rFonts w:ascii="Times New Roman" w:eastAsia="SimSun" w:hAnsi="Times New Roman" w:cs="Times New Roman"/>
          <w:sz w:val="24"/>
          <w:szCs w:val="24"/>
        </w:rPr>
        <w:instrText xml:space="preserve"> ADDIN ZOTERO_ITEM CSL_CITATION {"citationID":"riLTNDGY","properties":{"formattedCitation":"(Farell, 2022)","plainCitation":"(Farell, 2022)","noteIndex":0},"citationItems":[{"id":767,"uris":["http://zotero.org/users/9280607/items/WDLWUN4H"],"itemData":{"id":767,"type":"article-journal","abstract":"Logic and common sense say that judging two stimuli as \"same\" is the converse of judging them as \"different\". Empirically, however, 'Same'-'Different' judgment data are anomalous in two major ways. The fast-'Same' effect violates the expectation that 'Same' reaction time (RT) should be predictable by extrapolating from 'Different' RT. The criterion effect violates the expectation that RTs measured when sameness is defined by a conjunction of matching attributes should predict RTs measured when sameness is defined by a disjunction of matching attributes. The two criteria are symmetrical, yet empirically they differ greatly, disjunctive judgments being by far the slower of the two. This study sought the sources of these two effects. With the aid of a cue, a selective comparison method deconfounded the contributions of stimulus encoding and comparisons to the two effects. The results were paradoxical. Each additional irrelevant (uncued) letter in a random string incremented RT for conjunctive judgments as much as an additional relevant letter did. Yet irrelevant letters were not compared and relevant letters had to be compared. These results appeared again in a second experiment that used words as stimuli. Contrary to intuition, a distinct comparison mechanism-the heart of relative judgment models-is not necessary in judgments of sameness and difference. It is shown here that encoding can carry out the comparison function without the operation of a separate comparison mechanism. Attention mediates the process by selecting from the set of stimulus alternatives, thereby partitioning the set into the 'Same' and 'Different' subsets. The fast-'Same' and criterion effects result from a structural limitation on what attention can select at any one time. With attention mediating the task, 'Same'-'Different' judgments become, in effect, the outcome of a testing of a hypothesis, bridging the distinction between absolute stimulus identification and relative judgments.","container-title":"Cognitive Psychology","DOI":"10.1016/j.cogpsych.2021.101443","ISSN":"0010-0285","journalAbbreviation":"Cogn. Psychol.","language":"English","note":"publisher-place: San Diego\npublisher: Academic Press Inc Elsevier Science\nWOS:000740432300001","page":"101443","source":"Web of Science Nextgen","title":"Hypothesis testing, attention, and 'Same'-'Different' judgments","volume":"132","author":[{"family":"Farell","given":"Bart"}],"issued":{"date-parts":[["2022",2]]}}}],"schema":"https://github.com/citation-style-language/schema/raw/master/csl-citation.json"} </w:instrText>
      </w:r>
      <w:r w:rsidR="00244B49" w:rsidRPr="00980A96">
        <w:rPr>
          <w:rFonts w:ascii="Times New Roman" w:eastAsia="SimSun" w:hAnsi="Times New Roman" w:cs="Times New Roman"/>
          <w:sz w:val="24"/>
          <w:szCs w:val="24"/>
        </w:rPr>
        <w:fldChar w:fldCharType="separate"/>
      </w:r>
      <w:r w:rsidR="00244B49" w:rsidRPr="00980A96">
        <w:rPr>
          <w:rFonts w:ascii="Times New Roman" w:eastAsia="SimSun" w:hAnsi="Times New Roman" w:cs="Times New Roman"/>
          <w:sz w:val="24"/>
        </w:rPr>
        <w:t>(Farell, 2022)</w:t>
      </w:r>
      <w:r w:rsidR="00244B49" w:rsidRPr="00980A96">
        <w:rPr>
          <w:rFonts w:ascii="Times New Roman" w:eastAsia="SimSun" w:hAnsi="Times New Roman" w:cs="Times New Roman"/>
          <w:sz w:val="24"/>
          <w:szCs w:val="24"/>
        </w:rPr>
        <w:fldChar w:fldCharType="end"/>
      </w:r>
      <w:r w:rsidR="00244B49">
        <w:rPr>
          <w:rFonts w:ascii="Times New Roman" w:eastAsia="SimSun" w:hAnsi="Times New Roman" w:cs="Times New Roman" w:hint="eastAsia"/>
          <w:sz w:val="24"/>
          <w:szCs w:val="24"/>
        </w:rPr>
        <w:t>。</w:t>
      </w:r>
      <w:r w:rsidR="00644EDE" w:rsidRPr="00C16CA3">
        <w:rPr>
          <w:rFonts w:ascii="Times New Roman" w:eastAsia="SimSun" w:hAnsi="Times New Roman" w:cs="Times New Roman"/>
          <w:sz w:val="24"/>
          <w:szCs w:val="24"/>
        </w:rPr>
        <w:t>（</w:t>
      </w:r>
      <w:r w:rsidR="00644EDE" w:rsidRPr="00C16CA3">
        <w:rPr>
          <w:rFonts w:ascii="Times New Roman" w:eastAsia="SimSun" w:hAnsi="Times New Roman" w:cs="Times New Roman"/>
          <w:sz w:val="24"/>
          <w:szCs w:val="24"/>
        </w:rPr>
        <w:t>2</w:t>
      </w:r>
      <w:r w:rsidR="00644EDE" w:rsidRPr="00C16CA3">
        <w:rPr>
          <w:rFonts w:ascii="Times New Roman" w:eastAsia="SimSun" w:hAnsi="Times New Roman" w:cs="Times New Roman"/>
          <w:sz w:val="24"/>
          <w:szCs w:val="24"/>
        </w:rPr>
        <w:t>）</w:t>
      </w:r>
      <w:r w:rsidR="00244B49" w:rsidRPr="00244B49">
        <w:rPr>
          <w:rFonts w:ascii="SimSun" w:eastAsia="SimSun" w:hAnsi="SimSun" w:cs="Times New Roman"/>
          <w:sz w:val="24"/>
        </w:rPr>
        <w:t>在标签-文字匹配的情况下，被试对与</w:t>
      </w:r>
      <w:r w:rsidR="00244B49">
        <w:rPr>
          <w:rFonts w:ascii="SimSun" w:eastAsia="SimSun" w:hAnsi="SimSun" w:cs="Times New Roman" w:hint="eastAsia"/>
          <w:sz w:val="24"/>
        </w:rPr>
        <w:t>自我</w:t>
      </w:r>
      <w:r w:rsidR="00244B49" w:rsidRPr="00244B49">
        <w:rPr>
          <w:rFonts w:ascii="SimSun" w:eastAsia="SimSun" w:hAnsi="SimSun" w:cs="Times New Roman"/>
          <w:sz w:val="24"/>
        </w:rPr>
        <w:t>相联结的图形的反应时最短、正确率最高，即表现出了自我优势效应</w:t>
      </w:r>
      <w:r w:rsidR="00244B49">
        <w:rPr>
          <w:rFonts w:ascii="SimSun" w:eastAsia="SimSun" w:hAnsi="SimSun" w:cs="Times New Roman" w:hint="eastAsia"/>
          <w:sz w:val="24"/>
        </w:rPr>
        <w:t>。</w:t>
      </w:r>
    </w:p>
    <w:p w14:paraId="0E7F6967" w14:textId="12D594BB" w:rsidR="00744CFD" w:rsidRPr="00D66AE0" w:rsidRDefault="00BB27CD" w:rsidP="00AE1CE9">
      <w:pPr>
        <w:spacing w:line="400" w:lineRule="exact"/>
        <w:ind w:firstLineChars="200" w:firstLine="480"/>
        <w:rPr>
          <w:rFonts w:ascii="SimSun" w:eastAsia="SimSun" w:hAnsi="SimSun"/>
          <w:sz w:val="24"/>
          <w:szCs w:val="24"/>
        </w:rPr>
      </w:pPr>
      <w:r w:rsidRPr="00D66AE0">
        <w:rPr>
          <w:rFonts w:ascii="SimSun" w:eastAsia="SimSun" w:hAnsi="SimSun" w:hint="eastAsia"/>
          <w:sz w:val="24"/>
          <w:szCs w:val="24"/>
        </w:rPr>
        <w:t>自我联结学习范式是目前研究自我优势效应在任意刺激加工过程领域的主要实验范式</w:t>
      </w:r>
      <w:r w:rsidRPr="004276A8">
        <w:rPr>
          <w:rFonts w:ascii="Times New Roman" w:eastAsia="SimSun" w:hAnsi="Times New Roman" w:cs="Times New Roman"/>
          <w:sz w:val="24"/>
          <w:szCs w:val="24"/>
        </w:rPr>
        <w:fldChar w:fldCharType="begin"/>
      </w:r>
      <w:r w:rsidRPr="004276A8">
        <w:rPr>
          <w:rFonts w:ascii="Times New Roman" w:eastAsia="SimSun" w:hAnsi="Times New Roman" w:cs="Times New Roman"/>
          <w:sz w:val="24"/>
          <w:szCs w:val="24"/>
        </w:rPr>
        <w:instrText xml:space="preserve"> ADDIN ZOTERO_ITEM CSL_CITATION {"citationID":"TunA96xv","properties":{"formattedCitation":"(Golubickis &amp; Macrae, 2022)","plainCitation":"(Golubickis &amp; Macrae, 2022)","noteIndex":0},"citationItems":[{"id":570,"uris":["http://zotero.org/users/9280607/items/35QM8FLD"],"itemData":{"id":570,"type":"article-journal","abstract":"Such is the power of self-relevance, it has been argued that even arbitrary stimuli (e.g., shapes, lines, colors) with no prior personal connection are privileged during information processing following their association with the self (i.e., self-prioritization). This prioritization effect, moreover, is deemed to be stimulus driven (i.e., automatic), grounded in perception, and supported by specialized processing operations. Here, however, we scrutinize these claims and challenge this viewpoint. Although self-relevance unquestionably influences information processing, we contend that, at least at present, there is limited evidence to suggest that the prioritization of arbitrary self-related stimuli is compulsory, penetrates perception, and is underpinned by activity in a dedicated neural network. Rather, selfprioritization appears to be a task-dependent product of ordinary cognitive processes.","container-title":"Perspectives on Psychological Science","DOI":"10.1177/17456916221131273","ISSN":"1745-6916, 1745-6924","journalAbbreviation":"Perspect Psychol Sci","language":"en","page":"174569162211312","source":"DOI.org (Crossref)","title":"Self-Prioritization Reconsidered: Scrutinizing Three Claims","title-short":"Self-Prioritization Reconsidered","author":[{"family":"Golubickis","given":"Marius"},{"family":"Macrae","given":"C. Neil"}],"issued":{"date-parts":[["2022",11,10]]}}}],"schema":"https://github.com/citation-style-language/schema/raw/master/csl-citation.json"} </w:instrText>
      </w:r>
      <w:r w:rsidRPr="004276A8">
        <w:rPr>
          <w:rFonts w:ascii="Times New Roman" w:eastAsia="SimSun" w:hAnsi="Times New Roman" w:cs="Times New Roman"/>
          <w:sz w:val="24"/>
          <w:szCs w:val="24"/>
        </w:rPr>
        <w:fldChar w:fldCharType="separate"/>
      </w:r>
      <w:r w:rsidRPr="004276A8">
        <w:rPr>
          <w:rFonts w:ascii="Times New Roman" w:eastAsia="SimSun" w:hAnsi="Times New Roman" w:cs="Times New Roman"/>
          <w:sz w:val="24"/>
        </w:rPr>
        <w:t>(Golubickis &amp; Macrae, 2022)</w:t>
      </w:r>
      <w:r w:rsidRPr="004276A8">
        <w:rPr>
          <w:rFonts w:ascii="Times New Roman" w:eastAsia="SimSun" w:hAnsi="Times New Roman" w:cs="Times New Roman"/>
          <w:sz w:val="24"/>
          <w:szCs w:val="24"/>
        </w:rPr>
        <w:fldChar w:fldCharType="end"/>
      </w:r>
      <w:r w:rsidRPr="00D66AE0">
        <w:rPr>
          <w:rFonts w:ascii="SimSun" w:eastAsia="SimSun" w:hAnsi="SimSun" w:hint="eastAsia"/>
          <w:sz w:val="24"/>
          <w:szCs w:val="24"/>
        </w:rPr>
        <w:t>。</w:t>
      </w:r>
      <w:r>
        <w:rPr>
          <w:rFonts w:ascii="SimSun" w:eastAsia="SimSun" w:hAnsi="SimSun" w:hint="eastAsia"/>
          <w:sz w:val="24"/>
          <w:szCs w:val="24"/>
        </w:rPr>
        <w:t>自从自我联结学习范式提出以来，其典型的实验结果在使用各</w:t>
      </w:r>
      <w:r w:rsidR="00AA77D5">
        <w:rPr>
          <w:rFonts w:ascii="SimSun" w:eastAsia="SimSun" w:hAnsi="SimSun" w:hint="eastAsia"/>
          <w:sz w:val="24"/>
          <w:szCs w:val="24"/>
        </w:rPr>
        <w:t>种</w:t>
      </w:r>
      <w:r>
        <w:rPr>
          <w:rFonts w:ascii="SimSun" w:eastAsia="SimSun" w:hAnsi="SimSun" w:hint="eastAsia"/>
          <w:sz w:val="24"/>
          <w:szCs w:val="24"/>
        </w:rPr>
        <w:t>实验刺激的匹配任务中都得到了复现。除了几何图形外</w:t>
      </w:r>
      <w:r w:rsidR="00AA77D5">
        <w:rPr>
          <w:rFonts w:ascii="SimSun" w:eastAsia="SimSun" w:hAnsi="SimSun"/>
          <w:sz w:val="24"/>
          <w:szCs w:val="24"/>
        </w:rPr>
        <w:fldChar w:fldCharType="begin"/>
      </w:r>
      <w:r w:rsidR="00AA77D5">
        <w:rPr>
          <w:rFonts w:ascii="SimSun" w:eastAsia="SimSun" w:hAnsi="SimSun"/>
          <w:sz w:val="24"/>
          <w:szCs w:val="24"/>
        </w:rPr>
        <w:instrText xml:space="preserve"> ADDIN ZOTERO_ITEM CSL_CITATION {"citationID":"3dEg7qzS","properties":{"formattedCitation":"(Dalmaso\\uc0\\u31561{}, 2019; Sch\\uc0\\u228{}fer\\uc0\\u31561{}, 2016)","plainCitation":"(Dalmaso等, 2019; Schäfer等, 2016)","noteIndex":0},"citationItems":[{"id":756,"uris":["http://zotero.org/users/9280607/items/HYRBB7IB"],"itemData":{"id":756,"type":"article-journal","abstract":"Increasing evidence suggests that individuals are highly sensitive to self-related stimuli. Here, we report two experiments conducted to assess whether two schematic stimuli, arbitrarily associated with either the self or a stranger, can shape attention holding in an oculomotor task. In both experiments, participants first completed a manual matching task in which they were asked to associate the self and a stranger with two shapes (triangle vs. square). Then, in an oculomotor task, they were asked to perform a saccade from the centre of the screen towards a peripheral target while either the triangle or the square were centrally presented. In Experiment 1, saccades had to be performed on each trial-irrespective of the central shape-while in Experiment 2, saccades had to be performed only when the central shape was associated with either the self or the stranger, depending on block instruction. Participants were slower to initiate a saccade away from the central shape when this was associated with the self rather than with the stranger, but this pattern of results emerged only in Experiment 2. Overall, these data suggest that stimuli associated with the self through episodic learning can hold attention when the self/other distinction is a task-relevant dimension.","container-title":"Quarterly Journal of Experimental Psychology","DOI":"10.1177/1747021819839668","ISSN":"1747-0218","issue":"9","journalAbbreviation":"Q. J. Exp. Psychol.","language":"English","note":"publisher-place: London\npublisher: Sage Publications Ltd\nWOS:000484147500009","page":"2249-2260","source":"Web of Science Nextgen","title":"Self-related shapes can hold the eyes","volume":"72","author":[{"family":"Dalmaso","given":"Mario"},{"family":"Castelli","given":"Luigi"},{"family":"Galfano","given":"Giovanni"}],"issued":{"date-parts":[["2019",9]]}},"label":"page"},{"id":759,"uris":["http://zotero.org/users/9280607/items/PRFYIGUA"],"itemData":{"id":759,"type":"article-journal","abstract":"Sui and colleagues (Journal of Experimental Psychology: Human Perception and Performance, 38, 1105–1117, 2012) introduced a matching paradigm to investigate prioritized processing of instructed self-relevance. They arbitrarily assigned simple geometric shapes to the participant and two other persons. Subsequently, the task was to judge whether label-shape pairings matched or not. The authors found a remarkable self-prioritization effect, that is, for matching selfrelated trials verification was very fast and accurate in comparison to the non-matching conditions. We analyzed whether single features or feature conjunctions are tagged to the self. In particular, we assigned colored shapes to the labels and included partial-matching trials (i.e., trials in which only one feature matched the label, whereas the other feature did not match the label). If single features are tagged to the self, partial matches would result in interference, whereas they should elicit the same data pattern as non-matching trials if only feature conjunctions are tagged to the self. Our data suggest the latter; only feature conjunctions are tagged to the self and are processed in a prioritized manner. This result emphasizes the functionality of self-relevance as a selection mechanism.","container-title":"Psychonomic Bulletin &amp; Review","DOI":"10.3758/s13423-015-0953-x","ISSN":"1069-9384, 1531-5320","issue":"3","journalAbbreviation":"Psychon Bull Rev","language":"en","page":"887-892","source":"DOI.org (Crossref)","title":"About the composition of self-relevance: Conjunctions not features are bound to the self","title-short":"About the composition of self-relevance","volume":"23","author":[{"family":"Schäfer","given":"Sarah"},{"family":"Frings","given":"Christian"},{"family":"Wentura","given":"Dirk"}],"issued":{"date-parts":[["2016",6]]}}}],"schema":"https://github.com/citation-style-language/schema/raw/master/csl-citation.json"} </w:instrText>
      </w:r>
      <w:r w:rsidR="00AA77D5">
        <w:rPr>
          <w:rFonts w:ascii="SimSun" w:eastAsia="SimSun" w:hAnsi="SimSun"/>
          <w:sz w:val="24"/>
          <w:szCs w:val="24"/>
        </w:rPr>
        <w:fldChar w:fldCharType="separate"/>
      </w:r>
      <w:r w:rsidR="00AA77D5" w:rsidRPr="00AA77D5">
        <w:rPr>
          <w:rFonts w:ascii="SimSun" w:eastAsia="SimSun" w:hAnsi="SimSun" w:cs="Times New Roman"/>
          <w:kern w:val="0"/>
          <w:sz w:val="24"/>
          <w:szCs w:val="24"/>
        </w:rPr>
        <w:t>(</w:t>
      </w:r>
      <w:r w:rsidR="00AA77D5" w:rsidRPr="00AA77D5">
        <w:rPr>
          <w:rFonts w:ascii="Times New Roman" w:eastAsia="SimSun" w:hAnsi="Times New Roman" w:cs="Times New Roman"/>
          <w:kern w:val="0"/>
          <w:sz w:val="24"/>
          <w:szCs w:val="24"/>
        </w:rPr>
        <w:t>Dalmaso</w:t>
      </w:r>
      <w:r w:rsidR="00AA77D5" w:rsidRPr="00AA77D5">
        <w:rPr>
          <w:rFonts w:ascii="SimSun" w:eastAsia="SimSun" w:hAnsi="SimSun" w:cs="Times New Roman"/>
          <w:kern w:val="0"/>
          <w:sz w:val="24"/>
          <w:szCs w:val="24"/>
        </w:rPr>
        <w:t>等</w:t>
      </w:r>
      <w:r w:rsidR="00AA77D5" w:rsidRPr="00AA77D5">
        <w:rPr>
          <w:rFonts w:ascii="Times New Roman" w:eastAsia="SimSun" w:hAnsi="Times New Roman" w:cs="Times New Roman"/>
          <w:kern w:val="0"/>
          <w:sz w:val="24"/>
          <w:szCs w:val="24"/>
        </w:rPr>
        <w:t>, 2019; Schäfer</w:t>
      </w:r>
      <w:r w:rsidR="00AA77D5" w:rsidRPr="00AA77D5">
        <w:rPr>
          <w:rFonts w:ascii="SimSun" w:eastAsia="SimSun" w:hAnsi="SimSun" w:cs="Times New Roman"/>
          <w:kern w:val="0"/>
          <w:sz w:val="24"/>
          <w:szCs w:val="24"/>
        </w:rPr>
        <w:t xml:space="preserve">等, </w:t>
      </w:r>
      <w:r w:rsidR="00AA77D5" w:rsidRPr="00AA77D5">
        <w:rPr>
          <w:rFonts w:ascii="Times New Roman" w:eastAsia="SimSun" w:hAnsi="Times New Roman" w:cs="Times New Roman"/>
          <w:kern w:val="0"/>
          <w:sz w:val="24"/>
          <w:szCs w:val="24"/>
        </w:rPr>
        <w:t>2016</w:t>
      </w:r>
      <w:r w:rsidR="00AA77D5" w:rsidRPr="00AA77D5">
        <w:rPr>
          <w:rFonts w:ascii="SimSun" w:eastAsia="SimSun" w:hAnsi="SimSun" w:cs="Times New Roman"/>
          <w:kern w:val="0"/>
          <w:sz w:val="24"/>
          <w:szCs w:val="24"/>
        </w:rPr>
        <w:t>)</w:t>
      </w:r>
      <w:r w:rsidR="00AA77D5">
        <w:rPr>
          <w:rFonts w:ascii="SimSun" w:eastAsia="SimSun" w:hAnsi="SimSun"/>
          <w:sz w:val="24"/>
          <w:szCs w:val="24"/>
        </w:rPr>
        <w:fldChar w:fldCharType="end"/>
      </w:r>
      <w:r>
        <w:rPr>
          <w:rFonts w:ascii="SimSun" w:eastAsia="SimSun" w:hAnsi="SimSun" w:hint="eastAsia"/>
          <w:sz w:val="24"/>
          <w:szCs w:val="24"/>
        </w:rPr>
        <w:t>，还有</w:t>
      </w:r>
      <w:r w:rsidR="00AA77D5">
        <w:rPr>
          <w:rFonts w:ascii="SimSun" w:eastAsia="SimSun" w:hAnsi="SimSun" w:hint="eastAsia"/>
          <w:sz w:val="24"/>
          <w:szCs w:val="24"/>
        </w:rPr>
        <w:t>电脑屏幕中的虚拟化身</w:t>
      </w:r>
      <w:r w:rsidR="00980A96">
        <w:rPr>
          <w:rFonts w:ascii="SimSun" w:eastAsia="SimSun" w:hAnsi="SimSun"/>
          <w:sz w:val="24"/>
          <w:szCs w:val="24"/>
        </w:rPr>
        <w:fldChar w:fldCharType="begin"/>
      </w:r>
      <w:r w:rsidR="00980A96">
        <w:rPr>
          <w:rFonts w:ascii="SimSun" w:eastAsia="SimSun" w:hAnsi="SimSun"/>
          <w:sz w:val="24"/>
          <w:szCs w:val="24"/>
        </w:rPr>
        <w:instrText xml:space="preserve"> ADDIN ZOTERO_ITEM CSL_CITATION {"citationID":"jqZjpihM","properties":{"formattedCitation":"(Mattan\\uc0\\u31561{}, 2015)","plainCitation":"(Mattan等, 2015)","noteIndex":0},"citationItems":[{"id":765,"uris":["http://zotero.org/users/9280607/items/AIX6SMMD"],"itemData":{"id":765,"type":"article-journal","abstract":"Self-relevant information is associated with facilitation of perceptual and memory processes. In 2 experiments, participants verified the number of dots within a virtual room that were visible to a given perspective, corresponding to participants’ own first-person perspectives or the third-person perspectives for self- and other-associated avatars. Perspectives were either congruent or incongruent with respect to the number of dots visible to each. In Experiment 1, we examined perspective taking for self- and other-associated avatars relative to one another; both avatars appeared simultaneously in the virtual room, and participants made judgments based on the prompted avatar’s perspective. In Experiment 2, we examined perspective taking for each avatar relative to the first-person perspective; only 1 avatar was visible in the virtual room (Self or Other, varying by trial), and participants made judgments based on their first-person view or the avatar’s perspective. Experiment 2 also included a replication of the third-person paradigm used in Experiment 1. Results from Experiment 1 (replicated in Experiment 2) demonstrated an advantage for judgments of the Self (vs. Other) avatar’s perspective; both avatars elicited reliable interference effects of similar magnitude. Results from Experiment 2 further demonstrated that participants prioritized the first-person (vs. third-person) perspective, and that the presence of the Self (vs. Other) avatar improved performance for the first- and third-person perspectives when those perspectives were congruent. Taken together, these findings suggest that self-relevant perspectives are prioritized when they are actively engaged and when they can be subsumed within the first-person view. Such prioritization appears to occur by strategic means.","container-title":"Journal of Experimental Psychology: Learning, Memory, and Cognition","DOI":"10.1037/xlm0000078","ISSN":"1939-1285, 0278-7393","issue":"4","journalAbbreviation":"Journal of Experimental Psychology: Learning, Memory, and Cognition","language":"en","page":"1100-1117","source":"DOI.org (Crossref)","title":"Is it always me first? Effects of self-tagging on third-person perspective-taking.","title-short":"Is it always me first?","volume":"41","author":[{"family":"Mattan","given":"Bradley"},{"family":"Quinn","given":"Kimberly A."},{"family":"Apperly","given":"Ian A."},{"family":"Sui","given":"Jie"},{"family":"Rotshtein","given":"Pia"}],"issued":{"date-parts":[["2015"]]}}}],"schema":"https://github.com/citation-style-language/schema/raw/master/csl-citation.json"} </w:instrText>
      </w:r>
      <w:r w:rsidR="00980A96">
        <w:rPr>
          <w:rFonts w:ascii="SimSun" w:eastAsia="SimSun" w:hAnsi="SimSun"/>
          <w:sz w:val="24"/>
          <w:szCs w:val="24"/>
        </w:rPr>
        <w:fldChar w:fldCharType="separate"/>
      </w:r>
      <w:r w:rsidR="00980A96" w:rsidRPr="00980A96">
        <w:rPr>
          <w:rFonts w:ascii="Times New Roman" w:eastAsia="SimSun" w:hAnsi="Times New Roman" w:cs="Times New Roman"/>
          <w:kern w:val="0"/>
          <w:sz w:val="24"/>
          <w:szCs w:val="24"/>
        </w:rPr>
        <w:t>(Mattan</w:t>
      </w:r>
      <w:r w:rsidR="00980A96" w:rsidRPr="00980A96">
        <w:rPr>
          <w:rFonts w:ascii="SimSun" w:eastAsia="SimSun" w:hAnsi="SimSun" w:cs="Times New Roman"/>
          <w:kern w:val="0"/>
          <w:sz w:val="24"/>
          <w:szCs w:val="24"/>
        </w:rPr>
        <w:t xml:space="preserve">等, </w:t>
      </w:r>
      <w:r w:rsidR="00980A96" w:rsidRPr="00980A96">
        <w:rPr>
          <w:rFonts w:ascii="Times New Roman" w:eastAsia="SimSun" w:hAnsi="Times New Roman" w:cs="Times New Roman"/>
          <w:kern w:val="0"/>
          <w:sz w:val="24"/>
          <w:szCs w:val="24"/>
        </w:rPr>
        <w:t>2015</w:t>
      </w:r>
      <w:r w:rsidR="00980A96" w:rsidRPr="00980A96">
        <w:rPr>
          <w:rFonts w:ascii="SimSun" w:eastAsia="SimSun" w:hAnsi="SimSun" w:cs="Times New Roman"/>
          <w:kern w:val="0"/>
          <w:sz w:val="24"/>
          <w:szCs w:val="24"/>
        </w:rPr>
        <w:t>)</w:t>
      </w:r>
      <w:r w:rsidR="00980A96">
        <w:rPr>
          <w:rFonts w:ascii="SimSun" w:eastAsia="SimSun" w:hAnsi="SimSun"/>
          <w:sz w:val="24"/>
          <w:szCs w:val="24"/>
        </w:rPr>
        <w:fldChar w:fldCharType="end"/>
      </w:r>
      <w:r w:rsidR="00980A96">
        <w:rPr>
          <w:rFonts w:ascii="SimSun" w:eastAsia="SimSun" w:hAnsi="SimSun" w:hint="eastAsia"/>
          <w:sz w:val="24"/>
          <w:szCs w:val="24"/>
        </w:rPr>
        <w:t>，食物的图片</w:t>
      </w:r>
      <w:r w:rsidR="00980A96">
        <w:rPr>
          <w:rFonts w:ascii="SimSun" w:eastAsia="SimSun" w:hAnsi="SimSun"/>
          <w:sz w:val="24"/>
          <w:szCs w:val="24"/>
        </w:rPr>
        <w:fldChar w:fldCharType="begin"/>
      </w:r>
      <w:r w:rsidR="00980A96">
        <w:rPr>
          <w:rFonts w:ascii="SimSun" w:eastAsia="SimSun" w:hAnsi="SimSun"/>
          <w:sz w:val="24"/>
          <w:szCs w:val="24"/>
        </w:rPr>
        <w:instrText xml:space="preserve"> ADDIN ZOTERO_ITEM CSL_CITATION {"citationID":"XEdmkT2p","properties":{"formattedCitation":"(Sel\\uc0\\u31561{}, 2019)","plainCitation":"(Sel等, 2019)","noteIndex":0},"citationItems":[{"id":770,"uris":["http://zotero.org/users/9280607/items/RXGW3HNX"],"itemData":{"id":770,"type":"article-journal","abstract":"Earlier work has demonstrated that attention is indirectly cognitively malleable by processes of self-association – processes by which agents explicitly associate an item with the self. We extend this work by considering the manipulation of attention to both salient and non-salient objects. We demonstrate that self-association impacts attentional processing not only of non-salient objects (i.e., shapes), but also regarding salient items known to command attention (i.e., images of food). This result indicates the flexibility and susceptibility of attentional processing to cognitive manipulation.","container-title":"Review of Philosophy and Psychology","DOI":"10.1007/s13164-018-0430-3","ISSN":"1878-5158, 1878-5166","issue":"4","journalAbbreviation":"Rev.Phil.Psych.","language":"en","page":"735-746","source":"DOI.org (Crossref)","title":"Self-Association and Attentional Processing Regarding Perceptually Salient Items","volume":"10","author":[{"family":"Sel","given":"Alejandra"},{"family":"Sui","given":"Jie"},{"family":"Shepherd","given":"Joshua"},{"family":"Humphreys","given":"Glyn"}],"issued":{"date-parts":[["2019",12]]}}}],"schema":"https://github.com/citation-style-language/schema/raw/master/csl-citation.json"} </w:instrText>
      </w:r>
      <w:r w:rsidR="00980A96">
        <w:rPr>
          <w:rFonts w:ascii="SimSun" w:eastAsia="SimSun" w:hAnsi="SimSun"/>
          <w:sz w:val="24"/>
          <w:szCs w:val="24"/>
        </w:rPr>
        <w:fldChar w:fldCharType="separate"/>
      </w:r>
      <w:r w:rsidR="00980A96" w:rsidRPr="00980A96">
        <w:rPr>
          <w:rFonts w:ascii="Times New Roman" w:eastAsia="SimSun" w:hAnsi="Times New Roman" w:cs="Times New Roman"/>
          <w:kern w:val="0"/>
          <w:sz w:val="24"/>
          <w:szCs w:val="24"/>
        </w:rPr>
        <w:t>(Sel</w:t>
      </w:r>
      <w:r w:rsidR="00980A96" w:rsidRPr="00980A96">
        <w:rPr>
          <w:rFonts w:ascii="SimSun" w:eastAsia="SimSun" w:hAnsi="SimSun" w:cs="Times New Roman"/>
          <w:kern w:val="0"/>
          <w:sz w:val="24"/>
          <w:szCs w:val="24"/>
        </w:rPr>
        <w:t>等</w:t>
      </w:r>
      <w:r w:rsidR="00980A96" w:rsidRPr="00980A96">
        <w:rPr>
          <w:rFonts w:ascii="Times New Roman" w:eastAsia="SimSun" w:hAnsi="Times New Roman" w:cs="Times New Roman"/>
          <w:kern w:val="0"/>
          <w:sz w:val="24"/>
          <w:szCs w:val="24"/>
        </w:rPr>
        <w:t>, 2019)</w:t>
      </w:r>
      <w:r w:rsidR="00980A96">
        <w:rPr>
          <w:rFonts w:ascii="SimSun" w:eastAsia="SimSun" w:hAnsi="SimSun"/>
          <w:sz w:val="24"/>
          <w:szCs w:val="24"/>
        </w:rPr>
        <w:fldChar w:fldCharType="end"/>
      </w:r>
      <w:r w:rsidR="00953B1B">
        <w:rPr>
          <w:rFonts w:ascii="SimSun" w:eastAsia="SimSun" w:hAnsi="SimSun" w:hint="eastAsia"/>
          <w:sz w:val="24"/>
          <w:szCs w:val="24"/>
        </w:rPr>
        <w:t>。甚至在除视觉刺激外的其他感官刺激，例如听觉、震动触觉</w:t>
      </w:r>
      <w:r w:rsidR="00953B1B">
        <w:rPr>
          <w:rFonts w:ascii="SimSun" w:eastAsia="SimSun" w:hAnsi="SimSun"/>
          <w:sz w:val="24"/>
          <w:szCs w:val="24"/>
        </w:rPr>
        <w:fldChar w:fldCharType="begin"/>
      </w:r>
      <w:r w:rsidR="00953B1B">
        <w:rPr>
          <w:rFonts w:ascii="SimSun" w:eastAsia="SimSun" w:hAnsi="SimSun"/>
          <w:sz w:val="24"/>
          <w:szCs w:val="24"/>
        </w:rPr>
        <w:instrText xml:space="preserve"> ADDIN ZOTERO_ITEM CSL_CITATION {"citationID":"sfMtufbX","properties":{"formattedCitation":"(Schaefer\\uc0\\u31561{}, 2016)","plainCitation":"(Schaefer等, 2016)","noteIndex":0},"citationItems":[{"id":773,"uris":["http://zotero.org/users/9280607/items/YE256DQE"],"itemData":{"id":773,"type":"article-journal","abstract":"To investigate self-prioritization independently of stimulus familiarity, Sui et al. (J Exp Psychol Hum Percept Perform 38:1105-1117, 2012. introduced a new paradigm in which different geometric shapes are arbitrarily associated with self-relevant (e.g., \"I\") and neutral labels (e.g., \"stranger\"). It has now been repeatedly demonstrated that in a subsequently presented matching task, this association leads to faster and more accurate verifications of self-relevant shape-label pairings than neutral shape-label pairings. In order to assess whether this self-prioritization effect represents a general selection mechanism in human information processing, we examined whether it is limited to the visual modality. Therefore, besides visual stimuli, auditory and vibrotactile stimuli were also associated either to self-relevant or to neutral labels. The findings demonstrate that self-prioritization represents a general tendency influencing human information processing, one that operates across the senses. Our results also highlight a top-down component to self-prioritization.","container-title":"Experimental Brain Research","DOI":"10.1007/s00221-016-4616-6","ISSN":"0014-4819","issue":"8","journalAbbreviation":"Exp. Brain Res.","language":"English","note":"publisher-place: New York\npublisher: Springer\nWOS:000379262400004","page":"2141-2150","source":"Web of Science Nextgen","title":"Self-prioritization in vision, audition, and touch","volume":"234","author":[{"family":"Schaefer","given":"Sarah"},{"family":"Wesslein","given":"Ann-Katrin"},{"family":"Spence","given":"Charles"},{"family":"Wentura","given":"Dirk"},{"family":"Frings","given":"Christian"}],"issued":{"date-parts":[["2016",8]]}}}],"schema":"https://github.com/citation-style-language/schema/raw/master/csl-citation.json"} </w:instrText>
      </w:r>
      <w:r w:rsidR="00953B1B">
        <w:rPr>
          <w:rFonts w:ascii="SimSun" w:eastAsia="SimSun" w:hAnsi="SimSun"/>
          <w:sz w:val="24"/>
          <w:szCs w:val="24"/>
        </w:rPr>
        <w:fldChar w:fldCharType="separate"/>
      </w:r>
      <w:r w:rsidR="00953B1B" w:rsidRPr="00953B1B">
        <w:rPr>
          <w:rFonts w:ascii="Times New Roman" w:eastAsia="SimSun" w:hAnsi="Times New Roman" w:cs="Times New Roman"/>
          <w:kern w:val="0"/>
          <w:sz w:val="24"/>
          <w:szCs w:val="24"/>
        </w:rPr>
        <w:t>(Schaefer</w:t>
      </w:r>
      <w:r w:rsidR="00953B1B" w:rsidRPr="00953B1B">
        <w:rPr>
          <w:rFonts w:ascii="SimSun" w:eastAsia="SimSun" w:hAnsi="SimSun" w:cs="Times New Roman"/>
          <w:kern w:val="0"/>
          <w:sz w:val="24"/>
          <w:szCs w:val="24"/>
        </w:rPr>
        <w:t>等</w:t>
      </w:r>
      <w:r w:rsidR="00953B1B" w:rsidRPr="00953B1B">
        <w:rPr>
          <w:rFonts w:ascii="Times New Roman" w:eastAsia="SimSun" w:hAnsi="Times New Roman" w:cs="Times New Roman"/>
          <w:kern w:val="0"/>
          <w:sz w:val="24"/>
          <w:szCs w:val="24"/>
        </w:rPr>
        <w:t>, 2016)</w:t>
      </w:r>
      <w:r w:rsidR="00953B1B">
        <w:rPr>
          <w:rFonts w:ascii="SimSun" w:eastAsia="SimSun" w:hAnsi="SimSun"/>
          <w:sz w:val="24"/>
          <w:szCs w:val="24"/>
        </w:rPr>
        <w:fldChar w:fldCharType="end"/>
      </w:r>
      <w:r w:rsidR="00953B1B">
        <w:rPr>
          <w:rFonts w:ascii="SimSun" w:eastAsia="SimSun" w:hAnsi="SimSun" w:hint="eastAsia"/>
          <w:sz w:val="24"/>
          <w:szCs w:val="24"/>
        </w:rPr>
        <w:t>以及肢体动作</w:t>
      </w:r>
      <w:r w:rsidR="00953B1B" w:rsidRPr="00953B1B">
        <w:rPr>
          <w:rFonts w:ascii="Times New Roman" w:eastAsia="SimSun" w:hAnsi="Times New Roman" w:cs="Times New Roman"/>
          <w:sz w:val="24"/>
          <w:szCs w:val="24"/>
        </w:rPr>
        <w:fldChar w:fldCharType="begin"/>
      </w:r>
      <w:r w:rsidR="00953B1B" w:rsidRPr="00953B1B">
        <w:rPr>
          <w:rFonts w:ascii="Times New Roman" w:eastAsia="SimSun" w:hAnsi="Times New Roman" w:cs="Times New Roman"/>
          <w:sz w:val="24"/>
          <w:szCs w:val="24"/>
        </w:rPr>
        <w:instrText xml:space="preserve"> ADDIN ZOTERO_ITEM CSL_CITATION {"citationID":"Ne8inm4P","properties":{"formattedCitation":"(Frings &amp; Wentura, 2014)","plainCitation":"(Frings &amp; Wentura, 2014)","noteIndex":0},"citationItems":[{"id":772,"uris":["http://zotero.org/users/9280607/items/DFHZNA4E"],"itemData":{"id":772,"type":"article-journal","container-title":"Journal of Experimental Psychology: Human Perception and Performance","DOI":"10.1037/a0037376","ISSN":"1939-1277, 0096-1523","issue":"5","journalAbbreviation":"Journal of Experimental Psychology: Human Perception and Performance","language":"en","page":"1737-1740","source":"DOI.org (Crossref)","title":"Self-priorization processes in action and perception.","volume":"40","author":[{"family":"Frings","given":"Christian"},{"family":"Wentura","given":"Dirk"}],"issued":{"date-parts":[["2014"]]}}}],"schema":"https://github.com/citation-style-language/schema/raw/master/csl-citation.json"} </w:instrText>
      </w:r>
      <w:r w:rsidR="00953B1B" w:rsidRPr="00953B1B">
        <w:rPr>
          <w:rFonts w:ascii="Times New Roman" w:eastAsia="SimSun" w:hAnsi="Times New Roman" w:cs="Times New Roman"/>
          <w:sz w:val="24"/>
          <w:szCs w:val="24"/>
        </w:rPr>
        <w:fldChar w:fldCharType="separate"/>
      </w:r>
      <w:r w:rsidR="00953B1B" w:rsidRPr="00953B1B">
        <w:rPr>
          <w:rFonts w:ascii="Times New Roman" w:eastAsia="SimSun" w:hAnsi="Times New Roman" w:cs="Times New Roman"/>
          <w:sz w:val="24"/>
        </w:rPr>
        <w:t>(Frings &amp; Wentura, 2014)</w:t>
      </w:r>
      <w:r w:rsidR="00953B1B" w:rsidRPr="00953B1B">
        <w:rPr>
          <w:rFonts w:ascii="Times New Roman" w:eastAsia="SimSun" w:hAnsi="Times New Roman" w:cs="Times New Roman"/>
          <w:sz w:val="24"/>
          <w:szCs w:val="24"/>
        </w:rPr>
        <w:fldChar w:fldCharType="end"/>
      </w:r>
      <w:r w:rsidR="00953B1B">
        <w:rPr>
          <w:rFonts w:ascii="Times New Roman" w:eastAsia="SimSun" w:hAnsi="Times New Roman" w:cs="Times New Roman" w:hint="eastAsia"/>
          <w:sz w:val="24"/>
          <w:szCs w:val="24"/>
        </w:rPr>
        <w:t>中，也发现了自我优先效应的存在。</w:t>
      </w:r>
      <w:r w:rsidR="00953B1B">
        <w:rPr>
          <w:rFonts w:ascii="SimSun" w:eastAsia="SimSun" w:hAnsi="SimSun" w:hint="eastAsia"/>
          <w:sz w:val="24"/>
          <w:szCs w:val="24"/>
        </w:rPr>
        <w:t>与此相应的</w:t>
      </w:r>
      <w:r>
        <w:rPr>
          <w:rFonts w:ascii="SimSun" w:eastAsia="SimSun" w:hAnsi="SimSun" w:hint="eastAsia"/>
          <w:sz w:val="24"/>
          <w:szCs w:val="24"/>
        </w:rPr>
        <w:t>，也有丰富的实验证据证明自我优势效应存在于</w:t>
      </w:r>
      <w:r w:rsidR="00953B1B">
        <w:rPr>
          <w:rFonts w:ascii="SimSun" w:eastAsia="SimSun" w:hAnsi="SimSun" w:hint="eastAsia"/>
          <w:sz w:val="24"/>
          <w:szCs w:val="24"/>
        </w:rPr>
        <w:t>从知觉</w:t>
      </w:r>
      <w:r w:rsidR="00820B6F">
        <w:rPr>
          <w:rFonts w:ascii="SimSun" w:eastAsia="SimSun" w:hAnsi="SimSun"/>
          <w:sz w:val="24"/>
          <w:szCs w:val="24"/>
        </w:rPr>
        <w:fldChar w:fldCharType="begin"/>
      </w:r>
      <w:r w:rsidR="00890D3B">
        <w:rPr>
          <w:rFonts w:ascii="SimSun" w:eastAsia="SimSun" w:hAnsi="SimSun"/>
          <w:sz w:val="24"/>
          <w:szCs w:val="24"/>
        </w:rPr>
        <w:instrText xml:space="preserve"> ADDIN ZOTERO_ITEM CSL_CITATION {"citationID":"c4vLie6d","properties":{"formattedCitation":"(Sui\\uc0\\u31561{}, 2012; Sui &amp; Humphreys, 2015)","plainCitation":"(Sui等, 2012; Sui &amp; Humphreys, 2015)","noteIndex":0},"citationItems":[{"id":59,"uris":["http://zotero.org/users/9280607/items/RYP3L2PA"],"itemData":{"id":59,"type":"article-journal","abstract":"We present novel evidence showing that new self-relevant visual associations can affect performance in simple shape recognition tasks. Participants associated labels for themselves, other people, or neutral terms with geometric shapes and then immediately judged whether subsequent label-shape pairings were matched. Across 4 experiments there was a reliable self-prioritization benefit on response times and perceptual sensitivity that remained across different presentation contexts (with self, best friend, and unfamiliar others in Experiment 1; with self, best friend, and neutral terms, and with self, mother, and neutral terms in Experiments 2A and 2B, respectively. Control studies in Experiment 3 indicated that the results did not reflect the length, concreteness, or familiarity of the words. The self-prioritization effect on shape matching also increased when stimuli were degraded (self shapes showing weaker effects of degradation) in Experiment 4A, consistent with self-information modulating perceptual processing. A similar effect was found when people associated different reward values to the shape in Experiment 4B. The results indicate that associating a stimulus to the self modulates its subsequent perceptual processing, and this may operate by self-associated shapes automatically evoking the reward system.","container-title":"Journal of Experimental Psychology. Human Perception and Performance","DOI":"10.1037/a0029792","ISSN":"1939-1277","issue":"5","journalAbbreviation":"J Exp Psychol Hum Percept Perform","language":"eng","note":"PMID: 22963229","page":"1105-1117","source":"PubMed","title":"Perceptual effects of social salience: evidence from self-prioritization effects on perceptual matching","title-short":"Perceptual effects of social salience","volume":"38","author":[{"family":"Sui","given":"Jie"},{"family":"He","given":"Xun"},{"family":"Humphreys","given":"Glyn W."}],"issued":{"date-parts":[["2012",10]]}}},{"id":779,"uris":["http://zotero.org/users/9280607/items/CPQLVSA9"],"itemData":{"id":779,"type":"article-journal","abstract":"We propose a new account of how self-reference affects information processing. We report evidence that self-reference affects the binding of memory to source, the integration of parts into perceptual wholes, and the ability to switch from a prior association to new associations. Self-reference also influences the integration of different stages of processing, linking attention to decision making, and affects the coupling between brain regions mediating self-representation and attention to the environment. Taken together, the data suggest that self-reference acts as a form of 'integrative glue' which can either enhance or disrupt performance, depending on the task context. We discuss the implications for understanding the self, and future directions for research.","container-title":"Trends in Cognitive Sciences","DOI":"10.1016/j.tics.2015.08.015","ISSN":"1364-6613","issue":"12","journalAbbreviation":"TRENDS COGN. SCI.","language":"English","note":"publisher-place: London\npublisher: Elsevier Science London\nWOS:000366787500005","page":"719-728","source":"Web of Science Nextgen","title":"The Integrative Self: How Self-Reference Integrates Perception and Memory","title-short":"The Integrative Self","volume":"19","author":[{"family":"Sui","given":"Jie"},{"family":"Humphreys","given":"Glyn W."}],"issued":{"date-parts":[["2015",12]]}}}],"schema":"https://github.com/citation-style-language/schema/raw/master/csl-citation.json"} </w:instrText>
      </w:r>
      <w:r w:rsidR="00820B6F">
        <w:rPr>
          <w:rFonts w:ascii="SimSun" w:eastAsia="SimSun" w:hAnsi="SimSun"/>
          <w:sz w:val="24"/>
          <w:szCs w:val="24"/>
        </w:rPr>
        <w:fldChar w:fldCharType="separate"/>
      </w:r>
      <w:r w:rsidR="00890D3B" w:rsidRPr="00890D3B">
        <w:rPr>
          <w:rFonts w:ascii="Times New Roman" w:eastAsia="SimSun" w:hAnsi="Times New Roman" w:cs="Times New Roman"/>
          <w:kern w:val="0"/>
          <w:sz w:val="24"/>
          <w:szCs w:val="24"/>
        </w:rPr>
        <w:t>(Sui</w:t>
      </w:r>
      <w:r w:rsidR="00890D3B" w:rsidRPr="00890D3B">
        <w:rPr>
          <w:rFonts w:ascii="SimSun" w:eastAsia="SimSun" w:hAnsi="SimSun" w:cs="Times New Roman"/>
          <w:kern w:val="0"/>
          <w:sz w:val="24"/>
          <w:szCs w:val="24"/>
        </w:rPr>
        <w:t>等</w:t>
      </w:r>
      <w:r w:rsidR="00890D3B" w:rsidRPr="00890D3B">
        <w:rPr>
          <w:rFonts w:ascii="Times New Roman" w:eastAsia="SimSun" w:hAnsi="Times New Roman" w:cs="Times New Roman"/>
          <w:kern w:val="0"/>
          <w:sz w:val="24"/>
          <w:szCs w:val="24"/>
        </w:rPr>
        <w:t>, 2012; Sui &amp; Humphreys, 2015)</w:t>
      </w:r>
      <w:r w:rsidR="00820B6F">
        <w:rPr>
          <w:rFonts w:ascii="SimSun" w:eastAsia="SimSun" w:hAnsi="SimSun"/>
          <w:sz w:val="24"/>
          <w:szCs w:val="24"/>
        </w:rPr>
        <w:fldChar w:fldCharType="end"/>
      </w:r>
      <w:r w:rsidR="00953B1B">
        <w:rPr>
          <w:rFonts w:ascii="SimSun" w:eastAsia="SimSun" w:hAnsi="SimSun" w:hint="eastAsia"/>
          <w:sz w:val="24"/>
          <w:szCs w:val="24"/>
        </w:rPr>
        <w:t>、注意</w:t>
      </w:r>
      <w:r w:rsidR="00890D3B">
        <w:rPr>
          <w:rFonts w:ascii="SimSun" w:eastAsia="SimSun" w:hAnsi="SimSun"/>
          <w:sz w:val="24"/>
          <w:szCs w:val="24"/>
        </w:rPr>
        <w:fldChar w:fldCharType="begin"/>
      </w:r>
      <w:r w:rsidR="00890D3B">
        <w:rPr>
          <w:rFonts w:ascii="SimSun" w:eastAsia="SimSun" w:hAnsi="SimSun"/>
          <w:sz w:val="24"/>
          <w:szCs w:val="24"/>
        </w:rPr>
        <w:instrText xml:space="preserve"> ADDIN ZOTERO_ITEM CSL_CITATION {"citationID":"vQuj2QiS","properties":{"formattedCitation":"(Macrae\\uc0\\u31561{}, 2018)","plainCitation":"(Macrae等, 2018)","noteIndex":0},"citationItems":[{"id":327,"uris":["http://zotero.org/users/9280607/items/WI58ZPGL"],"itemData":{"id":327,"type":"article-journal","abstract":"Considerable efforts have focused on elucidating the influence that self-relevance exerts on perceptual decision-making. To explore this issue further, the current research explored the extent to which stimulus applicability facilitates the benefits of covert attention on early visual processing. In two experiments, we manipulated the personal-relevance of peripheral cues (i.e., geometric shapes) that preceded the appearance of target stimuli (i.e., Gabors) and asked participants to report the orientation of the stimulus with the highest contrast. The results revealed a significant effect of self-relevance on task performance. First, compared to cues associated with a friend or stranger, self-relevant cues enhanced the apparent contrast of a stimulus. Second, the benefits of self-relevance were most pronounced when cues pertained to identities that were significant (vs. trivial or irrelevant) to observers. Together, these findings demonstrate that self-relevance potentiates the benefits of transient attention on stimulus processing.","container-title":"Visual Cognition","DOI":"10.1080/13506285.2018.1498421","ISSN":"1350-6285","issue":"7","note":"publisher: Routledge\n_eprint: https://doi.org/10.1080/13506285.2018.1498421","page":"475-481","source":"Taylor and Francis+NEJM","title":"Self-relevance enhances the benefits of attention on perception","volume":"26","author":[{"family":"Macrae","given":"C. Neil"},{"family":"Visokomogilski","given":"Aleksandar"},{"family":"Golubickis","given":"Marius"},{"family":"Sahraie","given":"Arash"}],"issued":{"date-parts":[["2018",8,9]]}}}],"schema":"https://github.com/citation-style-language/schema/raw/master/csl-citation.json"} </w:instrText>
      </w:r>
      <w:r w:rsidR="00890D3B">
        <w:rPr>
          <w:rFonts w:ascii="SimSun" w:eastAsia="SimSun" w:hAnsi="SimSun"/>
          <w:sz w:val="24"/>
          <w:szCs w:val="24"/>
        </w:rPr>
        <w:fldChar w:fldCharType="separate"/>
      </w:r>
      <w:r w:rsidR="00890D3B" w:rsidRPr="00890D3B">
        <w:rPr>
          <w:rFonts w:ascii="Times New Roman" w:eastAsia="SimSun" w:hAnsi="Times New Roman" w:cs="Times New Roman"/>
          <w:kern w:val="0"/>
          <w:sz w:val="24"/>
          <w:szCs w:val="24"/>
        </w:rPr>
        <w:t>(Macrae</w:t>
      </w:r>
      <w:r w:rsidR="00890D3B" w:rsidRPr="00890D3B">
        <w:rPr>
          <w:rFonts w:ascii="SimSun" w:eastAsia="SimSun" w:hAnsi="SimSun" w:cs="Times New Roman"/>
          <w:kern w:val="0"/>
          <w:sz w:val="24"/>
          <w:szCs w:val="24"/>
        </w:rPr>
        <w:t>等</w:t>
      </w:r>
      <w:r w:rsidR="00890D3B" w:rsidRPr="00890D3B">
        <w:rPr>
          <w:rFonts w:ascii="Times New Roman" w:eastAsia="SimSun" w:hAnsi="Times New Roman" w:cs="Times New Roman"/>
          <w:kern w:val="0"/>
          <w:sz w:val="24"/>
          <w:szCs w:val="24"/>
        </w:rPr>
        <w:t>, 2018)</w:t>
      </w:r>
      <w:r w:rsidR="00890D3B">
        <w:rPr>
          <w:rFonts w:ascii="SimSun" w:eastAsia="SimSun" w:hAnsi="SimSun"/>
          <w:sz w:val="24"/>
          <w:szCs w:val="24"/>
        </w:rPr>
        <w:fldChar w:fldCharType="end"/>
      </w:r>
      <w:r w:rsidR="00953B1B">
        <w:rPr>
          <w:rFonts w:ascii="SimSun" w:eastAsia="SimSun" w:hAnsi="SimSun" w:hint="eastAsia"/>
          <w:sz w:val="24"/>
          <w:szCs w:val="24"/>
        </w:rPr>
        <w:t>、</w:t>
      </w:r>
      <w:commentRangeStart w:id="70"/>
      <w:r w:rsidR="00953B1B">
        <w:rPr>
          <w:rFonts w:ascii="SimSun" w:eastAsia="SimSun" w:hAnsi="SimSun" w:hint="eastAsia"/>
          <w:sz w:val="24"/>
          <w:szCs w:val="24"/>
        </w:rPr>
        <w:t>记忆</w:t>
      </w:r>
      <w:commentRangeEnd w:id="70"/>
      <w:r w:rsidR="00AB3E9E">
        <w:rPr>
          <w:rStyle w:val="CommentReference"/>
        </w:rPr>
        <w:commentReference w:id="70"/>
      </w:r>
      <w:r w:rsidR="00890D3B" w:rsidRPr="00890D3B">
        <w:rPr>
          <w:rFonts w:ascii="Times New Roman" w:eastAsia="SimSun" w:hAnsi="Times New Roman" w:cs="Times New Roman"/>
          <w:sz w:val="24"/>
          <w:szCs w:val="24"/>
        </w:rPr>
        <w:fldChar w:fldCharType="begin"/>
      </w:r>
      <w:r w:rsidR="00C24EE1">
        <w:rPr>
          <w:rFonts w:ascii="Times New Roman" w:eastAsia="SimSun" w:hAnsi="Times New Roman" w:cs="Times New Roman"/>
          <w:sz w:val="24"/>
          <w:szCs w:val="24"/>
        </w:rPr>
        <w:instrText xml:space="preserve"> ADDIN ZOTERO_ITEM CSL_CITATION {"citationID":"78507Czz","properties":{"formattedCitation":"(Conway &amp; Pleydell-Pearce, 2000; Sui &amp; Humphreys, 2015)","plainCitation":"(Conway &amp; Pleydell-Pearce, 2000; Sui &amp; Humphreys, 2015)","noteIndex":0},"citationItems":[{"id":788,"uris":["http://zotero.org/users/9280607/items/FW748NUN"],"itemData":{"id":788,"type":"article-journal","abstract":"The authors describe a model of autobiographical memory in which memories are transitory mental constructions within a self-memory system (SMS). The SMS contains an autobiographical knowledge base and current goals of the working self. Within the SMS, control processes modulate access to the knowledge base by successively shaping cues used to activate autobiographical memory knowledge structures and, in this way, form specific memories. The relation of the knowledge base to active goals is reciprocal, and the knowledge base \"grounds\" the goals of the working self. It is shown how this model can be used to draw together a wide range of diverse data from cognitive, social, developmental, personality, clinical, and neuropsychological autobiographical memory research. (PsycINFO Database Record (c) 2016 APA, all rights reserved)","container-title":"Psychological Review","DOI":"10.1037/0033-295X.107.2.261","ISSN":"1939-1471","note":"publisher-place: US\npublisher: American Psychological Association","page":"261-288","source":"APA PsycNet","title":"The construction of autobiographical memories in the self-memory system","volume":"107","author":[{"family":"Conway","given":"Martin A."},{"family":"Pleydell-Pearce","given":"Christopher W."}],"issued":{"date-parts":[["2000"]]}}},{"id":779,"uris":["http://zotero.org/users/9280607/items/CPQLVSA9"],"itemData":{"id":779,"type":"article-journal","abstract":"We propose a new account of how self-reference affects information processing. We report evidence that self-reference affects the binding of memory to source, the integration of parts into perceptual wholes, and the ability to switch from a prior association to new associations. Self-reference also influences the integration of different stages of processing, linking attention to decision making, and affects the coupling between brain regions mediating self-representation and attention to the environment. Taken together, the data suggest that self-reference acts as a form of 'integrative glue' which can either enhance or disrupt performance, depending on the task context. We discuss the implications for understanding the self, and future directions for research.","container-title":"Trends in Cognitive Sciences","DOI":"10.1016/j.tics.2015.08.015","ISSN":"1364-6613","issue":"12","journalAbbreviation":"TRENDS COGN. SCI.","language":"English","note":"publisher-place: London\npublisher: Elsevier Science London\nWOS:000366787500005","page":"719-728","source":"Web of Science Nextgen","title":"The Integrative Self: How Self-Reference Integrates Perception and Memory","title-short":"The Integrative Self","volume":"19","author":[{"family":"Sui","given":"Jie"},{"family":"Humphreys","given":"Glyn W."}],"issued":{"date-parts":[["2015",12]]}}}],"schema":"https://github.com/citation-style-language/schema/raw/master/csl-citation.json"} </w:instrText>
      </w:r>
      <w:r w:rsidR="00890D3B" w:rsidRPr="00890D3B">
        <w:rPr>
          <w:rFonts w:ascii="Times New Roman" w:eastAsia="SimSun" w:hAnsi="Times New Roman" w:cs="Times New Roman"/>
          <w:sz w:val="24"/>
          <w:szCs w:val="24"/>
        </w:rPr>
        <w:fldChar w:fldCharType="separate"/>
      </w:r>
      <w:r w:rsidR="00C24EE1" w:rsidRPr="00C24EE1">
        <w:rPr>
          <w:rFonts w:ascii="Times New Roman" w:hAnsi="Times New Roman" w:cs="Times New Roman"/>
          <w:sz w:val="24"/>
        </w:rPr>
        <w:t xml:space="preserve">(Conway &amp; </w:t>
      </w:r>
      <w:proofErr w:type="spellStart"/>
      <w:r w:rsidR="00C24EE1" w:rsidRPr="00C24EE1">
        <w:rPr>
          <w:rFonts w:ascii="Times New Roman" w:hAnsi="Times New Roman" w:cs="Times New Roman"/>
          <w:sz w:val="24"/>
        </w:rPr>
        <w:t>Pleydell</w:t>
      </w:r>
      <w:proofErr w:type="spellEnd"/>
      <w:r w:rsidR="00C24EE1" w:rsidRPr="00C24EE1">
        <w:rPr>
          <w:rFonts w:ascii="Times New Roman" w:hAnsi="Times New Roman" w:cs="Times New Roman"/>
          <w:sz w:val="24"/>
        </w:rPr>
        <w:t>-Pearce, 2000; Sui &amp; Humphreys, 2015)</w:t>
      </w:r>
      <w:r w:rsidR="00890D3B" w:rsidRPr="00890D3B">
        <w:rPr>
          <w:rFonts w:ascii="Times New Roman" w:eastAsia="SimSun" w:hAnsi="Times New Roman" w:cs="Times New Roman"/>
          <w:sz w:val="24"/>
          <w:szCs w:val="24"/>
        </w:rPr>
        <w:fldChar w:fldCharType="end"/>
      </w:r>
      <w:r w:rsidR="00820B6F">
        <w:rPr>
          <w:rFonts w:ascii="SimSun" w:eastAsia="SimSun" w:hAnsi="SimSun" w:hint="eastAsia"/>
          <w:sz w:val="24"/>
          <w:szCs w:val="24"/>
        </w:rPr>
        <w:t>及执行控制</w:t>
      </w:r>
      <w:r w:rsidR="00644EDE">
        <w:rPr>
          <w:rFonts w:ascii="SimSun" w:eastAsia="SimSun" w:hAnsi="SimSun"/>
          <w:sz w:val="24"/>
          <w:szCs w:val="24"/>
        </w:rPr>
        <w:fldChar w:fldCharType="begin"/>
      </w:r>
      <w:r w:rsidR="00644EDE">
        <w:rPr>
          <w:rFonts w:ascii="SimSun" w:eastAsia="SimSun" w:hAnsi="SimSun"/>
          <w:sz w:val="24"/>
          <w:szCs w:val="24"/>
        </w:rPr>
        <w:instrText xml:space="preserve"> ADDIN ZOTERO_ITEM CSL_CITATION {"citationID":"YuUWlW6k","properties":{"formattedCitation":"(Golubickis\\uc0\\u31561{}, 2021)","plainCitation":"(Golubickis等, 2021)","noteIndex":0},"citationItems":[{"id":787,"uris":["http://zotero.org/users/9280607/items/4GWQ8H4N"],"itemData":{"id":787,"type":"article-journal","abstract":"It is well documented that stimuli associated with the self are easier to process than identical material paired with other people (i.e., self-prioritization effect). Surprisingly, however, relatively little is known about how self-relevance impacts core aspects of executive functioning, notably response inhibition. Accordingly, here we used a stop-signal task to establish how effectively responses toward self-relevant (vs. other-relevant) stimuli can intentionally be inhibited. In the context of personal possession, participants were required to classify stimuli (i.e., pens and pencils) based on ownership (i.e., owned-by-self vs. owned-by-friend/ stranger), unless an occasional auditory tone indicated that the response should be withheld. The results revealed the benefits of self-relevance on response inhibition. Compared with items owned by a friend or stranger, responses to self-owned objects were inhibited more efficiently. These findings confirm that self-relevance facilitates executive control.","container-title":"Attention, Perception, &amp; Psychophysics","DOI":"10.3758/s13414-021-02248-7","ISSN":"1943-3921, 1943-393X","issue":"4","journalAbbreviation":"Atten Percept Psychophys","language":"en","page":"1416-1423","source":"DOI.org (Crossref)","title":"On stopping yourself: Self-relevance facilitates response inhibition","title-short":"On stopping yourself","volume":"83","author":[{"family":"Golubickis","given":"Marius"},{"family":"Persson","given":"Linn M."},{"family":"Falbén","given":"Johanna K."},{"family":"Macrae","given":"C. Neil"}],"issued":{"date-parts":[["2021",5]]}}}],"schema":"https://github.com/citation-style-language/schema/raw/master/csl-citation.json"} </w:instrText>
      </w:r>
      <w:r w:rsidR="00644EDE">
        <w:rPr>
          <w:rFonts w:ascii="SimSun" w:eastAsia="SimSun" w:hAnsi="SimSun"/>
          <w:sz w:val="24"/>
          <w:szCs w:val="24"/>
        </w:rPr>
        <w:fldChar w:fldCharType="separate"/>
      </w:r>
      <w:r w:rsidR="00644EDE" w:rsidRPr="00644EDE">
        <w:rPr>
          <w:rFonts w:ascii="Times New Roman" w:eastAsia="SimSun" w:hAnsi="Times New Roman" w:cs="Times New Roman"/>
          <w:kern w:val="0"/>
          <w:sz w:val="24"/>
          <w:szCs w:val="24"/>
        </w:rPr>
        <w:t>(Golubickis</w:t>
      </w:r>
      <w:r w:rsidR="00644EDE" w:rsidRPr="00644EDE">
        <w:rPr>
          <w:rFonts w:ascii="SimSun" w:eastAsia="SimSun" w:hAnsi="SimSun" w:cs="Times New Roman"/>
          <w:kern w:val="0"/>
          <w:sz w:val="24"/>
          <w:szCs w:val="24"/>
        </w:rPr>
        <w:t>等</w:t>
      </w:r>
      <w:r w:rsidR="00644EDE" w:rsidRPr="00644EDE">
        <w:rPr>
          <w:rFonts w:ascii="Times New Roman" w:eastAsia="SimSun" w:hAnsi="Times New Roman" w:cs="Times New Roman"/>
          <w:kern w:val="0"/>
          <w:sz w:val="24"/>
          <w:szCs w:val="24"/>
        </w:rPr>
        <w:t>, 2021)</w:t>
      </w:r>
      <w:r w:rsidR="00644EDE">
        <w:rPr>
          <w:rFonts w:ascii="SimSun" w:eastAsia="SimSun" w:hAnsi="SimSun"/>
          <w:sz w:val="24"/>
          <w:szCs w:val="24"/>
        </w:rPr>
        <w:fldChar w:fldCharType="end"/>
      </w:r>
      <w:r w:rsidR="00820B6F">
        <w:rPr>
          <w:rFonts w:ascii="SimSun" w:eastAsia="SimSun" w:hAnsi="SimSun" w:hint="eastAsia"/>
          <w:sz w:val="24"/>
          <w:szCs w:val="24"/>
        </w:rPr>
        <w:t>等</w:t>
      </w:r>
      <w:r>
        <w:rPr>
          <w:rFonts w:ascii="SimSun" w:eastAsia="SimSun" w:hAnsi="SimSun" w:hint="eastAsia"/>
          <w:sz w:val="24"/>
          <w:szCs w:val="24"/>
        </w:rPr>
        <w:t>多个</w:t>
      </w:r>
      <w:r w:rsidR="00025881">
        <w:rPr>
          <w:rFonts w:ascii="SimSun" w:eastAsia="SimSun" w:hAnsi="SimSun" w:hint="eastAsia"/>
          <w:sz w:val="24"/>
          <w:szCs w:val="24"/>
        </w:rPr>
        <w:t>层面</w:t>
      </w:r>
      <w:r w:rsidR="00820B6F">
        <w:rPr>
          <w:rFonts w:ascii="SimSun" w:eastAsia="SimSun" w:hAnsi="SimSun" w:hint="eastAsia"/>
          <w:sz w:val="24"/>
          <w:szCs w:val="24"/>
        </w:rPr>
        <w:t>的不同阶段</w:t>
      </w:r>
      <w:r>
        <w:rPr>
          <w:rFonts w:ascii="SimSun" w:eastAsia="SimSun" w:hAnsi="SimSun" w:hint="eastAsia"/>
          <w:sz w:val="24"/>
          <w:szCs w:val="24"/>
        </w:rPr>
        <w:t>。</w:t>
      </w:r>
      <w:r w:rsidR="00071CB5">
        <w:rPr>
          <w:rFonts w:ascii="SimSun" w:eastAsia="SimSun" w:hAnsi="SimSun" w:hint="eastAsia"/>
          <w:sz w:val="24"/>
          <w:szCs w:val="24"/>
        </w:rPr>
        <w:t>通过回顾一系列不同的实验范式对自我优先效应研究领域中常用的三种刺激（自己的名字、面孔和自我联结的</w:t>
      </w:r>
      <w:r w:rsidR="00E9549D">
        <w:rPr>
          <w:rFonts w:ascii="SimSun" w:eastAsia="SimSun" w:hAnsi="SimSun" w:hint="eastAsia"/>
          <w:sz w:val="24"/>
          <w:szCs w:val="24"/>
        </w:rPr>
        <w:t>几何图形</w:t>
      </w:r>
      <w:r w:rsidR="00071CB5">
        <w:rPr>
          <w:rFonts w:ascii="SimSun" w:eastAsia="SimSun" w:hAnsi="SimSun" w:hint="eastAsia"/>
          <w:sz w:val="24"/>
          <w:szCs w:val="24"/>
        </w:rPr>
        <w:t>）的研究结果</w:t>
      </w:r>
      <w:r w:rsidR="00071CB5" w:rsidRPr="00D66AE0">
        <w:rPr>
          <w:rFonts w:ascii="SimSun" w:eastAsia="SimSun" w:hAnsi="SimSun" w:hint="eastAsia"/>
          <w:sz w:val="24"/>
          <w:szCs w:val="24"/>
        </w:rPr>
        <w:t>，</w:t>
      </w:r>
      <w:r w:rsidR="00071CB5">
        <w:rPr>
          <w:rFonts w:ascii="SimSun" w:eastAsia="SimSun" w:hAnsi="SimSun" w:hint="eastAsia"/>
          <w:sz w:val="24"/>
          <w:szCs w:val="24"/>
        </w:rPr>
        <w:t>综合行为和神经科学的证据，</w:t>
      </w:r>
      <w:r w:rsidR="00071CB5" w:rsidRPr="00644EDE">
        <w:rPr>
          <w:rFonts w:ascii="Times New Roman" w:eastAsia="SimSun" w:hAnsi="Times New Roman" w:cs="Times New Roman"/>
          <w:sz w:val="24"/>
          <w:szCs w:val="24"/>
        </w:rPr>
        <w:t>Humphrey</w:t>
      </w:r>
      <w:r w:rsidR="00C24EE1">
        <w:rPr>
          <w:rFonts w:ascii="Times New Roman" w:eastAsia="SimSun" w:hAnsi="Times New Roman" w:cs="Times New Roman" w:hint="eastAsia"/>
          <w:sz w:val="24"/>
          <w:szCs w:val="24"/>
        </w:rPr>
        <w:t>和</w:t>
      </w:r>
      <w:r w:rsidR="00071CB5" w:rsidRPr="00644EDE">
        <w:rPr>
          <w:rFonts w:ascii="Times New Roman" w:eastAsia="SimSun" w:hAnsi="Times New Roman" w:cs="Times New Roman"/>
          <w:sz w:val="24"/>
          <w:szCs w:val="24"/>
        </w:rPr>
        <w:t>Jie Sui (2015)</w:t>
      </w:r>
      <w:r w:rsidR="00843154">
        <w:rPr>
          <w:rFonts w:ascii="Times New Roman" w:eastAsia="SimSun" w:hAnsi="Times New Roman" w:cs="Times New Roman" w:hint="eastAsia"/>
          <w:sz w:val="24"/>
          <w:szCs w:val="24"/>
        </w:rPr>
        <w:t>提出</w:t>
      </w:r>
      <w:r w:rsidR="0082149C">
        <w:rPr>
          <w:rFonts w:ascii="Times New Roman" w:eastAsia="SimSun" w:hAnsi="Times New Roman" w:cs="Times New Roman" w:hint="eastAsia"/>
          <w:sz w:val="24"/>
          <w:szCs w:val="24"/>
        </w:rPr>
        <w:t>自我相关信息对注意的分配有着特殊的影响，</w:t>
      </w:r>
      <w:r w:rsidR="00843154">
        <w:rPr>
          <w:rFonts w:ascii="Times New Roman" w:eastAsia="SimSun" w:hAnsi="Times New Roman" w:cs="Times New Roman" w:hint="eastAsia"/>
          <w:sz w:val="24"/>
          <w:szCs w:val="24"/>
        </w:rPr>
        <w:t>这一影响会以一种类似于提高知觉敏感度的方式改变该刺激的显著性</w:t>
      </w:r>
      <w:r w:rsidR="00AD3A26">
        <w:rPr>
          <w:rFonts w:ascii="Times New Roman" w:eastAsia="SimSun" w:hAnsi="Times New Roman" w:cs="Times New Roman" w:hint="eastAsia"/>
          <w:sz w:val="24"/>
          <w:szCs w:val="24"/>
        </w:rPr>
        <w:t>，以一种相对自动化的方式调控个体的行为</w:t>
      </w:r>
      <w:r w:rsidR="00843154">
        <w:rPr>
          <w:rFonts w:ascii="Times New Roman" w:eastAsia="SimSun" w:hAnsi="Times New Roman" w:cs="Times New Roman" w:hint="eastAsia"/>
          <w:sz w:val="24"/>
          <w:szCs w:val="24"/>
        </w:rPr>
        <w:t>。此外，自我偏好还取决于注意资源的可用性和个体对于即将出现的刺激的预期。</w:t>
      </w:r>
      <w:r w:rsidR="00AD3A26" w:rsidRPr="00644EDE">
        <w:rPr>
          <w:rFonts w:ascii="Times New Roman" w:eastAsia="SimSun" w:hAnsi="Times New Roman" w:cs="Times New Roman"/>
          <w:sz w:val="24"/>
          <w:szCs w:val="24"/>
        </w:rPr>
        <w:t>Humphrey</w:t>
      </w:r>
      <w:r w:rsidR="00AD3A26">
        <w:rPr>
          <w:rFonts w:ascii="Times New Roman" w:eastAsia="SimSun" w:hAnsi="Times New Roman" w:cs="Times New Roman" w:hint="eastAsia"/>
          <w:sz w:val="24"/>
          <w:szCs w:val="24"/>
        </w:rPr>
        <w:t>和</w:t>
      </w:r>
      <w:del w:id="71" w:author="Hu, C-P" w:date="2023-05-04T16:50:00Z">
        <w:r w:rsidR="00AD3A26" w:rsidRPr="00644EDE" w:rsidDel="00633A89">
          <w:rPr>
            <w:rFonts w:ascii="Times New Roman" w:eastAsia="SimSun" w:hAnsi="Times New Roman" w:cs="Times New Roman"/>
            <w:sz w:val="24"/>
            <w:szCs w:val="24"/>
          </w:rPr>
          <w:delText xml:space="preserve">Jie </w:delText>
        </w:r>
      </w:del>
      <w:r w:rsidR="00AD3A26" w:rsidRPr="00644EDE">
        <w:rPr>
          <w:rFonts w:ascii="Times New Roman" w:eastAsia="SimSun" w:hAnsi="Times New Roman" w:cs="Times New Roman"/>
          <w:sz w:val="24"/>
          <w:szCs w:val="24"/>
        </w:rPr>
        <w:t>Sui</w:t>
      </w:r>
      <w:r w:rsidR="000A576C">
        <w:rPr>
          <w:rFonts w:ascii="SimSun" w:eastAsia="SimSun" w:hAnsi="SimSun" w:hint="eastAsia"/>
          <w:sz w:val="24"/>
          <w:szCs w:val="24"/>
        </w:rPr>
        <w:t>由此构建了一个新的信息处理机制：</w:t>
      </w:r>
      <w:r w:rsidR="00071CB5" w:rsidRPr="00071CB5">
        <w:rPr>
          <w:rFonts w:ascii="SimSun" w:eastAsia="SimSun" w:hAnsi="SimSun" w:hint="eastAsia"/>
          <w:sz w:val="24"/>
          <w:szCs w:val="24"/>
        </w:rPr>
        <w:t>自我注意网络模型</w:t>
      </w:r>
      <w:r w:rsidR="00071CB5" w:rsidRPr="00071CB5">
        <w:rPr>
          <w:rFonts w:ascii="Times New Roman" w:eastAsia="SimSun" w:hAnsi="Times New Roman" w:cs="Times New Roman"/>
          <w:sz w:val="24"/>
          <w:szCs w:val="24"/>
        </w:rPr>
        <w:t>(Self Attention Network</w:t>
      </w:r>
      <w:r w:rsidR="00071CB5" w:rsidRPr="00071CB5">
        <w:rPr>
          <w:rFonts w:ascii="Times New Roman" w:eastAsia="SimSun" w:hAnsi="Times New Roman" w:cs="Times New Roman"/>
          <w:sz w:val="24"/>
          <w:szCs w:val="24"/>
        </w:rPr>
        <w:t>，</w:t>
      </w:r>
      <w:r w:rsidR="00071CB5" w:rsidRPr="00071CB5">
        <w:rPr>
          <w:rFonts w:ascii="Times New Roman" w:eastAsia="SimSun" w:hAnsi="Times New Roman" w:cs="Times New Roman"/>
          <w:sz w:val="24"/>
          <w:szCs w:val="24"/>
        </w:rPr>
        <w:t>SAN)</w:t>
      </w:r>
      <w:r w:rsidR="00E9549D">
        <w:rPr>
          <w:rFonts w:ascii="SimSun" w:eastAsia="SimSun" w:hAnsi="SimSun" w:hint="eastAsia"/>
          <w:sz w:val="24"/>
          <w:szCs w:val="24"/>
        </w:rPr>
        <w:t>。</w:t>
      </w:r>
      <w:r w:rsidR="00071CB5">
        <w:rPr>
          <w:rFonts w:ascii="SimSun" w:eastAsia="SimSun" w:hAnsi="SimSun" w:hint="eastAsia"/>
          <w:sz w:val="24"/>
          <w:szCs w:val="24"/>
        </w:rPr>
        <w:t>该模型的核心假定是</w:t>
      </w:r>
      <w:r w:rsidR="000A576C">
        <w:rPr>
          <w:rFonts w:ascii="SimSun" w:eastAsia="SimSun" w:hAnsi="SimSun" w:hint="eastAsia"/>
          <w:sz w:val="24"/>
          <w:szCs w:val="24"/>
        </w:rPr>
        <w:t>对应</w:t>
      </w:r>
      <w:r w:rsidR="00071CB5">
        <w:rPr>
          <w:rFonts w:ascii="SimSun" w:eastAsia="SimSun" w:hAnsi="SimSun" w:hint="eastAsia"/>
          <w:sz w:val="24"/>
          <w:szCs w:val="24"/>
        </w:rPr>
        <w:t>自我相关</w:t>
      </w:r>
      <w:r w:rsidR="0082149C">
        <w:rPr>
          <w:rFonts w:ascii="SimSun" w:eastAsia="SimSun" w:hAnsi="SimSun" w:hint="eastAsia"/>
          <w:sz w:val="24"/>
          <w:szCs w:val="24"/>
        </w:rPr>
        <w:t>信息</w:t>
      </w:r>
      <w:r w:rsidR="000A576C">
        <w:rPr>
          <w:rFonts w:ascii="SimSun" w:eastAsia="SimSun" w:hAnsi="SimSun" w:hint="eastAsia"/>
          <w:sz w:val="24"/>
          <w:szCs w:val="24"/>
        </w:rPr>
        <w:t>处理的神经环路与支持注意控制的神经环路发生了交互</w:t>
      </w:r>
      <w:r w:rsidR="00AD3A26">
        <w:rPr>
          <w:rFonts w:ascii="SimSun" w:eastAsia="SimSun" w:hAnsi="SimSun" w:hint="eastAsia"/>
          <w:sz w:val="24"/>
          <w:szCs w:val="24"/>
        </w:rPr>
        <w:t>，对自我相关信息的偏好会</w:t>
      </w:r>
      <w:r w:rsidR="007D3164">
        <w:rPr>
          <w:rFonts w:ascii="SimSun" w:eastAsia="SimSun" w:hAnsi="SimSun" w:hint="eastAsia"/>
          <w:sz w:val="24"/>
          <w:szCs w:val="24"/>
        </w:rPr>
        <w:t>自动化地</w:t>
      </w:r>
      <w:r w:rsidR="00AD3A26">
        <w:rPr>
          <w:rFonts w:ascii="SimSun" w:eastAsia="SimSun" w:hAnsi="SimSun" w:hint="eastAsia"/>
          <w:sz w:val="24"/>
          <w:szCs w:val="24"/>
        </w:rPr>
        <w:t>调控自上而下的注意过程，从而影响个体的感知和行为。</w:t>
      </w:r>
      <w:r w:rsidR="009E6BDA">
        <w:rPr>
          <w:rFonts w:ascii="SimSun" w:eastAsia="SimSun" w:hAnsi="SimSun"/>
          <w:sz w:val="24"/>
          <w:szCs w:val="24"/>
        </w:rPr>
        <w:fldChar w:fldCharType="begin"/>
      </w:r>
      <w:r w:rsidR="00C85339">
        <w:rPr>
          <w:rFonts w:ascii="SimSun" w:eastAsia="SimSun" w:hAnsi="SimSun"/>
          <w:sz w:val="24"/>
          <w:szCs w:val="24"/>
        </w:rPr>
        <w:instrText xml:space="preserve"> ADDIN ZOTERO_ITEM CSL_CITATION {"citationID":"TJ7sVHXl","properties":{"formattedCitation":"(Sui &amp; Rotshtein, 2019)","plainCitation":"(Sui &amp; Rotshtein, 2019)","dontUpdate":true,"noteIndex":0},"citationItems":[{"id":69,"uris":["http://zotero.org/users/9280607/items/W6T9LJDZ"],"itemData":{"id":69,"type":"article-journal","abstract":"Humans prioritize stimuli related to themselves rather than to other people. How we control these priorities is poorly understood, though it is relevant to the nature of self-processing and a wide range of neurological and neuropsychiatric disorders, from cases of strokes, dementia to depression and schizophrenia. We update the Self-Attention Network proposed in 2016 by evaluating how self-prioritization interacts with Peterson and Posner's three attentional systems: alerting, orienting and executive control, based on evidence on a variety of behavioral and neuroscientific studies with healthy participants and patients with brain lesions. We suggest that all the three attentional networks contribute to self-prioritization. Understanding the nature of self-prioritization in attentional contexts may provide important clinical implications for a variety of disorders related to self-processing.","container-title":"Current Opinion in Psychology","DOI":"10.1016/j.copsyc.2019.02.010","ISSN":"2352-250X","journalAbbreviation":"Curr. Opin. Psychol.","language":"English","note":"publisher-place: Amsterdam\npublisher: Elsevier\nWOS:000501996000023","page":"148-152","source":"Web of Science Nextgen","title":"Self-prioritization and the attentional systems","volume":"29","author":[{"family":"Sui","given":"Jie"},{"family":"Rotshtein","given":"Pia"}],"issued":{"date-parts":[["2019",10]]}}}],"schema":"https://github.com/citation-style-language/schema/raw/master/csl-citation.json"} </w:instrText>
      </w:r>
      <w:r w:rsidR="009E6BDA">
        <w:rPr>
          <w:rFonts w:ascii="SimSun" w:eastAsia="SimSun" w:hAnsi="SimSun"/>
          <w:sz w:val="24"/>
          <w:szCs w:val="24"/>
        </w:rPr>
        <w:fldChar w:fldCharType="separate"/>
      </w:r>
      <w:r w:rsidR="009E6BDA" w:rsidRPr="009E6BDA">
        <w:rPr>
          <w:rFonts w:ascii="Times New Roman" w:eastAsia="SimSun" w:hAnsi="Times New Roman" w:cs="Times New Roman"/>
          <w:sz w:val="24"/>
        </w:rPr>
        <w:t>Sui</w:t>
      </w:r>
      <w:r w:rsidR="009E6BDA">
        <w:rPr>
          <w:rFonts w:ascii="SimSun" w:eastAsia="SimSun" w:hAnsi="SimSun" w:hint="eastAsia"/>
          <w:sz w:val="24"/>
        </w:rPr>
        <w:t>和</w:t>
      </w:r>
      <w:r w:rsidR="009E6BDA" w:rsidRPr="009E6BDA">
        <w:rPr>
          <w:rFonts w:ascii="Times New Roman" w:eastAsia="SimSun" w:hAnsi="Times New Roman" w:cs="Times New Roman"/>
          <w:sz w:val="24"/>
        </w:rPr>
        <w:t>Rotshtein(2019)</w:t>
      </w:r>
      <w:r w:rsidR="009E6BDA">
        <w:rPr>
          <w:rFonts w:ascii="SimSun" w:eastAsia="SimSun" w:hAnsi="SimSun"/>
          <w:sz w:val="24"/>
          <w:szCs w:val="24"/>
        </w:rPr>
        <w:fldChar w:fldCharType="end"/>
      </w:r>
      <w:r w:rsidR="00AE1CE9">
        <w:rPr>
          <w:rFonts w:ascii="SimSun" w:eastAsia="SimSun" w:hAnsi="SimSun" w:hint="eastAsia"/>
          <w:sz w:val="24"/>
          <w:szCs w:val="24"/>
        </w:rPr>
        <w:t>还进一步讨论了自我信息加工</w:t>
      </w:r>
      <w:r w:rsidR="009E6BDA">
        <w:rPr>
          <w:rFonts w:ascii="SimSun" w:eastAsia="SimSun" w:hAnsi="SimSun" w:hint="eastAsia"/>
          <w:sz w:val="24"/>
          <w:szCs w:val="24"/>
        </w:rPr>
        <w:t>与</w:t>
      </w:r>
      <w:r w:rsidR="009E6BDA" w:rsidRPr="009E6BDA">
        <w:rPr>
          <w:rFonts w:ascii="Times New Roman" w:eastAsia="SimSun" w:hAnsi="Times New Roman" w:cs="Times New Roman"/>
          <w:sz w:val="24"/>
          <w:szCs w:val="24"/>
        </w:rPr>
        <w:t>Peterson</w:t>
      </w:r>
      <w:r w:rsidR="009E6BDA">
        <w:rPr>
          <w:rFonts w:ascii="SimSun" w:eastAsia="SimSun" w:hAnsi="SimSun" w:hint="eastAsia"/>
          <w:sz w:val="24"/>
          <w:szCs w:val="24"/>
        </w:rPr>
        <w:t>与</w:t>
      </w:r>
      <w:r w:rsidR="009E6BDA" w:rsidRPr="009E6BDA">
        <w:rPr>
          <w:rFonts w:ascii="Times New Roman" w:eastAsia="SimSun" w:hAnsi="Times New Roman" w:cs="Times New Roman"/>
          <w:sz w:val="24"/>
          <w:szCs w:val="24"/>
        </w:rPr>
        <w:t>Posner</w:t>
      </w:r>
      <w:r w:rsidR="009E6BDA">
        <w:rPr>
          <w:rFonts w:ascii="SimSun" w:eastAsia="SimSun" w:hAnsi="SimSun" w:hint="eastAsia"/>
          <w:sz w:val="24"/>
          <w:szCs w:val="24"/>
        </w:rPr>
        <w:t>的</w:t>
      </w:r>
      <w:r w:rsidR="00AE1CE9">
        <w:rPr>
          <w:rFonts w:ascii="SimSun" w:eastAsia="SimSun" w:hAnsi="SimSun" w:hint="eastAsia"/>
          <w:sz w:val="24"/>
          <w:szCs w:val="24"/>
        </w:rPr>
        <w:t>三级</w:t>
      </w:r>
      <w:r w:rsidR="009E6BDA">
        <w:rPr>
          <w:rFonts w:ascii="SimSun" w:eastAsia="SimSun" w:hAnsi="SimSun" w:hint="eastAsia"/>
          <w:sz w:val="24"/>
          <w:szCs w:val="24"/>
        </w:rPr>
        <w:t>注意系统，即警觉、定向和执行控制系统</w:t>
      </w:r>
      <w:r w:rsidR="00AE1CE9">
        <w:rPr>
          <w:rFonts w:ascii="SimSun" w:eastAsia="SimSun" w:hAnsi="SimSun" w:hint="eastAsia"/>
          <w:sz w:val="24"/>
          <w:szCs w:val="24"/>
        </w:rPr>
        <w:t>的联系，整理了自我相关信息对包括指向、唤醒以及执行控制方面的注意过程产生全面调节的证据，将</w:t>
      </w:r>
      <w:r w:rsidR="00AE1CE9" w:rsidRPr="009E6BDA">
        <w:rPr>
          <w:rFonts w:ascii="Times New Roman" w:eastAsia="SimSun" w:hAnsi="Times New Roman" w:cs="Times New Roman"/>
          <w:sz w:val="24"/>
          <w:szCs w:val="24"/>
        </w:rPr>
        <w:t>SAN</w:t>
      </w:r>
      <w:r w:rsidR="00AE1CE9">
        <w:rPr>
          <w:rFonts w:ascii="Times New Roman" w:eastAsia="SimSun" w:hAnsi="Times New Roman" w:cs="Times New Roman" w:hint="eastAsia"/>
          <w:sz w:val="24"/>
          <w:szCs w:val="24"/>
        </w:rPr>
        <w:t>的内容进行了进一步的拓展。</w:t>
      </w:r>
    </w:p>
    <w:p w14:paraId="4A982ACD" w14:textId="21B301DC" w:rsidR="009E6BDA" w:rsidRPr="00845B1B" w:rsidRDefault="00047D21" w:rsidP="00652CEA">
      <w:pPr>
        <w:spacing w:beforeLines="50" w:before="156" w:afterLines="50" w:after="156"/>
        <w:outlineLvl w:val="1"/>
        <w:rPr>
          <w:rFonts w:ascii="SimHei" w:eastAsia="SimHei" w:hAnsi="SimHei"/>
          <w:b/>
          <w:bCs/>
          <w:sz w:val="30"/>
          <w:szCs w:val="30"/>
        </w:rPr>
      </w:pPr>
      <w:bookmarkStart w:id="72" w:name="_Toc134077541"/>
      <w:r w:rsidRPr="001A2608">
        <w:rPr>
          <w:rFonts w:ascii="SimHei" w:eastAsia="SimHei" w:hAnsi="SimHei" w:hint="eastAsia"/>
          <w:b/>
          <w:bCs/>
          <w:sz w:val="30"/>
          <w:szCs w:val="30"/>
        </w:rPr>
        <w:t>1</w:t>
      </w:r>
      <w:r w:rsidRPr="001A2608">
        <w:rPr>
          <w:rFonts w:ascii="SimHei" w:eastAsia="SimHei" w:hAnsi="SimHei"/>
          <w:b/>
          <w:bCs/>
          <w:sz w:val="30"/>
          <w:szCs w:val="30"/>
        </w:rPr>
        <w:t>.3</w:t>
      </w:r>
      <w:r w:rsidR="00B30CF5">
        <w:rPr>
          <w:rFonts w:ascii="SimHei" w:eastAsia="SimHei" w:hAnsi="SimHei" w:hint="eastAsia"/>
          <w:b/>
          <w:bCs/>
          <w:sz w:val="30"/>
          <w:szCs w:val="30"/>
        </w:rPr>
        <w:t>自我优先效应自动化</w:t>
      </w:r>
      <w:r w:rsidR="00CD4792">
        <w:rPr>
          <w:rFonts w:ascii="SimHei" w:eastAsia="SimHei" w:hAnsi="SimHei" w:hint="eastAsia"/>
          <w:b/>
          <w:bCs/>
          <w:sz w:val="30"/>
          <w:szCs w:val="30"/>
        </w:rPr>
        <w:t>加工的评述</w:t>
      </w:r>
      <w:bookmarkEnd w:id="72"/>
    </w:p>
    <w:p w14:paraId="12ABC791" w14:textId="48F0D21B" w:rsidR="00B30CF5" w:rsidRDefault="00114A2D" w:rsidP="00F44F70">
      <w:pPr>
        <w:spacing w:line="400" w:lineRule="exact"/>
        <w:ind w:firstLineChars="200" w:firstLine="480"/>
        <w:rPr>
          <w:rFonts w:ascii="SimSun" w:eastAsia="SimSun" w:hAnsi="SimSun"/>
          <w:sz w:val="24"/>
          <w:szCs w:val="24"/>
        </w:rPr>
      </w:pPr>
      <w:r>
        <w:rPr>
          <w:rFonts w:ascii="SimSun" w:eastAsia="SimSun" w:hAnsi="SimSun" w:hint="eastAsia"/>
          <w:sz w:val="24"/>
          <w:szCs w:val="24"/>
        </w:rPr>
        <w:t>自我注意模型</w:t>
      </w:r>
      <w:r w:rsidR="00F90EE4" w:rsidRPr="00F90EE4">
        <w:rPr>
          <w:rFonts w:ascii="Times New Roman" w:eastAsia="SimSun" w:hAnsi="Times New Roman" w:cs="Times New Roman"/>
          <w:sz w:val="24"/>
          <w:szCs w:val="24"/>
        </w:rPr>
        <w:t>(SAN)</w:t>
      </w:r>
      <w:r w:rsidR="009E20F7">
        <w:rPr>
          <w:rFonts w:ascii="SimSun" w:eastAsia="SimSun" w:hAnsi="SimSun" w:hint="eastAsia"/>
          <w:sz w:val="24"/>
          <w:szCs w:val="24"/>
        </w:rPr>
        <w:t>提出自我优势效应主要是自下而上的自动化过程的重要行为实验论据是隋洁等</w:t>
      </w:r>
      <w:del w:id="73" w:author="Hu, C-P" w:date="2023-05-04T16:05:00Z">
        <w:r w:rsidR="009E20F7" w:rsidDel="00AF27DE">
          <w:rPr>
            <w:rFonts w:ascii="SimSun" w:eastAsia="SimSun" w:hAnsi="SimSun" w:hint="eastAsia"/>
            <w:sz w:val="24"/>
            <w:szCs w:val="24"/>
          </w:rPr>
          <w:delText>人</w:delText>
        </w:r>
      </w:del>
      <w:r w:rsidR="009E20F7">
        <w:rPr>
          <w:rFonts w:ascii="SimSun" w:eastAsia="SimSun" w:hAnsi="SimSun" w:hint="eastAsia"/>
          <w:sz w:val="24"/>
          <w:szCs w:val="24"/>
        </w:rPr>
        <w:t>于</w:t>
      </w:r>
      <w:r w:rsidR="009E20F7" w:rsidRPr="00521B53">
        <w:rPr>
          <w:rFonts w:ascii="Times New Roman" w:eastAsia="SimSun" w:hAnsi="Times New Roman" w:cs="Times New Roman"/>
          <w:sz w:val="24"/>
          <w:szCs w:val="24"/>
        </w:rPr>
        <w:t>2014</w:t>
      </w:r>
      <w:r w:rsidR="009E20F7">
        <w:rPr>
          <w:rFonts w:ascii="SimSun" w:eastAsia="SimSun" w:hAnsi="SimSun" w:hint="eastAsia"/>
          <w:sz w:val="24"/>
          <w:szCs w:val="24"/>
        </w:rPr>
        <w:t>年的一项实验研究。</w:t>
      </w:r>
      <w:r w:rsidR="009E20F7" w:rsidRPr="005E2C7B">
        <w:rPr>
          <w:rFonts w:ascii="SimSun" w:eastAsia="SimSun" w:hAnsi="SimSun"/>
          <w:sz w:val="24"/>
          <w:szCs w:val="24"/>
        </w:rPr>
        <w:t>通过</w:t>
      </w:r>
      <w:r w:rsidR="009E20F7">
        <w:rPr>
          <w:rFonts w:ascii="SimSun" w:eastAsia="SimSun" w:hAnsi="SimSun" w:hint="eastAsia"/>
          <w:sz w:val="24"/>
          <w:szCs w:val="24"/>
        </w:rPr>
        <w:t>操纵</w:t>
      </w:r>
      <w:r w:rsidR="009E20F7" w:rsidRPr="005E2C7B">
        <w:rPr>
          <w:rFonts w:ascii="SimSun" w:eastAsia="SimSun" w:hAnsi="SimSun"/>
          <w:sz w:val="24"/>
          <w:szCs w:val="24"/>
        </w:rPr>
        <w:t>自我</w:t>
      </w:r>
      <w:r w:rsidR="009E20F7" w:rsidRPr="005E2C7B">
        <w:rPr>
          <w:rFonts w:ascii="SimSun" w:eastAsia="SimSun" w:hAnsi="SimSun" w:hint="eastAsia"/>
          <w:sz w:val="24"/>
          <w:szCs w:val="24"/>
        </w:rPr>
        <w:t>联结</w:t>
      </w:r>
      <w:r w:rsidR="009E20F7" w:rsidRPr="005E2C7B">
        <w:rPr>
          <w:rFonts w:ascii="SimSun" w:eastAsia="SimSun" w:hAnsi="SimSun"/>
          <w:sz w:val="24"/>
          <w:szCs w:val="24"/>
        </w:rPr>
        <w:t>学习范式中不同图形-标签对的出现概率</w:t>
      </w:r>
      <w:r w:rsidR="009E20F7">
        <w:rPr>
          <w:rFonts w:ascii="SimSun" w:eastAsia="SimSun" w:hAnsi="SimSun" w:hint="eastAsia"/>
          <w:sz w:val="24"/>
          <w:szCs w:val="24"/>
        </w:rPr>
        <w:t>，探究</w:t>
      </w:r>
      <w:r w:rsidR="009E20F7" w:rsidRPr="005E2C7B">
        <w:rPr>
          <w:rFonts w:ascii="SimSun" w:eastAsia="SimSun" w:hAnsi="SimSun"/>
          <w:sz w:val="24"/>
          <w:szCs w:val="24"/>
        </w:rPr>
        <w:t>对自我相关刺激的优势反应是否会受到</w:t>
      </w:r>
      <w:r w:rsidR="009E20F7">
        <w:rPr>
          <w:rFonts w:ascii="SimSun" w:eastAsia="SimSun" w:hAnsi="SimSun" w:hint="eastAsia"/>
          <w:sz w:val="24"/>
          <w:szCs w:val="24"/>
        </w:rPr>
        <w:t>刺激</w:t>
      </w:r>
      <w:r w:rsidR="009E20F7" w:rsidRPr="005E2C7B">
        <w:rPr>
          <w:rFonts w:ascii="SimSun" w:eastAsia="SimSun" w:hAnsi="SimSun"/>
          <w:sz w:val="24"/>
          <w:szCs w:val="24"/>
        </w:rPr>
        <w:t>出现频率的调节。结果显示，</w:t>
      </w:r>
      <w:r w:rsidR="009E20F7">
        <w:rPr>
          <w:rFonts w:ascii="SimSun" w:eastAsia="SimSun" w:hAnsi="SimSun" w:hint="eastAsia"/>
          <w:sz w:val="24"/>
          <w:szCs w:val="24"/>
        </w:rPr>
        <w:t>不论自我相关刺激出现的概率高低</w:t>
      </w:r>
      <w:r w:rsidR="009E20F7" w:rsidRPr="005E2C7B">
        <w:rPr>
          <w:rFonts w:ascii="SimSun" w:eastAsia="SimSun" w:hAnsi="SimSun"/>
          <w:sz w:val="24"/>
          <w:szCs w:val="24"/>
        </w:rPr>
        <w:t>，</w:t>
      </w:r>
      <w:r w:rsidR="009E20F7">
        <w:rPr>
          <w:rFonts w:ascii="SimSun" w:eastAsia="SimSun" w:hAnsi="SimSun" w:hint="eastAsia"/>
          <w:sz w:val="24"/>
          <w:szCs w:val="24"/>
        </w:rPr>
        <w:t>个体都表现出了对</w:t>
      </w:r>
      <w:r w:rsidR="009E20F7" w:rsidRPr="005E2C7B">
        <w:rPr>
          <w:rFonts w:ascii="SimSun" w:eastAsia="SimSun" w:hAnsi="SimSun"/>
          <w:sz w:val="24"/>
          <w:szCs w:val="24"/>
        </w:rPr>
        <w:t>自我相关的刺激的加工优势。</w:t>
      </w:r>
      <w:r w:rsidR="009E20F7">
        <w:rPr>
          <w:rFonts w:ascii="SimSun" w:eastAsia="SimSun" w:hAnsi="SimSun" w:hint="eastAsia"/>
          <w:sz w:val="24"/>
          <w:szCs w:val="24"/>
        </w:rPr>
        <w:t>即不论被试是否对自我刺激有所预期，自我优势效应都会自动化地出现。自动化心理过程的决定性特征是该过程是刺激驱动的，不需要意图的设定或是指导语的引导，一旦开始便无法停止</w:t>
      </w:r>
      <w:r w:rsidR="009E20F7" w:rsidRPr="00845B1B">
        <w:rPr>
          <w:rFonts w:ascii="Times New Roman" w:eastAsia="SimSun" w:hAnsi="Times New Roman" w:cs="Times New Roman"/>
          <w:sz w:val="24"/>
          <w:szCs w:val="24"/>
        </w:rPr>
        <w:fldChar w:fldCharType="begin"/>
      </w:r>
      <w:r w:rsidR="009E20F7" w:rsidRPr="00845B1B">
        <w:rPr>
          <w:rFonts w:ascii="Times New Roman" w:eastAsia="SimSun" w:hAnsi="Times New Roman" w:cs="Times New Roman"/>
          <w:sz w:val="24"/>
          <w:szCs w:val="24"/>
        </w:rPr>
        <w:instrText xml:space="preserve"> ADDIN ZOTERO_ITEM CSL_CITATION {"citationID":"Ue0uJ6Gc","properties":{"formattedCitation":"(Moors &amp; De Houwer, 2006)","plainCitation":"(Moors &amp; De Houwer, 2006)","noteIndex":0},"citationItems":[{"id":793,"uris":["http://zotero.org/users/9280607/items/WS6TXDKI"],"itemData":{"id":793,"type":"article-journal","abstract":"Several theoretical views of automaticity are discussed. Most of these suggest that automaticity should be diagnosed by looking at the presence of features such as unintentional, uncontrolled/uncontrollable, goal independent, autonomous, purely stimulus driven, unconscious, efficient, and fast. Contemporary views further suggest that these features should be investigated separately. The authors examine whether features of automaticity can be disentangled on a conceptual level, because only then is the separate investigation of them worth the effort. They conclude that the conceptual analysis of features is to a large extent feasible. Not all researchers agree with this position, however. The authors show that assumptions of overlap among features are determined by the other researchers' views of automaticity and by the models they endorse for information processing in general.","container-title":"Psychological Bulletin","DOI":"10.1037/0033-2909.132.2.297","ISSN":"0033-2909","issue":"2","journalAbbreviation":"Psychol Bull","language":"eng","note":"PMID: 16536645","page":"297-326","source":"PubMed","title":"Automaticity: a theoretical and conceptual analysis","title-short":"Automaticity","volume":"132","author":[{"family":"Moors","given":"Agnes"},{"family":"De Houwer","given":"Jan"}],"issued":{"date-parts":[["2006",3]]}}}],"schema":"https://github.com/citation-style-language/schema/raw/master/csl-citation.json"} </w:instrText>
      </w:r>
      <w:r w:rsidR="009E20F7" w:rsidRPr="00845B1B">
        <w:rPr>
          <w:rFonts w:ascii="Times New Roman" w:eastAsia="SimSun" w:hAnsi="Times New Roman" w:cs="Times New Roman"/>
          <w:sz w:val="24"/>
          <w:szCs w:val="24"/>
        </w:rPr>
        <w:fldChar w:fldCharType="separate"/>
      </w:r>
      <w:r w:rsidR="009E20F7" w:rsidRPr="00845B1B">
        <w:rPr>
          <w:rFonts w:ascii="Times New Roman" w:eastAsia="SimSun" w:hAnsi="Times New Roman" w:cs="Times New Roman"/>
          <w:sz w:val="24"/>
        </w:rPr>
        <w:t>(Moors &amp; De Houwer, 2006)</w:t>
      </w:r>
      <w:r w:rsidR="009E20F7" w:rsidRPr="00845B1B">
        <w:rPr>
          <w:rFonts w:ascii="Times New Roman" w:eastAsia="SimSun" w:hAnsi="Times New Roman" w:cs="Times New Roman"/>
          <w:sz w:val="24"/>
          <w:szCs w:val="24"/>
        </w:rPr>
        <w:fldChar w:fldCharType="end"/>
      </w:r>
      <w:r w:rsidR="009E20F7">
        <w:rPr>
          <w:rFonts w:ascii="SimSun" w:eastAsia="SimSun" w:hAnsi="SimSun" w:hint="eastAsia"/>
          <w:sz w:val="24"/>
          <w:szCs w:val="24"/>
        </w:rPr>
        <w:t>。由此，隋洁等</w:t>
      </w:r>
      <w:del w:id="74" w:author="Hu, C-P" w:date="2023-05-04T16:05:00Z">
        <w:r w:rsidR="009E20F7" w:rsidDel="00AF27DE">
          <w:rPr>
            <w:rFonts w:ascii="SimSun" w:eastAsia="SimSun" w:hAnsi="SimSun" w:hint="eastAsia"/>
            <w:sz w:val="24"/>
            <w:szCs w:val="24"/>
          </w:rPr>
          <w:delText>人</w:delText>
        </w:r>
      </w:del>
      <w:r w:rsidR="009E20F7">
        <w:rPr>
          <w:rFonts w:ascii="SimSun" w:eastAsia="SimSun" w:hAnsi="SimSun" w:hint="eastAsia"/>
          <w:sz w:val="24"/>
          <w:szCs w:val="24"/>
        </w:rPr>
        <w:t>认为个体对自我相关刺激的偏好是由刺激自下而上驱动的，自动化发生的</w:t>
      </w:r>
      <w:r w:rsidR="009E20F7">
        <w:rPr>
          <w:rFonts w:ascii="SimSun" w:eastAsia="SimSun" w:hAnsi="SimSun"/>
          <w:sz w:val="24"/>
          <w:szCs w:val="24"/>
        </w:rPr>
        <w:fldChar w:fldCharType="begin"/>
      </w:r>
      <w:r w:rsidR="009E20F7">
        <w:rPr>
          <w:rFonts w:ascii="SimSun" w:eastAsia="SimSun" w:hAnsi="SimSun"/>
          <w:sz w:val="24"/>
          <w:szCs w:val="24"/>
        </w:rPr>
        <w:instrText xml:space="preserve"> ADDIN ZOTERO_ITEM CSL_CITATION {"citationID":"jav6jBsX","properties":{"formattedCitation":"(Sui\\uc0\\u31561{}, 2014)","plainCitation":"(Sui等, 2014)","noteIndex":0},"citationItems":[{"id":91,"uris":["http://zotero.org/users/9280607/items/2AHBPPR2"],"itemData":{"id":91,"type":"article-journal","container-title":"Attention, Perception, &amp; Psychophysics","DOI":"10.3758/s13414-014-0631-5","ISSN":"1943-3921, 1943-393X","issue":"4","journalAbbreviation":"Atten Percept Psychophys","language":"en","page":"1176-1184","source":"DOI.org (Crossref)","title":"The automatic and the expected self: separating self- and familiarity biases effects by manipulating stimulus probability","title-short":"The automatic and the expected self","volume":"76","author":[{"family":"Sui","given":"Jie"},{"family":"Sun","given":"Yang"},{"family":"Peng","given":"Kaiping"},{"family":"Humphreys","given":"Glyn W."}],"issued":{"date-parts":[["2014",5]]}}}],"schema":"https://github.com/citation-style-language/schema/raw/master/csl-citation.json"} </w:instrText>
      </w:r>
      <w:r w:rsidR="009E20F7">
        <w:rPr>
          <w:rFonts w:ascii="SimSun" w:eastAsia="SimSun" w:hAnsi="SimSun"/>
          <w:sz w:val="24"/>
          <w:szCs w:val="24"/>
        </w:rPr>
        <w:fldChar w:fldCharType="separate"/>
      </w:r>
      <w:r w:rsidR="009E20F7" w:rsidRPr="003437FD">
        <w:rPr>
          <w:rFonts w:ascii="Times New Roman" w:eastAsia="SimSun" w:hAnsi="Times New Roman" w:cs="Times New Roman"/>
          <w:kern w:val="0"/>
          <w:sz w:val="24"/>
          <w:szCs w:val="24"/>
        </w:rPr>
        <w:t>(Sui</w:t>
      </w:r>
      <w:r w:rsidR="009E20F7" w:rsidRPr="003437FD">
        <w:rPr>
          <w:rFonts w:ascii="SimSun" w:eastAsia="SimSun" w:hAnsi="SimSun" w:cs="Times New Roman"/>
          <w:kern w:val="0"/>
          <w:sz w:val="24"/>
          <w:szCs w:val="24"/>
        </w:rPr>
        <w:t>等</w:t>
      </w:r>
      <w:r w:rsidR="009E20F7" w:rsidRPr="003437FD">
        <w:rPr>
          <w:rFonts w:ascii="Times New Roman" w:eastAsia="SimSun" w:hAnsi="Times New Roman" w:cs="Times New Roman"/>
          <w:kern w:val="0"/>
          <w:sz w:val="24"/>
          <w:szCs w:val="24"/>
        </w:rPr>
        <w:t>, 2014)</w:t>
      </w:r>
      <w:r w:rsidR="009E20F7">
        <w:rPr>
          <w:rFonts w:ascii="SimSun" w:eastAsia="SimSun" w:hAnsi="SimSun"/>
          <w:sz w:val="24"/>
          <w:szCs w:val="24"/>
        </w:rPr>
        <w:fldChar w:fldCharType="end"/>
      </w:r>
      <w:r w:rsidR="009E20F7">
        <w:rPr>
          <w:rFonts w:ascii="SimSun" w:eastAsia="SimSun" w:hAnsi="SimSun" w:hint="eastAsia"/>
          <w:sz w:val="24"/>
          <w:szCs w:val="24"/>
        </w:rPr>
        <w:t>。</w:t>
      </w:r>
    </w:p>
    <w:p w14:paraId="0490FB86" w14:textId="69F4A211" w:rsidR="00413618" w:rsidRPr="00F26A04" w:rsidRDefault="00C338C5" w:rsidP="00F44F70">
      <w:pPr>
        <w:spacing w:line="400" w:lineRule="exact"/>
        <w:ind w:firstLineChars="200" w:firstLine="480"/>
        <w:rPr>
          <w:rFonts w:ascii="SimSun" w:eastAsia="SimSun" w:hAnsi="SimSun"/>
          <w:sz w:val="24"/>
          <w:szCs w:val="24"/>
        </w:rPr>
      </w:pPr>
      <w:r w:rsidRPr="00C338C5">
        <w:rPr>
          <w:rFonts w:ascii="SimSun" w:eastAsia="SimSun" w:hAnsi="SimSun"/>
          <w:sz w:val="24"/>
          <w:szCs w:val="24"/>
        </w:rPr>
        <w:t>随着对自我优势效应研究的不断深入，</w:t>
      </w:r>
      <w:r w:rsidR="00BB1F8D">
        <w:rPr>
          <w:rFonts w:ascii="SimSun" w:eastAsia="SimSun" w:hAnsi="SimSun" w:hint="eastAsia"/>
          <w:sz w:val="24"/>
          <w:szCs w:val="24"/>
        </w:rPr>
        <w:t>研究者们不再局限于在决策过程中证实自我优先效应的存在，还试图确认该效应能发挥作用的边界条件。</w:t>
      </w:r>
      <w:r w:rsidR="00A57235">
        <w:rPr>
          <w:rFonts w:ascii="SimSun" w:eastAsia="SimSun" w:hAnsi="SimSun" w:hint="eastAsia"/>
          <w:sz w:val="24"/>
          <w:szCs w:val="24"/>
        </w:rPr>
        <w:t>对自我优势效应在什么情况下会变弱甚至消失的研究问题产生重视后</w:t>
      </w:r>
      <w:r w:rsidR="00BB1F8D">
        <w:rPr>
          <w:rFonts w:ascii="SimSun" w:eastAsia="SimSun" w:hAnsi="SimSun" w:hint="eastAsia"/>
          <w:sz w:val="24"/>
          <w:szCs w:val="24"/>
        </w:rPr>
        <w:t>，</w:t>
      </w:r>
      <w:r w:rsidRPr="00C338C5">
        <w:rPr>
          <w:rFonts w:ascii="SimSun" w:eastAsia="SimSun" w:hAnsi="SimSun"/>
          <w:sz w:val="24"/>
          <w:szCs w:val="24"/>
        </w:rPr>
        <w:t>不乏研究者对</w:t>
      </w:r>
      <w:r>
        <w:rPr>
          <w:rFonts w:ascii="SimSun" w:eastAsia="SimSun" w:hAnsi="SimSun" w:hint="eastAsia"/>
          <w:sz w:val="24"/>
          <w:szCs w:val="24"/>
        </w:rPr>
        <w:t>自我</w:t>
      </w:r>
      <w:r w:rsidRPr="00C338C5">
        <w:rPr>
          <w:rFonts w:ascii="SimSun" w:eastAsia="SimSun" w:hAnsi="SimSun"/>
          <w:sz w:val="24"/>
          <w:szCs w:val="24"/>
        </w:rPr>
        <w:t>优先效应完全是由刺激驱动的，即自动化的、且受专门的处理系统支持的观点提出了质疑。尽管自我相关性的确会影响信息的处理，但仍缺乏有效的能证明任意的自我相关信息的优先性是不受控的、强制性的、渗透于感知觉中</w:t>
      </w:r>
      <w:r w:rsidRPr="00C338C5">
        <w:rPr>
          <w:rFonts w:ascii="SimSun" w:eastAsia="SimSun" w:hAnsi="SimSun" w:hint="eastAsia"/>
          <w:sz w:val="24"/>
          <w:szCs w:val="24"/>
        </w:rPr>
        <w:t>并</w:t>
      </w:r>
      <w:r w:rsidRPr="00C338C5">
        <w:rPr>
          <w:rFonts w:ascii="SimSun" w:eastAsia="SimSun" w:hAnsi="SimSun"/>
          <w:sz w:val="24"/>
          <w:szCs w:val="24"/>
        </w:rPr>
        <w:t>且由专门神经网络活动支撑的实验证据。相反，这一优先效应更像是依赖于实验任务的</w:t>
      </w:r>
      <w:r w:rsidR="00CD4792">
        <w:rPr>
          <w:rFonts w:ascii="SimSun" w:eastAsia="SimSun" w:hAnsi="SimSun" w:hint="eastAsia"/>
          <w:sz w:val="24"/>
          <w:szCs w:val="24"/>
        </w:rPr>
        <w:t>一般性</w:t>
      </w:r>
      <w:r w:rsidRPr="00C338C5">
        <w:rPr>
          <w:rFonts w:ascii="SimSun" w:eastAsia="SimSun" w:hAnsi="SimSun"/>
          <w:sz w:val="24"/>
          <w:szCs w:val="24"/>
        </w:rPr>
        <w:t>认知过程</w:t>
      </w:r>
      <w:r w:rsidRPr="00C338C5">
        <w:rPr>
          <w:rFonts w:ascii="Times New Roman" w:eastAsia="SimSun" w:hAnsi="Times New Roman" w:cs="Times New Roman"/>
          <w:sz w:val="24"/>
          <w:szCs w:val="24"/>
        </w:rPr>
        <w:fldChar w:fldCharType="begin"/>
      </w:r>
      <w:r w:rsidRPr="00C338C5">
        <w:rPr>
          <w:rFonts w:ascii="Times New Roman" w:eastAsia="SimSun" w:hAnsi="Times New Roman" w:cs="Times New Roman"/>
          <w:sz w:val="24"/>
          <w:szCs w:val="24"/>
        </w:rPr>
        <w:instrText xml:space="preserve"> ADDIN ZOTERO_ITEM CSL_CITATION {"citationID":"FaxOuBKV","properties":{"formattedCitation":"(Golubickis &amp; Macrae, 2022)","plainCitation":"(Golubickis &amp; Macrae, 2022)","noteIndex":0},"citationItems":[{"id":570,"uris":["http://zotero.org/users/9280607/items/35QM8FLD"],"itemData":{"id":570,"type":"article-journal","abstract":"Such is the power of self-relevance, it has been argued that even arbitrary stimuli (e.g., shapes, lines, colors) with no prior personal connection are privileged during information processing following their association with the self (i.e., self-prioritization). This prioritization effect, moreover, is deemed to be stimulus driven (i.e., automatic), grounded in perception, and supported by specialized processing operations. Here, however, we scrutinize these claims and challenge this viewpoint. Although self-relevance unquestionably influences information processing, we contend that, at least at present, there is limited evidence to suggest that the prioritization of arbitrary self-related stimuli is compulsory, penetrates perception, and is underpinned by activity in a dedicated neural network. Rather, selfprioritization appears to be a task-dependent product of ordinary cognitive processes.","container-title":"Perspectives on Psychological Science","DOI":"10.1177/17456916221131273","ISSN":"1745-6916, 1745-6924","journalAbbreviation":"Perspect Psychol Sci","language":"en","page":"174569162211312","source":"DOI.org (Crossref)","title":"Self-Prioritization Reconsidered: Scrutinizing Three Claims","title-short":"Self-Prioritization Reconsidered","author":[{"family":"Golubickis","given":"Marius"},{"family":"Macrae","given":"C. Neil"}],"issued":{"date-parts":[["2022",11,10]]}}}],"schema":"https://github.com/citation-style-language/schema/raw/master/csl-citation.json"} </w:instrText>
      </w:r>
      <w:r w:rsidRPr="00C338C5">
        <w:rPr>
          <w:rFonts w:ascii="Times New Roman" w:eastAsia="SimSun" w:hAnsi="Times New Roman" w:cs="Times New Roman"/>
          <w:sz w:val="24"/>
          <w:szCs w:val="24"/>
        </w:rPr>
        <w:fldChar w:fldCharType="separate"/>
      </w:r>
      <w:r w:rsidRPr="00C338C5">
        <w:rPr>
          <w:rFonts w:ascii="Times New Roman" w:eastAsia="SimSun" w:hAnsi="Times New Roman" w:cs="Times New Roman"/>
          <w:sz w:val="24"/>
        </w:rPr>
        <w:t>(Golubickis &amp; Macrae, 2022)</w:t>
      </w:r>
      <w:r w:rsidRPr="00C338C5">
        <w:rPr>
          <w:rFonts w:ascii="Times New Roman" w:eastAsia="SimSun" w:hAnsi="Times New Roman" w:cs="Times New Roman"/>
          <w:sz w:val="24"/>
          <w:szCs w:val="24"/>
        </w:rPr>
        <w:fldChar w:fldCharType="end"/>
      </w:r>
      <w:r w:rsidRPr="00C338C5">
        <w:rPr>
          <w:rFonts w:ascii="SimSun" w:eastAsia="SimSun" w:hAnsi="SimSun"/>
          <w:sz w:val="24"/>
          <w:szCs w:val="24"/>
        </w:rPr>
        <w:t>。</w:t>
      </w:r>
      <w:r>
        <w:rPr>
          <w:rFonts w:ascii="SimSun" w:eastAsia="SimSun" w:hAnsi="SimSun" w:hint="eastAsia"/>
          <w:sz w:val="24"/>
          <w:szCs w:val="24"/>
        </w:rPr>
        <w:t>支持该观点的</w:t>
      </w:r>
      <w:r w:rsidR="0063011C">
        <w:rPr>
          <w:rFonts w:ascii="SimSun" w:eastAsia="SimSun" w:hAnsi="SimSun" w:hint="eastAsia"/>
          <w:sz w:val="24"/>
          <w:szCs w:val="24"/>
        </w:rPr>
        <w:t>实验研究表明，仅仅是自我相关性的</w:t>
      </w:r>
      <w:r w:rsidR="00D96EFE">
        <w:rPr>
          <w:rFonts w:ascii="SimSun" w:eastAsia="SimSun" w:hAnsi="SimSun" w:hint="eastAsia"/>
          <w:sz w:val="24"/>
          <w:szCs w:val="24"/>
        </w:rPr>
        <w:t>习得</w:t>
      </w:r>
      <w:r w:rsidR="0063011C">
        <w:rPr>
          <w:rFonts w:ascii="SimSun" w:eastAsia="SimSun" w:hAnsi="SimSun" w:hint="eastAsia"/>
          <w:sz w:val="24"/>
          <w:szCs w:val="24"/>
        </w:rPr>
        <w:t>，并不足以引起自我优势效应。例如，</w:t>
      </w:r>
      <w:r w:rsidR="000A1EBA">
        <w:rPr>
          <w:rFonts w:ascii="SimSun" w:eastAsia="SimSun" w:hAnsi="SimSun" w:hint="eastAsia"/>
          <w:sz w:val="24"/>
          <w:szCs w:val="24"/>
        </w:rPr>
        <w:t>自我优势效应会受到刺激对称属性的调控</w:t>
      </w:r>
      <w:r w:rsidR="000A1EBA">
        <w:rPr>
          <w:rFonts w:ascii="SimSun" w:eastAsia="SimSun" w:hAnsi="SimSun"/>
          <w:sz w:val="24"/>
          <w:szCs w:val="24"/>
        </w:rPr>
        <w:fldChar w:fldCharType="begin"/>
      </w:r>
      <w:r w:rsidR="000A1EBA">
        <w:rPr>
          <w:rFonts w:ascii="SimSun" w:eastAsia="SimSun" w:hAnsi="SimSun"/>
          <w:sz w:val="24"/>
          <w:szCs w:val="24"/>
        </w:rPr>
        <w:instrText xml:space="preserve"> ADDIN ZOTERO_ITEM CSL_CITATION {"citationID":"AxqC1JOC","properties":{"formattedCitation":"(Vicovaro\\uc0\\u31561{}, 2022)","plainCitation":"(Vicovaro等, 2022)","noteIndex":0},"citationItems":[{"id":582,"uris":["http://zotero.org/users/9280607/items/2FFI3ED9"],"itemData":{"id":582,"type":"article-journal","container-title":"Journal of Experimental Psychology: Human Perception and Performance","DOI":"10.1037/xhp0001036","ISSN":"1939-1277, 0096-1523","issue":"9","journalAbbreviation":"Journal of Experimental Psychology: Human Perception and Performance","language":"en","page":"972-986","source":"DOI.org (Crossref)","title":"Towards the boundaries of self-prioritization: Associating the self with asymmetric shapes disrupts the self-prioritization effect.","title-short":"Towards the boundaries of self-prioritization","volume":"48","author":[{"family":"Vicovaro","given":"Michele"},{"family":"Dalmaso","given":"Mario"},{"family":"Bertamini","given":"Marco"}],"issued":{"date-parts":[["2022",9]]}}}],"schema":"https://github.com/citation-style-language/schema/raw/master/csl-citation.json"} </w:instrText>
      </w:r>
      <w:r w:rsidR="000A1EBA">
        <w:rPr>
          <w:rFonts w:ascii="SimSun" w:eastAsia="SimSun" w:hAnsi="SimSun"/>
          <w:sz w:val="24"/>
          <w:szCs w:val="24"/>
        </w:rPr>
        <w:fldChar w:fldCharType="separate"/>
      </w:r>
      <w:r w:rsidR="000A1EBA" w:rsidRPr="000A1EBA">
        <w:rPr>
          <w:rFonts w:ascii="Times New Roman" w:eastAsia="SimSun" w:hAnsi="Times New Roman" w:cs="Times New Roman"/>
          <w:kern w:val="0"/>
          <w:sz w:val="24"/>
          <w:szCs w:val="24"/>
        </w:rPr>
        <w:t>(Vicovaro</w:t>
      </w:r>
      <w:r w:rsidR="000A1EBA" w:rsidRPr="000A1EBA">
        <w:rPr>
          <w:rFonts w:ascii="SimSun" w:eastAsia="SimSun" w:hAnsi="SimSun" w:cs="Times New Roman"/>
          <w:kern w:val="0"/>
          <w:sz w:val="24"/>
          <w:szCs w:val="24"/>
        </w:rPr>
        <w:t>等</w:t>
      </w:r>
      <w:r w:rsidR="000A1EBA" w:rsidRPr="000A1EBA">
        <w:rPr>
          <w:rFonts w:ascii="Times New Roman" w:eastAsia="SimSun" w:hAnsi="Times New Roman" w:cs="Times New Roman"/>
          <w:kern w:val="0"/>
          <w:sz w:val="24"/>
          <w:szCs w:val="24"/>
        </w:rPr>
        <w:t>, 2022)</w:t>
      </w:r>
      <w:r w:rsidR="000A1EBA">
        <w:rPr>
          <w:rFonts w:ascii="SimSun" w:eastAsia="SimSun" w:hAnsi="SimSun"/>
          <w:sz w:val="24"/>
          <w:szCs w:val="24"/>
        </w:rPr>
        <w:fldChar w:fldCharType="end"/>
      </w:r>
      <w:r w:rsidR="000A1EBA">
        <w:rPr>
          <w:rFonts w:ascii="SimSun" w:eastAsia="SimSun" w:hAnsi="SimSun" w:hint="eastAsia"/>
          <w:sz w:val="24"/>
          <w:szCs w:val="24"/>
        </w:rPr>
        <w:t>。</w:t>
      </w:r>
      <w:proofErr w:type="spellStart"/>
      <w:r w:rsidR="0063011C" w:rsidRPr="0065587F">
        <w:rPr>
          <w:rFonts w:ascii="Times New Roman" w:eastAsia="SimSun" w:hAnsi="Times New Roman" w:cs="Times New Roman"/>
          <w:sz w:val="24"/>
          <w:szCs w:val="24"/>
        </w:rPr>
        <w:t>Caughey</w:t>
      </w:r>
      <w:proofErr w:type="spellEnd"/>
      <w:r w:rsidR="0063011C" w:rsidRPr="0065587F">
        <w:rPr>
          <w:rFonts w:ascii="SimSun" w:eastAsia="SimSun" w:hAnsi="SimSun" w:hint="eastAsia"/>
          <w:sz w:val="24"/>
          <w:szCs w:val="24"/>
        </w:rPr>
        <w:t>等</w:t>
      </w:r>
      <w:r w:rsidR="0063011C" w:rsidRPr="0065587F">
        <w:rPr>
          <w:rFonts w:ascii="Times New Roman" w:eastAsia="SimSun" w:hAnsi="Times New Roman" w:cs="Times New Roman"/>
          <w:sz w:val="24"/>
          <w:szCs w:val="24"/>
        </w:rPr>
        <w:fldChar w:fldCharType="begin"/>
      </w:r>
      <w:r w:rsidR="00C85339">
        <w:rPr>
          <w:rFonts w:ascii="Times New Roman" w:eastAsia="SimSun" w:hAnsi="Times New Roman" w:cs="Times New Roman" w:hint="eastAsia"/>
          <w:sz w:val="24"/>
          <w:szCs w:val="24"/>
        </w:rPr>
        <w:instrText xml:space="preserve"> ADDIN ZOTERO_ITEM CSL_CITATION {"citationID":"BD3oNauC","properties":{"formattedCitation":"(Caughey\\uc0\\u31561{}, 2021)","plainCitation":"(Caughey</w:instrText>
      </w:r>
      <w:r w:rsidR="00C85339">
        <w:rPr>
          <w:rFonts w:ascii="Times New Roman" w:eastAsia="SimSun" w:hAnsi="Times New Roman" w:cs="Times New Roman" w:hint="eastAsia"/>
          <w:sz w:val="24"/>
          <w:szCs w:val="24"/>
        </w:rPr>
        <w:instrText>等</w:instrText>
      </w:r>
      <w:r w:rsidR="00C85339">
        <w:rPr>
          <w:rFonts w:ascii="Times New Roman" w:eastAsia="SimSun" w:hAnsi="Times New Roman" w:cs="Times New Roman" w:hint="eastAsia"/>
          <w:sz w:val="24"/>
          <w:szCs w:val="24"/>
        </w:rPr>
        <w:instrText>, 2021)","dontUpdate":true,"noteIndex":0},"citationItems":[{"id":586,"uris":["http://zotero.org/users/928</w:instrText>
      </w:r>
      <w:r w:rsidR="00C85339">
        <w:rPr>
          <w:rFonts w:ascii="Times New Roman" w:eastAsia="SimSun" w:hAnsi="Times New Roman" w:cs="Times New Roman"/>
          <w:sz w:val="24"/>
          <w:szCs w:val="24"/>
        </w:rPr>
        <w:instrText xml:space="preserve">0607/items/UKWYIDM8"],"itemData":{"id":586,"type":"article-journal","abstract":"An emerging literature has suggested that self-relevance automatically enhances stimulus processing (i.e., the self-prioritization effect). Specifically, during shape–label matching tasks, geometric shapes associated with the self are identified more rapidly than comparable stimuli paired with other targets (e.g., friend, stranger). Replicating and extending work that challenges the putative automaticity of this effect, here we hypothesized that self-relevance facilitates stimulus processing only when task sets draw attention to previously formed shape–label associations in memory. The results of a shape-classification task confirmed this prediction. Compared to shapes associated with a friend, those paired with the self were classified more rapidly when participants were required to report who the stimulus denoted (i.e., self or friend). In contrast, self-relevance failed to facilitate performance when participants judged either what the shape was (i.e., triangle or square, diamond or circle) or where it was located on the screen (i.e., above or below fixation). These findings further elucidate the conditions under which self-relevance does—and does not—influence stimulus processing.","container-title":"Psychological Research","DOI":"10.1007/s00426-019-01283-2","ISSN":"0340-0727, 1430-2772","issue":"2","journalAbbreviation":"Psychological Research","language":"en","page":"503-508","source":"DOI.org (Crossref)","title":"Self-prioritization during stimulus processing is not obligatory","volume":"85","author":[{"family":"Caughey","given":"Siobhan"},{"family":"Falbén","given":"Johanna K."},{"family":"Tsamadi","given":"Dimitra"},{"family":"Persson","given":"Linn M."},{"family":"Golubickis","given":"Marius"},{"family":"Neil Macrae","given":"C."}],"issued":{"date-parts":[["2021",3]]}}}],"schema":"https://github.com/citation-style-language/schema/raw/master/csl-citation.json"} </w:instrText>
      </w:r>
      <w:r w:rsidR="0063011C" w:rsidRPr="0065587F">
        <w:rPr>
          <w:rFonts w:ascii="Times New Roman" w:eastAsia="SimSun" w:hAnsi="Times New Roman" w:cs="Times New Roman"/>
          <w:sz w:val="24"/>
          <w:szCs w:val="24"/>
        </w:rPr>
        <w:fldChar w:fldCharType="separate"/>
      </w:r>
      <w:r w:rsidR="0063011C" w:rsidRPr="0065587F">
        <w:rPr>
          <w:rFonts w:ascii="Times New Roman" w:eastAsia="SimSun" w:hAnsi="Times New Roman" w:cs="Times New Roman"/>
          <w:sz w:val="24"/>
          <w:szCs w:val="24"/>
        </w:rPr>
        <w:t>(2021)</w:t>
      </w:r>
      <w:r w:rsidR="0063011C" w:rsidRPr="0065587F">
        <w:rPr>
          <w:rFonts w:ascii="Times New Roman" w:eastAsia="SimSun" w:hAnsi="Times New Roman" w:cs="Times New Roman"/>
          <w:sz w:val="24"/>
          <w:szCs w:val="24"/>
        </w:rPr>
        <w:fldChar w:fldCharType="end"/>
      </w:r>
      <w:r w:rsidR="0063011C" w:rsidRPr="0065587F">
        <w:rPr>
          <w:rFonts w:ascii="SimSun" w:eastAsia="SimSun" w:hAnsi="SimSun" w:hint="eastAsia"/>
          <w:sz w:val="24"/>
          <w:szCs w:val="24"/>
        </w:rPr>
        <w:t>使用</w:t>
      </w:r>
      <w:r w:rsidR="0063011C" w:rsidRPr="00633A89">
        <w:rPr>
          <w:rFonts w:ascii="SimSun" w:eastAsia="SimSun" w:hAnsi="SimSun" w:hint="eastAsia"/>
          <w:sz w:val="24"/>
          <w:szCs w:val="24"/>
          <w:highlight w:val="yellow"/>
          <w:rPrChange w:id="75" w:author="Hu, C-P" w:date="2023-05-04T16:52:00Z">
            <w:rPr>
              <w:rFonts w:ascii="SimSun" w:eastAsia="SimSun" w:hAnsi="SimSun" w:hint="eastAsia"/>
              <w:sz w:val="24"/>
              <w:szCs w:val="24"/>
            </w:rPr>
          </w:rPrChange>
        </w:rPr>
        <w:t>图形分配任务</w:t>
      </w:r>
      <w:r w:rsidR="0063011C" w:rsidRPr="0065587F">
        <w:rPr>
          <w:rFonts w:ascii="SimSun" w:eastAsia="SimSun" w:hAnsi="SimSun" w:hint="eastAsia"/>
          <w:sz w:val="24"/>
          <w:szCs w:val="24"/>
        </w:rPr>
        <w:t>的研究结果表明，</w:t>
      </w:r>
      <w:r w:rsidR="0063011C">
        <w:rPr>
          <w:rFonts w:ascii="SimSun" w:eastAsia="SimSun" w:hAnsi="SimSun" w:hint="eastAsia"/>
          <w:sz w:val="24"/>
          <w:szCs w:val="24"/>
        </w:rPr>
        <w:t>只有当实验任务将注意指向先前学习阶段所建立的图形-文字标签联结的记忆时，自我相关信息才会具有加工优势。</w:t>
      </w:r>
      <w:r w:rsidR="00F26A04">
        <w:rPr>
          <w:rFonts w:ascii="SimSun" w:eastAsia="SimSun" w:hAnsi="SimSun"/>
          <w:sz w:val="24"/>
          <w:szCs w:val="24"/>
        </w:rPr>
        <w:fldChar w:fldCharType="begin"/>
      </w:r>
      <w:r w:rsidR="00C85339">
        <w:rPr>
          <w:rFonts w:ascii="SimSun" w:eastAsia="SimSun" w:hAnsi="SimSun"/>
          <w:sz w:val="24"/>
          <w:szCs w:val="24"/>
        </w:rPr>
        <w:instrText xml:space="preserve"> ADDIN ZOTERO_ITEM CSL_CITATION {"citationID":"Qd6NrN3I","properties":{"formattedCitation":"(Falb\\uc0\\u233{}n\\uc0\\u31561{}, 2019)","plainCitation":"(Falbén等, 2019)","dontUpdate":true,"noteIndex":0},"citationItems":[{"id":242,"uris":["http://zotero.org/users/9280607/items/5M6JPL3D"],"itemData":{"id":242,"type":"article-journal","abstract":"Recent research has suggested that self-relevance automatically enhances stimulus processing (i.e., the self-prioritization effect). Notably, information associated with one’s self elicits faster responses than comparable material associated with other targets (e.g., friend, stranger). Challenging the assertion that self-prioritization is an obligatory process, here we hypothesized that self-relevance only facilitates performance when task sets draw attention to previously formed target-object associations. The results of two experiments were consistent with this viewpoint. Compared with arbitrary objects owned by a friend, those owned by the self were classified more rapidly when participants were required to report either the owner or identity of the items (i.e., semantic task set). In contrast, self-relevance failed to facilitate performance when participants judged the orientation of the stimuli (i.e., perceptual task set). These findings demonstrate the conditional automaticity of self-prioritization during stimulus processing.","container-title":"Visual Cognition","DOI":"10.1080/13506285.2019.1583708","ISSN":"1350-6285","issue":"1","note":"publisher: Routledge\n_eprint: https://doi.org/10.1080/13506285.2019.1583708","page":"46-51","source":"Taylor and Francis+NEJM","title":"How prioritized is self-prioritization during stimulus processing?","volume":"27","author":[{"family":"Falbén","given":"Johanna K."},{"family":"Golubickis","given":"Marius"},{"family":"Balseryte","given":"Ruta"},{"family":"Persson","given":"Linn M."},{"family":"Tsamadi","given":"Dimitra"},{"family":"Caughey","given":"Siobhan"},{"family":"Neil Macrae","given":"C."}],"issued":{"date-parts":[["2019",1,2]]}}}],"schema":"https://github.com/citation-style-language/schema/raw/master/csl-citation.json"} </w:instrText>
      </w:r>
      <w:r w:rsidR="00F26A04">
        <w:rPr>
          <w:rFonts w:ascii="SimSun" w:eastAsia="SimSun" w:hAnsi="SimSun"/>
          <w:sz w:val="24"/>
          <w:szCs w:val="24"/>
        </w:rPr>
        <w:fldChar w:fldCharType="separate"/>
      </w:r>
      <w:r w:rsidR="00F26A04" w:rsidRPr="00F26A04">
        <w:rPr>
          <w:rFonts w:ascii="Times New Roman" w:eastAsia="SimSun" w:hAnsi="Times New Roman" w:cs="Times New Roman"/>
          <w:kern w:val="0"/>
          <w:sz w:val="24"/>
          <w:szCs w:val="24"/>
        </w:rPr>
        <w:t>Falbén</w:t>
      </w:r>
      <w:r w:rsidR="00F26A04" w:rsidRPr="00F26A04">
        <w:rPr>
          <w:rFonts w:ascii="SimSun" w:eastAsia="SimSun" w:hAnsi="SimSun" w:cs="Times New Roman"/>
          <w:kern w:val="0"/>
          <w:sz w:val="24"/>
          <w:szCs w:val="24"/>
        </w:rPr>
        <w:t>等</w:t>
      </w:r>
      <w:r w:rsidR="00F26A04" w:rsidRPr="00F26A04">
        <w:rPr>
          <w:rFonts w:ascii="Times New Roman" w:eastAsia="SimSun" w:hAnsi="Times New Roman" w:cs="Times New Roman"/>
          <w:kern w:val="0"/>
          <w:sz w:val="24"/>
          <w:szCs w:val="24"/>
        </w:rPr>
        <w:t>(2019)</w:t>
      </w:r>
      <w:r w:rsidR="00F26A04">
        <w:rPr>
          <w:rFonts w:ascii="SimSun" w:eastAsia="SimSun" w:hAnsi="SimSun"/>
          <w:sz w:val="24"/>
          <w:szCs w:val="24"/>
        </w:rPr>
        <w:fldChar w:fldCharType="end"/>
      </w:r>
      <w:r w:rsidR="0065587F" w:rsidRPr="0065587F">
        <w:rPr>
          <w:rFonts w:ascii="SimSun" w:eastAsia="SimSun" w:hAnsi="SimSun"/>
          <w:sz w:val="24"/>
          <w:szCs w:val="24"/>
        </w:rPr>
        <w:t>探索了在连续闪光抑制下，自我相关信息是否被优先考虑。他们的假设是仅当自我相关性仅在任务集将注意力吸引到先前形成的目标-对象关联时才会起到促进作用。两个实验的结果也印证了这个观点：与朋友拥有的任意物品相比，当参与者被要求报告物品的所有者或身份（即语义任务）时，自己拥有的物品被更快地分类。相比之下，当参与者判断刺激的方向（即感知任务）时，自我相关性未能促进表现。这说明在刺激处理过程中表现出的自我优先效应的自动化处理不是无处不在的而是有条件的</w:t>
      </w:r>
      <w:r w:rsidR="00F26A04">
        <w:rPr>
          <w:rFonts w:ascii="SimSun" w:eastAsia="SimSun" w:hAnsi="SimSun" w:hint="eastAsia"/>
          <w:sz w:val="24"/>
          <w:szCs w:val="24"/>
        </w:rPr>
        <w:t>。</w:t>
      </w:r>
    </w:p>
    <w:p w14:paraId="2EC217DC" w14:textId="6471F8AF" w:rsidR="0063011C" w:rsidRPr="00D96EFE" w:rsidRDefault="00047D21" w:rsidP="00652CEA">
      <w:pPr>
        <w:spacing w:beforeLines="50" w:before="156" w:afterLines="50" w:after="156"/>
        <w:outlineLvl w:val="1"/>
        <w:rPr>
          <w:rFonts w:ascii="SimHei" w:eastAsia="SimHei" w:hAnsi="SimHei"/>
          <w:b/>
          <w:bCs/>
          <w:sz w:val="30"/>
          <w:szCs w:val="30"/>
        </w:rPr>
      </w:pPr>
      <w:bookmarkStart w:id="76" w:name="_Toc134077542"/>
      <w:r w:rsidRPr="001A2608">
        <w:rPr>
          <w:rFonts w:ascii="SimHei" w:eastAsia="SimHei" w:hAnsi="SimHei" w:hint="eastAsia"/>
          <w:b/>
          <w:bCs/>
          <w:sz w:val="30"/>
          <w:szCs w:val="30"/>
        </w:rPr>
        <w:t>1</w:t>
      </w:r>
      <w:r w:rsidRPr="001A2608">
        <w:rPr>
          <w:rFonts w:ascii="SimHei" w:eastAsia="SimHei" w:hAnsi="SimHei"/>
          <w:b/>
          <w:bCs/>
          <w:sz w:val="30"/>
          <w:szCs w:val="30"/>
        </w:rPr>
        <w:t xml:space="preserve">.4 </w:t>
      </w:r>
      <w:r w:rsidRPr="001A2608">
        <w:rPr>
          <w:rFonts w:ascii="SimHei" w:eastAsia="SimHei" w:hAnsi="SimHei" w:hint="eastAsia"/>
          <w:b/>
          <w:bCs/>
          <w:sz w:val="30"/>
          <w:szCs w:val="30"/>
        </w:rPr>
        <w:t>自上而下</w:t>
      </w:r>
      <w:r w:rsidR="00A229DF">
        <w:rPr>
          <w:rFonts w:ascii="SimHei" w:eastAsia="SimHei" w:hAnsi="SimHei" w:hint="eastAsia"/>
          <w:b/>
          <w:bCs/>
          <w:sz w:val="30"/>
          <w:szCs w:val="30"/>
        </w:rPr>
        <w:t>加工的影响</w:t>
      </w:r>
      <w:bookmarkEnd w:id="76"/>
    </w:p>
    <w:p w14:paraId="70511C3C" w14:textId="6D2E68EA" w:rsidR="0063011C" w:rsidRPr="00521B53" w:rsidRDefault="00030972" w:rsidP="009C78E7">
      <w:pPr>
        <w:spacing w:line="400" w:lineRule="exact"/>
        <w:rPr>
          <w:rFonts w:ascii="SimSun" w:eastAsia="SimSun" w:hAnsi="SimSun"/>
          <w:sz w:val="24"/>
        </w:rPr>
      </w:pPr>
      <w:r>
        <w:rPr>
          <w:rFonts w:ascii="SimSun" w:eastAsia="SimSun" w:hAnsi="SimSun"/>
          <w:sz w:val="24"/>
          <w:szCs w:val="24"/>
        </w:rPr>
        <w:tab/>
      </w:r>
      <w:r w:rsidR="0063011C">
        <w:rPr>
          <w:rFonts w:ascii="SimSun" w:eastAsia="SimSun" w:hAnsi="SimSun"/>
          <w:sz w:val="24"/>
          <w:szCs w:val="24"/>
        </w:rPr>
        <w:fldChar w:fldCharType="begin"/>
      </w:r>
      <w:r w:rsidR="00C85339">
        <w:rPr>
          <w:rFonts w:ascii="SimSun" w:eastAsia="SimSun" w:hAnsi="SimSun"/>
          <w:sz w:val="24"/>
          <w:szCs w:val="24"/>
        </w:rPr>
        <w:instrText xml:space="preserve"> ADDIN ZOTERO_ITEM CSL_CITATION {"citationID":"ZBhclORe","properties":{"formattedCitation":"(Sui\\uc0\\u31561{}, 2014)","plainCitation":"(Sui等, 2014)","dontUpdate":true,"noteIndex":0},"citationItems":[{"id":91,"uris":["http://zotero.org/users/9280607/items/2AHBPPR2"],"itemData":{"id":91,"type":"article-journal","container-title":"Attention, Perception, &amp; Psychophysics","DOI":"10.3758/s13414-014-0631-5","ISSN":"1943-3921, 1943-393X","issue":"4","journalAbbreviation":"Atten Percept Psychophys","language":"en","page":"1176-1184","source":"DOI.org (Crossref)","title":"The automatic and the expected self: separating self- and familiarity biases effects by manipulating stimulus probability","title-short":"The automatic and the expected self","volume":"76","author":[{"family":"Sui","given":"Jie"},{"family":"Sun","given":"Yang"},{"family":"Peng","given":"Kaiping"},{"family":"Humphreys","given":"Glyn W."}],"issued":{"date-parts":[["2014",5]]}}}],"schema":"https://github.com/citation-style-language/schema/raw/master/csl-citation.json"} </w:instrText>
      </w:r>
      <w:r w:rsidR="0063011C">
        <w:rPr>
          <w:rFonts w:ascii="SimSun" w:eastAsia="SimSun" w:hAnsi="SimSun"/>
          <w:sz w:val="24"/>
          <w:szCs w:val="24"/>
        </w:rPr>
        <w:fldChar w:fldCharType="separate"/>
      </w:r>
      <w:r w:rsidR="0063011C" w:rsidRPr="0065587F">
        <w:rPr>
          <w:rFonts w:ascii="Times New Roman" w:eastAsia="SimSun" w:hAnsi="Times New Roman" w:cs="Times New Roman"/>
          <w:kern w:val="0"/>
          <w:sz w:val="24"/>
          <w:szCs w:val="24"/>
        </w:rPr>
        <w:t>Sui</w:t>
      </w:r>
      <w:r w:rsidR="0063011C" w:rsidRPr="0063011C">
        <w:rPr>
          <w:rFonts w:ascii="SimSun" w:eastAsia="SimSun" w:hAnsi="SimSun" w:cs="Times New Roman"/>
          <w:kern w:val="0"/>
          <w:sz w:val="24"/>
          <w:szCs w:val="24"/>
        </w:rPr>
        <w:t>等</w:t>
      </w:r>
      <w:r w:rsidR="0063011C" w:rsidRPr="0065587F">
        <w:rPr>
          <w:rFonts w:ascii="Times New Roman" w:eastAsia="SimSun" w:hAnsi="Times New Roman" w:cs="Times New Roman"/>
          <w:kern w:val="0"/>
          <w:sz w:val="24"/>
          <w:szCs w:val="24"/>
        </w:rPr>
        <w:t>(2014)</w:t>
      </w:r>
      <w:r w:rsidR="0063011C">
        <w:rPr>
          <w:rFonts w:ascii="SimSun" w:eastAsia="SimSun" w:hAnsi="SimSun"/>
          <w:sz w:val="24"/>
          <w:szCs w:val="24"/>
        </w:rPr>
        <w:fldChar w:fldCharType="end"/>
      </w:r>
      <w:r w:rsidR="0063011C">
        <w:rPr>
          <w:rFonts w:ascii="SimSun" w:eastAsia="SimSun" w:hAnsi="SimSun" w:hint="eastAsia"/>
          <w:sz w:val="24"/>
          <w:szCs w:val="24"/>
        </w:rPr>
        <w:t>的研究结果中，还有一点值得注意：被试在实验中对出现概率较高的刺激普遍表现出了优势反应，这反映了自上而下的预期因素对刺激处理的影响。而这一自上而下的影响</w:t>
      </w:r>
      <w:r w:rsidR="0035121C">
        <w:rPr>
          <w:rFonts w:ascii="SimSun" w:eastAsia="SimSun" w:hAnsi="SimSun" w:hint="eastAsia"/>
          <w:sz w:val="24"/>
          <w:szCs w:val="24"/>
        </w:rPr>
        <w:t>会</w:t>
      </w:r>
      <w:r w:rsidR="0063011C">
        <w:rPr>
          <w:rFonts w:ascii="SimSun" w:eastAsia="SimSun" w:hAnsi="SimSun" w:hint="eastAsia"/>
          <w:sz w:val="24"/>
          <w:szCs w:val="24"/>
        </w:rPr>
        <w:t>受到自我偏好的调控作用。具体表现为当两种非自我联结的刺激出现概率都较高时，被试会表现出对这两种刺激的加工的优势。而当自我联结刺激与</w:t>
      </w:r>
      <w:bookmarkStart w:id="77" w:name="OLE_LINK11"/>
      <w:r w:rsidR="0063011C">
        <w:rPr>
          <w:rFonts w:ascii="SimSun" w:eastAsia="SimSun" w:hAnsi="SimSun" w:hint="eastAsia"/>
          <w:sz w:val="24"/>
          <w:szCs w:val="24"/>
        </w:rPr>
        <w:t>另一种非自我联结刺激</w:t>
      </w:r>
      <w:bookmarkEnd w:id="77"/>
      <w:r w:rsidR="0063011C">
        <w:rPr>
          <w:rFonts w:ascii="SimSun" w:eastAsia="SimSun" w:hAnsi="SimSun" w:hint="eastAsia"/>
          <w:sz w:val="24"/>
          <w:szCs w:val="24"/>
        </w:rPr>
        <w:t>都以较高概率呈现时，被试仅表现出了对自我联结刺激加工的优势。即自我联结刺激在预期中占有较高的权重，从而缩小了被试对另一种高概率呈现的非自我联结刺激的预期偏好。</w:t>
      </w:r>
      <w:r w:rsidR="00D96EFE" w:rsidRPr="00D96EFE">
        <w:rPr>
          <w:rFonts w:ascii="SimSun" w:eastAsia="SimSun" w:hAnsi="SimSun"/>
          <w:sz w:val="24"/>
        </w:rPr>
        <w:t>此外，</w:t>
      </w:r>
      <w:proofErr w:type="spellStart"/>
      <w:r w:rsidR="00D96EFE" w:rsidRPr="00D96EFE">
        <w:rPr>
          <w:rFonts w:ascii="Times New Roman" w:eastAsia="SimSun" w:hAnsi="Times New Roman" w:cs="Times New Roman"/>
          <w:sz w:val="24"/>
        </w:rPr>
        <w:t>Golubickis</w:t>
      </w:r>
      <w:proofErr w:type="spellEnd"/>
      <w:r w:rsidR="00D96EFE" w:rsidRPr="00D96EFE">
        <w:rPr>
          <w:rFonts w:ascii="SimSun" w:eastAsia="SimSun" w:hAnsi="SimSun"/>
          <w:sz w:val="24"/>
        </w:rPr>
        <w:t>和</w:t>
      </w:r>
      <w:r w:rsidR="00D96EFE" w:rsidRPr="00D96EFE">
        <w:rPr>
          <w:rFonts w:ascii="Times New Roman" w:eastAsia="SimSun" w:hAnsi="Times New Roman" w:cs="Times New Roman"/>
          <w:sz w:val="24"/>
        </w:rPr>
        <w:t>Macrae</w:t>
      </w:r>
      <w:r w:rsidR="00D96EFE" w:rsidRPr="00D96EFE">
        <w:rPr>
          <w:rFonts w:ascii="SimSun" w:eastAsia="SimSun" w:hAnsi="SimSun"/>
          <w:sz w:val="24"/>
        </w:rPr>
        <w:t>等</w:t>
      </w:r>
      <w:r w:rsidR="00D96EFE" w:rsidRPr="00D96EFE">
        <w:rPr>
          <w:rFonts w:ascii="Times New Roman" w:eastAsia="SimSun" w:hAnsi="Times New Roman" w:cs="Times New Roman"/>
          <w:sz w:val="24"/>
        </w:rPr>
        <w:fldChar w:fldCharType="begin"/>
      </w:r>
      <w:r w:rsidR="00C85339">
        <w:rPr>
          <w:rFonts w:ascii="Times New Roman" w:eastAsia="SimSun" w:hAnsi="Times New Roman" w:cs="Times New Roman"/>
          <w:sz w:val="24"/>
        </w:rPr>
        <w:instrText xml:space="preserve"> ADDIN ZOTERO_ITEM CSL_CITATION {"citationID":"tDPoZmRx","properties":{"formattedCitation":"(Golubickis &amp; Macrae, 2021)","plainCitation":"(Golubickis &amp; Macrae, 2021)","dontUpdate":true,"noteIndex":0},"citationItems":[{"id":66,"uris":["http://zotero.org/users/9280607/items/PLWG8IR3"],"itemData":{"id":66,"type":"article-journal","abstract":"An extensive literature has revealed the benefits of self-relevance during stimulus processing. Compared to material associated with other persons (e.g., friend, mother), self-relevant information elicits faster and more accurate responses (i.e., the self-prioritization effect). Probing the boundary conditions of this effect, recent research has sought to identify whether the advantages of self-relevance can be attenuated (or even eliminated) under certain circumstances. Continuing in this tradition, here we explored the extent to which basic aspects of the task design modulate self-prioritization. The results of two experiments demonstrated just such an effect. During both simultaneous (i.e., Expt. 1) and sequential (i.e., Expt. 2) versions of a standard shape-label matching task, self-prioritization was reduced when stimulus presentation was blocked (i.e., self- or friend-relevant items) compared to intermixed (i.e., self- and friend-relevant items). These findings highlight both the persistence of self-prioritization and its sensitivity to task-related variation.","container-title":"Acta Psychologica","DOI":"10.1016/j.actpsy.2021.103350","ISSN":"00016918","journalAbbreviation":"Acta Psychologica","language":"en","page":"103350","source":"DOI.org (Crossref)","title":"Judging me and you: Task design modulates self-prioritization","title-short":"Judging me and you","volume":"218","author":[{"family":"Golubickis","given":"Marius"},{"family":"Macrae","given":"C. Neil"}],"issued":{"date-parts":[["2021",7]]}}}],"schema":"https://github.com/citation-style-language/schema/raw/master/csl-citation.json"} </w:instrText>
      </w:r>
      <w:r w:rsidR="00D96EFE" w:rsidRPr="00D96EFE">
        <w:rPr>
          <w:rFonts w:ascii="Times New Roman" w:eastAsia="SimSun" w:hAnsi="Times New Roman" w:cs="Times New Roman"/>
          <w:sz w:val="24"/>
        </w:rPr>
        <w:fldChar w:fldCharType="separate"/>
      </w:r>
      <w:r w:rsidR="00D96EFE" w:rsidRPr="00D96EFE">
        <w:rPr>
          <w:rFonts w:ascii="Times New Roman" w:eastAsia="SimSun" w:hAnsi="Times New Roman" w:cs="Times New Roman"/>
          <w:sz w:val="24"/>
        </w:rPr>
        <w:t>(2021)</w:t>
      </w:r>
      <w:r w:rsidR="00D96EFE" w:rsidRPr="00D96EFE">
        <w:rPr>
          <w:rFonts w:ascii="Times New Roman" w:eastAsia="SimSun" w:hAnsi="Times New Roman" w:cs="Times New Roman"/>
          <w:sz w:val="24"/>
        </w:rPr>
        <w:fldChar w:fldCharType="end"/>
      </w:r>
      <w:r w:rsidR="00D96EFE">
        <w:rPr>
          <w:rFonts w:ascii="SimSun" w:eastAsia="SimSun" w:hAnsi="SimSun" w:hint="eastAsia"/>
          <w:sz w:val="24"/>
        </w:rPr>
        <w:t>通过</w:t>
      </w:r>
      <w:r w:rsidR="00DB0664" w:rsidRPr="00D96EFE">
        <w:rPr>
          <w:rFonts w:ascii="SimSun" w:eastAsia="SimSun" w:hAnsi="SimSun"/>
          <w:sz w:val="24"/>
        </w:rPr>
        <w:t>改变</w:t>
      </w:r>
      <w:r w:rsidR="00827223">
        <w:rPr>
          <w:rFonts w:ascii="SimSun" w:eastAsia="SimSun" w:hAnsi="SimSun" w:hint="eastAsia"/>
          <w:sz w:val="24"/>
        </w:rPr>
        <w:t>实验</w:t>
      </w:r>
      <w:r w:rsidR="00DB0664" w:rsidRPr="00D96EFE">
        <w:rPr>
          <w:rFonts w:ascii="SimSun" w:eastAsia="SimSun" w:hAnsi="SimSun"/>
          <w:sz w:val="24"/>
        </w:rPr>
        <w:t>任务设计的基本方面</w:t>
      </w:r>
      <w:r w:rsidR="00DB0664">
        <w:rPr>
          <w:rFonts w:ascii="SimSun" w:eastAsia="SimSun" w:hAnsi="SimSun" w:hint="eastAsia"/>
          <w:sz w:val="24"/>
        </w:rPr>
        <w:t>会如何调节自我优先效应的产生</w:t>
      </w:r>
      <w:r w:rsidR="00827223">
        <w:rPr>
          <w:rFonts w:ascii="SimSun" w:eastAsia="SimSun" w:hAnsi="SimSun" w:hint="eastAsia"/>
          <w:sz w:val="24"/>
        </w:rPr>
        <w:t>及其</w:t>
      </w:r>
      <w:r w:rsidR="00DB0664">
        <w:rPr>
          <w:rFonts w:ascii="SimSun" w:eastAsia="SimSun" w:hAnsi="SimSun" w:hint="eastAsia"/>
          <w:sz w:val="24"/>
        </w:rPr>
        <w:t>效应</w:t>
      </w:r>
      <w:r w:rsidR="00827223">
        <w:rPr>
          <w:rFonts w:ascii="SimSun" w:eastAsia="SimSun" w:hAnsi="SimSun" w:hint="eastAsia"/>
          <w:sz w:val="24"/>
        </w:rPr>
        <w:t>量</w:t>
      </w:r>
      <w:r w:rsidR="00DB0664">
        <w:rPr>
          <w:rFonts w:ascii="SimSun" w:eastAsia="SimSun" w:hAnsi="SimSun" w:hint="eastAsia"/>
          <w:sz w:val="24"/>
        </w:rPr>
        <w:t>的大小</w:t>
      </w:r>
      <w:r w:rsidR="00827223">
        <w:rPr>
          <w:rFonts w:ascii="SimSun" w:eastAsia="SimSun" w:hAnsi="SimSun" w:hint="eastAsia"/>
          <w:sz w:val="24"/>
        </w:rPr>
        <w:t>，</w:t>
      </w:r>
      <w:r w:rsidR="00DB0664">
        <w:rPr>
          <w:rFonts w:ascii="SimSun" w:eastAsia="SimSun" w:hAnsi="SimSun" w:hint="eastAsia"/>
          <w:sz w:val="24"/>
        </w:rPr>
        <w:t>从而确定自我优先效应发生作用的边界。</w:t>
      </w:r>
      <w:r w:rsidR="00B07475">
        <w:rPr>
          <w:rFonts w:ascii="SimSun" w:eastAsia="SimSun" w:hAnsi="SimSun" w:hint="eastAsia"/>
          <w:sz w:val="24"/>
        </w:rPr>
        <w:t>具体来说，研究者将自我联结范式中匹配任务的刺激呈现方式从各类几何图形随即呈现改为组块式呈现，即每个组块内的试次所呈现的几何图形不变，只改变文字标签，要求被试进行匹配判断。实验结果显示，在图形-</w:t>
      </w:r>
      <w:r w:rsidR="00D96EFE" w:rsidRPr="00D96EFE">
        <w:rPr>
          <w:rFonts w:ascii="SimSun" w:eastAsia="SimSun" w:hAnsi="SimSun"/>
          <w:sz w:val="24"/>
        </w:rPr>
        <w:t>标签匹配任务同时</w:t>
      </w:r>
      <w:r w:rsidR="00B07475">
        <w:rPr>
          <w:rFonts w:ascii="SimSun" w:eastAsia="SimSun" w:hAnsi="SimSun" w:hint="eastAsia"/>
          <w:sz w:val="24"/>
        </w:rPr>
        <w:t>呈现</w:t>
      </w:r>
      <w:r w:rsidR="00D96EFE" w:rsidRPr="00D96EFE">
        <w:rPr>
          <w:rFonts w:ascii="SimSun" w:eastAsia="SimSun" w:hAnsi="SimSun"/>
          <w:sz w:val="24"/>
        </w:rPr>
        <w:t>和继时</w:t>
      </w:r>
      <w:r w:rsidR="00B07475">
        <w:rPr>
          <w:rFonts w:ascii="SimSun" w:eastAsia="SimSun" w:hAnsi="SimSun" w:hint="eastAsia"/>
          <w:sz w:val="24"/>
        </w:rPr>
        <w:t>呈现</w:t>
      </w:r>
      <w:r w:rsidR="00D96EFE" w:rsidRPr="00D96EFE">
        <w:rPr>
          <w:rFonts w:ascii="SimSun" w:eastAsia="SimSun" w:hAnsi="SimSun"/>
          <w:sz w:val="24"/>
        </w:rPr>
        <w:t>的</w:t>
      </w:r>
      <w:r w:rsidR="00B07475">
        <w:rPr>
          <w:rFonts w:ascii="SimSun" w:eastAsia="SimSun" w:hAnsi="SimSun" w:hint="eastAsia"/>
          <w:sz w:val="24"/>
        </w:rPr>
        <w:t>两个实验</w:t>
      </w:r>
      <w:r w:rsidR="00D96EFE" w:rsidRPr="00D96EFE">
        <w:rPr>
          <w:rFonts w:ascii="SimSun" w:eastAsia="SimSun" w:hAnsi="SimSun"/>
          <w:sz w:val="24"/>
        </w:rPr>
        <w:t>中，</w:t>
      </w:r>
      <w:r w:rsidR="00B07475">
        <w:rPr>
          <w:rFonts w:ascii="SimSun" w:eastAsia="SimSun" w:hAnsi="SimSun" w:hint="eastAsia"/>
          <w:sz w:val="24"/>
        </w:rPr>
        <w:t>均发现了一致的结果：</w:t>
      </w:r>
      <w:r w:rsidR="00521B53">
        <w:rPr>
          <w:rFonts w:ascii="SimSun" w:eastAsia="SimSun" w:hAnsi="SimSun" w:hint="eastAsia"/>
          <w:sz w:val="24"/>
        </w:rPr>
        <w:t>与混合随机呈现几何图形的方式相比，几何图形以组块形式呈现时，</w:t>
      </w:r>
      <w:r w:rsidR="00D96EFE" w:rsidRPr="00D96EFE">
        <w:rPr>
          <w:rFonts w:ascii="SimSun" w:eastAsia="SimSun" w:hAnsi="SimSun"/>
          <w:sz w:val="24"/>
        </w:rPr>
        <w:t>自我优先效应</w:t>
      </w:r>
      <w:r w:rsidR="005A7BD5">
        <w:rPr>
          <w:rFonts w:ascii="SimSun" w:eastAsia="SimSun" w:hAnsi="SimSun" w:hint="eastAsia"/>
          <w:sz w:val="24"/>
        </w:rPr>
        <w:t>仍然存在但自我优先性的效应量有所减小</w:t>
      </w:r>
      <w:r w:rsidR="00D96EFE" w:rsidRPr="00D96EFE">
        <w:rPr>
          <w:rFonts w:ascii="SimSun" w:eastAsia="SimSun" w:hAnsi="SimSun"/>
          <w:sz w:val="24"/>
        </w:rPr>
        <w:t>。这些发现揭示了自我优先效应的持久性及其对与任务相关的变化的敏感性。</w:t>
      </w:r>
      <w:r w:rsidR="003D5491">
        <w:rPr>
          <w:rFonts w:ascii="SimSun" w:eastAsia="SimSun" w:hAnsi="SimSun" w:hint="eastAsia"/>
          <w:sz w:val="24"/>
          <w:szCs w:val="24"/>
        </w:rPr>
        <w:t>上述研究结果都表明，自我优势效应中存在着自上而下的影响因素。</w:t>
      </w:r>
      <w:r w:rsidR="003D5491" w:rsidRPr="003D5491">
        <w:rPr>
          <w:rFonts w:ascii="SimSun" w:eastAsia="SimSun" w:hAnsi="SimSun"/>
          <w:sz w:val="24"/>
        </w:rPr>
        <w:t>刺激加工的优先性</w:t>
      </w:r>
      <w:r w:rsidR="005613B0">
        <w:rPr>
          <w:rFonts w:ascii="SimSun" w:eastAsia="SimSun" w:hAnsi="SimSun" w:hint="eastAsia"/>
          <w:sz w:val="24"/>
        </w:rPr>
        <w:t>很可能</w:t>
      </w:r>
      <w:r w:rsidR="003D5491" w:rsidRPr="003D5491">
        <w:rPr>
          <w:rFonts w:ascii="SimSun" w:eastAsia="SimSun" w:hAnsi="SimSun"/>
          <w:sz w:val="24"/>
        </w:rPr>
        <w:t>并不是一个单一的现象，而是有多种加工过程支持的。</w:t>
      </w:r>
      <w:r w:rsidR="005613B0">
        <w:rPr>
          <w:rFonts w:ascii="SimSun" w:eastAsia="SimSun" w:hAnsi="SimSun" w:hint="eastAsia"/>
          <w:sz w:val="24"/>
        </w:rPr>
        <w:t>即</w:t>
      </w:r>
      <w:r w:rsidR="003D5491" w:rsidRPr="003D5491">
        <w:rPr>
          <w:rFonts w:ascii="SimSun" w:eastAsia="SimSun" w:hAnsi="SimSun"/>
          <w:sz w:val="24"/>
        </w:rPr>
        <w:t>根据实验任务、刺激特性以及个体目标，有多种途径可以对自我相关信息处理的优先级产生影响。受到</w:t>
      </w:r>
      <w:r w:rsidR="005613B0">
        <w:rPr>
          <w:rFonts w:ascii="SimSun" w:eastAsia="SimSun" w:hAnsi="SimSun"/>
          <w:sz w:val="24"/>
        </w:rPr>
        <w:fldChar w:fldCharType="begin"/>
      </w:r>
      <w:r w:rsidR="00C85339">
        <w:rPr>
          <w:rFonts w:ascii="SimSun" w:eastAsia="SimSun" w:hAnsi="SimSun"/>
          <w:sz w:val="24"/>
        </w:rPr>
        <w:instrText xml:space="preserve"> ADDIN ZOTERO_ITEM CSL_CITATION {"citationID":"WetP50xk","properties":{"formattedCitation":"(Svensson\\uc0\\u31561{}, 2022)","plainCitation":"(Svensson等, 2022)","dontUpdate":true,"noteIndex":0},"citationItems":[{"id":386,"uris":["http://zotero.org/users/9280607/items/YJ2ERYLK"],"itemData":{"id":386,"type":"article-journal","abstract":"Self-relevance exerts a powerful influence on information processing. Compared to material associated with other people, personally meaningful stimuli are prioritized during decision-making. Further exploring the character of this effect, here we considered the extent to which stimulus enhancement is impacted by the frequency of self-relevant versus friend-relevant material. In a matching task, participants reported whether shape-label stimulus pairs corresponded to previously learned associations (e.g., triangle</w:instrText>
      </w:r>
      <w:r w:rsidR="00C85339">
        <w:rPr>
          <w:rFonts w:ascii="MS Gothic" w:eastAsia="MS Gothic" w:hAnsi="MS Gothic" w:cs="MS Gothic" w:hint="eastAsia"/>
          <w:sz w:val="24"/>
        </w:rPr>
        <w:instrText> </w:instrText>
      </w:r>
      <w:r w:rsidR="00C85339">
        <w:rPr>
          <w:rFonts w:ascii="SimSun" w:eastAsia="SimSun" w:hAnsi="SimSun"/>
          <w:sz w:val="24"/>
        </w:rPr>
        <w:instrText>=</w:instrText>
      </w:r>
      <w:r w:rsidR="00C85339">
        <w:rPr>
          <w:rFonts w:ascii="MS Gothic" w:eastAsia="MS Gothic" w:hAnsi="MS Gothic" w:cs="MS Gothic" w:hint="eastAsia"/>
          <w:sz w:val="24"/>
        </w:rPr>
        <w:instrText> </w:instrText>
      </w:r>
      <w:r w:rsidR="00C85339">
        <w:rPr>
          <w:rFonts w:ascii="SimSun" w:eastAsia="SimSun" w:hAnsi="SimSun"/>
          <w:sz w:val="24"/>
        </w:rPr>
        <w:instrText>self, square</w:instrText>
      </w:r>
      <w:r w:rsidR="00C85339">
        <w:rPr>
          <w:rFonts w:ascii="MS Gothic" w:eastAsia="MS Gothic" w:hAnsi="MS Gothic" w:cs="MS Gothic" w:hint="eastAsia"/>
          <w:sz w:val="24"/>
        </w:rPr>
        <w:instrText> </w:instrText>
      </w:r>
      <w:r w:rsidR="00C85339">
        <w:rPr>
          <w:rFonts w:ascii="SimSun" w:eastAsia="SimSun" w:hAnsi="SimSun"/>
          <w:sz w:val="24"/>
        </w:rPr>
        <w:instrText>=</w:instrText>
      </w:r>
      <w:r w:rsidR="00C85339">
        <w:rPr>
          <w:rFonts w:ascii="MS Gothic" w:eastAsia="MS Gothic" w:hAnsi="MS Gothic" w:cs="MS Gothic" w:hint="eastAsia"/>
          <w:sz w:val="24"/>
        </w:rPr>
        <w:instrText> </w:instrText>
      </w:r>
      <w:r w:rsidR="00C85339">
        <w:rPr>
          <w:rFonts w:ascii="SimSun" w:eastAsia="SimSun" w:hAnsi="SimSun"/>
          <w:sz w:val="24"/>
        </w:rPr>
        <w:instrText xml:space="preserve">friend). Crucially however, before the task commenced, stimulus-based expectancies were provided indicating the probability with which both self- and friend-related shapes would be encountered. The results revealed that task performance was impacted by the frequency of stimulus presentation in combination with the personal relevance of the items. When self- and friend-related shapes appeared with equal frequencies, a self-prioritization effect emerged (Expt. 1). Additionally, in both confirmatory (Expt. 2) and dis-confirmatory (Expt. 3) task contexts, stimuli that were encountered frequently (vs. infrequently) were prioritized, an effect that was most pronounced for self-relevant (vs. friend-relevant) items. Further computational analyses indicated that, in each of the reported experiments, differences in performance were underpinned by variation in the rate of information uptake, with evidence extracted more rapidly from self-relevant compared to friend-relevant stimuli. These findings advance our understanding of the emergence and origin of stimulus-prioritization effects during decisional processing.","container-title":"Psychological Research","DOI":"10.1007/s00426-021-01562-x","ISSN":"0340-0727, 1430-2772","issue":"4","journalAbbreviation":"Psychological Research","language":"en","page":"1145-1164","source":"DOI.org (Crossref)","title":"More or less of me and you: self-relevance augments the effects of item probability on stimulus prioritization","title-short":"More or less of me and you","volume":"86","author":[{"family":"Svensson","given":"Saga L."},{"family":"Golubickis","given":"Marius"},{"family":"Maclean","given":"Hollie"},{"family":"Falbén","given":"Johanna K."},{"family":"Persson","given":"Linn M."},{"family":"Tsamadi","given":"Dimitra"},{"family":"Caughey","given":"Siobhan"},{"family":"Sahraie","given":"Arash"},{"family":"Macrae","given":"C. Neil"}],"issued":{"date-parts":[["2022",6]]}}}],"schema":"https://github.com/citation-style-language/schema/raw/master/csl-citation.json"} </w:instrText>
      </w:r>
      <w:r w:rsidR="005613B0">
        <w:rPr>
          <w:rFonts w:ascii="SimSun" w:eastAsia="SimSun" w:hAnsi="SimSun"/>
          <w:sz w:val="24"/>
        </w:rPr>
        <w:fldChar w:fldCharType="separate"/>
      </w:r>
      <w:r w:rsidR="005613B0" w:rsidRPr="005613B0">
        <w:rPr>
          <w:rFonts w:ascii="Times New Roman" w:eastAsia="SimSun" w:hAnsi="Times New Roman" w:cs="Times New Roman"/>
          <w:kern w:val="0"/>
          <w:sz w:val="24"/>
          <w:szCs w:val="24"/>
        </w:rPr>
        <w:t>Svensson</w:t>
      </w:r>
      <w:r w:rsidR="005613B0" w:rsidRPr="005613B0">
        <w:rPr>
          <w:rFonts w:ascii="SimSun" w:eastAsia="SimSun" w:hAnsi="SimSun" w:cs="Times New Roman"/>
          <w:kern w:val="0"/>
          <w:sz w:val="24"/>
          <w:szCs w:val="24"/>
        </w:rPr>
        <w:t>等</w:t>
      </w:r>
      <w:r w:rsidR="005613B0" w:rsidRPr="005613B0">
        <w:rPr>
          <w:rFonts w:ascii="Times New Roman" w:eastAsia="SimSun" w:hAnsi="Times New Roman" w:cs="Times New Roman"/>
          <w:kern w:val="0"/>
          <w:sz w:val="24"/>
          <w:szCs w:val="24"/>
        </w:rPr>
        <w:t>(2022)</w:t>
      </w:r>
      <w:r w:rsidR="005613B0">
        <w:rPr>
          <w:rFonts w:ascii="SimSun" w:eastAsia="SimSun" w:hAnsi="SimSun"/>
          <w:sz w:val="24"/>
        </w:rPr>
        <w:fldChar w:fldCharType="end"/>
      </w:r>
      <w:r w:rsidR="003D5491" w:rsidRPr="003D5491">
        <w:rPr>
          <w:rFonts w:ascii="SimSun" w:eastAsia="SimSun" w:hAnsi="SimSun"/>
          <w:sz w:val="24"/>
        </w:rPr>
        <w:t>利用漂移扩散模型</w:t>
      </w:r>
      <w:r w:rsidR="003D5491" w:rsidRPr="00521B53">
        <w:rPr>
          <w:rFonts w:ascii="Times New Roman" w:eastAsia="SimSun" w:hAnsi="Times New Roman" w:cs="Times New Roman"/>
          <w:sz w:val="24"/>
        </w:rPr>
        <w:t>（</w:t>
      </w:r>
      <w:r w:rsidR="003D5491" w:rsidRPr="00521B53">
        <w:rPr>
          <w:rFonts w:ascii="Times New Roman" w:eastAsia="SimSun" w:hAnsi="Times New Roman" w:cs="Times New Roman"/>
          <w:sz w:val="24"/>
        </w:rPr>
        <w:t>DDM</w:t>
      </w:r>
      <w:r w:rsidR="003D5491" w:rsidRPr="00521B53">
        <w:rPr>
          <w:rFonts w:ascii="Times New Roman" w:eastAsia="SimSun" w:hAnsi="Times New Roman" w:cs="Times New Roman"/>
          <w:sz w:val="24"/>
        </w:rPr>
        <w:t>）</w:t>
      </w:r>
      <w:r w:rsidR="003D5491" w:rsidRPr="003D5491">
        <w:rPr>
          <w:rFonts w:ascii="SimSun" w:eastAsia="SimSun" w:hAnsi="SimSun"/>
          <w:sz w:val="24"/>
        </w:rPr>
        <w:t>对其实验结果的分析的启发：在这个极其复杂的世界中，我们需要一种机制将注意力引导到与任务相关的刺激上，同时淡化对与任务无关，会分散注意的物体的注意。选择性注意模型假设存在两个相互作用的加工过程：自上而下目标导向的加工和自下而上的由刺激驱动的注意控制</w:t>
      </w:r>
      <w:r w:rsidR="005613B0" w:rsidRPr="005613B0">
        <w:rPr>
          <w:rFonts w:ascii="Times New Roman" w:eastAsia="SimSun" w:hAnsi="Times New Roman" w:cs="Times New Roman"/>
          <w:sz w:val="24"/>
        </w:rPr>
        <w:fldChar w:fldCharType="begin"/>
      </w:r>
      <w:r w:rsidR="005613B0" w:rsidRPr="005613B0">
        <w:rPr>
          <w:rFonts w:ascii="Times New Roman" w:eastAsia="SimSun" w:hAnsi="Times New Roman" w:cs="Times New Roman"/>
          <w:sz w:val="24"/>
        </w:rPr>
        <w:instrText xml:space="preserve"> ADDIN ZOTERO_ITEM CSL_CITATION {"citationID":"Ca7W8MCH","properties":{"formattedCitation":"(Theeuwes, 2010)","plainCitation":"(Theeuwes, 2010)","noteIndex":0},"citationItems":[{"id":798,"uris":["http://zotero.org/users/9280607/items/VUMP2EU6"],"itemData":{"id":798,"type":"article-journal","abstract":"The present paper argues for the notion that when attention is spread across the visual field in the first sweep of information through the brain visual selection is completely stimulus-driven. Only later in time, through recurrent feedback processing, volitional control based on expectancy and goal set will bias visual selection in a top-down manner. Here we review behavioral evidence as well as evidence from ERP, fMRI, TMS and single cell recording consistent with stimulus-driven selection. Alternative viewpoints that assume a large role for top-down processing are discussed. It is argued that in most cases evidence supporting top-down control on visual selection in fact demonstrates top-down control on processes occurring later in time, following initial selection. We conclude that top-down knowledge regarding non-spatial features of the objects cannot alter the initial selection priority. Only by adjusting the size of the attentional window, the initial sweep of information through the brain may be altered in a top-down way.","container-title":"Acta Psychologica","DOI":"10.1016/j.actpsy.2010.02.006","ISSN":"1873-6297","issue":"2","journalAbbreviation":"Acta Psychol (Amst)","language":"eng","note":"PMID: 20507828","page":"77-99","source":"PubMed","title":"Top-down and bottom-up control of visual selection","volume":"135","author":[{"family":"Theeuwes","given":"Jan"}],"issued":{"date-parts":[["2010",10]]}}}],"schema":"https://github.com/citation-style-language/schema/raw/master/csl-citation.json"} </w:instrText>
      </w:r>
      <w:r w:rsidR="005613B0" w:rsidRPr="005613B0">
        <w:rPr>
          <w:rFonts w:ascii="Times New Roman" w:eastAsia="SimSun" w:hAnsi="Times New Roman" w:cs="Times New Roman"/>
          <w:sz w:val="24"/>
        </w:rPr>
        <w:fldChar w:fldCharType="separate"/>
      </w:r>
      <w:r w:rsidR="005613B0" w:rsidRPr="005613B0">
        <w:rPr>
          <w:rFonts w:ascii="Times New Roman" w:eastAsia="SimSun" w:hAnsi="Times New Roman" w:cs="Times New Roman"/>
          <w:sz w:val="24"/>
        </w:rPr>
        <w:t>(Theeuwes, 2010)</w:t>
      </w:r>
      <w:r w:rsidR="005613B0" w:rsidRPr="005613B0">
        <w:rPr>
          <w:rFonts w:ascii="Times New Roman" w:eastAsia="SimSun" w:hAnsi="Times New Roman" w:cs="Times New Roman"/>
          <w:sz w:val="24"/>
        </w:rPr>
        <w:fldChar w:fldCharType="end"/>
      </w:r>
      <w:r w:rsidR="003D5491" w:rsidRPr="003D5491">
        <w:rPr>
          <w:rFonts w:ascii="SimSun" w:eastAsia="SimSun" w:hAnsi="SimSun"/>
          <w:sz w:val="24"/>
        </w:rPr>
        <w:t>。</w:t>
      </w:r>
      <w:r w:rsidR="003D5491" w:rsidRPr="003D5491">
        <w:rPr>
          <w:rFonts w:ascii="SimSun" w:eastAsia="SimSun" w:hAnsi="SimSun" w:hint="eastAsia"/>
          <w:sz w:val="24"/>
        </w:rPr>
        <w:t>其中，自下而上刺激驱动的加工过程是不受意识控制的、自动化识别过程，而自上而下概念驱动的加工则需要在高级心理机能的参与下进行，例如，在刺激前出现的线索提示、通过奖赏调动的动机因素、情绪信息的一致性都会影响被试在对刺激进行辨别和识别中的表现。</w:t>
      </w:r>
    </w:p>
    <w:p w14:paraId="2013459C" w14:textId="4358BFB2" w:rsidR="00133A48" w:rsidRDefault="001A2608" w:rsidP="00652CEA">
      <w:pPr>
        <w:spacing w:beforeLines="50" w:before="156" w:afterLines="50" w:after="156"/>
        <w:outlineLvl w:val="1"/>
        <w:rPr>
          <w:rFonts w:ascii="SimSun" w:eastAsia="SimSun" w:hAnsi="SimSun"/>
          <w:sz w:val="24"/>
          <w:szCs w:val="24"/>
        </w:rPr>
      </w:pPr>
      <w:bookmarkStart w:id="78" w:name="_Toc134077543"/>
      <w:r w:rsidRPr="001A2608">
        <w:rPr>
          <w:rFonts w:ascii="SimHei" w:eastAsia="SimHei" w:hAnsi="SimHei" w:hint="eastAsia"/>
          <w:b/>
          <w:bCs/>
          <w:sz w:val="30"/>
          <w:szCs w:val="30"/>
        </w:rPr>
        <w:t>1</w:t>
      </w:r>
      <w:r w:rsidRPr="001A2608">
        <w:rPr>
          <w:rFonts w:ascii="SimHei" w:eastAsia="SimHei" w:hAnsi="SimHei"/>
          <w:b/>
          <w:bCs/>
          <w:sz w:val="30"/>
          <w:szCs w:val="30"/>
        </w:rPr>
        <w:t xml:space="preserve">.5 </w:t>
      </w:r>
      <w:r w:rsidR="001D243F">
        <w:rPr>
          <w:rFonts w:ascii="SimHei" w:eastAsia="SimHei" w:hAnsi="SimHei" w:hint="eastAsia"/>
          <w:b/>
          <w:bCs/>
          <w:sz w:val="30"/>
          <w:szCs w:val="30"/>
        </w:rPr>
        <w:t>本研究的</w:t>
      </w:r>
      <w:r w:rsidR="00071CB5" w:rsidRPr="001A2608">
        <w:rPr>
          <w:rFonts w:ascii="SimHei" w:eastAsia="SimHei" w:hAnsi="SimHei" w:hint="eastAsia"/>
          <w:b/>
          <w:bCs/>
          <w:sz w:val="30"/>
          <w:szCs w:val="30"/>
        </w:rPr>
        <w:t>设计思路</w:t>
      </w:r>
      <w:bookmarkEnd w:id="78"/>
    </w:p>
    <w:p w14:paraId="26162A72" w14:textId="75F43164" w:rsidR="00725799" w:rsidRPr="005613B0" w:rsidRDefault="00B30CF5" w:rsidP="00C16CA3">
      <w:pPr>
        <w:spacing w:line="400" w:lineRule="exact"/>
        <w:ind w:firstLineChars="200" w:firstLine="480"/>
        <w:rPr>
          <w:rFonts w:ascii="SimSun" w:eastAsia="SimSun" w:hAnsi="SimSun"/>
          <w:sz w:val="24"/>
          <w:szCs w:val="24"/>
        </w:rPr>
      </w:pPr>
      <w:r>
        <w:rPr>
          <w:rFonts w:ascii="SimSun" w:eastAsia="SimSun" w:hAnsi="SimSun" w:hint="eastAsia"/>
          <w:sz w:val="24"/>
          <w:szCs w:val="24"/>
        </w:rPr>
        <w:t>综上所述，</w:t>
      </w:r>
      <w:r w:rsidR="00725799">
        <w:rPr>
          <w:rFonts w:ascii="SimSun" w:eastAsia="SimSun" w:hAnsi="SimSun" w:hint="eastAsia"/>
          <w:sz w:val="24"/>
          <w:szCs w:val="24"/>
        </w:rPr>
        <w:t>在自我相关信息的加工处理中，预期、目标等自上而下的因素与刺激驱动的自下而上的因素在各类实验任务的要求下，是如何在决策过程中发挥作用，影响自我优势效应的仍然需要进一步的实验证明和对不同实验结果的进一步分析讨论。</w:t>
      </w:r>
      <w:ins w:id="79" w:author="Hu, C-P" w:date="2023-05-04T17:02:00Z">
        <w:r w:rsidR="001D5415" w:rsidRPr="00594257">
          <w:rPr>
            <w:rFonts w:ascii="SimSun" w:eastAsia="SimSun" w:hAnsi="SimSun" w:hint="eastAsia"/>
            <w:b/>
            <w:bCs/>
            <w:sz w:val="24"/>
            <w:szCs w:val="24"/>
            <w:rPrChange w:id="80" w:author="Hu, C-P" w:date="2023-05-04T17:03:00Z">
              <w:rPr>
                <w:rFonts w:ascii="SimSun" w:eastAsia="SimSun" w:hAnsi="SimSun" w:hint="eastAsia"/>
                <w:sz w:val="24"/>
                <w:szCs w:val="24"/>
              </w:rPr>
            </w:rPrChange>
          </w:rPr>
          <w:t>本研究假设：</w:t>
        </w:r>
      </w:ins>
      <w:ins w:id="81" w:author="Hu, C-P" w:date="2023-05-04T17:00:00Z">
        <w:r w:rsidR="001D5415" w:rsidRPr="00594257">
          <w:rPr>
            <w:rFonts w:ascii="SimSun" w:eastAsia="SimSun" w:hAnsi="SimSun" w:hint="eastAsia"/>
            <w:b/>
            <w:bCs/>
            <w:sz w:val="24"/>
            <w:szCs w:val="24"/>
            <w:rPrChange w:id="82" w:author="Hu, C-P" w:date="2023-05-04T17:03:00Z">
              <w:rPr>
                <w:rFonts w:ascii="SimSun" w:eastAsia="SimSun" w:hAnsi="SimSun" w:hint="eastAsia"/>
                <w:sz w:val="24"/>
                <w:szCs w:val="24"/>
              </w:rPr>
            </w:rPrChange>
          </w:rPr>
          <w:t>在没有明确的自</w:t>
        </w:r>
      </w:ins>
      <w:ins w:id="83" w:author="Hu, C-P" w:date="2023-05-04T17:01:00Z">
        <w:r w:rsidR="001D5415" w:rsidRPr="00594257">
          <w:rPr>
            <w:rFonts w:ascii="SimSun" w:eastAsia="SimSun" w:hAnsi="SimSun" w:hint="eastAsia"/>
            <w:b/>
            <w:bCs/>
            <w:sz w:val="24"/>
            <w:szCs w:val="24"/>
            <w:rPrChange w:id="84" w:author="Hu, C-P" w:date="2023-05-04T17:03:00Z">
              <w:rPr>
                <w:rFonts w:ascii="SimSun" w:eastAsia="SimSun" w:hAnsi="SimSun" w:hint="eastAsia"/>
                <w:sz w:val="24"/>
                <w:szCs w:val="24"/>
              </w:rPr>
            </w:rPrChange>
          </w:rPr>
          <w:t>上而下因素（如任务目标）的情境下，</w:t>
        </w:r>
      </w:ins>
      <w:ins w:id="85" w:author="Hu, C-P" w:date="2023-05-04T17:02:00Z">
        <w:r w:rsidR="001D5415" w:rsidRPr="00594257">
          <w:rPr>
            <w:rFonts w:ascii="SimSun" w:eastAsia="SimSun" w:hAnsi="SimSun" w:hint="eastAsia"/>
            <w:b/>
            <w:bCs/>
            <w:sz w:val="24"/>
            <w:szCs w:val="24"/>
            <w:rPrChange w:id="86" w:author="Hu, C-P" w:date="2023-05-04T17:03:00Z">
              <w:rPr>
                <w:rFonts w:ascii="SimSun" w:eastAsia="SimSun" w:hAnsi="SimSun" w:hint="eastAsia"/>
                <w:sz w:val="24"/>
                <w:szCs w:val="24"/>
              </w:rPr>
            </w:rPrChange>
          </w:rPr>
          <w:t>个体自发以自我相关</w:t>
        </w:r>
      </w:ins>
      <w:ins w:id="87" w:author="Hu, C-P" w:date="2023-05-04T17:03:00Z">
        <w:r w:rsidR="001D5415" w:rsidRPr="00594257">
          <w:rPr>
            <w:rFonts w:ascii="SimSun" w:eastAsia="SimSun" w:hAnsi="SimSun" w:hint="eastAsia"/>
            <w:b/>
            <w:bCs/>
            <w:sz w:val="24"/>
            <w:szCs w:val="24"/>
            <w:rPrChange w:id="88" w:author="Hu, C-P" w:date="2023-05-04T17:03:00Z">
              <w:rPr>
                <w:rFonts w:ascii="SimSun" w:eastAsia="SimSun" w:hAnsi="SimSun" w:hint="eastAsia"/>
                <w:sz w:val="24"/>
                <w:szCs w:val="24"/>
              </w:rPr>
            </w:rPrChange>
          </w:rPr>
          <w:t>信心为优先反应目标，</w:t>
        </w:r>
      </w:ins>
      <w:ins w:id="89" w:author="Hu, C-P" w:date="2023-05-04T17:01:00Z">
        <w:r w:rsidR="001D5415" w:rsidRPr="00594257">
          <w:rPr>
            <w:rFonts w:ascii="SimSun" w:eastAsia="SimSun" w:hAnsi="SimSun" w:hint="eastAsia"/>
            <w:b/>
            <w:bCs/>
            <w:sz w:val="24"/>
            <w:szCs w:val="24"/>
            <w:rPrChange w:id="90" w:author="Hu, C-P" w:date="2023-05-04T17:03:00Z">
              <w:rPr>
                <w:rFonts w:ascii="SimSun" w:eastAsia="SimSun" w:hAnsi="SimSun" w:hint="eastAsia"/>
                <w:sz w:val="24"/>
                <w:szCs w:val="24"/>
              </w:rPr>
            </w:rPrChange>
          </w:rPr>
          <w:t>自我优势效应会出现</w:t>
        </w:r>
      </w:ins>
      <w:ins w:id="91" w:author="Hu, C-P" w:date="2023-05-04T17:03:00Z">
        <w:r w:rsidR="001D5415" w:rsidRPr="00594257">
          <w:rPr>
            <w:rFonts w:ascii="SimSun" w:eastAsia="SimSun" w:hAnsi="SimSun" w:hint="eastAsia"/>
            <w:b/>
            <w:bCs/>
            <w:sz w:val="24"/>
            <w:szCs w:val="24"/>
            <w:rPrChange w:id="92" w:author="Hu, C-P" w:date="2023-05-04T17:03:00Z">
              <w:rPr>
                <w:rFonts w:ascii="SimSun" w:eastAsia="SimSun" w:hAnsi="SimSun" w:hint="eastAsia"/>
                <w:sz w:val="24"/>
                <w:szCs w:val="24"/>
              </w:rPr>
            </w:rPrChange>
          </w:rPr>
          <w:t>；</w:t>
        </w:r>
      </w:ins>
      <w:ins w:id="93" w:author="Hu, C-P" w:date="2023-05-04T17:02:00Z">
        <w:r w:rsidR="001D5415" w:rsidRPr="00594257">
          <w:rPr>
            <w:rFonts w:ascii="SimSun" w:eastAsia="SimSun" w:hAnsi="SimSun" w:hint="eastAsia"/>
            <w:b/>
            <w:bCs/>
            <w:sz w:val="24"/>
            <w:szCs w:val="24"/>
            <w:rPrChange w:id="94" w:author="Hu, C-P" w:date="2023-05-04T17:03:00Z">
              <w:rPr>
                <w:rFonts w:ascii="SimSun" w:eastAsia="SimSun" w:hAnsi="SimSun" w:hint="eastAsia"/>
                <w:sz w:val="24"/>
                <w:szCs w:val="24"/>
              </w:rPr>
            </w:rPrChange>
          </w:rPr>
          <w:t>而当自上而下因素发挥作用时，自我优势效应可能就受到调节。</w:t>
        </w:r>
      </w:ins>
      <w:r w:rsidR="005613B0" w:rsidRPr="005613B0">
        <w:rPr>
          <w:rFonts w:ascii="SimSun" w:eastAsia="SimSun" w:hAnsi="SimSun" w:hint="eastAsia"/>
          <w:sz w:val="24"/>
        </w:rPr>
        <w:t>因此，本课题</w:t>
      </w:r>
      <w:del w:id="95" w:author="Hu, C-P" w:date="2023-05-04T17:03:00Z">
        <w:r w:rsidR="00533232" w:rsidDel="001D5415">
          <w:rPr>
            <w:rFonts w:ascii="SimSun" w:eastAsia="SimSun" w:hAnsi="SimSun" w:hint="eastAsia"/>
            <w:sz w:val="24"/>
          </w:rPr>
          <w:delText>针对经典自我联结学习范式的经典结果，</w:delText>
        </w:r>
      </w:del>
      <w:ins w:id="96" w:author="Hu, C-P" w:date="2023-05-04T17:03:00Z">
        <w:r w:rsidR="001D5415">
          <w:rPr>
            <w:rFonts w:ascii="SimSun" w:eastAsia="SimSun" w:hAnsi="SimSun" w:hint="eastAsia"/>
            <w:sz w:val="24"/>
          </w:rPr>
          <w:t>将</w:t>
        </w:r>
      </w:ins>
      <w:r w:rsidR="001D243F">
        <w:rPr>
          <w:rFonts w:ascii="SimSun" w:eastAsia="SimSun" w:hAnsi="SimSun" w:hint="eastAsia"/>
          <w:sz w:val="24"/>
        </w:rPr>
        <w:t>操纵实验任务中的任务优先性</w:t>
      </w:r>
      <w:r w:rsidR="005613B0" w:rsidRPr="005613B0">
        <w:rPr>
          <w:rFonts w:ascii="SimSun" w:eastAsia="SimSun" w:hAnsi="SimSun" w:hint="eastAsia"/>
          <w:sz w:val="24"/>
        </w:rPr>
        <w:t>，试图</w:t>
      </w:r>
      <w:r w:rsidR="00CB10BE">
        <w:rPr>
          <w:rFonts w:ascii="SimSun" w:eastAsia="SimSun" w:hAnsi="SimSun" w:hint="eastAsia"/>
          <w:sz w:val="24"/>
        </w:rPr>
        <w:t>探索</w:t>
      </w:r>
      <w:r w:rsidR="001D243F">
        <w:rPr>
          <w:rFonts w:ascii="SimSun" w:eastAsia="SimSun" w:hAnsi="SimSun" w:hint="eastAsia"/>
          <w:sz w:val="24"/>
        </w:rPr>
        <w:t>任务优先性能否作为自</w:t>
      </w:r>
      <w:r w:rsidR="009B15F4">
        <w:rPr>
          <w:rFonts w:ascii="SimSun" w:eastAsia="SimSun" w:hAnsi="SimSun" w:hint="eastAsia"/>
          <w:sz w:val="24"/>
        </w:rPr>
        <w:t>上</w:t>
      </w:r>
      <w:r w:rsidR="001D243F">
        <w:rPr>
          <w:rFonts w:ascii="SimSun" w:eastAsia="SimSun" w:hAnsi="SimSun" w:hint="eastAsia"/>
          <w:sz w:val="24"/>
        </w:rPr>
        <w:t>而下的调节机制影响</w:t>
      </w:r>
      <w:r w:rsidR="005613B0" w:rsidRPr="005613B0">
        <w:rPr>
          <w:rFonts w:ascii="SimSun" w:eastAsia="SimSun" w:hAnsi="SimSun" w:hint="eastAsia"/>
          <w:sz w:val="24"/>
        </w:rPr>
        <w:t>自我优先效应</w:t>
      </w:r>
      <w:ins w:id="97" w:author="Hu, C-P" w:date="2023-05-04T17:03:00Z">
        <w:r w:rsidR="001D5415">
          <w:rPr>
            <w:rFonts w:ascii="SimSun" w:eastAsia="SimSun" w:hAnsi="SimSun" w:hint="eastAsia"/>
            <w:sz w:val="24"/>
          </w:rPr>
          <w:t>，以验证这一研究假设</w:t>
        </w:r>
      </w:ins>
      <w:r w:rsidR="005613B0" w:rsidRPr="005613B0">
        <w:rPr>
          <w:rFonts w:ascii="SimSun" w:eastAsia="SimSun" w:hAnsi="SimSun" w:hint="eastAsia"/>
          <w:sz w:val="24"/>
        </w:rPr>
        <w:t>。</w:t>
      </w:r>
    </w:p>
    <w:p w14:paraId="3936768A" w14:textId="3275C0EE" w:rsidR="00133A48" w:rsidRDefault="001D243F" w:rsidP="00C16CA3">
      <w:pPr>
        <w:spacing w:line="400" w:lineRule="exact"/>
        <w:ind w:firstLineChars="200" w:firstLine="480"/>
        <w:rPr>
          <w:rFonts w:ascii="SimSun" w:eastAsia="SimSun" w:hAnsi="SimSun"/>
          <w:sz w:val="24"/>
          <w:szCs w:val="24"/>
        </w:rPr>
      </w:pPr>
      <w:r>
        <w:rPr>
          <w:rFonts w:ascii="SimSun" w:eastAsia="SimSun" w:hAnsi="SimSun" w:hint="eastAsia"/>
          <w:sz w:val="24"/>
          <w:szCs w:val="24"/>
        </w:rPr>
        <w:t>具体而言，在自我优先性效应的</w:t>
      </w:r>
      <w:r w:rsidR="00071CB5">
        <w:rPr>
          <w:rFonts w:ascii="SimSun" w:eastAsia="SimSun" w:hAnsi="SimSun" w:hint="eastAsia"/>
          <w:sz w:val="24"/>
          <w:szCs w:val="24"/>
        </w:rPr>
        <w:t>经典结果中</w:t>
      </w:r>
      <w:r>
        <w:rPr>
          <w:rFonts w:ascii="SimSun" w:eastAsia="SimSun" w:hAnsi="SimSun" w:hint="eastAsia"/>
          <w:sz w:val="24"/>
          <w:szCs w:val="24"/>
        </w:rPr>
        <w:t>，</w:t>
      </w:r>
      <w:r w:rsidR="00071CB5">
        <w:rPr>
          <w:rFonts w:ascii="SimSun" w:eastAsia="SimSun" w:hAnsi="SimSun" w:hint="eastAsia"/>
          <w:sz w:val="24"/>
          <w:szCs w:val="24"/>
        </w:rPr>
        <w:t>快同效应</w:t>
      </w:r>
      <w:r>
        <w:rPr>
          <w:rFonts w:ascii="SimSun" w:eastAsia="SimSun" w:hAnsi="SimSun" w:hint="eastAsia"/>
          <w:sz w:val="24"/>
          <w:szCs w:val="24"/>
        </w:rPr>
        <w:t>（匹配</w:t>
      </w:r>
      <w:r w:rsidR="00796BE7">
        <w:rPr>
          <w:rFonts w:ascii="SimSun" w:eastAsia="SimSun" w:hAnsi="SimSun" w:hint="eastAsia"/>
          <w:sz w:val="24"/>
          <w:szCs w:val="24"/>
        </w:rPr>
        <w:t>条件下的反应时小于</w:t>
      </w:r>
      <w:r>
        <w:rPr>
          <w:rFonts w:ascii="SimSun" w:eastAsia="SimSun" w:hAnsi="SimSun" w:hint="eastAsia"/>
          <w:sz w:val="24"/>
          <w:szCs w:val="24"/>
        </w:rPr>
        <w:t>不匹配</w:t>
      </w:r>
      <w:r w:rsidR="00796BE7">
        <w:rPr>
          <w:rFonts w:ascii="SimSun" w:eastAsia="SimSun" w:hAnsi="SimSun" w:hint="eastAsia"/>
          <w:sz w:val="24"/>
          <w:szCs w:val="24"/>
        </w:rPr>
        <w:t>条件下的反应时</w:t>
      </w:r>
      <w:r>
        <w:rPr>
          <w:rFonts w:ascii="SimSun" w:eastAsia="SimSun" w:hAnsi="SimSun" w:hint="eastAsia"/>
          <w:sz w:val="24"/>
          <w:szCs w:val="24"/>
        </w:rPr>
        <w:t>）</w:t>
      </w:r>
      <w:r w:rsidR="00071CB5" w:rsidRPr="00D66AE0">
        <w:rPr>
          <w:rFonts w:ascii="SimSun" w:eastAsia="SimSun" w:hAnsi="SimSun" w:hint="eastAsia"/>
          <w:sz w:val="24"/>
          <w:szCs w:val="24"/>
        </w:rPr>
        <w:t>可能是个体的</w:t>
      </w:r>
      <w:ins w:id="98" w:author="Hu, C-P" w:date="2023-05-04T17:03:00Z">
        <w:r w:rsidR="00C12083">
          <w:rPr>
            <w:rFonts w:ascii="SimSun" w:eastAsia="SimSun" w:hAnsi="SimSun" w:hint="eastAsia"/>
            <w:sz w:val="24"/>
            <w:szCs w:val="24"/>
          </w:rPr>
          <w:t>默认反应</w:t>
        </w:r>
      </w:ins>
      <w:ins w:id="99" w:author="Hu, C-P" w:date="2023-05-04T17:04:00Z">
        <w:r w:rsidR="00C12083">
          <w:rPr>
            <w:rFonts w:ascii="SimSun" w:eastAsia="SimSun" w:hAnsi="SimSun" w:hint="eastAsia"/>
            <w:sz w:val="24"/>
            <w:szCs w:val="24"/>
          </w:rPr>
          <w:t>倾向</w:t>
        </w:r>
      </w:ins>
      <w:del w:id="100" w:author="Hu, C-P" w:date="2023-05-04T17:03:00Z">
        <w:r w:rsidR="00071CB5" w:rsidRPr="00D66AE0" w:rsidDel="00C12083">
          <w:rPr>
            <w:rFonts w:ascii="SimSun" w:eastAsia="SimSun" w:hAnsi="SimSun" w:hint="eastAsia"/>
            <w:sz w:val="24"/>
            <w:szCs w:val="24"/>
          </w:rPr>
          <w:delText>反应</w:delText>
        </w:r>
      </w:del>
      <w:del w:id="101" w:author="Hu, C-P" w:date="2023-05-04T17:04:00Z">
        <w:r w:rsidR="00071CB5" w:rsidRPr="00D66AE0" w:rsidDel="00C12083">
          <w:rPr>
            <w:rFonts w:ascii="SimSun" w:eastAsia="SimSun" w:hAnsi="SimSun" w:hint="eastAsia"/>
            <w:sz w:val="24"/>
            <w:szCs w:val="24"/>
          </w:rPr>
          <w:delText>偏好</w:delText>
        </w:r>
      </w:del>
      <w:r w:rsidR="00071CB5" w:rsidRPr="00D66AE0">
        <w:rPr>
          <w:rFonts w:ascii="SimSun" w:eastAsia="SimSun" w:hAnsi="SimSun" w:hint="eastAsia"/>
          <w:sz w:val="24"/>
          <w:szCs w:val="24"/>
        </w:rPr>
        <w:t>造成的</w:t>
      </w:r>
      <w:del w:id="102" w:author="Hu, C-P" w:date="2023-05-04T17:04:00Z">
        <w:r w:rsidR="00071CB5" w:rsidRPr="00D66AE0" w:rsidDel="00C12083">
          <w:rPr>
            <w:rFonts w:ascii="SimSun" w:eastAsia="SimSun" w:hAnsi="SimSun" w:hint="eastAsia"/>
            <w:sz w:val="24"/>
            <w:szCs w:val="24"/>
          </w:rPr>
          <w:delText>，也可能是实验任务要求优先做出匹配判断的</w:delText>
        </w:r>
        <w:r w:rsidR="00A36911" w:rsidDel="00C12083">
          <w:rPr>
            <w:rFonts w:ascii="SimSun" w:eastAsia="SimSun" w:hAnsi="SimSun" w:hint="eastAsia"/>
            <w:sz w:val="24"/>
            <w:szCs w:val="24"/>
          </w:rPr>
          <w:delText>任务</w:delText>
        </w:r>
        <w:r w:rsidR="00071CB5" w:rsidRPr="00D66AE0" w:rsidDel="00C12083">
          <w:rPr>
            <w:rFonts w:ascii="SimSun" w:eastAsia="SimSun" w:hAnsi="SimSun" w:hint="eastAsia"/>
            <w:sz w:val="24"/>
            <w:szCs w:val="24"/>
          </w:rPr>
          <w:delText>目标</w:delText>
        </w:r>
        <w:r w:rsidR="00A36911" w:rsidDel="00C12083">
          <w:rPr>
            <w:rFonts w:ascii="SimSun" w:eastAsia="SimSun" w:hAnsi="SimSun" w:hint="eastAsia"/>
            <w:sz w:val="24"/>
            <w:szCs w:val="24"/>
          </w:rPr>
          <w:delText>造成的注意引导</w:delText>
        </w:r>
      </w:del>
      <w:r w:rsidR="00A36911">
        <w:rPr>
          <w:rFonts w:ascii="SimSun" w:eastAsia="SimSun" w:hAnsi="SimSun" w:hint="eastAsia"/>
          <w:sz w:val="24"/>
          <w:szCs w:val="24"/>
        </w:rPr>
        <w:t>。</w:t>
      </w:r>
      <w:r w:rsidR="00533232">
        <w:rPr>
          <w:rFonts w:ascii="SimSun" w:eastAsia="SimSun" w:hAnsi="SimSun" w:hint="eastAsia"/>
          <w:sz w:val="24"/>
          <w:szCs w:val="24"/>
        </w:rPr>
        <w:t>因此实验</w:t>
      </w:r>
      <w:r w:rsidR="00533232" w:rsidRPr="00D767D3">
        <w:rPr>
          <w:rFonts w:ascii="Times New Roman" w:eastAsia="SimSun" w:hAnsi="Times New Roman" w:cs="Times New Roman"/>
          <w:sz w:val="24"/>
          <w:szCs w:val="24"/>
        </w:rPr>
        <w:t>1</w:t>
      </w:r>
      <w:r w:rsidR="00533232">
        <w:rPr>
          <w:rFonts w:ascii="SimSun" w:eastAsia="SimSun" w:hAnsi="SimSun" w:hint="eastAsia"/>
          <w:sz w:val="24"/>
          <w:szCs w:val="24"/>
        </w:rPr>
        <w:t>试图通过操纵指导语调整被试对匹配判断和不匹配判断的反应优先级从而探究判断优先级是否会改变知觉匹配任务中各条件下快同效应的方向及大小</w:t>
      </w:r>
      <w:ins w:id="103" w:author="Hu, C-P" w:date="2023-05-04T17:05:00Z">
        <w:r w:rsidR="00C12083">
          <w:rPr>
            <w:rFonts w:ascii="SimSun" w:eastAsia="SimSun" w:hAnsi="SimSun" w:hint="eastAsia"/>
            <w:sz w:val="24"/>
            <w:szCs w:val="24"/>
          </w:rPr>
          <w:t>，同时也将探索自我相关性是否会与判断优先级发生交互作用</w:t>
        </w:r>
      </w:ins>
      <w:r w:rsidR="00533232">
        <w:rPr>
          <w:rFonts w:ascii="SimSun" w:eastAsia="SimSun" w:hAnsi="SimSun" w:hint="eastAsia"/>
          <w:sz w:val="24"/>
          <w:szCs w:val="24"/>
        </w:rPr>
        <w:t>。</w:t>
      </w:r>
    </w:p>
    <w:p w14:paraId="1C4AA79F" w14:textId="53952521" w:rsidR="00133A48" w:rsidRDefault="00533232" w:rsidP="000A1EBA">
      <w:pPr>
        <w:spacing w:line="400" w:lineRule="exact"/>
        <w:ind w:firstLine="480"/>
        <w:rPr>
          <w:rFonts w:ascii="SimSun" w:eastAsia="SimSun" w:hAnsi="SimSun"/>
          <w:sz w:val="24"/>
          <w:szCs w:val="24"/>
        </w:rPr>
      </w:pPr>
      <w:r>
        <w:rPr>
          <w:rFonts w:ascii="SimSun" w:eastAsia="SimSun" w:hAnsi="SimSun" w:hint="eastAsia"/>
          <w:sz w:val="24"/>
          <w:szCs w:val="24"/>
        </w:rPr>
        <w:t>实验</w:t>
      </w:r>
      <w:r w:rsidRPr="00D767D3">
        <w:rPr>
          <w:rFonts w:ascii="Times New Roman" w:eastAsia="SimSun" w:hAnsi="Times New Roman" w:cs="Times New Roman"/>
          <w:sz w:val="24"/>
          <w:szCs w:val="24"/>
        </w:rPr>
        <w:t>2</w:t>
      </w:r>
      <w:r>
        <w:rPr>
          <w:rFonts w:ascii="SimSun" w:eastAsia="SimSun" w:hAnsi="SimSun" w:hint="eastAsia"/>
          <w:sz w:val="24"/>
          <w:szCs w:val="24"/>
        </w:rPr>
        <w:t>在经典的知觉匹配任务中</w:t>
      </w:r>
      <w:r w:rsidR="001D243F">
        <w:rPr>
          <w:rFonts w:ascii="SimSun" w:eastAsia="SimSun" w:hAnsi="SimSun" w:hint="eastAsia"/>
          <w:sz w:val="24"/>
          <w:szCs w:val="24"/>
        </w:rPr>
        <w:t>操纵不同</w:t>
      </w:r>
      <w:r>
        <w:rPr>
          <w:rFonts w:ascii="SimSun" w:eastAsia="SimSun" w:hAnsi="SimSun" w:hint="eastAsia"/>
          <w:sz w:val="24"/>
          <w:szCs w:val="24"/>
        </w:rPr>
        <w:t>图形</w:t>
      </w:r>
      <w:r w:rsidR="001D243F">
        <w:rPr>
          <w:rFonts w:ascii="SimSun" w:eastAsia="SimSun" w:hAnsi="SimSun" w:hint="eastAsia"/>
          <w:sz w:val="24"/>
          <w:szCs w:val="24"/>
        </w:rPr>
        <w:t>的反应优先级别</w:t>
      </w:r>
      <w:r>
        <w:rPr>
          <w:rFonts w:ascii="SimSun" w:eastAsia="SimSun" w:hAnsi="SimSun" w:hint="eastAsia"/>
          <w:sz w:val="24"/>
          <w:szCs w:val="24"/>
        </w:rPr>
        <w:t>，试图探究被试的反应时和正确率是否会因</w:t>
      </w:r>
      <w:r w:rsidR="001D243F">
        <w:rPr>
          <w:rFonts w:ascii="SimSun" w:eastAsia="SimSun" w:hAnsi="SimSun" w:hint="eastAsia"/>
          <w:sz w:val="24"/>
          <w:szCs w:val="24"/>
        </w:rPr>
        <w:t>任务的优先级别</w:t>
      </w:r>
      <w:r>
        <w:rPr>
          <w:rFonts w:ascii="SimSun" w:eastAsia="SimSun" w:hAnsi="SimSun" w:hint="eastAsia"/>
          <w:sz w:val="24"/>
          <w:szCs w:val="24"/>
        </w:rPr>
        <w:t>而</w:t>
      </w:r>
      <w:r w:rsidR="001D243F">
        <w:rPr>
          <w:rFonts w:ascii="SimSun" w:eastAsia="SimSun" w:hAnsi="SimSun" w:hint="eastAsia"/>
          <w:sz w:val="24"/>
          <w:szCs w:val="24"/>
        </w:rPr>
        <w:t>出现优先的效应</w:t>
      </w:r>
      <w:r>
        <w:rPr>
          <w:rFonts w:ascii="SimSun" w:eastAsia="SimSun" w:hAnsi="SimSun" w:hint="eastAsia"/>
          <w:sz w:val="24"/>
          <w:szCs w:val="24"/>
        </w:rPr>
        <w:t>，并且</w:t>
      </w:r>
      <w:r w:rsidR="001D243F">
        <w:rPr>
          <w:rFonts w:ascii="SimSun" w:eastAsia="SimSun" w:hAnsi="SimSun" w:hint="eastAsia"/>
          <w:sz w:val="24"/>
          <w:szCs w:val="24"/>
        </w:rPr>
        <w:t>探索</w:t>
      </w:r>
      <w:r>
        <w:rPr>
          <w:rFonts w:ascii="SimSun" w:eastAsia="SimSun" w:hAnsi="SimSun" w:hint="eastAsia"/>
          <w:sz w:val="24"/>
          <w:szCs w:val="24"/>
        </w:rPr>
        <w:t>这一</w:t>
      </w:r>
      <w:r w:rsidR="001D243F">
        <w:rPr>
          <w:rFonts w:ascii="SimSun" w:eastAsia="SimSun" w:hAnsi="SimSun" w:hint="eastAsia"/>
          <w:sz w:val="24"/>
          <w:szCs w:val="24"/>
        </w:rPr>
        <w:t>任务</w:t>
      </w:r>
      <w:r>
        <w:rPr>
          <w:rFonts w:ascii="SimSun" w:eastAsia="SimSun" w:hAnsi="SimSun" w:hint="eastAsia"/>
          <w:sz w:val="24"/>
          <w:szCs w:val="24"/>
        </w:rPr>
        <w:t>优先</w:t>
      </w:r>
      <w:r w:rsidR="001D243F">
        <w:rPr>
          <w:rFonts w:ascii="SimSun" w:eastAsia="SimSun" w:hAnsi="SimSun" w:hint="eastAsia"/>
          <w:sz w:val="24"/>
          <w:szCs w:val="24"/>
        </w:rPr>
        <w:t>效应</w:t>
      </w:r>
      <w:r>
        <w:rPr>
          <w:rFonts w:ascii="SimSun" w:eastAsia="SimSun" w:hAnsi="SimSun" w:hint="eastAsia"/>
          <w:sz w:val="24"/>
          <w:szCs w:val="24"/>
        </w:rPr>
        <w:t>是否会与自我优势效应产生交互作用。</w:t>
      </w:r>
    </w:p>
    <w:p w14:paraId="3682D0E8" w14:textId="77777777" w:rsidR="000A1EBA" w:rsidRDefault="000A1EBA" w:rsidP="000A1EBA">
      <w:pPr>
        <w:spacing w:line="400" w:lineRule="exact"/>
        <w:ind w:firstLine="480"/>
        <w:rPr>
          <w:rFonts w:ascii="SimSun" w:eastAsia="SimSun" w:hAnsi="SimSun"/>
          <w:sz w:val="24"/>
          <w:szCs w:val="24"/>
        </w:rPr>
      </w:pPr>
    </w:p>
    <w:p w14:paraId="6C220355" w14:textId="77777777" w:rsidR="000A1EBA" w:rsidRDefault="000A1EBA" w:rsidP="000A1EBA">
      <w:pPr>
        <w:spacing w:line="400" w:lineRule="exact"/>
        <w:ind w:firstLine="480"/>
        <w:rPr>
          <w:rFonts w:ascii="SimSun" w:eastAsia="SimSun" w:hAnsi="SimSun"/>
          <w:sz w:val="24"/>
          <w:szCs w:val="24"/>
        </w:rPr>
      </w:pPr>
    </w:p>
    <w:p w14:paraId="02A87ABB" w14:textId="77777777" w:rsidR="000A1EBA" w:rsidRDefault="000A1EBA" w:rsidP="000A1EBA">
      <w:pPr>
        <w:spacing w:line="400" w:lineRule="exact"/>
        <w:ind w:firstLine="480"/>
        <w:rPr>
          <w:rFonts w:ascii="SimSun" w:eastAsia="SimSun" w:hAnsi="SimSun"/>
          <w:sz w:val="24"/>
          <w:szCs w:val="24"/>
        </w:rPr>
      </w:pPr>
    </w:p>
    <w:p w14:paraId="0341869D" w14:textId="77777777" w:rsidR="000A1EBA" w:rsidRDefault="000A1EBA" w:rsidP="000A1EBA">
      <w:pPr>
        <w:spacing w:line="400" w:lineRule="exact"/>
        <w:ind w:firstLine="480"/>
        <w:rPr>
          <w:rFonts w:ascii="SimSun" w:eastAsia="SimSun" w:hAnsi="SimSun"/>
          <w:sz w:val="24"/>
          <w:szCs w:val="24"/>
        </w:rPr>
      </w:pPr>
    </w:p>
    <w:p w14:paraId="42C0FEAF" w14:textId="77777777" w:rsidR="000A1EBA" w:rsidRDefault="000A1EBA" w:rsidP="000A1EBA">
      <w:pPr>
        <w:spacing w:line="400" w:lineRule="exact"/>
        <w:ind w:firstLine="480"/>
        <w:rPr>
          <w:rFonts w:ascii="SimSun" w:eastAsia="SimSun" w:hAnsi="SimSun"/>
          <w:sz w:val="24"/>
          <w:szCs w:val="24"/>
        </w:rPr>
      </w:pPr>
    </w:p>
    <w:p w14:paraId="2B4D7742" w14:textId="77777777" w:rsidR="000A1EBA" w:rsidRDefault="000A1EBA" w:rsidP="000A1EBA">
      <w:pPr>
        <w:spacing w:line="400" w:lineRule="exact"/>
        <w:ind w:firstLine="480"/>
        <w:rPr>
          <w:rFonts w:ascii="SimSun" w:eastAsia="SimSun" w:hAnsi="SimSun"/>
          <w:sz w:val="24"/>
          <w:szCs w:val="24"/>
        </w:rPr>
      </w:pPr>
    </w:p>
    <w:p w14:paraId="4836749F" w14:textId="77777777" w:rsidR="000A1EBA" w:rsidRDefault="000A1EBA" w:rsidP="000A1EBA">
      <w:pPr>
        <w:spacing w:line="400" w:lineRule="exact"/>
        <w:ind w:firstLine="480"/>
        <w:rPr>
          <w:rFonts w:ascii="SimSun" w:eastAsia="SimSun" w:hAnsi="SimSun"/>
          <w:sz w:val="24"/>
          <w:szCs w:val="24"/>
        </w:rPr>
      </w:pPr>
    </w:p>
    <w:p w14:paraId="5C952697" w14:textId="77777777" w:rsidR="000A1EBA" w:rsidRDefault="000A1EBA" w:rsidP="000A1EBA">
      <w:pPr>
        <w:spacing w:line="400" w:lineRule="exact"/>
        <w:ind w:firstLine="480"/>
        <w:rPr>
          <w:rFonts w:ascii="SimSun" w:eastAsia="SimSun" w:hAnsi="SimSun"/>
          <w:sz w:val="24"/>
          <w:szCs w:val="24"/>
        </w:rPr>
      </w:pPr>
    </w:p>
    <w:p w14:paraId="634FA656" w14:textId="77777777" w:rsidR="000A1EBA" w:rsidRDefault="000A1EBA" w:rsidP="000A1EBA">
      <w:pPr>
        <w:spacing w:line="400" w:lineRule="exact"/>
        <w:ind w:firstLine="480"/>
        <w:rPr>
          <w:rFonts w:ascii="SimSun" w:eastAsia="SimSun" w:hAnsi="SimSun"/>
          <w:sz w:val="24"/>
          <w:szCs w:val="24"/>
        </w:rPr>
      </w:pPr>
    </w:p>
    <w:p w14:paraId="667DB713" w14:textId="77777777" w:rsidR="000A1EBA" w:rsidRDefault="000A1EBA" w:rsidP="000A1EBA">
      <w:pPr>
        <w:spacing w:line="400" w:lineRule="exact"/>
        <w:ind w:firstLine="480"/>
        <w:rPr>
          <w:rFonts w:ascii="SimSun" w:eastAsia="SimSun" w:hAnsi="SimSun"/>
          <w:sz w:val="24"/>
          <w:szCs w:val="24"/>
        </w:rPr>
      </w:pPr>
    </w:p>
    <w:p w14:paraId="19BC10CD" w14:textId="77777777" w:rsidR="000A1EBA" w:rsidRDefault="000A1EBA" w:rsidP="000A1EBA">
      <w:pPr>
        <w:spacing w:line="400" w:lineRule="exact"/>
        <w:ind w:firstLine="480"/>
        <w:rPr>
          <w:rFonts w:ascii="SimSun" w:eastAsia="SimSun" w:hAnsi="SimSun"/>
          <w:sz w:val="24"/>
          <w:szCs w:val="24"/>
        </w:rPr>
      </w:pPr>
    </w:p>
    <w:p w14:paraId="6806EE4F" w14:textId="77777777" w:rsidR="000A1EBA" w:rsidRDefault="000A1EBA" w:rsidP="000A1EBA">
      <w:pPr>
        <w:spacing w:line="400" w:lineRule="exact"/>
        <w:ind w:firstLine="480"/>
        <w:rPr>
          <w:rFonts w:ascii="SimSun" w:eastAsia="SimSun" w:hAnsi="SimSun"/>
          <w:sz w:val="24"/>
          <w:szCs w:val="24"/>
        </w:rPr>
      </w:pPr>
    </w:p>
    <w:p w14:paraId="7EDE1A12" w14:textId="77777777" w:rsidR="000A1EBA" w:rsidRDefault="000A1EBA" w:rsidP="000A1EBA">
      <w:pPr>
        <w:spacing w:line="400" w:lineRule="exact"/>
        <w:ind w:firstLine="480"/>
        <w:rPr>
          <w:rFonts w:ascii="SimSun" w:eastAsia="SimSun" w:hAnsi="SimSun"/>
          <w:sz w:val="24"/>
          <w:szCs w:val="24"/>
        </w:rPr>
      </w:pPr>
    </w:p>
    <w:p w14:paraId="3FFFDD38" w14:textId="77777777" w:rsidR="000A1EBA" w:rsidRDefault="000A1EBA" w:rsidP="000A1EBA">
      <w:pPr>
        <w:spacing w:line="400" w:lineRule="exact"/>
        <w:ind w:firstLine="480"/>
        <w:rPr>
          <w:rFonts w:ascii="SimSun" w:eastAsia="SimSun" w:hAnsi="SimSun"/>
          <w:sz w:val="24"/>
          <w:szCs w:val="24"/>
        </w:rPr>
      </w:pPr>
    </w:p>
    <w:p w14:paraId="215D8FA3" w14:textId="77777777" w:rsidR="000A1EBA" w:rsidRDefault="000A1EBA" w:rsidP="000A1EBA">
      <w:pPr>
        <w:spacing w:line="400" w:lineRule="exact"/>
        <w:ind w:firstLine="480"/>
        <w:rPr>
          <w:rFonts w:ascii="SimSun" w:eastAsia="SimSun" w:hAnsi="SimSun"/>
          <w:sz w:val="24"/>
          <w:szCs w:val="24"/>
        </w:rPr>
      </w:pPr>
    </w:p>
    <w:p w14:paraId="73887B26" w14:textId="77777777" w:rsidR="000A1EBA" w:rsidRDefault="000A1EBA" w:rsidP="000A1EBA">
      <w:pPr>
        <w:spacing w:line="400" w:lineRule="exact"/>
        <w:ind w:firstLine="480"/>
        <w:rPr>
          <w:rFonts w:ascii="SimSun" w:eastAsia="SimSun" w:hAnsi="SimSun"/>
          <w:sz w:val="24"/>
          <w:szCs w:val="24"/>
        </w:rPr>
      </w:pPr>
    </w:p>
    <w:p w14:paraId="25760695" w14:textId="77777777" w:rsidR="00F44F70" w:rsidRDefault="00F44F70" w:rsidP="000A1EBA">
      <w:pPr>
        <w:spacing w:line="400" w:lineRule="exact"/>
        <w:ind w:firstLine="480"/>
        <w:rPr>
          <w:rFonts w:ascii="SimSun" w:eastAsia="SimSun" w:hAnsi="SimSun"/>
          <w:sz w:val="24"/>
          <w:szCs w:val="24"/>
        </w:rPr>
      </w:pPr>
    </w:p>
    <w:p w14:paraId="2BB847B9" w14:textId="48C575E9" w:rsidR="000A1EBA" w:rsidRPr="000A1EBA" w:rsidRDefault="000A1EBA" w:rsidP="000A1EBA">
      <w:pPr>
        <w:spacing w:line="400" w:lineRule="exact"/>
        <w:rPr>
          <w:rFonts w:ascii="SimSun" w:eastAsia="SimSun" w:hAnsi="SimSun"/>
          <w:sz w:val="24"/>
          <w:szCs w:val="24"/>
        </w:rPr>
      </w:pPr>
    </w:p>
    <w:p w14:paraId="73DB778C" w14:textId="77777777" w:rsidR="00133A48" w:rsidRPr="003A784D" w:rsidRDefault="00133A48" w:rsidP="00652CEA">
      <w:pPr>
        <w:spacing w:beforeLines="50" w:before="156" w:afterLines="50" w:after="156"/>
        <w:jc w:val="center"/>
        <w:outlineLvl w:val="0"/>
        <w:rPr>
          <w:rFonts w:ascii="SimHei" w:eastAsia="SimHei" w:hAnsi="SimHei"/>
          <w:b/>
          <w:bCs/>
          <w:sz w:val="32"/>
          <w:szCs w:val="32"/>
        </w:rPr>
      </w:pPr>
      <w:bookmarkStart w:id="104" w:name="_Toc134077544"/>
      <w:r w:rsidRPr="003A784D">
        <w:rPr>
          <w:rFonts w:ascii="SimHei" w:eastAsia="SimHei" w:hAnsi="SimHei" w:hint="eastAsia"/>
          <w:b/>
          <w:bCs/>
          <w:sz w:val="32"/>
          <w:szCs w:val="32"/>
        </w:rPr>
        <w:t>第</w:t>
      </w:r>
      <w:r w:rsidRPr="003A784D">
        <w:rPr>
          <w:rFonts w:ascii="Times New Roman" w:eastAsia="SimHei" w:hAnsi="Times New Roman" w:cs="Times New Roman"/>
          <w:b/>
          <w:bCs/>
          <w:sz w:val="32"/>
          <w:szCs w:val="32"/>
        </w:rPr>
        <w:t>2</w:t>
      </w:r>
      <w:r w:rsidRPr="003A784D">
        <w:rPr>
          <w:rFonts w:ascii="SimHei" w:eastAsia="SimHei" w:hAnsi="SimHei" w:hint="eastAsia"/>
          <w:b/>
          <w:bCs/>
          <w:sz w:val="32"/>
          <w:szCs w:val="32"/>
        </w:rPr>
        <w:t>章</w:t>
      </w:r>
      <w:bookmarkEnd w:id="104"/>
    </w:p>
    <w:p w14:paraId="45862727" w14:textId="77777777" w:rsidR="00133A48" w:rsidRPr="003A784D" w:rsidRDefault="00133A48" w:rsidP="00652CEA">
      <w:pPr>
        <w:spacing w:beforeLines="50" w:before="156" w:afterLines="50" w:after="156"/>
        <w:jc w:val="center"/>
        <w:outlineLvl w:val="0"/>
        <w:rPr>
          <w:rFonts w:ascii="SimHei" w:eastAsia="SimHei" w:hAnsi="SimHei"/>
          <w:b/>
          <w:bCs/>
          <w:sz w:val="32"/>
          <w:szCs w:val="32"/>
        </w:rPr>
      </w:pPr>
      <w:bookmarkStart w:id="105" w:name="_Toc134077545"/>
      <w:r w:rsidRPr="003A784D">
        <w:rPr>
          <w:rFonts w:ascii="SimHei" w:eastAsia="SimHei" w:hAnsi="SimHei" w:hint="eastAsia"/>
          <w:b/>
          <w:bCs/>
          <w:sz w:val="32"/>
          <w:szCs w:val="32"/>
        </w:rPr>
        <w:t>实验</w:t>
      </w:r>
      <w:r w:rsidRPr="003A784D">
        <w:rPr>
          <w:rFonts w:ascii="Times New Roman" w:eastAsia="SimHei" w:hAnsi="Times New Roman" w:cs="Times New Roman"/>
          <w:b/>
          <w:bCs/>
          <w:sz w:val="32"/>
          <w:szCs w:val="32"/>
        </w:rPr>
        <w:t>1</w:t>
      </w:r>
      <w:r w:rsidRPr="003A784D">
        <w:rPr>
          <w:rFonts w:ascii="Times New Roman" w:eastAsia="SimHei" w:hAnsi="Times New Roman" w:cs="Times New Roman"/>
          <w:b/>
          <w:bCs/>
          <w:sz w:val="32"/>
          <w:szCs w:val="32"/>
        </w:rPr>
        <w:t>：</w:t>
      </w:r>
      <w:r w:rsidRPr="003A784D">
        <w:rPr>
          <w:rFonts w:ascii="SimHei" w:eastAsia="SimHei" w:hAnsi="SimHei" w:hint="eastAsia"/>
          <w:b/>
          <w:bCs/>
          <w:sz w:val="32"/>
          <w:szCs w:val="32"/>
        </w:rPr>
        <w:t>判断优先级对自我优势效应的影响</w:t>
      </w:r>
      <w:bookmarkEnd w:id="105"/>
    </w:p>
    <w:p w14:paraId="4698CF38" w14:textId="77777777" w:rsidR="00133A48" w:rsidRPr="00AD41ED" w:rsidRDefault="00133A48" w:rsidP="00652CEA">
      <w:pPr>
        <w:spacing w:beforeLines="50" w:before="156" w:afterLines="50" w:after="156"/>
        <w:outlineLvl w:val="1"/>
        <w:rPr>
          <w:rFonts w:ascii="SimHei" w:eastAsia="SimHei" w:hAnsi="SimHei"/>
          <w:b/>
          <w:bCs/>
          <w:sz w:val="28"/>
          <w:szCs w:val="28"/>
        </w:rPr>
      </w:pPr>
      <w:bookmarkStart w:id="106" w:name="_Toc134077546"/>
      <w:r w:rsidRPr="003A784D">
        <w:rPr>
          <w:rFonts w:ascii="Times New Roman" w:eastAsia="SimHei" w:hAnsi="Times New Roman" w:cs="Times New Roman"/>
          <w:b/>
          <w:bCs/>
          <w:sz w:val="30"/>
          <w:szCs w:val="30"/>
        </w:rPr>
        <w:t>2.1</w:t>
      </w:r>
      <w:r w:rsidRPr="003A784D">
        <w:rPr>
          <w:rFonts w:ascii="SimHei" w:eastAsia="SimHei" w:hAnsi="SimHei"/>
          <w:b/>
          <w:bCs/>
          <w:sz w:val="30"/>
          <w:szCs w:val="30"/>
        </w:rPr>
        <w:t xml:space="preserve"> </w:t>
      </w:r>
      <w:r w:rsidRPr="003A784D">
        <w:rPr>
          <w:rFonts w:ascii="SimHei" w:eastAsia="SimHei" w:hAnsi="SimHei" w:hint="eastAsia"/>
          <w:b/>
          <w:bCs/>
          <w:sz w:val="30"/>
          <w:szCs w:val="30"/>
        </w:rPr>
        <w:t>方法</w:t>
      </w:r>
      <w:bookmarkEnd w:id="106"/>
    </w:p>
    <w:p w14:paraId="6F527F31" w14:textId="77777777" w:rsidR="00133A48" w:rsidRPr="003A784D" w:rsidRDefault="00133A48" w:rsidP="00652CEA">
      <w:pPr>
        <w:spacing w:beforeLines="50" w:before="156" w:afterLines="50" w:after="156" w:line="400" w:lineRule="exact"/>
        <w:outlineLvl w:val="2"/>
        <w:rPr>
          <w:rFonts w:ascii="SimHei" w:eastAsia="SimHei" w:hAnsi="SimHei"/>
          <w:b/>
          <w:bCs/>
          <w:sz w:val="28"/>
          <w:szCs w:val="28"/>
        </w:rPr>
      </w:pPr>
      <w:bookmarkStart w:id="107" w:name="_Toc134077547"/>
      <w:r w:rsidRPr="003A784D">
        <w:rPr>
          <w:rFonts w:ascii="Times New Roman" w:eastAsia="SimHei" w:hAnsi="Times New Roman" w:cs="Times New Roman"/>
          <w:b/>
          <w:bCs/>
          <w:sz w:val="28"/>
          <w:szCs w:val="28"/>
        </w:rPr>
        <w:t xml:space="preserve">2.1.1 </w:t>
      </w:r>
      <w:r w:rsidRPr="003A784D">
        <w:rPr>
          <w:rFonts w:ascii="SimHei" w:eastAsia="SimHei" w:hAnsi="SimHei" w:hint="eastAsia"/>
          <w:b/>
          <w:bCs/>
          <w:sz w:val="28"/>
          <w:szCs w:val="28"/>
        </w:rPr>
        <w:t>实验被试</w:t>
      </w:r>
      <w:bookmarkEnd w:id="107"/>
    </w:p>
    <w:p w14:paraId="4A7EAB3F" w14:textId="4DA9AEEF" w:rsidR="0015032B" w:rsidRDefault="00133A48" w:rsidP="00250072">
      <w:pPr>
        <w:spacing w:line="400" w:lineRule="exact"/>
        <w:ind w:firstLineChars="200" w:firstLine="480"/>
        <w:rPr>
          <w:rFonts w:ascii="SimSun" w:eastAsia="SimSun" w:hAnsi="SimSun" w:cs="Times New Roman"/>
          <w:sz w:val="24"/>
          <w:szCs w:val="24"/>
        </w:rPr>
      </w:pPr>
      <w:r w:rsidRPr="0040273D">
        <w:rPr>
          <w:rFonts w:ascii="SimSun" w:eastAsia="SimSun" w:hAnsi="SimSun" w:cs="Times New Roman" w:hint="eastAsia"/>
          <w:sz w:val="24"/>
          <w:szCs w:val="24"/>
        </w:rPr>
        <w:t>实验</w:t>
      </w:r>
      <w:r w:rsidRPr="008D28ED">
        <w:rPr>
          <w:rFonts w:ascii="Times New Roman" w:eastAsia="SimSun" w:hAnsi="Times New Roman" w:cs="Times New Roman"/>
          <w:sz w:val="24"/>
          <w:szCs w:val="24"/>
        </w:rPr>
        <w:t>1</w:t>
      </w:r>
      <w:r w:rsidRPr="0040273D">
        <w:rPr>
          <w:rFonts w:ascii="SimSun" w:eastAsia="SimSun" w:hAnsi="SimSun" w:cs="Times New Roman" w:hint="eastAsia"/>
          <w:sz w:val="24"/>
          <w:szCs w:val="24"/>
        </w:rPr>
        <w:t>中判断优先级</w:t>
      </w:r>
      <w:r>
        <w:rPr>
          <w:rFonts w:ascii="SimSun" w:eastAsia="SimSun" w:hAnsi="SimSun" w:cs="Times New Roman" w:hint="eastAsia"/>
          <w:sz w:val="24"/>
          <w:szCs w:val="24"/>
        </w:rPr>
        <w:t>（匹配判断优先、不匹配判断优先）</w:t>
      </w:r>
      <w:r w:rsidRPr="0040273D">
        <w:rPr>
          <w:rFonts w:ascii="SimSun" w:eastAsia="SimSun" w:hAnsi="SimSun" w:cs="Times New Roman" w:hint="eastAsia"/>
          <w:sz w:val="24"/>
          <w:szCs w:val="24"/>
        </w:rPr>
        <w:t>为被试间变量，因此实验</w:t>
      </w:r>
      <w:r w:rsidRPr="008D28ED">
        <w:rPr>
          <w:rFonts w:ascii="Times New Roman" w:eastAsia="SimSun" w:hAnsi="Times New Roman" w:cs="Times New Roman"/>
          <w:sz w:val="24"/>
          <w:szCs w:val="24"/>
        </w:rPr>
        <w:t>1</w:t>
      </w:r>
      <w:r w:rsidRPr="0040273D">
        <w:rPr>
          <w:rFonts w:ascii="SimSun" w:eastAsia="SimSun" w:hAnsi="SimSun" w:cs="Times New Roman" w:hint="eastAsia"/>
          <w:sz w:val="24"/>
          <w:szCs w:val="24"/>
        </w:rPr>
        <w:t>又分为实验</w:t>
      </w:r>
      <w:r w:rsidRPr="008D28ED">
        <w:rPr>
          <w:rFonts w:ascii="Times New Roman" w:eastAsia="SimSun" w:hAnsi="Times New Roman" w:cs="Times New Roman"/>
          <w:sz w:val="24"/>
          <w:szCs w:val="24"/>
        </w:rPr>
        <w:t>1A</w:t>
      </w:r>
      <w:r w:rsidRPr="008D28ED">
        <w:rPr>
          <w:rFonts w:ascii="Times New Roman" w:eastAsia="SimSun" w:hAnsi="Times New Roman" w:cs="Times New Roman"/>
          <w:sz w:val="24"/>
          <w:szCs w:val="24"/>
        </w:rPr>
        <w:t>：</w:t>
      </w:r>
      <w:r w:rsidRPr="0040273D">
        <w:rPr>
          <w:rFonts w:ascii="SimSun" w:eastAsia="SimSun" w:hAnsi="SimSun" w:cs="Times New Roman" w:hint="eastAsia"/>
          <w:sz w:val="24"/>
          <w:szCs w:val="24"/>
        </w:rPr>
        <w:t>实验任务要求被试优先进行匹配判断，</w:t>
      </w:r>
      <w:r w:rsidRPr="008D28ED">
        <w:rPr>
          <w:rFonts w:ascii="Times New Roman" w:eastAsia="SimSun" w:hAnsi="Times New Roman" w:cs="Times New Roman"/>
          <w:sz w:val="24"/>
          <w:szCs w:val="24"/>
        </w:rPr>
        <w:t>1B</w:t>
      </w:r>
      <w:r w:rsidRPr="008D28ED">
        <w:rPr>
          <w:rFonts w:ascii="Times New Roman" w:eastAsia="SimSun" w:hAnsi="Times New Roman" w:cs="Times New Roman"/>
          <w:sz w:val="24"/>
          <w:szCs w:val="24"/>
        </w:rPr>
        <w:t>：</w:t>
      </w:r>
      <w:r w:rsidRPr="0040273D">
        <w:rPr>
          <w:rFonts w:ascii="SimSun" w:eastAsia="SimSun" w:hAnsi="SimSun" w:cs="Times New Roman" w:hint="eastAsia"/>
          <w:sz w:val="24"/>
          <w:szCs w:val="24"/>
        </w:rPr>
        <w:t>实验任务要求被试优先进行不匹配判断两个子实验。</w:t>
      </w:r>
      <w:r w:rsidR="002E7AED">
        <w:rPr>
          <w:rFonts w:ascii="SimSun" w:eastAsia="SimSun" w:hAnsi="SimSun" w:cs="Times New Roman" w:hint="eastAsia"/>
          <w:sz w:val="24"/>
          <w:szCs w:val="24"/>
        </w:rPr>
        <w:t>实验</w:t>
      </w:r>
      <w:r w:rsidR="002E7AED" w:rsidRPr="00D520DA">
        <w:rPr>
          <w:rFonts w:ascii="Times New Roman" w:eastAsia="SimSun" w:hAnsi="Times New Roman" w:cs="Times New Roman"/>
          <w:sz w:val="24"/>
          <w:szCs w:val="24"/>
        </w:rPr>
        <w:t>1</w:t>
      </w:r>
      <w:r w:rsidR="002E7AED">
        <w:rPr>
          <w:rFonts w:ascii="SimSun" w:eastAsia="SimSun" w:hAnsi="SimSun" w:cs="Times New Roman" w:hint="eastAsia"/>
          <w:sz w:val="24"/>
          <w:szCs w:val="24"/>
        </w:rPr>
        <w:t>的被试进行统一招募后，随机分配为实验</w:t>
      </w:r>
      <w:r w:rsidR="002E7AED" w:rsidRPr="008D28ED">
        <w:rPr>
          <w:rFonts w:ascii="Times New Roman" w:eastAsia="SimSun" w:hAnsi="Times New Roman" w:cs="Times New Roman"/>
          <w:sz w:val="24"/>
          <w:szCs w:val="24"/>
        </w:rPr>
        <w:t>1A</w:t>
      </w:r>
      <w:r w:rsidR="002E7AED">
        <w:rPr>
          <w:rFonts w:ascii="SimSun" w:eastAsia="SimSun" w:hAnsi="SimSun" w:cs="Times New Roman" w:hint="eastAsia"/>
          <w:sz w:val="24"/>
          <w:szCs w:val="24"/>
        </w:rPr>
        <w:t>或</w:t>
      </w:r>
      <w:r w:rsidR="002E7AED" w:rsidRPr="008D28ED">
        <w:rPr>
          <w:rFonts w:ascii="Times New Roman" w:eastAsia="SimSun" w:hAnsi="Times New Roman" w:cs="Times New Roman"/>
          <w:sz w:val="24"/>
          <w:szCs w:val="24"/>
        </w:rPr>
        <w:t>1B</w:t>
      </w:r>
      <w:r w:rsidR="002E7AED">
        <w:rPr>
          <w:rFonts w:ascii="SimSun" w:eastAsia="SimSun" w:hAnsi="SimSun" w:cs="Times New Roman" w:hint="eastAsia"/>
          <w:sz w:val="24"/>
          <w:szCs w:val="24"/>
        </w:rPr>
        <w:t>的被试</w:t>
      </w:r>
      <w:r w:rsidRPr="0040273D">
        <w:rPr>
          <w:rFonts w:ascii="SimSun" w:eastAsia="SimSun" w:hAnsi="SimSun" w:cs="Times New Roman" w:hint="eastAsia"/>
          <w:sz w:val="24"/>
          <w:szCs w:val="24"/>
        </w:rPr>
        <w:t>。</w:t>
      </w:r>
    </w:p>
    <w:p w14:paraId="4AE67190" w14:textId="35C41CA8" w:rsidR="00133A48" w:rsidRPr="0040273D" w:rsidRDefault="0015032B" w:rsidP="00250072">
      <w:pPr>
        <w:spacing w:line="400" w:lineRule="exact"/>
        <w:ind w:firstLineChars="200" w:firstLine="480"/>
        <w:rPr>
          <w:rFonts w:ascii="SimSun" w:eastAsia="SimSun" w:hAnsi="SimSun" w:cs="Times New Roman"/>
          <w:sz w:val="24"/>
          <w:szCs w:val="24"/>
        </w:rPr>
      </w:pPr>
      <w:bookmarkStart w:id="108" w:name="OLE_LINK1"/>
      <w:r>
        <w:rPr>
          <w:rFonts w:ascii="SimSun" w:eastAsia="SimSun" w:hAnsi="SimSun" w:cs="Times New Roman" w:hint="eastAsia"/>
          <w:sz w:val="24"/>
          <w:szCs w:val="24"/>
        </w:rPr>
        <w:t>实验</w:t>
      </w:r>
      <w:r w:rsidRPr="008D28ED">
        <w:rPr>
          <w:rFonts w:ascii="Times New Roman" w:eastAsia="SimSun" w:hAnsi="Times New Roman" w:cs="Times New Roman"/>
          <w:sz w:val="24"/>
          <w:szCs w:val="24"/>
        </w:rPr>
        <w:t>1</w:t>
      </w:r>
      <w:r>
        <w:rPr>
          <w:rFonts w:ascii="SimSun" w:eastAsia="SimSun" w:hAnsi="SimSun" w:cs="Times New Roman" w:hint="eastAsia"/>
          <w:sz w:val="24"/>
          <w:szCs w:val="24"/>
        </w:rPr>
        <w:t>使用贝叶斯因子序列分析方法</w:t>
      </w:r>
      <w:r w:rsidR="00FC3B77">
        <w:rPr>
          <w:rFonts w:ascii="SimSun" w:eastAsia="SimSun" w:hAnsi="SimSun" w:cs="Times New Roman" w:hint="eastAsia"/>
          <w:sz w:val="24"/>
          <w:szCs w:val="24"/>
        </w:rPr>
        <w:t>决定停止收集数据的时间</w:t>
      </w:r>
      <w:bookmarkEnd w:id="108"/>
      <w:r w:rsidR="00FC3B77">
        <w:rPr>
          <w:rFonts w:ascii="SimSun" w:eastAsia="SimSun" w:hAnsi="SimSun" w:cs="Times New Roman" w:hint="eastAsia"/>
          <w:sz w:val="24"/>
          <w:szCs w:val="24"/>
        </w:rPr>
        <w:t>，以</w:t>
      </w:r>
      <w:r>
        <w:rPr>
          <w:rFonts w:ascii="SimSun" w:eastAsia="SimSun" w:hAnsi="SimSun" w:cs="Times New Roman" w:hint="eastAsia"/>
          <w:sz w:val="24"/>
          <w:szCs w:val="24"/>
        </w:rPr>
        <w:t>平衡</w:t>
      </w:r>
      <w:r w:rsidR="00FC3B77">
        <w:rPr>
          <w:rFonts w:ascii="SimSun" w:eastAsia="SimSun" w:hAnsi="SimSun" w:cs="Times New Roman" w:hint="eastAsia"/>
          <w:sz w:val="24"/>
          <w:szCs w:val="24"/>
        </w:rPr>
        <w:t>数据</w:t>
      </w:r>
      <w:r>
        <w:rPr>
          <w:rFonts w:ascii="SimSun" w:eastAsia="SimSun" w:hAnsi="SimSun" w:cs="Times New Roman" w:hint="eastAsia"/>
          <w:sz w:val="24"/>
          <w:szCs w:val="24"/>
        </w:rPr>
        <w:t>信息量与效率（</w:t>
      </w:r>
      <w:r w:rsidR="00FC3B77">
        <w:rPr>
          <w:rFonts w:ascii="SimSun" w:eastAsia="SimSun" w:hAnsi="SimSun" w:cs="Times New Roman" w:hint="eastAsia"/>
          <w:sz w:val="24"/>
          <w:szCs w:val="24"/>
        </w:rPr>
        <w:t xml:space="preserve">郑元瑞 </w:t>
      </w:r>
      <w:r w:rsidR="00FC3B77" w:rsidRPr="008D28ED">
        <w:rPr>
          <w:rFonts w:ascii="Times New Roman" w:eastAsia="SimSun" w:hAnsi="Times New Roman" w:cs="Times New Roman"/>
          <w:sz w:val="24"/>
          <w:szCs w:val="24"/>
        </w:rPr>
        <w:t>&amp;</w:t>
      </w:r>
      <w:r w:rsidR="00FC3B77">
        <w:rPr>
          <w:rFonts w:ascii="SimSun" w:eastAsia="SimSun" w:hAnsi="SimSun" w:cs="Times New Roman"/>
          <w:sz w:val="24"/>
          <w:szCs w:val="24"/>
        </w:rPr>
        <w:t xml:space="preserve"> </w:t>
      </w:r>
      <w:r w:rsidR="00FC3B77">
        <w:rPr>
          <w:rFonts w:ascii="SimSun" w:eastAsia="SimSun" w:hAnsi="SimSun" w:cs="Times New Roman" w:hint="eastAsia"/>
          <w:sz w:val="24"/>
          <w:szCs w:val="24"/>
        </w:rPr>
        <w:t>胡传鹏</w:t>
      </w:r>
      <w:r w:rsidR="00FC3B77" w:rsidRPr="008D28ED">
        <w:rPr>
          <w:rFonts w:ascii="Times New Roman" w:eastAsia="SimSun" w:hAnsi="Times New Roman" w:cs="Times New Roman"/>
          <w:sz w:val="24"/>
          <w:szCs w:val="24"/>
        </w:rPr>
        <w:t>，</w:t>
      </w:r>
      <w:r w:rsidR="00FC3B77" w:rsidRPr="008D28ED">
        <w:rPr>
          <w:rFonts w:ascii="Times New Roman" w:eastAsia="SimSun" w:hAnsi="Times New Roman" w:cs="Times New Roman"/>
          <w:sz w:val="24"/>
          <w:szCs w:val="24"/>
        </w:rPr>
        <w:t>2023</w:t>
      </w:r>
      <w:r>
        <w:rPr>
          <w:rFonts w:ascii="SimSun" w:eastAsia="SimSun" w:hAnsi="SimSun" w:cs="Times New Roman" w:hint="eastAsia"/>
          <w:sz w:val="24"/>
          <w:szCs w:val="24"/>
        </w:rPr>
        <w:t>）。</w:t>
      </w:r>
      <w:r w:rsidR="00FC3B77">
        <w:rPr>
          <w:rFonts w:ascii="SimSun" w:eastAsia="SimSun" w:hAnsi="SimSun" w:cs="Times New Roman" w:hint="eastAsia"/>
          <w:sz w:val="24"/>
          <w:szCs w:val="24"/>
        </w:rPr>
        <w:t>将反应时的结果作为贝叶斯因子序列分析中的关键效应。重点关注贝叶斯重复测量方差分析中的交互作用。确定停止收集数据的</w:t>
      </w:r>
      <w:r w:rsidR="00FC3B77" w:rsidRPr="008D28ED">
        <w:rPr>
          <w:rFonts w:ascii="Times New Roman" w:eastAsia="SimSun" w:hAnsi="Times New Roman" w:cs="Times New Roman"/>
          <w:sz w:val="24"/>
          <w:szCs w:val="24"/>
        </w:rPr>
        <w:t>BF</w:t>
      </w:r>
      <w:r w:rsidR="00FC3B77">
        <w:rPr>
          <w:rFonts w:ascii="SimSun" w:eastAsia="SimSun" w:hAnsi="SimSun" w:cs="Times New Roman" w:hint="eastAsia"/>
          <w:sz w:val="24"/>
          <w:szCs w:val="24"/>
        </w:rPr>
        <w:t>阈值为</w:t>
      </w:r>
      <w:r w:rsidR="00FC3B77" w:rsidRPr="008D28ED">
        <w:rPr>
          <w:rFonts w:ascii="Times New Roman" w:eastAsia="SimSun" w:hAnsi="Times New Roman" w:cs="Times New Roman"/>
          <w:sz w:val="24"/>
          <w:szCs w:val="24"/>
        </w:rPr>
        <w:t>10</w:t>
      </w:r>
      <w:r w:rsidR="00FC3B77">
        <w:rPr>
          <w:rFonts w:ascii="SimSun" w:eastAsia="SimSun" w:hAnsi="SimSun" w:cs="Times New Roman" w:hint="eastAsia"/>
          <w:sz w:val="24"/>
          <w:szCs w:val="24"/>
        </w:rPr>
        <w:t>或</w:t>
      </w:r>
      <w:r w:rsidR="00FC3B77" w:rsidRPr="008D28ED">
        <w:rPr>
          <w:rFonts w:ascii="Times New Roman" w:eastAsia="SimSun" w:hAnsi="Times New Roman" w:cs="Times New Roman"/>
          <w:sz w:val="24"/>
          <w:szCs w:val="24"/>
        </w:rPr>
        <w:t>1/10</w:t>
      </w:r>
      <w:r w:rsidR="00FC3B77">
        <w:rPr>
          <w:rFonts w:ascii="SimSun" w:eastAsia="SimSun" w:hAnsi="SimSun" w:cs="Times New Roman" w:hint="eastAsia"/>
          <w:sz w:val="24"/>
          <w:szCs w:val="24"/>
        </w:rPr>
        <w:t>。当</w:t>
      </w:r>
      <w:r w:rsidR="00FC3B77" w:rsidRPr="008D28ED">
        <w:rPr>
          <w:rFonts w:ascii="Times New Roman" w:eastAsia="SimSun" w:hAnsi="Times New Roman" w:cs="Times New Roman"/>
          <w:i/>
          <w:iCs/>
          <w:sz w:val="24"/>
          <w:szCs w:val="24"/>
        </w:rPr>
        <w:t>BF</w:t>
      </w:r>
      <w:r w:rsidR="00FC3B77" w:rsidRPr="008D28ED">
        <w:rPr>
          <w:rFonts w:ascii="Times New Roman" w:eastAsia="SimSun" w:hAnsi="Times New Roman" w:cs="Times New Roman"/>
          <w:i/>
          <w:iCs/>
          <w:sz w:val="24"/>
          <w:szCs w:val="24"/>
          <w:vertAlign w:val="subscript"/>
        </w:rPr>
        <w:t>10</w:t>
      </w:r>
      <w:r w:rsidR="00FC3B77">
        <w:rPr>
          <w:rFonts w:ascii="SimSun" w:eastAsia="SimSun" w:hAnsi="SimSun" w:cs="Times New Roman" w:hint="eastAsia"/>
          <w:sz w:val="24"/>
          <w:szCs w:val="24"/>
        </w:rPr>
        <w:t>大于</w:t>
      </w:r>
      <w:r w:rsidR="00FC3B77" w:rsidRPr="008D28ED">
        <w:rPr>
          <w:rFonts w:ascii="Times New Roman" w:eastAsia="SimSun" w:hAnsi="Times New Roman" w:cs="Times New Roman"/>
          <w:sz w:val="24"/>
          <w:szCs w:val="24"/>
        </w:rPr>
        <w:t>10</w:t>
      </w:r>
      <w:r w:rsidR="00FC3B77">
        <w:rPr>
          <w:rFonts w:ascii="SimSun" w:eastAsia="SimSun" w:hAnsi="SimSun" w:cs="Times New Roman" w:hint="eastAsia"/>
          <w:sz w:val="24"/>
          <w:szCs w:val="24"/>
        </w:rPr>
        <w:t>时，则认为有较强的证据支持备择假设，可</w:t>
      </w:r>
      <w:r w:rsidR="0094494C">
        <w:rPr>
          <w:rFonts w:ascii="SimSun" w:eastAsia="SimSun" w:hAnsi="SimSun" w:cs="Times New Roman" w:hint="eastAsia"/>
          <w:sz w:val="24"/>
          <w:szCs w:val="24"/>
        </w:rPr>
        <w:t>以</w:t>
      </w:r>
      <w:r w:rsidR="00FC3B77">
        <w:rPr>
          <w:rFonts w:ascii="SimSun" w:eastAsia="SimSun" w:hAnsi="SimSun" w:cs="Times New Roman" w:hint="eastAsia"/>
          <w:sz w:val="24"/>
          <w:szCs w:val="24"/>
        </w:rPr>
        <w:t>停止收集数据；当</w:t>
      </w:r>
      <w:r w:rsidR="00FC3B77" w:rsidRPr="008D28ED">
        <w:rPr>
          <w:rFonts w:ascii="Times New Roman" w:eastAsia="SimSun" w:hAnsi="Times New Roman" w:cs="Times New Roman"/>
          <w:i/>
          <w:iCs/>
          <w:sz w:val="24"/>
          <w:szCs w:val="24"/>
        </w:rPr>
        <w:t>BF</w:t>
      </w:r>
      <w:r w:rsidR="00FC3B77" w:rsidRPr="008D28ED">
        <w:rPr>
          <w:rFonts w:ascii="Times New Roman" w:eastAsia="SimSun" w:hAnsi="Times New Roman" w:cs="Times New Roman"/>
          <w:i/>
          <w:iCs/>
          <w:sz w:val="24"/>
          <w:szCs w:val="24"/>
          <w:vertAlign w:val="subscript"/>
        </w:rPr>
        <w:t>10</w:t>
      </w:r>
      <w:r w:rsidR="00FC3B77">
        <w:rPr>
          <w:rFonts w:ascii="SimSun" w:eastAsia="SimSun" w:hAnsi="SimSun" w:cs="Times New Roman" w:hint="eastAsia"/>
          <w:sz w:val="24"/>
          <w:szCs w:val="24"/>
        </w:rPr>
        <w:t>小于</w:t>
      </w:r>
      <w:r w:rsidR="00FC3B77" w:rsidRPr="008D28ED">
        <w:rPr>
          <w:rFonts w:ascii="Times New Roman" w:eastAsia="SimSun" w:hAnsi="Times New Roman" w:cs="Times New Roman"/>
          <w:sz w:val="24"/>
          <w:szCs w:val="24"/>
        </w:rPr>
        <w:t>1/10</w:t>
      </w:r>
      <w:r w:rsidR="00FC3B77">
        <w:rPr>
          <w:rFonts w:ascii="SimSun" w:eastAsia="SimSun" w:hAnsi="SimSun" w:cs="Times New Roman" w:hint="eastAsia"/>
          <w:sz w:val="24"/>
          <w:szCs w:val="24"/>
        </w:rPr>
        <w:t>时，则认为有较强的证据支持原假设，可</w:t>
      </w:r>
      <w:r w:rsidR="0094494C">
        <w:rPr>
          <w:rFonts w:ascii="SimSun" w:eastAsia="SimSun" w:hAnsi="SimSun" w:cs="Times New Roman" w:hint="eastAsia"/>
          <w:sz w:val="24"/>
          <w:szCs w:val="24"/>
        </w:rPr>
        <w:t>以</w:t>
      </w:r>
      <w:r w:rsidR="00FC3B77">
        <w:rPr>
          <w:rFonts w:ascii="SimSun" w:eastAsia="SimSun" w:hAnsi="SimSun" w:cs="Times New Roman" w:hint="eastAsia"/>
          <w:sz w:val="24"/>
          <w:szCs w:val="24"/>
        </w:rPr>
        <w:t>停止收集数据</w:t>
      </w:r>
      <w:bookmarkStart w:id="109" w:name="OLE_LINK9"/>
      <w:r w:rsidR="00FC3B77">
        <w:rPr>
          <w:rFonts w:ascii="SimSun" w:eastAsia="SimSun" w:hAnsi="SimSun" w:cs="Times New Roman" w:hint="eastAsia"/>
          <w:sz w:val="24"/>
          <w:szCs w:val="24"/>
        </w:rPr>
        <w:t>（胡传鹏等</w:t>
      </w:r>
      <w:r w:rsidR="00FC3B77" w:rsidRPr="008D28ED">
        <w:rPr>
          <w:rFonts w:ascii="Times New Roman" w:eastAsia="SimSun" w:hAnsi="Times New Roman" w:cs="Times New Roman"/>
          <w:sz w:val="24"/>
          <w:szCs w:val="24"/>
        </w:rPr>
        <w:t>，</w:t>
      </w:r>
      <w:r w:rsidR="00FC3B77" w:rsidRPr="008D28ED">
        <w:rPr>
          <w:rFonts w:ascii="Times New Roman" w:eastAsia="SimSun" w:hAnsi="Times New Roman" w:cs="Times New Roman"/>
          <w:sz w:val="24"/>
          <w:szCs w:val="24"/>
        </w:rPr>
        <w:t>2018</w:t>
      </w:r>
      <w:r w:rsidR="00FC3B77">
        <w:rPr>
          <w:rFonts w:ascii="SimSun" w:eastAsia="SimSun" w:hAnsi="SimSun" w:cs="Times New Roman" w:hint="eastAsia"/>
          <w:sz w:val="24"/>
          <w:szCs w:val="24"/>
        </w:rPr>
        <w:t>）</w:t>
      </w:r>
      <w:bookmarkEnd w:id="109"/>
      <w:r w:rsidR="00FC3B77">
        <w:rPr>
          <w:rFonts w:ascii="SimSun" w:eastAsia="SimSun" w:hAnsi="SimSun" w:cs="Times New Roman" w:hint="eastAsia"/>
          <w:sz w:val="24"/>
          <w:szCs w:val="24"/>
        </w:rPr>
        <w:t>。</w:t>
      </w:r>
      <w:r w:rsidR="00133A48" w:rsidRPr="0040273D">
        <w:rPr>
          <w:rFonts w:ascii="SimSun" w:eastAsia="SimSun" w:hAnsi="SimSun" w:cs="Times New Roman" w:hint="eastAsia"/>
          <w:sz w:val="24"/>
          <w:szCs w:val="24"/>
        </w:rPr>
        <w:t>实验</w:t>
      </w:r>
      <w:r w:rsidR="00133A48" w:rsidRPr="008D28ED">
        <w:rPr>
          <w:rFonts w:ascii="Times New Roman" w:eastAsia="SimSun" w:hAnsi="Times New Roman" w:cs="Times New Roman"/>
          <w:sz w:val="24"/>
          <w:szCs w:val="24"/>
        </w:rPr>
        <w:t>1A</w:t>
      </w:r>
      <w:r w:rsidR="00133A48" w:rsidRPr="0040273D">
        <w:rPr>
          <w:rFonts w:ascii="SimSun" w:eastAsia="SimSun" w:hAnsi="SimSun" w:cs="Times New Roman" w:hint="eastAsia"/>
          <w:sz w:val="24"/>
          <w:szCs w:val="24"/>
        </w:rPr>
        <w:t>最终招募</w:t>
      </w:r>
      <w:r w:rsidR="00133A48" w:rsidRPr="00D520DA">
        <w:rPr>
          <w:rFonts w:ascii="Times New Roman" w:eastAsia="SimSun" w:hAnsi="Times New Roman" w:cs="Times New Roman"/>
          <w:sz w:val="24"/>
          <w:szCs w:val="24"/>
        </w:rPr>
        <w:t>1</w:t>
      </w:r>
      <w:r w:rsidR="00AB1E63" w:rsidRPr="00D520DA">
        <w:rPr>
          <w:rFonts w:ascii="Times New Roman" w:eastAsia="SimSun" w:hAnsi="Times New Roman" w:cs="Times New Roman"/>
          <w:sz w:val="24"/>
          <w:szCs w:val="24"/>
        </w:rPr>
        <w:t>8</w:t>
      </w:r>
      <w:r w:rsidR="00A91509">
        <w:rPr>
          <w:rFonts w:ascii="Times New Roman" w:eastAsia="SimSun" w:hAnsi="Times New Roman" w:cs="Times New Roman"/>
          <w:sz w:val="24"/>
          <w:szCs w:val="24"/>
        </w:rPr>
        <w:t xml:space="preserve"> </w:t>
      </w:r>
      <w:r w:rsidR="00AB1E63" w:rsidRPr="00D520DA">
        <w:rPr>
          <w:rFonts w:ascii="Times New Roman" w:eastAsia="SimSun" w:hAnsi="Times New Roman" w:cs="Times New Roman"/>
          <w:sz w:val="24"/>
          <w:szCs w:val="24"/>
        </w:rPr>
        <w:t>~</w:t>
      </w:r>
      <w:r w:rsidR="00A91509">
        <w:rPr>
          <w:rFonts w:ascii="Times New Roman" w:eastAsia="SimSun" w:hAnsi="Times New Roman" w:cs="Times New Roman"/>
          <w:sz w:val="24"/>
          <w:szCs w:val="24"/>
        </w:rPr>
        <w:t xml:space="preserve"> </w:t>
      </w:r>
      <w:r w:rsidR="00D520DA" w:rsidRPr="00D520DA">
        <w:rPr>
          <w:rFonts w:ascii="Times New Roman" w:eastAsia="SimSun" w:hAnsi="Times New Roman" w:cs="Times New Roman"/>
          <w:sz w:val="24"/>
          <w:szCs w:val="24"/>
        </w:rPr>
        <w:t>25</w:t>
      </w:r>
      <w:r w:rsidR="00133A48" w:rsidRPr="0040273D">
        <w:rPr>
          <w:rFonts w:ascii="SimSun" w:eastAsia="SimSun" w:hAnsi="SimSun" w:cs="Times New Roman" w:hint="eastAsia"/>
          <w:sz w:val="24"/>
          <w:szCs w:val="24"/>
        </w:rPr>
        <w:t>岁</w:t>
      </w:r>
      <w:r w:rsidR="00336A3F" w:rsidRPr="00336A3F">
        <w:rPr>
          <w:rFonts w:ascii="Times New Roman" w:eastAsia="SimSun" w:hAnsi="Times New Roman" w:cs="Times New Roman"/>
          <w:sz w:val="24"/>
          <w:szCs w:val="24"/>
        </w:rPr>
        <w:t>（</w:t>
      </w:r>
      <w:r w:rsidR="00336A3F" w:rsidRPr="00336A3F">
        <w:rPr>
          <w:rFonts w:ascii="Times New Roman" w:eastAsia="SimSun" w:hAnsi="Times New Roman" w:cs="Times New Roman"/>
          <w:i/>
          <w:iCs/>
          <w:sz w:val="24"/>
          <w:szCs w:val="24"/>
        </w:rPr>
        <w:t xml:space="preserve">M </w:t>
      </w:r>
      <w:r w:rsidR="00336A3F" w:rsidRPr="00336A3F">
        <w:rPr>
          <w:rFonts w:ascii="Times New Roman" w:eastAsia="SimSun" w:hAnsi="Times New Roman" w:cs="Times New Roman"/>
          <w:sz w:val="24"/>
          <w:szCs w:val="24"/>
        </w:rPr>
        <w:t>= 21.20 ± 2.14</w:t>
      </w:r>
      <w:r w:rsidR="00336A3F" w:rsidRPr="00336A3F">
        <w:rPr>
          <w:rFonts w:ascii="Times New Roman" w:eastAsia="SimSun" w:hAnsi="Times New Roman" w:cs="Times New Roman"/>
          <w:sz w:val="24"/>
          <w:szCs w:val="24"/>
        </w:rPr>
        <w:t>）</w:t>
      </w:r>
      <w:r w:rsidR="00133A48" w:rsidRPr="0040273D">
        <w:rPr>
          <w:rFonts w:ascii="SimSun" w:eastAsia="SimSun" w:hAnsi="SimSun" w:cs="Times New Roman" w:hint="eastAsia"/>
          <w:sz w:val="24"/>
          <w:szCs w:val="24"/>
        </w:rPr>
        <w:t>被试</w:t>
      </w:r>
      <w:r w:rsidR="003D5491" w:rsidRPr="008D28ED">
        <w:rPr>
          <w:rFonts w:ascii="Times New Roman" w:eastAsia="SimSun" w:hAnsi="Times New Roman" w:cs="Times New Roman"/>
          <w:sz w:val="24"/>
          <w:szCs w:val="24"/>
        </w:rPr>
        <w:t>20</w:t>
      </w:r>
      <w:r w:rsidR="00133A48" w:rsidRPr="0040273D">
        <w:rPr>
          <w:rFonts w:ascii="SimSun" w:eastAsia="SimSun" w:hAnsi="SimSun" w:cs="Times New Roman" w:hint="eastAsia"/>
          <w:sz w:val="24"/>
          <w:szCs w:val="24"/>
        </w:rPr>
        <w:t>名（男生</w:t>
      </w:r>
      <w:r w:rsidR="00D520DA" w:rsidRPr="00D520DA">
        <w:rPr>
          <w:rFonts w:ascii="Times New Roman" w:eastAsia="SimSun" w:hAnsi="Times New Roman" w:cs="Times New Roman"/>
          <w:sz w:val="24"/>
          <w:szCs w:val="24"/>
        </w:rPr>
        <w:t>11</w:t>
      </w:r>
      <w:r w:rsidR="00133A48" w:rsidRPr="0040273D">
        <w:rPr>
          <w:rFonts w:ascii="SimSun" w:eastAsia="SimSun" w:hAnsi="SimSun" w:cs="Times New Roman" w:hint="eastAsia"/>
          <w:sz w:val="24"/>
          <w:szCs w:val="24"/>
        </w:rPr>
        <w:t>名，女生</w:t>
      </w:r>
      <w:r w:rsidR="00D520DA" w:rsidRPr="00D520DA">
        <w:rPr>
          <w:rFonts w:ascii="Times New Roman" w:eastAsia="SimSun" w:hAnsi="Times New Roman" w:cs="Times New Roman"/>
          <w:sz w:val="24"/>
          <w:szCs w:val="24"/>
        </w:rPr>
        <w:t>9</w:t>
      </w:r>
      <w:r w:rsidR="00133A48" w:rsidRPr="0040273D">
        <w:rPr>
          <w:rFonts w:ascii="SimSun" w:eastAsia="SimSun" w:hAnsi="SimSun" w:cs="Times New Roman" w:hint="eastAsia"/>
          <w:sz w:val="24"/>
          <w:szCs w:val="24"/>
        </w:rPr>
        <w:t>名）。实验</w:t>
      </w:r>
      <w:r w:rsidR="00133A48" w:rsidRPr="00D520DA">
        <w:rPr>
          <w:rFonts w:ascii="Times New Roman" w:eastAsia="SimSun" w:hAnsi="Times New Roman" w:cs="Times New Roman"/>
          <w:sz w:val="24"/>
          <w:szCs w:val="24"/>
        </w:rPr>
        <w:t>1B</w:t>
      </w:r>
      <w:r w:rsidR="00133A48" w:rsidRPr="0040273D">
        <w:rPr>
          <w:rFonts w:ascii="SimSun" w:eastAsia="SimSun" w:hAnsi="SimSun" w:cs="Times New Roman" w:hint="eastAsia"/>
          <w:sz w:val="24"/>
          <w:szCs w:val="24"/>
        </w:rPr>
        <w:t>最终招募被试</w:t>
      </w:r>
      <w:r w:rsidR="00133A48" w:rsidRPr="00D520DA">
        <w:rPr>
          <w:rFonts w:ascii="Times New Roman" w:eastAsia="SimSun" w:hAnsi="Times New Roman" w:cs="Times New Roman"/>
          <w:sz w:val="24"/>
          <w:szCs w:val="24"/>
        </w:rPr>
        <w:t>1</w:t>
      </w:r>
      <w:r w:rsidR="00A91509">
        <w:rPr>
          <w:rFonts w:ascii="Times New Roman" w:eastAsia="SimSun" w:hAnsi="Times New Roman" w:cs="Times New Roman"/>
          <w:sz w:val="24"/>
          <w:szCs w:val="24"/>
        </w:rPr>
        <w:t xml:space="preserve">9 </w:t>
      </w:r>
      <w:r w:rsidR="00133A48" w:rsidRPr="00D520DA">
        <w:rPr>
          <w:rFonts w:ascii="Times New Roman" w:eastAsia="SimSun" w:hAnsi="Times New Roman" w:cs="Times New Roman"/>
          <w:sz w:val="24"/>
          <w:szCs w:val="24"/>
        </w:rPr>
        <w:t>~</w:t>
      </w:r>
      <w:r w:rsidR="00A91509">
        <w:rPr>
          <w:rFonts w:ascii="Times New Roman" w:eastAsia="SimSun" w:hAnsi="Times New Roman" w:cs="Times New Roman"/>
          <w:sz w:val="24"/>
          <w:szCs w:val="24"/>
        </w:rPr>
        <w:t xml:space="preserve"> </w:t>
      </w:r>
      <w:r w:rsidR="00D520DA" w:rsidRPr="00D520DA">
        <w:rPr>
          <w:rFonts w:ascii="Times New Roman" w:eastAsia="SimSun" w:hAnsi="Times New Roman" w:cs="Times New Roman"/>
          <w:sz w:val="24"/>
          <w:szCs w:val="24"/>
        </w:rPr>
        <w:t>24</w:t>
      </w:r>
      <w:r w:rsidR="00133A48" w:rsidRPr="0040273D">
        <w:rPr>
          <w:rFonts w:ascii="SimSun" w:eastAsia="SimSun" w:hAnsi="SimSun" w:cs="Times New Roman" w:hint="eastAsia"/>
          <w:sz w:val="24"/>
          <w:szCs w:val="24"/>
        </w:rPr>
        <w:t>岁</w:t>
      </w:r>
      <w:r w:rsidR="00336A3F" w:rsidRPr="002929C1">
        <w:rPr>
          <w:rFonts w:ascii="Times New Roman" w:eastAsia="SimSun" w:hAnsi="Times New Roman" w:cs="Times New Roman"/>
          <w:sz w:val="24"/>
          <w:szCs w:val="24"/>
        </w:rPr>
        <w:t>（</w:t>
      </w:r>
      <w:r w:rsidR="00336A3F" w:rsidRPr="002929C1">
        <w:rPr>
          <w:rFonts w:ascii="Times New Roman" w:eastAsia="SimSun" w:hAnsi="Times New Roman" w:cs="Times New Roman"/>
          <w:i/>
          <w:iCs/>
          <w:sz w:val="24"/>
          <w:szCs w:val="24"/>
        </w:rPr>
        <w:t>M</w:t>
      </w:r>
      <w:r w:rsidR="00336A3F" w:rsidRPr="002929C1">
        <w:rPr>
          <w:rFonts w:ascii="Times New Roman" w:eastAsia="SimSun" w:hAnsi="Times New Roman" w:cs="Times New Roman"/>
          <w:sz w:val="24"/>
          <w:szCs w:val="24"/>
        </w:rPr>
        <w:t xml:space="preserve"> = 20.90</w:t>
      </w:r>
      <w:r w:rsidR="00BF374F" w:rsidRPr="002929C1">
        <w:rPr>
          <w:rFonts w:ascii="Times New Roman" w:eastAsia="SimSun" w:hAnsi="Times New Roman" w:cs="Times New Roman"/>
          <w:sz w:val="24"/>
          <w:szCs w:val="24"/>
        </w:rPr>
        <w:t xml:space="preserve"> </w:t>
      </w:r>
      <w:r w:rsidR="00336A3F" w:rsidRPr="002929C1">
        <w:rPr>
          <w:rFonts w:ascii="Times New Roman" w:eastAsia="SimSun" w:hAnsi="Times New Roman" w:cs="Times New Roman"/>
          <w:sz w:val="24"/>
          <w:szCs w:val="24"/>
        </w:rPr>
        <w:t>±</w:t>
      </w:r>
      <w:r w:rsidR="00BF374F" w:rsidRPr="002929C1">
        <w:rPr>
          <w:rFonts w:ascii="Times New Roman" w:eastAsia="SimSun" w:hAnsi="Times New Roman" w:cs="Times New Roman"/>
          <w:sz w:val="24"/>
          <w:szCs w:val="24"/>
        </w:rPr>
        <w:t xml:space="preserve"> </w:t>
      </w:r>
      <w:r w:rsidR="00336A3F" w:rsidRPr="002929C1">
        <w:rPr>
          <w:rFonts w:ascii="Times New Roman" w:eastAsia="SimSun" w:hAnsi="Times New Roman" w:cs="Times New Roman"/>
          <w:sz w:val="24"/>
          <w:szCs w:val="24"/>
        </w:rPr>
        <w:t>1.92</w:t>
      </w:r>
      <w:r w:rsidR="00336A3F" w:rsidRPr="002929C1">
        <w:rPr>
          <w:rFonts w:ascii="Times New Roman" w:eastAsia="SimSun" w:hAnsi="Times New Roman" w:cs="Times New Roman"/>
          <w:sz w:val="24"/>
          <w:szCs w:val="24"/>
        </w:rPr>
        <w:t>）</w:t>
      </w:r>
      <w:r w:rsidR="00133A48" w:rsidRPr="0040273D">
        <w:rPr>
          <w:rFonts w:ascii="SimSun" w:eastAsia="SimSun" w:hAnsi="SimSun" w:cs="Times New Roman" w:hint="eastAsia"/>
          <w:sz w:val="24"/>
          <w:szCs w:val="24"/>
        </w:rPr>
        <w:t>被试</w:t>
      </w:r>
      <w:r w:rsidR="003D5491" w:rsidRPr="008D28ED">
        <w:rPr>
          <w:rFonts w:ascii="Times New Roman" w:eastAsia="SimSun" w:hAnsi="Times New Roman" w:cs="Times New Roman"/>
          <w:sz w:val="24"/>
          <w:szCs w:val="24"/>
        </w:rPr>
        <w:t>20</w:t>
      </w:r>
      <w:r w:rsidR="00133A48" w:rsidRPr="0040273D">
        <w:rPr>
          <w:rFonts w:ascii="SimSun" w:eastAsia="SimSun" w:hAnsi="SimSun" w:cs="Times New Roman" w:hint="eastAsia"/>
          <w:sz w:val="24"/>
          <w:szCs w:val="24"/>
        </w:rPr>
        <w:t>名（男生</w:t>
      </w:r>
      <w:r w:rsidR="00D520DA" w:rsidRPr="00D520DA">
        <w:rPr>
          <w:rFonts w:ascii="Times New Roman" w:eastAsia="SimSun" w:hAnsi="Times New Roman" w:cs="Times New Roman"/>
          <w:sz w:val="24"/>
          <w:szCs w:val="24"/>
        </w:rPr>
        <w:t>5</w:t>
      </w:r>
      <w:r w:rsidR="00133A48" w:rsidRPr="0040273D">
        <w:rPr>
          <w:rFonts w:ascii="SimSun" w:eastAsia="SimSun" w:hAnsi="SimSun" w:cs="Times New Roman" w:hint="eastAsia"/>
          <w:sz w:val="24"/>
          <w:szCs w:val="24"/>
        </w:rPr>
        <w:t>名，女生</w:t>
      </w:r>
      <w:r w:rsidR="00D520DA" w:rsidRPr="00D520DA">
        <w:rPr>
          <w:rFonts w:ascii="Times New Roman" w:eastAsia="SimSun" w:hAnsi="Times New Roman" w:cs="Times New Roman"/>
          <w:sz w:val="24"/>
          <w:szCs w:val="24"/>
        </w:rPr>
        <w:t>15</w:t>
      </w:r>
      <w:r w:rsidR="00133A48" w:rsidRPr="0040273D">
        <w:rPr>
          <w:rFonts w:ascii="SimSun" w:eastAsia="SimSun" w:hAnsi="SimSun" w:cs="Times New Roman" w:hint="eastAsia"/>
          <w:sz w:val="24"/>
          <w:szCs w:val="24"/>
        </w:rPr>
        <w:t>名）。所有被试均为右利手，视力或矫正视力正常，近期未参加过其他认知心理学的按键实验的健康</w:t>
      </w:r>
      <w:r w:rsidR="00133A48">
        <w:rPr>
          <w:rFonts w:ascii="SimSun" w:eastAsia="SimSun" w:hAnsi="SimSun" w:cs="Times New Roman" w:hint="eastAsia"/>
          <w:sz w:val="24"/>
          <w:szCs w:val="24"/>
        </w:rPr>
        <w:t>成年</w:t>
      </w:r>
      <w:r w:rsidR="00133A48" w:rsidRPr="0040273D">
        <w:rPr>
          <w:rFonts w:ascii="SimSun" w:eastAsia="SimSun" w:hAnsi="SimSun" w:cs="Times New Roman" w:hint="eastAsia"/>
          <w:sz w:val="24"/>
          <w:szCs w:val="24"/>
        </w:rPr>
        <w:t>被试。</w:t>
      </w:r>
    </w:p>
    <w:p w14:paraId="059F7769" w14:textId="77777777"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110" w:name="_Toc134077548"/>
      <w:r w:rsidRPr="003A784D">
        <w:rPr>
          <w:rFonts w:ascii="Times New Roman" w:eastAsia="SimHei" w:hAnsi="Times New Roman" w:cs="Times New Roman"/>
          <w:b/>
          <w:bCs/>
          <w:sz w:val="28"/>
          <w:szCs w:val="28"/>
        </w:rPr>
        <w:t xml:space="preserve">2.1.2 </w:t>
      </w:r>
      <w:r w:rsidRPr="003A784D">
        <w:rPr>
          <w:rFonts w:ascii="Times New Roman" w:eastAsia="SimHei" w:hAnsi="Times New Roman" w:cs="Times New Roman" w:hint="eastAsia"/>
          <w:b/>
          <w:bCs/>
          <w:sz w:val="28"/>
          <w:szCs w:val="28"/>
        </w:rPr>
        <w:t>实验材料</w:t>
      </w:r>
      <w:bookmarkEnd w:id="110"/>
    </w:p>
    <w:p w14:paraId="2C29AB81" w14:textId="79634A5C" w:rsidR="00A419AF" w:rsidRDefault="00133A48" w:rsidP="00250072">
      <w:pPr>
        <w:pStyle w:val="BodyTextIndent"/>
        <w:spacing w:line="400" w:lineRule="exact"/>
        <w:ind w:left="0" w:firstLineChars="200" w:firstLine="480"/>
        <w:rPr>
          <w:rFonts w:ascii="SimSun" w:hAnsi="SimSun"/>
          <w:sz w:val="24"/>
        </w:rPr>
      </w:pPr>
      <w:r w:rsidRPr="00152F85">
        <w:rPr>
          <w:rFonts w:ascii="SimSun" w:hAnsi="SimSun" w:hint="eastAsia"/>
          <w:sz w:val="24"/>
        </w:rPr>
        <w:t>实验1的实验程序采用</w:t>
      </w:r>
      <w:proofErr w:type="spellStart"/>
      <w:r w:rsidRPr="00AD41ED">
        <w:rPr>
          <w:sz w:val="24"/>
        </w:rPr>
        <w:t>jsPsych</w:t>
      </w:r>
      <w:proofErr w:type="spellEnd"/>
      <w:r w:rsidRPr="00152F85">
        <w:rPr>
          <w:rFonts w:ascii="SimSun" w:hAnsi="SimSun" w:hint="eastAsia"/>
          <w:sz w:val="24"/>
        </w:rPr>
        <w:t>编制完成。</w:t>
      </w:r>
      <w:proofErr w:type="spellStart"/>
      <w:r w:rsidRPr="00AD41ED">
        <w:rPr>
          <w:sz w:val="24"/>
        </w:rPr>
        <w:t>jsPsych</w:t>
      </w:r>
      <w:proofErr w:type="spellEnd"/>
      <w:r w:rsidRPr="00152F85">
        <w:rPr>
          <w:rFonts w:ascii="SimSun" w:hAnsi="SimSun"/>
          <w:sz w:val="24"/>
        </w:rPr>
        <w:t xml:space="preserve"> 是一个</w:t>
      </w:r>
      <w:r>
        <w:rPr>
          <w:rFonts w:ascii="SimSun" w:hAnsi="SimSun" w:hint="eastAsia"/>
          <w:sz w:val="24"/>
        </w:rPr>
        <w:t>开源的，基于</w:t>
      </w:r>
      <w:r w:rsidRPr="00AD41ED">
        <w:rPr>
          <w:sz w:val="24"/>
        </w:rPr>
        <w:t>JavaScript</w:t>
      </w:r>
      <w:r>
        <w:rPr>
          <w:rFonts w:ascii="SimSun" w:hAnsi="SimSun" w:hint="eastAsia"/>
          <w:sz w:val="24"/>
        </w:rPr>
        <w:t>编写的函数库，</w:t>
      </w:r>
      <w:r w:rsidRPr="00152F85">
        <w:rPr>
          <w:rFonts w:ascii="SimSun" w:hAnsi="SimSun"/>
          <w:sz w:val="24"/>
        </w:rPr>
        <w:t>用于创建</w:t>
      </w:r>
      <w:r w:rsidRPr="00152F85">
        <w:rPr>
          <w:rFonts w:ascii="SimSun" w:hAnsi="SimSun" w:hint="eastAsia"/>
          <w:sz w:val="24"/>
        </w:rPr>
        <w:t>可以</w:t>
      </w:r>
      <w:r w:rsidRPr="00152F85">
        <w:rPr>
          <w:rFonts w:ascii="SimSun" w:hAnsi="SimSun"/>
          <w:sz w:val="24"/>
        </w:rPr>
        <w:t>在浏览器</w:t>
      </w:r>
      <w:r w:rsidRPr="00152F85">
        <w:rPr>
          <w:rFonts w:ascii="SimSun" w:hAnsi="SimSun" w:hint="eastAsia"/>
          <w:sz w:val="24"/>
        </w:rPr>
        <w:t>网页</w:t>
      </w:r>
      <w:r w:rsidRPr="00152F85">
        <w:rPr>
          <w:rFonts w:ascii="SimSun" w:hAnsi="SimSun"/>
          <w:sz w:val="24"/>
        </w:rPr>
        <w:t>中运行</w:t>
      </w:r>
      <w:r w:rsidRPr="00152F85">
        <w:rPr>
          <w:rFonts w:ascii="SimSun" w:hAnsi="SimSun" w:hint="eastAsia"/>
          <w:sz w:val="24"/>
        </w:rPr>
        <w:t>的</w:t>
      </w:r>
      <w:r w:rsidRPr="00152F85">
        <w:rPr>
          <w:rFonts w:ascii="SimSun" w:hAnsi="SimSun"/>
          <w:sz w:val="24"/>
        </w:rPr>
        <w:t>行为实验</w:t>
      </w:r>
      <w:r w:rsidRPr="00AD41ED">
        <w:rPr>
          <w:sz w:val="24"/>
        </w:rPr>
        <w:t>(</w:t>
      </w:r>
      <w:r w:rsidRPr="00AD41ED">
        <w:rPr>
          <w:sz w:val="24"/>
          <w:shd w:val="clear" w:color="auto" w:fill="FCFCFC"/>
        </w:rPr>
        <w:t>De Leeuw, J. R., 2015</w:t>
      </w:r>
      <w:r w:rsidRPr="00AD41ED">
        <w:rPr>
          <w:sz w:val="24"/>
        </w:rPr>
        <w:t>)</w:t>
      </w:r>
      <w:r>
        <w:rPr>
          <w:rFonts w:ascii="SimSun" w:hAnsi="SimSun" w:hint="eastAsia"/>
          <w:sz w:val="24"/>
        </w:rPr>
        <w:t>。</w:t>
      </w:r>
      <w:r w:rsidRPr="00152F85">
        <w:rPr>
          <w:rFonts w:ascii="SimSun" w:hAnsi="SimSun" w:hint="eastAsia"/>
          <w:sz w:val="24"/>
        </w:rPr>
        <w:t>实验中所有刺激在灰色背景下呈现。</w:t>
      </w:r>
      <w:bookmarkStart w:id="111" w:name="OLE_LINK2"/>
      <w:r w:rsidRPr="00152F85">
        <w:rPr>
          <w:rFonts w:ascii="SimSun" w:hAnsi="SimSun"/>
          <w:sz w:val="24"/>
        </w:rPr>
        <w:t>实验中的刺激是</w:t>
      </w:r>
      <w:r w:rsidRPr="00152F85">
        <w:rPr>
          <w:rFonts w:ascii="SimSun" w:hAnsi="SimSun" w:hint="eastAsia"/>
          <w:sz w:val="24"/>
        </w:rPr>
        <w:t>在噪音背景下的</w:t>
      </w:r>
      <w:r w:rsidRPr="00152F85">
        <w:rPr>
          <w:rFonts w:ascii="SimSun" w:hAnsi="SimSun"/>
          <w:sz w:val="24"/>
        </w:rPr>
        <w:t>几何图形（正方形，圆形</w:t>
      </w:r>
      <w:r w:rsidRPr="00152F85">
        <w:rPr>
          <w:rFonts w:ascii="SimSun" w:hAnsi="SimSun" w:hint="eastAsia"/>
          <w:sz w:val="24"/>
        </w:rPr>
        <w:t>、</w:t>
      </w:r>
      <w:r w:rsidRPr="00152F85">
        <w:rPr>
          <w:rFonts w:ascii="SimSun" w:hAnsi="SimSun"/>
          <w:sz w:val="24"/>
        </w:rPr>
        <w:t>六边形</w:t>
      </w:r>
      <w:r w:rsidRPr="00152F85">
        <w:rPr>
          <w:rFonts w:ascii="SimSun" w:hAnsi="SimSun" w:hint="eastAsia"/>
          <w:sz w:val="24"/>
        </w:rPr>
        <w:t>和三角形</w:t>
      </w:r>
      <w:r w:rsidRPr="00152F85">
        <w:rPr>
          <w:rFonts w:ascii="SimSun" w:hAnsi="SimSun"/>
          <w:sz w:val="24"/>
        </w:rPr>
        <w:t>）和</w:t>
      </w:r>
      <w:r>
        <w:rPr>
          <w:rFonts w:ascii="SimSun" w:hAnsi="SimSun" w:hint="eastAsia"/>
          <w:sz w:val="24"/>
        </w:rPr>
        <w:t>白色的</w:t>
      </w:r>
      <w:r w:rsidRPr="00152F85">
        <w:rPr>
          <w:rFonts w:ascii="SimSun" w:hAnsi="SimSun"/>
          <w:sz w:val="24"/>
        </w:rPr>
        <w:t>文字标签（自我，朋友和生人）。</w:t>
      </w:r>
      <w:r>
        <w:rPr>
          <w:rFonts w:ascii="SimSun" w:hAnsi="SimSun" w:hint="eastAsia"/>
          <w:sz w:val="24"/>
        </w:rPr>
        <w:t>几何图形的</w:t>
      </w:r>
      <w:r w:rsidRPr="00152F85">
        <w:rPr>
          <w:rFonts w:ascii="SimSun" w:hAnsi="SimSun" w:hint="eastAsia"/>
          <w:sz w:val="24"/>
        </w:rPr>
        <w:t>噪音背景</w:t>
      </w:r>
      <w:r>
        <w:rPr>
          <w:rFonts w:ascii="SimSun" w:hAnsi="SimSun" w:hint="eastAsia"/>
          <w:sz w:val="24"/>
        </w:rPr>
        <w:t>通过</w:t>
      </w:r>
      <w:r w:rsidRPr="00AD41ED">
        <w:rPr>
          <w:sz w:val="24"/>
        </w:rPr>
        <w:t>P</w:t>
      </w:r>
      <w:r>
        <w:rPr>
          <w:sz w:val="24"/>
        </w:rPr>
        <w:t>hotoshop</w:t>
      </w:r>
      <w:r w:rsidRPr="00152F85">
        <w:rPr>
          <w:rFonts w:ascii="SimSun" w:hAnsi="SimSun" w:hint="eastAsia"/>
          <w:sz w:val="24"/>
        </w:rPr>
        <w:t>将</w:t>
      </w:r>
      <w:r>
        <w:rPr>
          <w:rFonts w:ascii="SimSun" w:hAnsi="SimSun" w:hint="eastAsia"/>
          <w:sz w:val="24"/>
        </w:rPr>
        <w:t>一张</w:t>
      </w:r>
      <w:r w:rsidRPr="00152F85">
        <w:rPr>
          <w:rFonts w:ascii="SimSun" w:hAnsi="SimSun" w:hint="eastAsia"/>
          <w:sz w:val="24"/>
        </w:rPr>
        <w:t>灰色与白色</w:t>
      </w:r>
      <w:r>
        <w:rPr>
          <w:rFonts w:ascii="SimSun" w:hAnsi="SimSun" w:hint="eastAsia"/>
          <w:sz w:val="24"/>
        </w:rPr>
        <w:t>比例为</w:t>
      </w:r>
      <w:r w:rsidRPr="004F26FF">
        <w:rPr>
          <w:sz w:val="24"/>
        </w:rPr>
        <w:t>6</w:t>
      </w:r>
      <w:r w:rsidR="004F26FF">
        <w:rPr>
          <w:sz w:val="24"/>
        </w:rPr>
        <w:t xml:space="preserve"> </w:t>
      </w:r>
      <w:r w:rsidRPr="004F26FF">
        <w:rPr>
          <w:sz w:val="24"/>
        </w:rPr>
        <w:t>:</w:t>
      </w:r>
      <w:r w:rsidR="004F26FF">
        <w:rPr>
          <w:sz w:val="24"/>
        </w:rPr>
        <w:t xml:space="preserve"> </w:t>
      </w:r>
      <w:r w:rsidRPr="004F26FF">
        <w:rPr>
          <w:sz w:val="24"/>
        </w:rPr>
        <w:t>4</w:t>
      </w:r>
      <w:r>
        <w:rPr>
          <w:rFonts w:ascii="SimSun" w:hAnsi="SimSun" w:hint="eastAsia"/>
          <w:sz w:val="24"/>
        </w:rPr>
        <w:t>的图片</w:t>
      </w:r>
      <w:r w:rsidRPr="00152F85">
        <w:rPr>
          <w:rFonts w:ascii="SimSun" w:hAnsi="SimSun" w:hint="eastAsia"/>
          <w:sz w:val="24"/>
        </w:rPr>
        <w:t>打乱</w:t>
      </w:r>
      <w:r>
        <w:rPr>
          <w:rFonts w:ascii="SimSun" w:hAnsi="SimSun" w:hint="eastAsia"/>
          <w:sz w:val="24"/>
        </w:rPr>
        <w:t>做成马赛克图片的方式得到。马赛克长宽为</w:t>
      </w:r>
      <w:r w:rsidRPr="00E32771">
        <w:rPr>
          <w:sz w:val="24"/>
        </w:rPr>
        <w:t>2×2</w:t>
      </w:r>
      <w:r>
        <w:rPr>
          <w:rFonts w:ascii="SimSun" w:hAnsi="SimSun" w:hint="eastAsia"/>
          <w:sz w:val="24"/>
        </w:rPr>
        <w:t>像素</w:t>
      </w:r>
      <w:r w:rsidRPr="00152F85">
        <w:rPr>
          <w:rFonts w:ascii="SimSun" w:hAnsi="SimSun" w:hint="eastAsia"/>
          <w:sz w:val="24"/>
        </w:rPr>
        <w:t>。</w:t>
      </w:r>
      <w:r>
        <w:rPr>
          <w:rFonts w:ascii="SimSun" w:hAnsi="SimSun" w:hint="eastAsia"/>
          <w:sz w:val="24"/>
        </w:rPr>
        <w:t>几何图形视角为</w:t>
      </w:r>
      <w:r w:rsidRPr="00AD41ED">
        <w:rPr>
          <w:sz w:val="24"/>
        </w:rPr>
        <w:t>3.8°×3.8°</w:t>
      </w:r>
      <w:r>
        <w:rPr>
          <w:rFonts w:ascii="SimSun" w:hAnsi="SimSun" w:hint="eastAsia"/>
          <w:sz w:val="24"/>
        </w:rPr>
        <w:t>，文字标签视角为</w:t>
      </w:r>
      <w:r w:rsidRPr="00AD41ED">
        <w:rPr>
          <w:sz w:val="24"/>
        </w:rPr>
        <w:t>3.6°×1.6°</w:t>
      </w:r>
      <w:r>
        <w:rPr>
          <w:rFonts w:ascii="SimSun" w:hAnsi="SimSun" w:hint="eastAsia"/>
          <w:sz w:val="24"/>
        </w:rPr>
        <w:t>。</w:t>
      </w:r>
      <w:r w:rsidR="001A5D63">
        <w:rPr>
          <w:rFonts w:ascii="SimSun" w:hAnsi="SimSun" w:hint="eastAsia"/>
          <w:sz w:val="24"/>
        </w:rPr>
        <w:t>为解决在线实验中视角的问题，本研究采用</w:t>
      </w:r>
      <w:r w:rsidR="00C85339">
        <w:rPr>
          <w:rFonts w:ascii="SimSun" w:hAnsi="SimSun"/>
          <w:sz w:val="24"/>
        </w:rPr>
        <w:fldChar w:fldCharType="begin"/>
      </w:r>
      <w:r w:rsidR="00C85339">
        <w:rPr>
          <w:rFonts w:ascii="SimSun" w:hAnsi="SimSun"/>
          <w:sz w:val="24"/>
        </w:rPr>
        <w:instrText xml:space="preserve"> ADDIN ZOTERO_ITEM CSL_CITATION {"citationID":"prvw7X9u","properties":{"formattedCitation":"(Li\\uc0\\u31561{}, 2020)","plainCitation":"(Li等, 2020)","noteIndex":0},"citationItems":[{"id":805,"uris":["http://zotero.org/users/9280607/items/DSKH8SV6"],"itemData":{"id":805,"type":"article-journal","abstract":"Abstract\n            While online experiments have shown tremendous potential to study larger and more diverse participant samples than is possible in the lab, the uncontrolled online environment has prohibited many types of psychophysical studies due to difficulties controlling the viewing distance and stimulus size. We introduce the Virtual Chinrest, a method that measures a participant’s viewing distance in the web browser by detecting a participant’s blind spot location. This makes it possible to automatically adjust stimulus configurations based on an individual’s viewing distance. We validated the Virtual Chinrest in two laboratory studies in which we varied the viewing distance and display size, showing that our method estimates participants’ viewing distance with an average error of 3.25</w:instrText>
      </w:r>
      <w:r w:rsidR="00C85339">
        <w:rPr>
          <w:rFonts w:ascii="MS Gothic" w:eastAsia="MS Gothic" w:hAnsi="MS Gothic" w:cs="MS Gothic" w:hint="eastAsia"/>
          <w:sz w:val="24"/>
        </w:rPr>
        <w:instrText> </w:instrText>
      </w:r>
      <w:r w:rsidR="00C85339">
        <w:rPr>
          <w:rFonts w:ascii="SimSun" w:hAnsi="SimSun"/>
          <w:sz w:val="24"/>
        </w:rPr>
        <w:instrText xml:space="preserve">cm. We additionally show that by using the Virtual Chinrest we can reliably replicate measures of visual crowding, which depends on a precise calculation of visual angle, in an uncontrolled online environment. An online experiment with 1153 participants further replicated the findings of prior laboratory work, demonstrating how visual crowding increases with eccentricity and extending this finding by showing that young children, older adults and people with dyslexia all exhibit increased visual crowding, compared to adults without dyslexia. Our method provides a promising pathway to web-based psychophysical research requiring controlled stimulus geometry.","container-title":"Scientific Reports","DOI":"10.1038/s41598-019-57204-1","ISSN":"2045-2322","issue":"1","journalAbbreviation":"Sci Rep","language":"en","page":"904","source":"DOI.org (Crossref)","title":"Controlling for Participants’ Viewing Distance in Large-Scale, Psychophysical Online Experiments Using a Virtual Chinrest","volume":"10","author":[{"family":"Li","given":"Qisheng"},{"family":"Joo","given":"Sung Jun"},{"family":"Yeatman","given":"Jason D."},{"family":"Reinecke","given":"Katharina"}],"issued":{"date-parts":[["2020",1,22]]}}}],"schema":"https://github.com/citation-style-language/schema/raw/master/csl-citation.json"} </w:instrText>
      </w:r>
      <w:r w:rsidR="00C85339">
        <w:rPr>
          <w:rFonts w:ascii="SimSun" w:hAnsi="SimSun"/>
          <w:sz w:val="24"/>
        </w:rPr>
        <w:fldChar w:fldCharType="separate"/>
      </w:r>
      <w:r w:rsidR="00C85339" w:rsidRPr="00C85339">
        <w:rPr>
          <w:kern w:val="0"/>
          <w:sz w:val="24"/>
        </w:rPr>
        <w:t>Li</w:t>
      </w:r>
      <w:r w:rsidR="00C85339" w:rsidRPr="00C85339">
        <w:rPr>
          <w:rFonts w:ascii="SimSun" w:hAnsi="SimSun"/>
          <w:kern w:val="0"/>
          <w:sz w:val="24"/>
        </w:rPr>
        <w:t>等</w:t>
      </w:r>
      <w:r w:rsidR="00C85339" w:rsidRPr="00C85339">
        <w:rPr>
          <w:kern w:val="0"/>
          <w:sz w:val="24"/>
        </w:rPr>
        <w:t>(2020)</w:t>
      </w:r>
      <w:r w:rsidR="00C85339">
        <w:rPr>
          <w:rFonts w:ascii="SimSun" w:hAnsi="SimSun"/>
          <w:sz w:val="24"/>
        </w:rPr>
        <w:fldChar w:fldCharType="end"/>
      </w:r>
      <w:r w:rsidR="001A5D63">
        <w:rPr>
          <w:rFonts w:ascii="SimSun" w:hAnsi="SimSun" w:hint="eastAsia"/>
          <w:sz w:val="24"/>
        </w:rPr>
        <w:t>提出的</w:t>
      </w:r>
      <w:r w:rsidR="00C85339">
        <w:rPr>
          <w:rFonts w:ascii="SimSun" w:hAnsi="SimSun" w:hint="eastAsia"/>
          <w:sz w:val="24"/>
        </w:rPr>
        <w:t>使用</w:t>
      </w:r>
      <w:r w:rsidR="001A5D63">
        <w:rPr>
          <w:rFonts w:ascii="SimSun" w:hAnsi="SimSun" w:hint="eastAsia"/>
          <w:sz w:val="24"/>
        </w:rPr>
        <w:t>银行卡片</w:t>
      </w:r>
      <w:r w:rsidR="00A419AF">
        <w:rPr>
          <w:rFonts w:ascii="SimSun" w:hAnsi="SimSun" w:hint="eastAsia"/>
          <w:sz w:val="24"/>
        </w:rPr>
        <w:t>辅助测量被试和屏幕之间的距离，</w:t>
      </w:r>
      <w:r w:rsidR="001A5D63">
        <w:rPr>
          <w:rFonts w:ascii="SimSun" w:hAnsi="SimSun" w:hint="eastAsia"/>
          <w:sz w:val="24"/>
        </w:rPr>
        <w:t>调整刺激呈现大小</w:t>
      </w:r>
      <w:bookmarkEnd w:id="111"/>
      <w:r w:rsidR="00E6169D">
        <w:rPr>
          <w:rFonts w:ascii="SimSun" w:hAnsi="SimSun" w:hint="eastAsia"/>
          <w:sz w:val="24"/>
        </w:rPr>
        <w:t>的方法</w:t>
      </w:r>
      <w:r w:rsidR="00A419AF">
        <w:rPr>
          <w:rFonts w:ascii="SimSun" w:hAnsi="SimSun" w:hint="eastAsia"/>
          <w:sz w:val="24"/>
        </w:rPr>
        <w:t>，将</w:t>
      </w:r>
      <w:proofErr w:type="spellStart"/>
      <w:r w:rsidR="00A419AF" w:rsidRPr="00A419AF">
        <w:rPr>
          <w:sz w:val="24"/>
        </w:rPr>
        <w:t>jsPsych</w:t>
      </w:r>
      <w:proofErr w:type="spellEnd"/>
      <w:r w:rsidR="00A419AF">
        <w:rPr>
          <w:rFonts w:ascii="SimSun" w:hAnsi="SimSun" w:hint="eastAsia"/>
          <w:sz w:val="24"/>
        </w:rPr>
        <w:t>的页面内容标准化。</w:t>
      </w:r>
    </w:p>
    <w:p w14:paraId="19505AF7" w14:textId="386F9812"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112" w:name="_Toc134077549"/>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.1.3 </w:t>
      </w:r>
      <w:r w:rsidRPr="003A784D">
        <w:rPr>
          <w:rFonts w:ascii="Times New Roman" w:eastAsia="SimHei" w:hAnsi="Times New Roman" w:cs="Times New Roman" w:hint="eastAsia"/>
          <w:b/>
          <w:bCs/>
          <w:sz w:val="28"/>
          <w:szCs w:val="28"/>
        </w:rPr>
        <w:t>实验程序</w:t>
      </w:r>
      <w:bookmarkEnd w:id="112"/>
    </w:p>
    <w:p w14:paraId="3ABE7139" w14:textId="74EE8B4C" w:rsidR="00133A48" w:rsidRDefault="00133A48" w:rsidP="00250072">
      <w:pPr>
        <w:pStyle w:val="BodyTextIndent"/>
        <w:spacing w:line="400" w:lineRule="exact"/>
        <w:ind w:left="0" w:firstLineChars="0" w:firstLine="482"/>
        <w:rPr>
          <w:sz w:val="24"/>
        </w:rPr>
      </w:pPr>
      <w:r>
        <w:rPr>
          <w:rFonts w:ascii="SimSun" w:hAnsi="SimSun" w:hint="eastAsia"/>
          <w:sz w:val="24"/>
        </w:rPr>
        <w:t>实验采用</w:t>
      </w:r>
      <w:bookmarkStart w:id="113" w:name="OLE_LINK7"/>
      <w:r w:rsidRPr="00933CF2">
        <w:rPr>
          <w:sz w:val="24"/>
        </w:rPr>
        <w:t>3</w:t>
      </w:r>
      <w:r>
        <w:rPr>
          <w:rFonts w:ascii="SimSun" w:hAnsi="SimSun" w:hint="eastAsia"/>
          <w:sz w:val="24"/>
        </w:rPr>
        <w:t>（</w:t>
      </w:r>
      <w:r w:rsidR="004C1FB8">
        <w:rPr>
          <w:rFonts w:hint="eastAsia"/>
          <w:sz w:val="24"/>
        </w:rPr>
        <w:t>图形</w:t>
      </w:r>
      <w:r w:rsidRPr="00373FD8">
        <w:rPr>
          <w:sz w:val="24"/>
        </w:rPr>
        <w:t>的社会相关性</w:t>
      </w:r>
      <w:r>
        <w:rPr>
          <w:rFonts w:hint="eastAsia"/>
          <w:sz w:val="24"/>
        </w:rPr>
        <w:t>：</w:t>
      </w:r>
      <w:r w:rsidRPr="00373FD8">
        <w:rPr>
          <w:sz w:val="24"/>
        </w:rPr>
        <w:t>自我</w:t>
      </w:r>
      <w:r>
        <w:rPr>
          <w:rFonts w:hint="eastAsia"/>
          <w:sz w:val="24"/>
        </w:rPr>
        <w:t>、</w:t>
      </w:r>
      <w:r w:rsidRPr="00373FD8">
        <w:rPr>
          <w:sz w:val="24"/>
        </w:rPr>
        <w:t>朋友</w:t>
      </w:r>
      <w:r>
        <w:rPr>
          <w:rFonts w:hint="eastAsia"/>
          <w:sz w:val="24"/>
        </w:rPr>
        <w:t>、</w:t>
      </w:r>
      <w:r w:rsidRPr="00373FD8">
        <w:rPr>
          <w:sz w:val="24"/>
        </w:rPr>
        <w:t>生人）</w:t>
      </w:r>
      <w:r w:rsidRPr="00933CF2">
        <w:rPr>
          <w:sz w:val="24"/>
        </w:rPr>
        <w:t>×</w:t>
      </w:r>
      <w:r w:rsidR="00E6169D">
        <w:rPr>
          <w:sz w:val="24"/>
        </w:rPr>
        <w:t xml:space="preserve"> </w:t>
      </w:r>
      <w:r w:rsidRPr="00933CF2">
        <w:rPr>
          <w:sz w:val="24"/>
        </w:rPr>
        <w:t>2</w:t>
      </w:r>
      <w:r>
        <w:rPr>
          <w:rFonts w:ascii="SimSun" w:hAnsi="SimSun" w:cs="SimSun" w:hint="eastAsia"/>
          <w:sz w:val="24"/>
        </w:rPr>
        <w:t>（</w:t>
      </w:r>
      <w:r w:rsidRPr="00373FD8">
        <w:rPr>
          <w:sz w:val="24"/>
        </w:rPr>
        <w:t>图形</w:t>
      </w:r>
      <w:r w:rsidR="004C1FB8">
        <w:rPr>
          <w:rFonts w:hint="eastAsia"/>
          <w:sz w:val="24"/>
        </w:rPr>
        <w:t>与</w:t>
      </w:r>
      <w:r>
        <w:rPr>
          <w:rFonts w:hint="eastAsia"/>
          <w:sz w:val="24"/>
        </w:rPr>
        <w:t>文字</w:t>
      </w:r>
      <w:r w:rsidRPr="00373FD8">
        <w:rPr>
          <w:sz w:val="24"/>
        </w:rPr>
        <w:t>标签</w:t>
      </w:r>
      <w:r>
        <w:rPr>
          <w:rFonts w:hint="eastAsia"/>
          <w:sz w:val="24"/>
        </w:rPr>
        <w:t>的</w:t>
      </w:r>
      <w:r w:rsidRPr="00373FD8">
        <w:rPr>
          <w:sz w:val="24"/>
        </w:rPr>
        <w:t>匹配情况</w:t>
      </w:r>
      <w:r>
        <w:rPr>
          <w:rFonts w:hint="eastAsia"/>
          <w:sz w:val="24"/>
        </w:rPr>
        <w:t>：</w:t>
      </w:r>
      <w:r w:rsidRPr="00373FD8">
        <w:rPr>
          <w:sz w:val="24"/>
        </w:rPr>
        <w:t>匹配</w:t>
      </w:r>
      <w:r>
        <w:rPr>
          <w:rFonts w:hint="eastAsia"/>
          <w:sz w:val="24"/>
        </w:rPr>
        <w:t>、</w:t>
      </w:r>
      <w:r w:rsidRPr="00373FD8">
        <w:rPr>
          <w:sz w:val="24"/>
        </w:rPr>
        <w:t>不匹配</w:t>
      </w:r>
      <w:r>
        <w:rPr>
          <w:rFonts w:hint="eastAsia"/>
          <w:sz w:val="24"/>
        </w:rPr>
        <w:t>）</w:t>
      </w:r>
      <w:r w:rsidRPr="00933CF2">
        <w:rPr>
          <w:sz w:val="24"/>
        </w:rPr>
        <w:t>×</w:t>
      </w:r>
      <w:r w:rsidR="00E6169D">
        <w:rPr>
          <w:sz w:val="24"/>
        </w:rPr>
        <w:t xml:space="preserve"> </w:t>
      </w:r>
      <w:r w:rsidR="00D65D40" w:rsidRPr="00933CF2">
        <w:rPr>
          <w:sz w:val="24"/>
        </w:rPr>
        <w:t>2</w:t>
      </w:r>
      <w:r w:rsidRPr="001B772C">
        <w:rPr>
          <w:sz w:val="24"/>
        </w:rPr>
        <w:t>判断优先级（匹配</w:t>
      </w:r>
      <w:r>
        <w:rPr>
          <w:rFonts w:hint="eastAsia"/>
          <w:sz w:val="24"/>
        </w:rPr>
        <w:t>判断优先、</w:t>
      </w:r>
      <w:r w:rsidRPr="001B772C">
        <w:rPr>
          <w:sz w:val="24"/>
        </w:rPr>
        <w:t>不匹配</w:t>
      </w:r>
      <w:r>
        <w:rPr>
          <w:rFonts w:hint="eastAsia"/>
          <w:sz w:val="24"/>
        </w:rPr>
        <w:t>判断优先</w:t>
      </w:r>
      <w:r w:rsidRPr="001B772C">
        <w:rPr>
          <w:sz w:val="24"/>
        </w:rPr>
        <w:t>）</w:t>
      </w:r>
      <w:bookmarkEnd w:id="113"/>
      <w:r>
        <w:rPr>
          <w:rFonts w:hint="eastAsia"/>
          <w:sz w:val="24"/>
        </w:rPr>
        <w:t>的混合实验设计。其中，反应目标的社会相关性和图形</w:t>
      </w:r>
      <w:r>
        <w:rPr>
          <w:rFonts w:hint="eastAsia"/>
          <w:sz w:val="24"/>
        </w:rPr>
        <w:t>-</w:t>
      </w:r>
      <w:r>
        <w:rPr>
          <w:rFonts w:hint="eastAsia"/>
          <w:sz w:val="24"/>
        </w:rPr>
        <w:t>文字标签的匹配情况为被试内变量，判断优先级为被试间变量。</w:t>
      </w:r>
    </w:p>
    <w:p w14:paraId="27FA8ACA" w14:textId="46E1FCAF" w:rsidR="00133A48" w:rsidRDefault="00133A48" w:rsidP="00250072">
      <w:pPr>
        <w:pStyle w:val="BodyTextIndent"/>
        <w:spacing w:line="400" w:lineRule="exact"/>
        <w:ind w:left="0" w:firstLineChars="0" w:firstLine="482"/>
        <w:rPr>
          <w:sz w:val="24"/>
        </w:rPr>
      </w:pPr>
      <w:r>
        <w:rPr>
          <w:rFonts w:hint="eastAsia"/>
          <w:sz w:val="24"/>
        </w:rPr>
        <w:t>在实验进行前，</w:t>
      </w:r>
      <w:r w:rsidRPr="00373FD8">
        <w:rPr>
          <w:sz w:val="24"/>
        </w:rPr>
        <w:t>实验的主试</w:t>
      </w:r>
      <w:r>
        <w:rPr>
          <w:rFonts w:hint="eastAsia"/>
          <w:sz w:val="24"/>
        </w:rPr>
        <w:t>会</w:t>
      </w:r>
      <w:r w:rsidRPr="00373FD8">
        <w:rPr>
          <w:sz w:val="24"/>
        </w:rPr>
        <w:t>引导符合招募条件的被试阅读《参与实验知情同意书》及《数据公开知情同意书》，在得到被试参加试验的同意后，向被试发送实验程序的网页链接，参照线上标准化实验流程指导被试正确进入实验程序。被试进入实验程序后，</w:t>
      </w:r>
      <w:bookmarkStart w:id="114" w:name="OLE_LINK3"/>
      <w:r w:rsidRPr="00373FD8">
        <w:rPr>
          <w:sz w:val="24"/>
        </w:rPr>
        <w:t>屏幕会首先呈现指导语</w:t>
      </w:r>
      <w:r w:rsidRPr="00373FD8">
        <w:rPr>
          <w:sz w:val="24"/>
        </w:rPr>
        <w:t>1</w:t>
      </w:r>
      <w:r w:rsidRPr="00373FD8">
        <w:rPr>
          <w:sz w:val="24"/>
        </w:rPr>
        <w:t>，要求被试想象自己、自己的一个同性别的好朋友和一个陌生人分别代表正方形、圆形和六边形中的某一个几何图形</w:t>
      </w:r>
      <w:r w:rsidR="004C3011">
        <w:rPr>
          <w:rFonts w:ascii="SimSun" w:hAnsi="SimSun" w:hint="eastAsia"/>
          <w:sz w:val="24"/>
        </w:rPr>
        <w:t>（具体对应关系随机）</w:t>
      </w:r>
      <w:r w:rsidRPr="00373FD8">
        <w:rPr>
          <w:sz w:val="24"/>
        </w:rPr>
        <w:t>。</w:t>
      </w:r>
      <w:bookmarkEnd w:id="114"/>
      <w:r>
        <w:rPr>
          <w:rFonts w:hint="eastAsia"/>
          <w:sz w:val="24"/>
        </w:rPr>
        <w:t>当被试记住指导语中所指定的联结后，进入任务分配阶段。</w:t>
      </w:r>
      <w:r w:rsidR="004C1FB8">
        <w:rPr>
          <w:rFonts w:hint="eastAsia"/>
          <w:sz w:val="24"/>
        </w:rPr>
        <w:t>在</w:t>
      </w:r>
      <w:r w:rsidRPr="00373FD8">
        <w:rPr>
          <w:sz w:val="24"/>
        </w:rPr>
        <w:t>任务分配阶段</w:t>
      </w:r>
      <w:r>
        <w:rPr>
          <w:rFonts w:hint="eastAsia"/>
          <w:sz w:val="24"/>
        </w:rPr>
        <w:t>中，实验</w:t>
      </w:r>
      <w:r>
        <w:rPr>
          <w:rFonts w:hint="eastAsia"/>
          <w:sz w:val="24"/>
        </w:rPr>
        <w:t>1</w:t>
      </w:r>
      <w:r>
        <w:rPr>
          <w:sz w:val="24"/>
        </w:rPr>
        <w:t>A</w:t>
      </w:r>
      <w:r>
        <w:rPr>
          <w:rFonts w:hint="eastAsia"/>
          <w:sz w:val="24"/>
        </w:rPr>
        <w:t>和</w:t>
      </w:r>
      <w:r>
        <w:rPr>
          <w:rFonts w:hint="eastAsia"/>
          <w:sz w:val="24"/>
        </w:rPr>
        <w:t>1</w:t>
      </w:r>
      <w:r>
        <w:rPr>
          <w:sz w:val="24"/>
        </w:rPr>
        <w:t>B</w:t>
      </w:r>
      <w:r>
        <w:rPr>
          <w:rFonts w:hint="eastAsia"/>
          <w:sz w:val="24"/>
        </w:rPr>
        <w:t>通过给被试呈现不同的指导语</w:t>
      </w:r>
      <w:r>
        <w:rPr>
          <w:rFonts w:hint="eastAsia"/>
          <w:sz w:val="24"/>
        </w:rPr>
        <w:t>2</w:t>
      </w:r>
      <w:r>
        <w:rPr>
          <w:rFonts w:hint="eastAsia"/>
          <w:sz w:val="24"/>
        </w:rPr>
        <w:t>，将被试分至匹配反应优先或不匹配反应优先两种任务中的某一种任务中。实验</w:t>
      </w:r>
      <w:r>
        <w:rPr>
          <w:rFonts w:hint="eastAsia"/>
          <w:sz w:val="24"/>
        </w:rPr>
        <w:t>1</w:t>
      </w:r>
      <w:r>
        <w:rPr>
          <w:rFonts w:hint="eastAsia"/>
          <w:sz w:val="24"/>
        </w:rPr>
        <w:t>的试次共</w:t>
      </w:r>
      <w:r w:rsidR="003A4F5C">
        <w:rPr>
          <w:rFonts w:hint="eastAsia"/>
          <w:sz w:val="24"/>
        </w:rPr>
        <w:t>分为</w:t>
      </w:r>
      <w:r>
        <w:rPr>
          <w:rFonts w:hint="eastAsia"/>
          <w:sz w:val="24"/>
        </w:rPr>
        <w:t>三种情况：匹配，不匹配与填充试次（由三角形与无意义的符号标签</w:t>
      </w:r>
      <w:r w:rsidR="00BD26C6">
        <w:rPr>
          <w:rFonts w:hint="eastAsia"/>
          <w:sz w:val="24"/>
        </w:rPr>
        <w:t>“</w:t>
      </w:r>
      <w:r w:rsidR="00BD26C6" w:rsidRPr="00BD26C6">
        <w:rPr>
          <w:rFonts w:hint="eastAsia"/>
          <w:sz w:val="24"/>
        </w:rPr>
        <w:t>をる</w:t>
      </w:r>
      <w:r w:rsidR="00BD26C6">
        <w:rPr>
          <w:rFonts w:hint="eastAsia"/>
          <w:sz w:val="24"/>
        </w:rPr>
        <w:t>”</w:t>
      </w:r>
      <w:r>
        <w:rPr>
          <w:rFonts w:hint="eastAsia"/>
          <w:sz w:val="24"/>
        </w:rPr>
        <w:t>组成）。在实验</w:t>
      </w:r>
      <w:r>
        <w:rPr>
          <w:rFonts w:hint="eastAsia"/>
          <w:sz w:val="24"/>
        </w:rPr>
        <w:t>1</w:t>
      </w:r>
      <w:r>
        <w:rPr>
          <w:sz w:val="24"/>
        </w:rPr>
        <w:t>A</w:t>
      </w:r>
      <w:r>
        <w:rPr>
          <w:rFonts w:hint="eastAsia"/>
          <w:sz w:val="24"/>
        </w:rPr>
        <w:t>，即匹配反应优先组中，被试看到的指导语</w:t>
      </w:r>
      <w:r>
        <w:rPr>
          <w:rFonts w:hint="eastAsia"/>
          <w:sz w:val="24"/>
        </w:rPr>
        <w:t>2</w:t>
      </w:r>
      <w:r>
        <w:rPr>
          <w:rFonts w:hint="eastAsia"/>
          <w:sz w:val="24"/>
        </w:rPr>
        <w:t>会告知被试：当呈现的图形与文字标签匹配时，按</w:t>
      </w:r>
      <w:r>
        <w:rPr>
          <w:rFonts w:hint="eastAsia"/>
          <w:sz w:val="24"/>
        </w:rPr>
        <w:t xml:space="preserve"> </w:t>
      </w:r>
      <w:r w:rsidR="004C6692">
        <w:rPr>
          <w:sz w:val="24"/>
        </w:rPr>
        <w:t>F</w:t>
      </w:r>
      <w:r>
        <w:rPr>
          <w:rFonts w:hint="eastAsia"/>
          <w:sz w:val="24"/>
        </w:rPr>
        <w:t>或</w:t>
      </w:r>
      <w:r>
        <w:rPr>
          <w:rFonts w:hint="eastAsia"/>
          <w:sz w:val="24"/>
        </w:rPr>
        <w:t xml:space="preserve"> </w:t>
      </w:r>
      <w:r w:rsidR="004C6692">
        <w:rPr>
          <w:sz w:val="24"/>
        </w:rPr>
        <w:t>J</w:t>
      </w:r>
      <w:r>
        <w:rPr>
          <w:sz w:val="24"/>
        </w:rPr>
        <w:t xml:space="preserve"> </w:t>
      </w:r>
      <w:r>
        <w:rPr>
          <w:rFonts w:hint="eastAsia"/>
          <w:sz w:val="24"/>
        </w:rPr>
        <w:t>中的某一个键（具体按键分配在被试间随机）；当呈现的图形与文字标签不匹配或呈现了新的图形与文字标签时（即填充试次），按</w:t>
      </w:r>
      <w:r w:rsidR="004C6692">
        <w:rPr>
          <w:sz w:val="24"/>
        </w:rPr>
        <w:t>F</w:t>
      </w:r>
      <w:r>
        <w:rPr>
          <w:sz w:val="24"/>
        </w:rPr>
        <w:t xml:space="preserve"> </w:t>
      </w:r>
      <w:r>
        <w:rPr>
          <w:rFonts w:hint="eastAsia"/>
          <w:sz w:val="24"/>
        </w:rPr>
        <w:t>或</w:t>
      </w:r>
      <w:r>
        <w:rPr>
          <w:rFonts w:hint="eastAsia"/>
          <w:sz w:val="24"/>
        </w:rPr>
        <w:t xml:space="preserve"> </w:t>
      </w:r>
      <w:r w:rsidR="004C6692">
        <w:rPr>
          <w:sz w:val="24"/>
        </w:rPr>
        <w:t>J</w:t>
      </w:r>
      <w:r>
        <w:rPr>
          <w:sz w:val="24"/>
        </w:rPr>
        <w:t xml:space="preserve"> </w:t>
      </w:r>
      <w:r>
        <w:rPr>
          <w:rFonts w:hint="eastAsia"/>
          <w:sz w:val="24"/>
        </w:rPr>
        <w:t>中的另一个键（具体按键分配在被试间随机）。也就是说在实验</w:t>
      </w:r>
      <w:r>
        <w:rPr>
          <w:rFonts w:hint="eastAsia"/>
          <w:sz w:val="24"/>
        </w:rPr>
        <w:t>1</w:t>
      </w:r>
      <w:r>
        <w:rPr>
          <w:sz w:val="24"/>
        </w:rPr>
        <w:t>A</w:t>
      </w:r>
      <w:r>
        <w:rPr>
          <w:rFonts w:hint="eastAsia"/>
          <w:sz w:val="24"/>
        </w:rPr>
        <w:t>，即匹配反应优先任务中，要求被试按键判断时区分匹配试次与另两种试次。而在</w:t>
      </w:r>
      <w:r>
        <w:rPr>
          <w:rFonts w:hint="eastAsia"/>
          <w:sz w:val="24"/>
        </w:rPr>
        <w:t>1</w:t>
      </w:r>
      <w:r>
        <w:rPr>
          <w:sz w:val="24"/>
        </w:rPr>
        <w:t>B</w:t>
      </w:r>
      <w:r>
        <w:rPr>
          <w:rFonts w:hint="eastAsia"/>
          <w:sz w:val="24"/>
        </w:rPr>
        <w:t>，即不匹配反应优先任务中，被试看到的指导语</w:t>
      </w:r>
      <w:r>
        <w:rPr>
          <w:rFonts w:hint="eastAsia"/>
          <w:sz w:val="24"/>
        </w:rPr>
        <w:t>2</w:t>
      </w:r>
      <w:r>
        <w:rPr>
          <w:rFonts w:hint="eastAsia"/>
          <w:sz w:val="24"/>
        </w:rPr>
        <w:t>会告知被试：当呈现的图形与文字标签不匹配时，按</w:t>
      </w:r>
      <w:r w:rsidR="004C6692">
        <w:rPr>
          <w:sz w:val="24"/>
        </w:rPr>
        <w:t>F</w:t>
      </w:r>
      <w:r>
        <w:rPr>
          <w:rFonts w:hint="eastAsia"/>
          <w:sz w:val="24"/>
        </w:rPr>
        <w:t>或</w:t>
      </w:r>
      <w:r w:rsidR="004C6692">
        <w:rPr>
          <w:rFonts w:hint="eastAsia"/>
          <w:sz w:val="24"/>
        </w:rPr>
        <w:t>J</w:t>
      </w:r>
      <w:r>
        <w:rPr>
          <w:rFonts w:hint="eastAsia"/>
          <w:sz w:val="24"/>
        </w:rPr>
        <w:t>中的某一个键；当呈现的图形与文字标签匹配或呈现了新的图形和文字标签（即填充试次）时，按</w:t>
      </w:r>
      <w:r w:rsidR="004C6692">
        <w:rPr>
          <w:sz w:val="24"/>
        </w:rPr>
        <w:t>F</w:t>
      </w:r>
      <w:r>
        <w:rPr>
          <w:rFonts w:hint="eastAsia"/>
          <w:sz w:val="24"/>
        </w:rPr>
        <w:t>或</w:t>
      </w:r>
      <w:r w:rsidR="004C6692">
        <w:rPr>
          <w:rFonts w:hint="eastAsia"/>
          <w:sz w:val="24"/>
        </w:rPr>
        <w:t>J</w:t>
      </w:r>
      <w:r>
        <w:rPr>
          <w:rFonts w:hint="eastAsia"/>
          <w:sz w:val="24"/>
        </w:rPr>
        <w:t>中的另一个键。在实验</w:t>
      </w:r>
      <w:r>
        <w:rPr>
          <w:rFonts w:hint="eastAsia"/>
          <w:sz w:val="24"/>
        </w:rPr>
        <w:t>1</w:t>
      </w:r>
      <w:r>
        <w:rPr>
          <w:sz w:val="24"/>
        </w:rPr>
        <w:t>B</w:t>
      </w:r>
      <w:r>
        <w:rPr>
          <w:rFonts w:hint="eastAsia"/>
          <w:sz w:val="24"/>
        </w:rPr>
        <w:t>，即不匹配反应优先任务中，则要求被试区分不匹配试次与另两种试次。</w:t>
      </w:r>
    </w:p>
    <w:p w14:paraId="51AB3755" w14:textId="4DCD6E19" w:rsidR="00133A48" w:rsidRDefault="00133A48" w:rsidP="00250072">
      <w:pPr>
        <w:pStyle w:val="BodyTextIndent"/>
        <w:spacing w:line="400" w:lineRule="exact"/>
        <w:ind w:left="0" w:firstLineChars="200" w:firstLine="480"/>
        <w:rPr>
          <w:sz w:val="24"/>
        </w:rPr>
      </w:pPr>
      <w:r>
        <w:rPr>
          <w:rFonts w:hint="eastAsia"/>
          <w:sz w:val="24"/>
        </w:rPr>
        <w:t>实验</w:t>
      </w:r>
      <w:r>
        <w:rPr>
          <w:rFonts w:hint="eastAsia"/>
          <w:sz w:val="24"/>
        </w:rPr>
        <w:t>1</w:t>
      </w:r>
      <w:r>
        <w:rPr>
          <w:rFonts w:hint="eastAsia"/>
          <w:sz w:val="24"/>
        </w:rPr>
        <w:t>单个试次的流程图如图</w:t>
      </w:r>
      <w:r w:rsidR="00D93325">
        <w:rPr>
          <w:sz w:val="24"/>
        </w:rPr>
        <w:t>1</w:t>
      </w:r>
      <w:r>
        <w:rPr>
          <w:rFonts w:hint="eastAsia"/>
          <w:sz w:val="24"/>
        </w:rPr>
        <w:t>所示，在灰色背景中首先呈现中央注视点“</w:t>
      </w:r>
      <w:r>
        <w:rPr>
          <w:rFonts w:hint="eastAsia"/>
          <w:sz w:val="24"/>
        </w:rPr>
        <w:t>+</w:t>
      </w:r>
      <w:r>
        <w:rPr>
          <w:rFonts w:hint="eastAsia"/>
          <w:sz w:val="24"/>
        </w:rPr>
        <w:t>”</w:t>
      </w:r>
      <w:r>
        <w:rPr>
          <w:rFonts w:hint="eastAsia"/>
          <w:sz w:val="24"/>
        </w:rPr>
        <w:t>5</w:t>
      </w:r>
      <w:r>
        <w:rPr>
          <w:sz w:val="24"/>
        </w:rPr>
        <w:t>00</w:t>
      </w:r>
      <w:r w:rsidR="005A389B">
        <w:rPr>
          <w:sz w:val="24"/>
        </w:rPr>
        <w:t xml:space="preserve"> </w:t>
      </w:r>
      <w:r>
        <w:rPr>
          <w:sz w:val="24"/>
        </w:rPr>
        <w:t>ms</w:t>
      </w:r>
      <w:r>
        <w:rPr>
          <w:rFonts w:hint="eastAsia"/>
          <w:sz w:val="24"/>
        </w:rPr>
        <w:t>，随后注视点消失，在注视点上下同时呈现随机组合的图形与文字标签</w:t>
      </w:r>
      <w:r>
        <w:rPr>
          <w:rFonts w:hint="eastAsia"/>
          <w:sz w:val="24"/>
        </w:rPr>
        <w:t>1</w:t>
      </w:r>
      <w:r>
        <w:rPr>
          <w:sz w:val="24"/>
        </w:rPr>
        <w:t>00</w:t>
      </w:r>
      <w:r w:rsidR="005A389B">
        <w:rPr>
          <w:sz w:val="24"/>
        </w:rPr>
        <w:t xml:space="preserve"> </w:t>
      </w:r>
      <w:r>
        <w:rPr>
          <w:sz w:val="24"/>
        </w:rPr>
        <w:t>ms</w:t>
      </w:r>
      <w:r>
        <w:rPr>
          <w:rFonts w:hint="eastAsia"/>
          <w:sz w:val="24"/>
        </w:rPr>
        <w:t>。被试需要在看到刺激后的</w:t>
      </w:r>
      <w:r>
        <w:rPr>
          <w:rFonts w:hint="eastAsia"/>
          <w:sz w:val="24"/>
        </w:rPr>
        <w:t>1</w:t>
      </w:r>
      <w:r>
        <w:rPr>
          <w:sz w:val="24"/>
        </w:rPr>
        <w:t>500</w:t>
      </w:r>
      <w:r w:rsidR="005A389B">
        <w:rPr>
          <w:sz w:val="24"/>
        </w:rPr>
        <w:t xml:space="preserve"> </w:t>
      </w:r>
      <w:r>
        <w:rPr>
          <w:sz w:val="24"/>
        </w:rPr>
        <w:t>ms</w:t>
      </w:r>
      <w:r>
        <w:rPr>
          <w:rFonts w:hint="eastAsia"/>
          <w:sz w:val="24"/>
        </w:rPr>
        <w:t>内进行尽量快速准确地进行按键判断。每次按键后，会给被试呈现</w:t>
      </w:r>
      <w:r>
        <w:rPr>
          <w:rFonts w:hint="eastAsia"/>
          <w:sz w:val="24"/>
        </w:rPr>
        <w:t>3</w:t>
      </w:r>
      <w:r>
        <w:rPr>
          <w:sz w:val="24"/>
        </w:rPr>
        <w:t>00ms</w:t>
      </w:r>
      <w:r>
        <w:rPr>
          <w:rFonts w:hint="eastAsia"/>
          <w:sz w:val="24"/>
        </w:rPr>
        <w:t>的反馈</w:t>
      </w:r>
      <w:r w:rsidR="00EB5F79">
        <w:rPr>
          <w:rFonts w:hint="eastAsia"/>
          <w:sz w:val="24"/>
        </w:rPr>
        <w:t>：</w:t>
      </w:r>
      <w:r>
        <w:rPr>
          <w:rFonts w:hint="eastAsia"/>
          <w:sz w:val="24"/>
        </w:rPr>
        <w:t>“正确”、“错误”或</w:t>
      </w:r>
      <w:bookmarkStart w:id="115" w:name="OLE_LINK5"/>
      <w:r>
        <w:rPr>
          <w:rFonts w:hint="eastAsia"/>
          <w:sz w:val="24"/>
        </w:rPr>
        <w:t>“太慢”</w:t>
      </w:r>
      <w:bookmarkEnd w:id="115"/>
      <w:r w:rsidR="00EB5F79">
        <w:rPr>
          <w:rFonts w:hint="eastAsia"/>
          <w:sz w:val="24"/>
        </w:rPr>
        <w:t>、“太快”（反应时大于</w:t>
      </w:r>
      <w:r w:rsidR="00EB5F79">
        <w:rPr>
          <w:rFonts w:hint="eastAsia"/>
          <w:sz w:val="24"/>
        </w:rPr>
        <w:t>1</w:t>
      </w:r>
      <w:r w:rsidR="00EB5F79">
        <w:rPr>
          <w:sz w:val="24"/>
        </w:rPr>
        <w:t>500</w:t>
      </w:r>
      <w:r w:rsidR="005A389B">
        <w:rPr>
          <w:sz w:val="24"/>
        </w:rPr>
        <w:t xml:space="preserve"> </w:t>
      </w:r>
      <w:r w:rsidR="00EB5F79">
        <w:rPr>
          <w:sz w:val="24"/>
        </w:rPr>
        <w:t>ms</w:t>
      </w:r>
      <w:r w:rsidR="00EB5F79">
        <w:rPr>
          <w:rFonts w:hint="eastAsia"/>
          <w:sz w:val="24"/>
        </w:rPr>
        <w:t>视为过慢，反应时小于</w:t>
      </w:r>
      <w:r w:rsidR="00EB5F79">
        <w:rPr>
          <w:rFonts w:hint="eastAsia"/>
          <w:sz w:val="24"/>
        </w:rPr>
        <w:t>2</w:t>
      </w:r>
      <w:r w:rsidR="00EB5F79">
        <w:rPr>
          <w:sz w:val="24"/>
        </w:rPr>
        <w:t>00</w:t>
      </w:r>
      <w:r w:rsidR="005A389B">
        <w:rPr>
          <w:sz w:val="24"/>
        </w:rPr>
        <w:t xml:space="preserve"> </w:t>
      </w:r>
      <w:r w:rsidR="00EB5F79">
        <w:rPr>
          <w:sz w:val="24"/>
        </w:rPr>
        <w:t>ms</w:t>
      </w:r>
      <w:r w:rsidR="00EB5F79">
        <w:rPr>
          <w:rFonts w:hint="eastAsia"/>
          <w:sz w:val="24"/>
        </w:rPr>
        <w:t>视为过快）</w:t>
      </w:r>
      <w:r>
        <w:rPr>
          <w:rFonts w:hint="eastAsia"/>
          <w:sz w:val="24"/>
        </w:rPr>
        <w:t>。</w:t>
      </w:r>
    </w:p>
    <w:p w14:paraId="30768A73" w14:textId="4F49DCC5" w:rsidR="00133A48" w:rsidRDefault="00133A48" w:rsidP="00250072">
      <w:pPr>
        <w:pStyle w:val="BodyTextIndent"/>
        <w:spacing w:line="400" w:lineRule="exact"/>
        <w:ind w:left="0" w:firstLineChars="200" w:firstLine="480"/>
        <w:rPr>
          <w:sz w:val="24"/>
        </w:rPr>
      </w:pPr>
      <w:bookmarkStart w:id="116" w:name="OLE_LINK8"/>
      <w:r>
        <w:rPr>
          <w:rFonts w:hint="eastAsia"/>
          <w:sz w:val="24"/>
        </w:rPr>
        <w:t>在进入正式实验任务之前，被试首先需要完成匹配优先或不匹配优先对应的练习，以巩固</w:t>
      </w:r>
      <w:r w:rsidR="009F685A">
        <w:rPr>
          <w:rFonts w:hint="eastAsia"/>
          <w:sz w:val="24"/>
        </w:rPr>
        <w:t>习得</w:t>
      </w:r>
      <w:r>
        <w:rPr>
          <w:rFonts w:hint="eastAsia"/>
          <w:sz w:val="24"/>
        </w:rPr>
        <w:t>的联结与按键规则。练习阶段共</w:t>
      </w:r>
      <w:r>
        <w:rPr>
          <w:rFonts w:hint="eastAsia"/>
          <w:sz w:val="24"/>
        </w:rPr>
        <w:t>3</w:t>
      </w:r>
      <w:r>
        <w:rPr>
          <w:sz w:val="24"/>
        </w:rPr>
        <w:t>2</w:t>
      </w:r>
      <w:r>
        <w:rPr>
          <w:rFonts w:hint="eastAsia"/>
          <w:sz w:val="24"/>
        </w:rPr>
        <w:t>个试次，当被试在练习阶段的正确率达到</w:t>
      </w:r>
      <w:r>
        <w:rPr>
          <w:rFonts w:hint="eastAsia"/>
          <w:sz w:val="24"/>
        </w:rPr>
        <w:t>7</w:t>
      </w:r>
      <w:r>
        <w:rPr>
          <w:sz w:val="24"/>
        </w:rPr>
        <w:t>0</w:t>
      </w:r>
      <w:r>
        <w:rPr>
          <w:rFonts w:hint="eastAsia"/>
          <w:sz w:val="24"/>
        </w:rPr>
        <w:t>%</w:t>
      </w:r>
      <w:r>
        <w:rPr>
          <w:rFonts w:hint="eastAsia"/>
          <w:sz w:val="24"/>
        </w:rPr>
        <w:t>后，则视为其已经学会了联结及任务规则，可以进入正式实验任务。如果练习阶段的正确率低于</w:t>
      </w:r>
      <w:r>
        <w:rPr>
          <w:rFonts w:hint="eastAsia"/>
          <w:sz w:val="24"/>
        </w:rPr>
        <w:t>7</w:t>
      </w:r>
      <w:r>
        <w:rPr>
          <w:sz w:val="24"/>
        </w:rPr>
        <w:t>0</w:t>
      </w:r>
      <w:r>
        <w:rPr>
          <w:rFonts w:hint="eastAsia"/>
          <w:sz w:val="24"/>
        </w:rPr>
        <w:t>%</w:t>
      </w:r>
      <w:r>
        <w:rPr>
          <w:rFonts w:hint="eastAsia"/>
          <w:sz w:val="24"/>
        </w:rPr>
        <w:t>，则需要重新进行练习，直至正确率达标。正式实验的试次流程与练习阶段相同，由</w:t>
      </w:r>
      <w:r>
        <w:rPr>
          <w:rFonts w:hint="eastAsia"/>
          <w:sz w:val="24"/>
        </w:rPr>
        <w:t>6</w:t>
      </w:r>
      <w:r>
        <w:rPr>
          <w:sz w:val="24"/>
        </w:rPr>
        <w:t>48</w:t>
      </w:r>
      <w:r>
        <w:rPr>
          <w:rFonts w:hint="eastAsia"/>
          <w:sz w:val="24"/>
        </w:rPr>
        <w:t>个试次构成。在匹配优先组中，匹配试次共</w:t>
      </w:r>
      <w:r>
        <w:rPr>
          <w:sz w:val="24"/>
        </w:rPr>
        <w:t>324</w:t>
      </w:r>
      <w:r>
        <w:rPr>
          <w:rFonts w:hint="eastAsia"/>
          <w:sz w:val="24"/>
        </w:rPr>
        <w:t>个，不匹配试次共</w:t>
      </w:r>
      <w:r>
        <w:rPr>
          <w:rFonts w:hint="eastAsia"/>
          <w:sz w:val="24"/>
        </w:rPr>
        <w:t>2</w:t>
      </w:r>
      <w:r>
        <w:rPr>
          <w:sz w:val="24"/>
        </w:rPr>
        <w:t>16</w:t>
      </w:r>
      <w:r>
        <w:rPr>
          <w:rFonts w:hint="eastAsia"/>
          <w:sz w:val="24"/>
        </w:rPr>
        <w:t>个试次，填充试次共</w:t>
      </w:r>
      <w:r>
        <w:rPr>
          <w:rFonts w:hint="eastAsia"/>
          <w:sz w:val="24"/>
        </w:rPr>
        <w:t>1</w:t>
      </w:r>
      <w:r>
        <w:rPr>
          <w:sz w:val="24"/>
        </w:rPr>
        <w:t>08</w:t>
      </w:r>
      <w:r>
        <w:rPr>
          <w:rFonts w:hint="eastAsia"/>
          <w:sz w:val="24"/>
        </w:rPr>
        <w:t>个。在不匹配优先组中，不匹配试次共</w:t>
      </w:r>
      <w:r>
        <w:rPr>
          <w:rFonts w:hint="eastAsia"/>
          <w:sz w:val="24"/>
        </w:rPr>
        <w:t>3</w:t>
      </w:r>
      <w:r>
        <w:rPr>
          <w:sz w:val="24"/>
        </w:rPr>
        <w:t>24</w:t>
      </w:r>
      <w:r>
        <w:rPr>
          <w:rFonts w:hint="eastAsia"/>
          <w:sz w:val="24"/>
        </w:rPr>
        <w:t>个，匹配试次共</w:t>
      </w:r>
      <w:r>
        <w:rPr>
          <w:rFonts w:hint="eastAsia"/>
          <w:sz w:val="24"/>
        </w:rPr>
        <w:t>2</w:t>
      </w:r>
      <w:r>
        <w:rPr>
          <w:sz w:val="24"/>
        </w:rPr>
        <w:t>16</w:t>
      </w:r>
      <w:r>
        <w:rPr>
          <w:rFonts w:hint="eastAsia"/>
          <w:sz w:val="24"/>
        </w:rPr>
        <w:t>个，填充试次共</w:t>
      </w:r>
      <w:r>
        <w:rPr>
          <w:rFonts w:hint="eastAsia"/>
          <w:sz w:val="24"/>
        </w:rPr>
        <w:t>1</w:t>
      </w:r>
      <w:r>
        <w:rPr>
          <w:sz w:val="24"/>
        </w:rPr>
        <w:t>08</w:t>
      </w:r>
      <w:r>
        <w:rPr>
          <w:rFonts w:hint="eastAsia"/>
          <w:sz w:val="24"/>
        </w:rPr>
        <w:t>个。正式试验分为</w:t>
      </w:r>
      <w:r>
        <w:rPr>
          <w:rFonts w:hint="eastAsia"/>
          <w:sz w:val="24"/>
        </w:rPr>
        <w:t>6</w:t>
      </w:r>
      <w:r>
        <w:rPr>
          <w:rFonts w:hint="eastAsia"/>
          <w:sz w:val="24"/>
        </w:rPr>
        <w:t>个</w:t>
      </w:r>
      <w:r>
        <w:rPr>
          <w:rFonts w:hint="eastAsia"/>
          <w:sz w:val="24"/>
        </w:rPr>
        <w:t>b</w:t>
      </w:r>
      <w:r>
        <w:rPr>
          <w:sz w:val="24"/>
        </w:rPr>
        <w:t>loc</w:t>
      </w:r>
      <w:r>
        <w:rPr>
          <w:rFonts w:hint="eastAsia"/>
          <w:sz w:val="24"/>
        </w:rPr>
        <w:t>k</w:t>
      </w:r>
      <w:r>
        <w:rPr>
          <w:rFonts w:hint="eastAsia"/>
          <w:sz w:val="24"/>
        </w:rPr>
        <w:t>，每个</w:t>
      </w:r>
      <w:r>
        <w:rPr>
          <w:sz w:val="24"/>
        </w:rPr>
        <w:t>block</w:t>
      </w:r>
      <w:r>
        <w:rPr>
          <w:rFonts w:hint="eastAsia"/>
          <w:sz w:val="24"/>
        </w:rPr>
        <w:t>中有</w:t>
      </w:r>
      <w:r>
        <w:rPr>
          <w:rFonts w:hint="eastAsia"/>
          <w:sz w:val="24"/>
        </w:rPr>
        <w:t>1</w:t>
      </w:r>
      <w:r>
        <w:rPr>
          <w:sz w:val="24"/>
        </w:rPr>
        <w:t>08</w:t>
      </w:r>
      <w:r>
        <w:rPr>
          <w:rFonts w:hint="eastAsia"/>
          <w:sz w:val="24"/>
        </w:rPr>
        <w:t>个试次。被试每完成一个</w:t>
      </w:r>
      <w:r>
        <w:rPr>
          <w:rFonts w:hint="eastAsia"/>
          <w:sz w:val="24"/>
        </w:rPr>
        <w:t>b</w:t>
      </w:r>
      <w:r>
        <w:rPr>
          <w:sz w:val="24"/>
        </w:rPr>
        <w:t>lock</w:t>
      </w:r>
      <w:r>
        <w:rPr>
          <w:rFonts w:hint="eastAsia"/>
          <w:sz w:val="24"/>
        </w:rPr>
        <w:t>中的试次后，有</w:t>
      </w:r>
      <w:r>
        <w:rPr>
          <w:rFonts w:hint="eastAsia"/>
          <w:sz w:val="24"/>
        </w:rPr>
        <w:t>1</w:t>
      </w:r>
      <w:r>
        <w:rPr>
          <w:rFonts w:hint="eastAsia"/>
          <w:sz w:val="24"/>
        </w:rPr>
        <w:t>分钟的休息时间。</w:t>
      </w:r>
    </w:p>
    <w:bookmarkEnd w:id="116"/>
    <w:p w14:paraId="4EAA3E0F" w14:textId="7BA34995" w:rsidR="00133A48" w:rsidRDefault="00E04EE4" w:rsidP="00133A48">
      <w:pPr>
        <w:pStyle w:val="BodyTextIndent"/>
        <w:spacing w:line="360" w:lineRule="auto"/>
        <w:ind w:left="0" w:firstLineChars="200" w:firstLine="560"/>
        <w:jc w:val="center"/>
        <w:rPr>
          <w:sz w:val="24"/>
        </w:rPr>
      </w:pPr>
      <w:r>
        <w:rPr>
          <w:noProof/>
        </w:rPr>
        <w:drawing>
          <wp:inline distT="0" distB="0" distL="0" distR="0" wp14:anchorId="424AE612" wp14:editId="1A64DD0B">
            <wp:extent cx="3822700" cy="2608604"/>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6708" cy="2611339"/>
                    </a:xfrm>
                    <a:prstGeom prst="rect">
                      <a:avLst/>
                    </a:prstGeom>
                  </pic:spPr>
                </pic:pic>
              </a:graphicData>
            </a:graphic>
          </wp:inline>
        </w:drawing>
      </w:r>
    </w:p>
    <w:p w14:paraId="741BAEF2" w14:textId="1BC1FF1D" w:rsidR="00133A48" w:rsidRPr="002505EF" w:rsidRDefault="00133A48" w:rsidP="00133A48">
      <w:pPr>
        <w:pStyle w:val="BodyTextIndent"/>
        <w:spacing w:line="360" w:lineRule="auto"/>
        <w:ind w:left="0" w:firstLineChars="200" w:firstLine="420"/>
        <w:jc w:val="center"/>
        <w:rPr>
          <w:sz w:val="21"/>
          <w:szCs w:val="21"/>
        </w:rPr>
      </w:pPr>
      <w:r w:rsidRPr="002505EF">
        <w:rPr>
          <w:rFonts w:hint="eastAsia"/>
          <w:sz w:val="21"/>
          <w:szCs w:val="21"/>
        </w:rPr>
        <w:t>图</w:t>
      </w:r>
      <w:r w:rsidR="00D93325" w:rsidRPr="002505EF">
        <w:rPr>
          <w:sz w:val="21"/>
          <w:szCs w:val="21"/>
        </w:rPr>
        <w:t xml:space="preserve">1 </w:t>
      </w:r>
      <w:r w:rsidRPr="002505EF">
        <w:rPr>
          <w:rFonts w:hint="eastAsia"/>
          <w:sz w:val="21"/>
          <w:szCs w:val="21"/>
        </w:rPr>
        <w:t>实验</w:t>
      </w:r>
      <w:r w:rsidRPr="002505EF">
        <w:rPr>
          <w:rFonts w:hint="eastAsia"/>
          <w:sz w:val="21"/>
          <w:szCs w:val="21"/>
        </w:rPr>
        <w:t>1</w:t>
      </w:r>
      <w:r w:rsidR="00F50E74" w:rsidRPr="002505EF">
        <w:rPr>
          <w:rFonts w:hint="eastAsia"/>
          <w:sz w:val="21"/>
          <w:szCs w:val="21"/>
        </w:rPr>
        <w:t>单个试次</w:t>
      </w:r>
      <w:r w:rsidRPr="002505EF">
        <w:rPr>
          <w:rFonts w:hint="eastAsia"/>
          <w:sz w:val="21"/>
          <w:szCs w:val="21"/>
        </w:rPr>
        <w:t>流程图</w:t>
      </w:r>
    </w:p>
    <w:p w14:paraId="65137086" w14:textId="77777777" w:rsidR="00133A48" w:rsidRPr="003A784D" w:rsidRDefault="00133A48" w:rsidP="00652CEA">
      <w:pPr>
        <w:spacing w:beforeLines="50" w:before="156" w:afterLines="50" w:after="156" w:line="400" w:lineRule="exact"/>
        <w:outlineLvl w:val="1"/>
        <w:rPr>
          <w:rFonts w:ascii="Times New Roman" w:eastAsia="SimHei" w:hAnsi="Times New Roman" w:cs="Times New Roman"/>
          <w:b/>
          <w:bCs/>
          <w:sz w:val="30"/>
          <w:szCs w:val="30"/>
        </w:rPr>
      </w:pPr>
      <w:bookmarkStart w:id="117" w:name="_Toc134077550"/>
      <w:r w:rsidRPr="003A784D">
        <w:rPr>
          <w:rFonts w:ascii="Times New Roman" w:eastAsia="SimHei" w:hAnsi="Times New Roman" w:cs="Times New Roman" w:hint="eastAsia"/>
          <w:b/>
          <w:bCs/>
          <w:sz w:val="30"/>
          <w:szCs w:val="30"/>
        </w:rPr>
        <w:t>2</w:t>
      </w:r>
      <w:r w:rsidRPr="003A784D">
        <w:rPr>
          <w:rFonts w:ascii="Times New Roman" w:eastAsia="SimHei" w:hAnsi="Times New Roman" w:cs="Times New Roman"/>
          <w:b/>
          <w:bCs/>
          <w:sz w:val="30"/>
          <w:szCs w:val="30"/>
        </w:rPr>
        <w:t xml:space="preserve">.2 </w:t>
      </w:r>
      <w:r w:rsidRPr="003A784D">
        <w:rPr>
          <w:rFonts w:ascii="Times New Roman" w:eastAsia="SimHei" w:hAnsi="Times New Roman" w:cs="Times New Roman" w:hint="eastAsia"/>
          <w:b/>
          <w:bCs/>
          <w:sz w:val="30"/>
          <w:szCs w:val="30"/>
        </w:rPr>
        <w:t>结果与分析</w:t>
      </w:r>
      <w:bookmarkEnd w:id="117"/>
    </w:p>
    <w:p w14:paraId="35D0B333" w14:textId="3C1908F1" w:rsidR="00133A48" w:rsidRDefault="00133A48" w:rsidP="00250072">
      <w:pPr>
        <w:pStyle w:val="BodyTextIndent"/>
        <w:spacing w:line="400" w:lineRule="exact"/>
        <w:ind w:left="0" w:firstLineChars="200" w:firstLine="480"/>
        <w:rPr>
          <w:sz w:val="24"/>
        </w:rPr>
      </w:pPr>
      <w:r>
        <w:rPr>
          <w:rFonts w:hint="eastAsia"/>
          <w:sz w:val="24"/>
        </w:rPr>
        <w:t>首先使用</w:t>
      </w:r>
      <w:r>
        <w:rPr>
          <w:rFonts w:hint="eastAsia"/>
          <w:sz w:val="24"/>
        </w:rPr>
        <w:t>R</w:t>
      </w:r>
      <w:r>
        <w:rPr>
          <w:rFonts w:hint="eastAsia"/>
          <w:sz w:val="24"/>
        </w:rPr>
        <w:t>语言对数据进行预处理。</w:t>
      </w:r>
      <w:r w:rsidR="00E06691">
        <w:rPr>
          <w:rFonts w:hint="eastAsia"/>
          <w:sz w:val="24"/>
        </w:rPr>
        <w:t>批量</w:t>
      </w:r>
      <w:r>
        <w:rPr>
          <w:rFonts w:hint="eastAsia"/>
          <w:sz w:val="24"/>
        </w:rPr>
        <w:t>读入实验中所记录的每个试次呈现的图片、文字标签、反应时、该试次中的正确按键、被试的按键正误等数据列。根据正确按键信息得出该试次是匹配或不匹配情况。剔除总正确率低于</w:t>
      </w:r>
      <w:r>
        <w:rPr>
          <w:rFonts w:hint="eastAsia"/>
          <w:sz w:val="24"/>
        </w:rPr>
        <w:t>7</w:t>
      </w:r>
      <w:r>
        <w:rPr>
          <w:sz w:val="24"/>
        </w:rPr>
        <w:t>0</w:t>
      </w:r>
      <w:r>
        <w:rPr>
          <w:rFonts w:hint="eastAsia"/>
          <w:sz w:val="24"/>
        </w:rPr>
        <w:t>%</w:t>
      </w:r>
      <w:r>
        <w:rPr>
          <w:rFonts w:hint="eastAsia"/>
          <w:sz w:val="24"/>
        </w:rPr>
        <w:t>的被试，最终无被试被剔除。剔除练习阶段及填充试次的数据，剔除正式实验中的缺失值后，分别计算匹配优先组（实验</w:t>
      </w:r>
      <w:r>
        <w:rPr>
          <w:rFonts w:hint="eastAsia"/>
          <w:sz w:val="24"/>
        </w:rPr>
        <w:t>1</w:t>
      </w:r>
      <w:r>
        <w:rPr>
          <w:sz w:val="24"/>
        </w:rPr>
        <w:t>A</w:t>
      </w:r>
      <w:r>
        <w:rPr>
          <w:rFonts w:hint="eastAsia"/>
          <w:sz w:val="24"/>
        </w:rPr>
        <w:t>）及不匹配优先组（实验</w:t>
      </w:r>
      <w:r>
        <w:rPr>
          <w:rFonts w:hint="eastAsia"/>
          <w:sz w:val="24"/>
        </w:rPr>
        <w:t>1</w:t>
      </w:r>
      <w:r>
        <w:rPr>
          <w:sz w:val="24"/>
        </w:rPr>
        <w:t>B</w:t>
      </w:r>
      <w:r>
        <w:rPr>
          <w:rFonts w:hint="eastAsia"/>
          <w:sz w:val="24"/>
        </w:rPr>
        <w:t>）的每个被试对</w:t>
      </w:r>
      <w:r>
        <w:rPr>
          <w:rFonts w:hint="eastAsia"/>
          <w:sz w:val="24"/>
        </w:rPr>
        <w:t>3</w:t>
      </w:r>
      <w:r>
        <w:rPr>
          <w:rFonts w:hint="eastAsia"/>
          <w:sz w:val="24"/>
        </w:rPr>
        <w:t>种社会相关属性图形</w:t>
      </w:r>
      <w:r w:rsidR="00786CB8">
        <w:rPr>
          <w:rFonts w:hint="eastAsia"/>
          <w:sz w:val="24"/>
        </w:rPr>
        <w:t>在</w:t>
      </w:r>
      <w:r>
        <w:rPr>
          <w:rFonts w:hint="eastAsia"/>
          <w:sz w:val="24"/>
        </w:rPr>
        <w:t>匹配和不匹配</w:t>
      </w:r>
      <w:r w:rsidR="00786CB8">
        <w:rPr>
          <w:rFonts w:hint="eastAsia"/>
          <w:sz w:val="24"/>
        </w:rPr>
        <w:t>两种情况下，正确</w:t>
      </w:r>
      <w:r>
        <w:rPr>
          <w:rFonts w:hint="eastAsia"/>
          <w:sz w:val="24"/>
        </w:rPr>
        <w:t>反应的平均反应时及正确率</w:t>
      </w:r>
      <w:r w:rsidR="00786CB8">
        <w:rPr>
          <w:rFonts w:hint="eastAsia"/>
          <w:sz w:val="24"/>
        </w:rPr>
        <w:t>。</w:t>
      </w:r>
      <w:r>
        <w:rPr>
          <w:rFonts w:hint="eastAsia"/>
          <w:sz w:val="24"/>
        </w:rPr>
        <w:t>将实验</w:t>
      </w:r>
      <w:r>
        <w:rPr>
          <w:rFonts w:hint="eastAsia"/>
          <w:sz w:val="24"/>
        </w:rPr>
        <w:t>1</w:t>
      </w:r>
      <w:r>
        <w:rPr>
          <w:sz w:val="24"/>
        </w:rPr>
        <w:t>A</w:t>
      </w:r>
      <w:r>
        <w:rPr>
          <w:rFonts w:hint="eastAsia"/>
          <w:sz w:val="24"/>
        </w:rPr>
        <w:t>和</w:t>
      </w:r>
      <w:r>
        <w:rPr>
          <w:rFonts w:hint="eastAsia"/>
          <w:sz w:val="24"/>
        </w:rPr>
        <w:t>1</w:t>
      </w:r>
      <w:r>
        <w:rPr>
          <w:sz w:val="24"/>
        </w:rPr>
        <w:t>B</w:t>
      </w:r>
      <w:r>
        <w:rPr>
          <w:rFonts w:hint="eastAsia"/>
          <w:sz w:val="24"/>
        </w:rPr>
        <w:t>的数据合并在一个表格中</w:t>
      </w:r>
      <w:r w:rsidR="00786CB8">
        <w:rPr>
          <w:rFonts w:hint="eastAsia"/>
          <w:sz w:val="24"/>
        </w:rPr>
        <w:t>后，</w:t>
      </w:r>
      <w:r>
        <w:rPr>
          <w:rFonts w:hint="eastAsia"/>
          <w:sz w:val="24"/>
        </w:rPr>
        <w:t>分别计算</w:t>
      </w:r>
      <w:r>
        <w:rPr>
          <w:rFonts w:hint="eastAsia"/>
          <w:sz w:val="24"/>
        </w:rPr>
        <w:t>3</w:t>
      </w:r>
      <w:r>
        <w:rPr>
          <w:rFonts w:hint="eastAsia"/>
          <w:sz w:val="24"/>
        </w:rPr>
        <w:t>种社会相关属性的图形不匹配和匹配的</w:t>
      </w:r>
      <w:r w:rsidR="00084B9E">
        <w:rPr>
          <w:rFonts w:hint="eastAsia"/>
          <w:sz w:val="24"/>
        </w:rPr>
        <w:t>平均</w:t>
      </w:r>
      <w:r>
        <w:rPr>
          <w:rFonts w:hint="eastAsia"/>
          <w:sz w:val="24"/>
        </w:rPr>
        <w:t>反应时之差，以</w:t>
      </w:r>
      <w:r w:rsidR="00D93325">
        <w:rPr>
          <w:rFonts w:hint="eastAsia"/>
          <w:sz w:val="24"/>
        </w:rPr>
        <w:t>该</w:t>
      </w:r>
      <w:r>
        <w:rPr>
          <w:rFonts w:hint="eastAsia"/>
          <w:sz w:val="24"/>
        </w:rPr>
        <w:t>差值作为“快同效应”</w:t>
      </w:r>
      <w:r w:rsidR="00D93325">
        <w:rPr>
          <w:rFonts w:hint="eastAsia"/>
          <w:sz w:val="24"/>
        </w:rPr>
        <w:t>大小</w:t>
      </w:r>
      <w:r>
        <w:rPr>
          <w:rFonts w:hint="eastAsia"/>
          <w:sz w:val="24"/>
        </w:rPr>
        <w:t>的体现。</w:t>
      </w:r>
    </w:p>
    <w:p w14:paraId="00B5C510" w14:textId="716B777A" w:rsidR="00C66C2F" w:rsidRPr="00F674CB" w:rsidRDefault="007D3380" w:rsidP="00F674CB">
      <w:pPr>
        <w:spacing w:line="400" w:lineRule="exact"/>
        <w:ind w:firstLineChars="200" w:firstLine="480"/>
        <w:rPr>
          <w:rFonts w:ascii="Times New Roman" w:eastAsia="SimSun" w:hAnsi="Times New Roman" w:cs="Times New Roman"/>
          <w:kern w:val="0"/>
          <w:sz w:val="24"/>
        </w:rPr>
      </w:pPr>
      <w:ins w:id="118" w:author="Hu, C-P" w:date="2023-05-04T11:18:00Z">
        <w:r>
          <w:rPr>
            <w:rFonts w:ascii="SimSun" w:eastAsia="SimSun" w:hAnsi="SimSun" w:hint="eastAsia"/>
            <w:sz w:val="24"/>
          </w:rPr>
          <w:t>本实验的因变量为各条件下的正确率和</w:t>
        </w:r>
        <w:r w:rsidRPr="00AD1A48">
          <w:rPr>
            <w:rFonts w:ascii="SimSun" w:eastAsia="SimSun" w:hAnsi="SimSun" w:hint="eastAsia"/>
            <w:sz w:val="24"/>
            <w:highlight w:val="yellow"/>
            <w:rPrChange w:id="119" w:author="Hu, C-P" w:date="2023-05-04T11:19:00Z">
              <w:rPr>
                <w:rFonts w:ascii="SimSun" w:eastAsia="SimSun" w:hAnsi="SimSun" w:hint="eastAsia"/>
                <w:sz w:val="24"/>
              </w:rPr>
            </w:rPrChange>
          </w:rPr>
          <w:t>正确试次的</w:t>
        </w:r>
      </w:ins>
      <w:ins w:id="120" w:author="Hu, C-P" w:date="2023-05-04T11:19:00Z">
        <w:r w:rsidRPr="00AD1A48">
          <w:rPr>
            <w:rFonts w:ascii="SimSun" w:eastAsia="SimSun" w:hAnsi="SimSun" w:hint="eastAsia"/>
            <w:sz w:val="24"/>
            <w:highlight w:val="yellow"/>
            <w:rPrChange w:id="121" w:author="Hu, C-P" w:date="2023-05-04T11:19:00Z">
              <w:rPr>
                <w:rFonts w:ascii="SimSun" w:eastAsia="SimSun" w:hAnsi="SimSun" w:hint="eastAsia"/>
                <w:sz w:val="24"/>
              </w:rPr>
            </w:rPrChange>
          </w:rPr>
          <w:t>反应时</w:t>
        </w:r>
        <w:r>
          <w:rPr>
            <w:rFonts w:ascii="SimSun" w:eastAsia="SimSun" w:hAnsi="SimSun" w:hint="eastAsia"/>
            <w:sz w:val="24"/>
          </w:rPr>
          <w:t>。</w:t>
        </w:r>
      </w:ins>
      <w:del w:id="122" w:author="Hu, C-P" w:date="2023-05-04T11:19:00Z">
        <w:r w:rsidR="00C66C2F" w:rsidRPr="00C66C2F" w:rsidDel="007D3380">
          <w:rPr>
            <w:rFonts w:ascii="SimSun" w:eastAsia="SimSun" w:hAnsi="SimSun" w:hint="eastAsia"/>
            <w:sz w:val="24"/>
          </w:rPr>
          <w:delText>通过</w:delText>
        </w:r>
      </w:del>
      <w:ins w:id="123" w:author="Hu, C-P" w:date="2023-05-04T11:19:00Z">
        <w:r>
          <w:rPr>
            <w:rFonts w:ascii="SimSun" w:eastAsia="SimSun" w:hAnsi="SimSun" w:hint="eastAsia"/>
            <w:sz w:val="24"/>
          </w:rPr>
          <w:t>使用</w:t>
        </w:r>
      </w:ins>
      <w:r w:rsidR="00C66C2F" w:rsidRPr="00C66C2F">
        <w:rPr>
          <w:rFonts w:ascii="Times New Roman" w:eastAsia="SimSun" w:hAnsi="Times New Roman" w:cs="Times New Roman"/>
          <w:sz w:val="24"/>
        </w:rPr>
        <w:t>JASP</w:t>
      </w:r>
      <w:r w:rsidR="00C66C2F" w:rsidRPr="00C66C2F">
        <w:rPr>
          <w:rFonts w:ascii="SimSun" w:eastAsia="SimSun" w:hAnsi="SimSun" w:hint="eastAsia"/>
          <w:sz w:val="24"/>
        </w:rPr>
        <w:t>统计软件</w:t>
      </w:r>
      <w:del w:id="124" w:author="Hu, C-P" w:date="2023-05-04T11:19:00Z">
        <w:r w:rsidR="00C66C2F" w:rsidRPr="00C66C2F" w:rsidDel="007D3380">
          <w:rPr>
            <w:rFonts w:ascii="SimSun" w:eastAsia="SimSun" w:hAnsi="SimSun" w:hint="eastAsia"/>
            <w:sz w:val="24"/>
          </w:rPr>
          <w:delText>对</w:delText>
        </w:r>
        <w:r w:rsidR="00C66C2F" w:rsidRPr="00C66C2F" w:rsidDel="007D3380">
          <w:rPr>
            <w:rFonts w:ascii="SimSun" w:eastAsia="SimSun" w:hAnsi="SimSun" w:hint="eastAsia"/>
            <w:kern w:val="0"/>
            <w:sz w:val="24"/>
          </w:rPr>
          <w:delText>正式实验中各条件下的反应时均值和正确率分别进行</w:delText>
        </w:r>
      </w:del>
      <w:ins w:id="125" w:author="Hu, C-P" w:date="2023-05-04T11:19:00Z">
        <w:r>
          <w:rPr>
            <w:rFonts w:ascii="SimSun" w:eastAsia="SimSun" w:hAnsi="SimSun" w:hint="eastAsia"/>
            <w:sz w:val="24"/>
          </w:rPr>
          <w:t>获得其</w:t>
        </w:r>
      </w:ins>
      <w:r w:rsidR="004F1CC8">
        <w:rPr>
          <w:rFonts w:ascii="SimSun" w:eastAsia="SimSun" w:hAnsi="SimSun" w:hint="eastAsia"/>
          <w:kern w:val="0"/>
          <w:sz w:val="24"/>
        </w:rPr>
        <w:t>描述性统计</w:t>
      </w:r>
      <w:ins w:id="126" w:author="Hu, C-P" w:date="2023-05-04T11:19:00Z">
        <w:r>
          <w:rPr>
            <w:rFonts w:ascii="SimSun" w:eastAsia="SimSun" w:hAnsi="SimSun" w:hint="eastAsia"/>
            <w:kern w:val="0"/>
            <w:sz w:val="24"/>
          </w:rPr>
          <w:t>并进行分析</w:t>
        </w:r>
      </w:ins>
      <w:r w:rsidR="004F1CC8">
        <w:rPr>
          <w:rFonts w:ascii="SimSun" w:eastAsia="SimSun" w:hAnsi="SimSun" w:hint="eastAsia"/>
          <w:kern w:val="0"/>
          <w:sz w:val="24"/>
        </w:rPr>
        <w:t>。</w:t>
      </w:r>
      <w:r w:rsidR="00812A40">
        <w:rPr>
          <w:rFonts w:ascii="SimSun" w:eastAsia="SimSun" w:hAnsi="SimSun" w:hint="eastAsia"/>
          <w:kern w:val="0"/>
          <w:sz w:val="24"/>
        </w:rPr>
        <w:t>在心理学研究的可重复性危机背景下</w:t>
      </w:r>
      <w:r w:rsidR="00812A40" w:rsidRPr="002C1C6C">
        <w:rPr>
          <w:rFonts w:ascii="Times New Roman" w:eastAsia="SimSun" w:hAnsi="Times New Roman" w:cs="Times New Roman"/>
          <w:kern w:val="0"/>
          <w:sz w:val="24"/>
        </w:rPr>
        <w:t>（</w:t>
      </w:r>
      <w:r w:rsidR="00812A40">
        <w:rPr>
          <w:rFonts w:ascii="SimSun" w:eastAsia="SimSun" w:hAnsi="SimSun" w:hint="eastAsia"/>
          <w:kern w:val="0"/>
          <w:sz w:val="24"/>
        </w:rPr>
        <w:t>胡传鹏等</w:t>
      </w:r>
      <w:r w:rsidR="00812A40" w:rsidRPr="002C1C6C">
        <w:rPr>
          <w:rFonts w:ascii="Times New Roman" w:eastAsia="SimSun" w:hAnsi="Times New Roman" w:cs="Times New Roman"/>
          <w:kern w:val="0"/>
          <w:sz w:val="24"/>
        </w:rPr>
        <w:t>，</w:t>
      </w:r>
      <w:r w:rsidR="00812A40" w:rsidRPr="002C1C6C">
        <w:rPr>
          <w:rFonts w:ascii="Times New Roman" w:eastAsia="SimSun" w:hAnsi="Times New Roman" w:cs="Times New Roman"/>
          <w:kern w:val="0"/>
          <w:sz w:val="24"/>
        </w:rPr>
        <w:t>2016</w:t>
      </w:r>
      <w:r w:rsidR="00812A40" w:rsidRPr="002C1C6C">
        <w:rPr>
          <w:rFonts w:ascii="Times New Roman" w:eastAsia="SimSun" w:hAnsi="Times New Roman" w:cs="Times New Roman"/>
          <w:kern w:val="0"/>
          <w:sz w:val="24"/>
        </w:rPr>
        <w:t>）</w:t>
      </w:r>
      <w:r w:rsidR="00812A40">
        <w:rPr>
          <w:rFonts w:ascii="SimSun" w:eastAsia="SimSun" w:hAnsi="SimSun" w:hint="eastAsia"/>
          <w:kern w:val="0"/>
          <w:sz w:val="24"/>
        </w:rPr>
        <w:t>，为获取更加丰富的信息，同时考虑</w:t>
      </w:r>
      <w:r w:rsidR="00812A40" w:rsidRPr="004C7657">
        <w:rPr>
          <w:rFonts w:ascii="Times New Roman" w:eastAsia="SimSun" w:hAnsi="Times New Roman" w:cs="Times New Roman"/>
          <w:i/>
          <w:iCs/>
          <w:kern w:val="0"/>
          <w:sz w:val="24"/>
        </w:rPr>
        <w:t>H</w:t>
      </w:r>
      <w:r w:rsidR="00812A40" w:rsidRPr="004C7657">
        <w:rPr>
          <w:rFonts w:ascii="Times New Roman" w:eastAsia="SimSun" w:hAnsi="Times New Roman" w:cs="Times New Roman"/>
          <w:i/>
          <w:iCs/>
          <w:kern w:val="0"/>
          <w:sz w:val="24"/>
          <w:vertAlign w:val="subscript"/>
        </w:rPr>
        <w:t>0</w:t>
      </w:r>
      <w:r w:rsidR="00812A40">
        <w:rPr>
          <w:rFonts w:ascii="SimSun" w:eastAsia="SimSun" w:hAnsi="SimSun" w:hint="eastAsia"/>
          <w:kern w:val="0"/>
          <w:sz w:val="24"/>
        </w:rPr>
        <w:t>和</w:t>
      </w:r>
      <w:r w:rsidR="00812A40" w:rsidRPr="004C7657">
        <w:rPr>
          <w:rFonts w:ascii="Times New Roman" w:eastAsia="SimSun" w:hAnsi="Times New Roman" w:cs="Times New Roman"/>
          <w:i/>
          <w:iCs/>
          <w:kern w:val="0"/>
          <w:sz w:val="24"/>
        </w:rPr>
        <w:t>H</w:t>
      </w:r>
      <w:r w:rsidR="00812A40" w:rsidRPr="004C7657">
        <w:rPr>
          <w:rFonts w:ascii="Times New Roman" w:eastAsia="SimSun" w:hAnsi="Times New Roman" w:cs="Times New Roman"/>
          <w:i/>
          <w:iCs/>
          <w:kern w:val="0"/>
          <w:sz w:val="24"/>
          <w:vertAlign w:val="subscript"/>
        </w:rPr>
        <w:t>1</w:t>
      </w:r>
      <w:r w:rsidR="00812A40">
        <w:rPr>
          <w:rFonts w:ascii="SimSun" w:eastAsia="SimSun" w:hAnsi="SimSun" w:hint="eastAsia"/>
          <w:kern w:val="0"/>
          <w:sz w:val="24"/>
        </w:rPr>
        <w:t>的支持证据，</w:t>
      </w:r>
      <w:r w:rsidR="00812A40" w:rsidRPr="00812A40">
        <w:rPr>
          <w:rFonts w:ascii="SimSun" w:eastAsia="SimSun" w:hAnsi="SimSun" w:hint="eastAsia"/>
          <w:kern w:val="0"/>
          <w:sz w:val="24"/>
        </w:rPr>
        <w:t>本研究选择</w:t>
      </w:r>
      <w:r w:rsidR="00812A40">
        <w:rPr>
          <w:rFonts w:ascii="SimSun" w:eastAsia="SimSun" w:hAnsi="SimSun" w:hint="eastAsia"/>
          <w:kern w:val="0"/>
          <w:sz w:val="24"/>
        </w:rPr>
        <w:t>采</w:t>
      </w:r>
      <w:r w:rsidR="00812A40" w:rsidRPr="00812A40">
        <w:rPr>
          <w:rFonts w:ascii="SimSun" w:eastAsia="SimSun" w:hAnsi="SimSun" w:hint="eastAsia"/>
          <w:kern w:val="0"/>
          <w:sz w:val="24"/>
        </w:rPr>
        <w:t>用</w:t>
      </w:r>
      <w:r w:rsidR="00812A40">
        <w:rPr>
          <w:rFonts w:ascii="SimSun" w:eastAsia="SimSun" w:hAnsi="SimSun" w:hint="eastAsia"/>
          <w:kern w:val="0"/>
          <w:sz w:val="24"/>
        </w:rPr>
        <w:t>贝叶斯因子替代</w:t>
      </w:r>
      <w:r w:rsidR="00812A40">
        <w:rPr>
          <w:rFonts w:ascii="Times New Roman" w:eastAsia="SimSun" w:hAnsi="Times New Roman" w:cs="Times New Roman" w:hint="eastAsia"/>
          <w:kern w:val="0"/>
          <w:sz w:val="24"/>
        </w:rPr>
        <w:t>传统的零假设检验</w:t>
      </w:r>
      <w:r w:rsidR="00812A40" w:rsidRPr="009156A4">
        <w:rPr>
          <w:rFonts w:ascii="Times New Roman" w:eastAsia="SimSun" w:hAnsi="Times New Roman" w:cs="Times New Roman"/>
          <w:kern w:val="0"/>
          <w:sz w:val="24"/>
        </w:rPr>
        <w:t>（</w:t>
      </w:r>
      <w:r w:rsidR="00812A40" w:rsidRPr="009156A4">
        <w:rPr>
          <w:rFonts w:ascii="Times New Roman" w:eastAsia="SimSun" w:hAnsi="Times New Roman" w:cs="Times New Roman"/>
          <w:kern w:val="0"/>
          <w:sz w:val="24"/>
        </w:rPr>
        <w:t>Null hypothesis significance testing, NHST</w:t>
      </w:r>
      <w:r w:rsidR="00812A40" w:rsidRPr="009156A4">
        <w:rPr>
          <w:rFonts w:ascii="Times New Roman" w:eastAsia="SimSun" w:hAnsi="Times New Roman" w:cs="Times New Roman"/>
          <w:kern w:val="0"/>
          <w:sz w:val="24"/>
        </w:rPr>
        <w:t>）</w:t>
      </w:r>
      <w:r w:rsidR="00812A40">
        <w:rPr>
          <w:rFonts w:ascii="Times New Roman" w:eastAsia="SimSun" w:hAnsi="Times New Roman" w:cs="Times New Roman" w:hint="eastAsia"/>
          <w:kern w:val="0"/>
          <w:sz w:val="24"/>
        </w:rPr>
        <w:t>来进行模型间的比较和假设检验</w:t>
      </w:r>
      <w:r w:rsidR="0030124A">
        <w:rPr>
          <w:rFonts w:ascii="Times New Roman" w:eastAsia="SimSun" w:hAnsi="Times New Roman" w:cs="Times New Roman" w:hint="eastAsia"/>
          <w:kern w:val="0"/>
          <w:sz w:val="24"/>
        </w:rPr>
        <w:t>。在贝叶斯统计框架下的假设检验中，贝叶斯因子代表的是当前数据对</w:t>
      </w:r>
      <w:r w:rsidR="0030124A" w:rsidRPr="0030124A">
        <w:rPr>
          <w:rFonts w:ascii="Times New Roman" w:eastAsia="SimSun" w:hAnsi="Times New Roman" w:cs="Times New Roman" w:hint="eastAsia"/>
          <w:i/>
          <w:iCs/>
          <w:kern w:val="0"/>
          <w:sz w:val="24"/>
        </w:rPr>
        <w:t>H</w:t>
      </w:r>
      <w:r w:rsidR="0030124A" w:rsidRPr="0030124A">
        <w:rPr>
          <w:rFonts w:ascii="Times New Roman" w:eastAsia="SimSun" w:hAnsi="Times New Roman" w:cs="Times New Roman"/>
          <w:i/>
          <w:iCs/>
          <w:kern w:val="0"/>
          <w:sz w:val="24"/>
          <w:vertAlign w:val="subscript"/>
        </w:rPr>
        <w:t>0</w:t>
      </w:r>
      <w:r w:rsidR="0030124A">
        <w:rPr>
          <w:rFonts w:ascii="Times New Roman" w:eastAsia="SimSun" w:hAnsi="Times New Roman" w:cs="Times New Roman" w:hint="eastAsia"/>
          <w:kern w:val="0"/>
          <w:sz w:val="24"/>
        </w:rPr>
        <w:t>与</w:t>
      </w:r>
      <w:r w:rsidR="0030124A" w:rsidRPr="0030124A">
        <w:rPr>
          <w:rFonts w:ascii="Times New Roman" w:eastAsia="SimSun" w:hAnsi="Times New Roman" w:cs="Times New Roman" w:hint="eastAsia"/>
          <w:i/>
          <w:iCs/>
          <w:kern w:val="0"/>
          <w:sz w:val="24"/>
        </w:rPr>
        <w:t>H</w:t>
      </w:r>
      <w:r w:rsidR="0030124A" w:rsidRPr="0030124A">
        <w:rPr>
          <w:rFonts w:ascii="Times New Roman" w:eastAsia="SimSun" w:hAnsi="Times New Roman" w:cs="Times New Roman"/>
          <w:i/>
          <w:iCs/>
          <w:kern w:val="0"/>
          <w:sz w:val="24"/>
          <w:vertAlign w:val="subscript"/>
        </w:rPr>
        <w:t>1</w:t>
      </w:r>
      <w:r w:rsidR="0030124A">
        <w:rPr>
          <w:rFonts w:ascii="Times New Roman" w:eastAsia="SimSun" w:hAnsi="Times New Roman" w:cs="Times New Roman" w:hint="eastAsia"/>
          <w:kern w:val="0"/>
          <w:sz w:val="24"/>
        </w:rPr>
        <w:t>支持强度之间的比率</w:t>
      </w:r>
      <w:r w:rsidR="006E5B02" w:rsidRPr="006E5B02">
        <w:rPr>
          <w:rFonts w:ascii="Times New Roman" w:eastAsia="SimSun" w:hAnsi="Times New Roman" w:cs="Times New Roman"/>
          <w:kern w:val="0"/>
          <w:sz w:val="24"/>
        </w:rPr>
        <w:t>（</w:t>
      </w:r>
      <w:r w:rsidR="006E5B02">
        <w:rPr>
          <w:rFonts w:ascii="Times New Roman" w:eastAsia="SimSun" w:hAnsi="Times New Roman" w:cs="Times New Roman" w:hint="eastAsia"/>
          <w:kern w:val="0"/>
          <w:sz w:val="24"/>
        </w:rPr>
        <w:t>吴凡等</w:t>
      </w:r>
      <w:r w:rsidR="006E5B02" w:rsidRPr="006E5B02">
        <w:rPr>
          <w:rFonts w:ascii="Times New Roman" w:eastAsia="SimSun" w:hAnsi="Times New Roman" w:cs="Times New Roman"/>
          <w:kern w:val="0"/>
          <w:sz w:val="24"/>
        </w:rPr>
        <w:t>，</w:t>
      </w:r>
      <w:r w:rsidR="006E5B02" w:rsidRPr="006E5B02">
        <w:rPr>
          <w:rFonts w:ascii="Times New Roman" w:eastAsia="SimSun" w:hAnsi="Times New Roman" w:cs="Times New Roman"/>
          <w:kern w:val="0"/>
          <w:sz w:val="24"/>
        </w:rPr>
        <w:t>2018</w:t>
      </w:r>
      <w:r w:rsidR="006E5B02" w:rsidRPr="006E5B02">
        <w:rPr>
          <w:rFonts w:ascii="Times New Roman" w:eastAsia="SimSun" w:hAnsi="Times New Roman" w:cs="Times New Roman"/>
          <w:kern w:val="0"/>
          <w:sz w:val="24"/>
        </w:rPr>
        <w:t>）</w:t>
      </w:r>
      <w:r w:rsidR="00812A40">
        <w:rPr>
          <w:rFonts w:ascii="Times New Roman" w:eastAsia="SimSun" w:hAnsi="Times New Roman" w:cs="Times New Roman" w:hint="eastAsia"/>
          <w:kern w:val="0"/>
          <w:sz w:val="24"/>
        </w:rPr>
        <w:t>。</w:t>
      </w:r>
      <w:r w:rsidR="00F674CB">
        <w:rPr>
          <w:rFonts w:ascii="Times New Roman" w:eastAsia="SimSun" w:hAnsi="Times New Roman" w:cs="Times New Roman" w:hint="eastAsia"/>
          <w:kern w:val="0"/>
          <w:sz w:val="24"/>
        </w:rPr>
        <w:t>具体</w:t>
      </w:r>
      <w:r w:rsidR="00DB7300">
        <w:rPr>
          <w:rFonts w:ascii="Times New Roman" w:eastAsia="SimSun" w:hAnsi="Times New Roman" w:cs="Times New Roman" w:hint="eastAsia"/>
          <w:kern w:val="0"/>
          <w:sz w:val="24"/>
        </w:rPr>
        <w:t>进行的计算</w:t>
      </w:r>
      <w:r w:rsidR="00F674CB">
        <w:rPr>
          <w:rFonts w:ascii="Times New Roman" w:eastAsia="SimSun" w:hAnsi="Times New Roman" w:cs="Times New Roman" w:hint="eastAsia"/>
          <w:kern w:val="0"/>
          <w:sz w:val="24"/>
        </w:rPr>
        <w:t>为：</w:t>
      </w:r>
      <w:r w:rsidR="004F1CC8">
        <w:rPr>
          <w:rFonts w:ascii="SimSun" w:eastAsia="SimSun" w:hAnsi="SimSun" w:hint="eastAsia"/>
          <w:kern w:val="0"/>
          <w:sz w:val="24"/>
        </w:rPr>
        <w:t>对</w:t>
      </w:r>
      <w:r w:rsidR="00EF66F4">
        <w:rPr>
          <w:rFonts w:ascii="SimSun" w:eastAsia="SimSun" w:hAnsi="SimSun" w:hint="eastAsia"/>
          <w:kern w:val="0"/>
          <w:sz w:val="24"/>
        </w:rPr>
        <w:t>反应时的</w:t>
      </w:r>
      <w:r w:rsidR="004F1CC8">
        <w:rPr>
          <w:rFonts w:ascii="SimSun" w:eastAsia="SimSun" w:hAnsi="SimSun" w:hint="eastAsia"/>
          <w:kern w:val="0"/>
          <w:sz w:val="24"/>
        </w:rPr>
        <w:t>快同效应量进行</w:t>
      </w:r>
      <w:r w:rsidR="004F1CC8" w:rsidRPr="00C66C2F">
        <w:rPr>
          <w:rFonts w:ascii="Times New Roman" w:eastAsia="SimSun" w:hAnsi="Times New Roman" w:cs="Times New Roman" w:hint="eastAsia"/>
          <w:sz w:val="24"/>
        </w:rPr>
        <w:t>3</w:t>
      </w:r>
      <w:r w:rsidR="004F1CC8" w:rsidRPr="00C66C2F">
        <w:rPr>
          <w:rFonts w:ascii="Times New Roman" w:eastAsia="SimSun" w:hAnsi="Times New Roman" w:cs="Times New Roman" w:hint="eastAsia"/>
          <w:sz w:val="24"/>
        </w:rPr>
        <w:t>（图形</w:t>
      </w:r>
      <w:r w:rsidR="004F1CC8" w:rsidRPr="00C66C2F">
        <w:rPr>
          <w:rFonts w:ascii="Times New Roman" w:eastAsia="SimSun" w:hAnsi="Times New Roman" w:cs="Times New Roman"/>
          <w:sz w:val="24"/>
        </w:rPr>
        <w:t>的社会相关性</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自我</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朋友</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生人）</w:t>
      </w:r>
      <w:r w:rsidR="004F1CC8" w:rsidRPr="000D4129">
        <w:rPr>
          <w:rFonts w:ascii="Times New Roman" w:eastAsia="SimSun" w:hAnsi="Times New Roman" w:cs="Times New Roman"/>
          <w:sz w:val="24"/>
        </w:rPr>
        <w:t>×</w:t>
      </w:r>
      <w:r w:rsidR="004F1CC8">
        <w:rPr>
          <w:rFonts w:ascii="Times New Roman" w:eastAsia="SimSun" w:hAnsi="Times New Roman" w:cs="Times New Roman"/>
          <w:sz w:val="24"/>
        </w:rPr>
        <w:t xml:space="preserve"> </w:t>
      </w:r>
      <w:r w:rsidR="004F1CC8" w:rsidRPr="000D4129">
        <w:rPr>
          <w:rFonts w:ascii="Times New Roman" w:eastAsia="SimSun" w:hAnsi="Times New Roman" w:cs="Times New Roman"/>
          <w:sz w:val="24"/>
        </w:rPr>
        <w:t>2</w:t>
      </w:r>
      <w:r w:rsidR="00B77577">
        <w:rPr>
          <w:rFonts w:ascii="Times New Roman" w:eastAsia="SimSun" w:hAnsi="Times New Roman" w:cs="Times New Roman" w:hint="eastAsia"/>
          <w:sz w:val="24"/>
        </w:rPr>
        <w:t>（</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sz w:val="24"/>
        </w:rPr>
        <w:t>优先级</w:t>
      </w:r>
      <w:r w:rsidR="00B77577">
        <w:rPr>
          <w:rFonts w:ascii="Times New Roman" w:eastAsia="SimSun" w:hAnsi="Times New Roman" w:cs="Times New Roman" w:hint="eastAsia"/>
          <w:sz w:val="24"/>
        </w:rPr>
        <w:t>：</w:t>
      </w:r>
      <w:r w:rsidR="004F1CC8" w:rsidRPr="00C66C2F">
        <w:rPr>
          <w:rFonts w:ascii="Times New Roman" w:eastAsia="SimSun" w:hAnsi="Times New Roman" w:cs="Times New Roman"/>
          <w:sz w:val="24"/>
        </w:rPr>
        <w:t>匹配</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hint="eastAsia"/>
          <w:sz w:val="24"/>
        </w:rPr>
        <w:t>优先、</w:t>
      </w:r>
      <w:r w:rsidR="004F1CC8" w:rsidRPr="00C66C2F">
        <w:rPr>
          <w:rFonts w:ascii="Times New Roman" w:eastAsia="SimSun" w:hAnsi="Times New Roman" w:cs="Times New Roman"/>
          <w:sz w:val="24"/>
        </w:rPr>
        <w:t>不匹配</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hint="eastAsia"/>
          <w:sz w:val="24"/>
        </w:rPr>
        <w:t>优先</w:t>
      </w:r>
      <w:r w:rsidR="004F1CC8" w:rsidRPr="00C66C2F">
        <w:rPr>
          <w:rFonts w:ascii="Times New Roman" w:eastAsia="SimSun" w:hAnsi="Times New Roman" w:cs="Times New Roman"/>
          <w:sz w:val="24"/>
        </w:rPr>
        <w:t>）</w:t>
      </w:r>
      <w:r w:rsidR="004F1CC8">
        <w:rPr>
          <w:rFonts w:ascii="Times New Roman" w:eastAsia="SimSun" w:hAnsi="Times New Roman" w:cs="Times New Roman" w:hint="eastAsia"/>
          <w:sz w:val="24"/>
        </w:rPr>
        <w:t>贝叶斯</w:t>
      </w:r>
      <w:r w:rsidR="004F1CC8" w:rsidRPr="00C66C2F">
        <w:rPr>
          <w:rFonts w:ascii="SimSun" w:eastAsia="SimSun" w:hAnsi="SimSun" w:hint="eastAsia"/>
          <w:kern w:val="0"/>
          <w:sz w:val="24"/>
        </w:rPr>
        <w:t>重复测量方差分析</w:t>
      </w:r>
      <w:r w:rsidR="004F1CC8">
        <w:rPr>
          <w:rFonts w:ascii="Times New Roman" w:eastAsia="SimSun" w:hAnsi="Times New Roman" w:cs="Times New Roman" w:hint="eastAsia"/>
          <w:sz w:val="24"/>
        </w:rPr>
        <w:t>(</w:t>
      </w:r>
      <w:r w:rsidR="004F1CC8" w:rsidRPr="004D6902">
        <w:rPr>
          <w:rFonts w:ascii="Times New Roman" w:eastAsia="SimSun" w:hAnsi="Times New Roman" w:cs="Times New Roman"/>
          <w:sz w:val="24"/>
        </w:rPr>
        <w:t>Analysis of Variance,</w:t>
      </w:r>
      <w:r w:rsidR="004F1CC8">
        <w:rPr>
          <w:rFonts w:ascii="Times New Roman" w:eastAsia="SimSun" w:hAnsi="Times New Roman" w:cs="Times New Roman"/>
          <w:sz w:val="24"/>
        </w:rPr>
        <w:t xml:space="preserve"> </w:t>
      </w:r>
      <w:r w:rsidR="004F1CC8" w:rsidRPr="004D6902">
        <w:rPr>
          <w:rFonts w:ascii="Times New Roman" w:eastAsia="SimSun" w:hAnsi="Times New Roman" w:cs="Times New Roman"/>
          <w:sz w:val="24"/>
        </w:rPr>
        <w:t>ANOVA</w:t>
      </w:r>
      <w:r w:rsidR="004F1CC8">
        <w:rPr>
          <w:rFonts w:ascii="Times New Roman" w:eastAsia="SimSun" w:hAnsi="Times New Roman" w:cs="Times New Roman" w:hint="eastAsia"/>
          <w:sz w:val="24"/>
        </w:rPr>
        <w:t>)</w:t>
      </w:r>
      <w:r w:rsidR="004F1CC8">
        <w:rPr>
          <w:rFonts w:ascii="Times New Roman" w:eastAsia="SimSun" w:hAnsi="Times New Roman" w:cs="Times New Roman" w:hint="eastAsia"/>
          <w:sz w:val="24"/>
        </w:rPr>
        <w:t>。</w:t>
      </w:r>
      <w:r w:rsidR="004F1CC8">
        <w:rPr>
          <w:rFonts w:ascii="SimSun" w:eastAsia="SimSun" w:hAnsi="SimSun" w:hint="eastAsia"/>
          <w:kern w:val="0"/>
          <w:sz w:val="24"/>
        </w:rPr>
        <w:t>再对正确率进行</w:t>
      </w:r>
      <w:r w:rsidR="00C66C2F" w:rsidRPr="00C66C2F">
        <w:rPr>
          <w:rFonts w:ascii="Times New Roman" w:eastAsia="SimSun" w:hAnsi="Times New Roman" w:cs="Times New Roman" w:hint="eastAsia"/>
          <w:sz w:val="24"/>
        </w:rPr>
        <w:t>3</w:t>
      </w:r>
      <w:r w:rsidR="00C66C2F" w:rsidRPr="00C66C2F">
        <w:rPr>
          <w:rFonts w:ascii="Times New Roman" w:eastAsia="SimSun" w:hAnsi="Times New Roman" w:cs="Times New Roman" w:hint="eastAsia"/>
          <w:sz w:val="24"/>
        </w:rPr>
        <w:t>（图形</w:t>
      </w:r>
      <w:r w:rsidR="00C66C2F" w:rsidRPr="00C66C2F">
        <w:rPr>
          <w:rFonts w:ascii="Times New Roman" w:eastAsia="SimSun" w:hAnsi="Times New Roman" w:cs="Times New Roman"/>
          <w:sz w:val="24"/>
        </w:rPr>
        <w:t>的社会相关性</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自我</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朋友</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生人）</w:t>
      </w:r>
      <w:r w:rsidR="00C66C2F" w:rsidRPr="000D4129">
        <w:rPr>
          <w:rFonts w:ascii="Times New Roman" w:eastAsia="SimSun" w:hAnsi="Times New Roman" w:cs="Times New Roman"/>
          <w:sz w:val="24"/>
        </w:rPr>
        <w:t>×</w:t>
      </w:r>
      <w:r w:rsidR="000D4129">
        <w:rPr>
          <w:rFonts w:ascii="Times New Roman" w:eastAsia="SimSun" w:hAnsi="Times New Roman" w:cs="Times New Roman"/>
          <w:sz w:val="24"/>
        </w:rPr>
        <w:t xml:space="preserve"> </w:t>
      </w:r>
      <w:r w:rsidR="00C66C2F" w:rsidRPr="000D4129">
        <w:rPr>
          <w:rFonts w:ascii="Times New Roman" w:eastAsia="SimSun" w:hAnsi="Times New Roman" w:cs="Times New Roman"/>
          <w:sz w:val="24"/>
        </w:rPr>
        <w:t>2</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图形</w:t>
      </w:r>
      <w:r w:rsidR="00C66C2F" w:rsidRPr="00C66C2F">
        <w:rPr>
          <w:rFonts w:ascii="Times New Roman" w:eastAsia="SimSun" w:hAnsi="Times New Roman" w:cs="Times New Roman" w:hint="eastAsia"/>
          <w:sz w:val="24"/>
        </w:rPr>
        <w:t>与文字</w:t>
      </w:r>
      <w:r w:rsidR="00C66C2F" w:rsidRPr="00C66C2F">
        <w:rPr>
          <w:rFonts w:ascii="Times New Roman" w:eastAsia="SimSun" w:hAnsi="Times New Roman" w:cs="Times New Roman"/>
          <w:sz w:val="24"/>
        </w:rPr>
        <w:t>标签</w:t>
      </w:r>
      <w:r w:rsidR="00C66C2F" w:rsidRPr="00C66C2F">
        <w:rPr>
          <w:rFonts w:ascii="Times New Roman" w:eastAsia="SimSun" w:hAnsi="Times New Roman" w:cs="Times New Roman" w:hint="eastAsia"/>
          <w:sz w:val="24"/>
        </w:rPr>
        <w:t>的</w:t>
      </w:r>
      <w:r w:rsidR="00C66C2F" w:rsidRPr="00C66C2F">
        <w:rPr>
          <w:rFonts w:ascii="Times New Roman" w:eastAsia="SimSun" w:hAnsi="Times New Roman" w:cs="Times New Roman"/>
          <w:sz w:val="24"/>
        </w:rPr>
        <w:t>匹配情况</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匹配</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不匹配</w:t>
      </w:r>
      <w:r w:rsidR="00C66C2F" w:rsidRPr="00C66C2F">
        <w:rPr>
          <w:rFonts w:ascii="Times New Roman" w:eastAsia="SimSun" w:hAnsi="Times New Roman" w:cs="Times New Roman" w:hint="eastAsia"/>
          <w:sz w:val="24"/>
        </w:rPr>
        <w:t>）</w:t>
      </w:r>
      <w:r w:rsidR="00C66C2F" w:rsidRPr="000D4129">
        <w:rPr>
          <w:rFonts w:ascii="Times New Roman" w:eastAsia="SimSun" w:hAnsi="Times New Roman" w:cs="Times New Roman"/>
          <w:sz w:val="24"/>
        </w:rPr>
        <w:t>×</w:t>
      </w:r>
      <w:r w:rsidR="000D4129">
        <w:rPr>
          <w:rFonts w:ascii="Times New Roman" w:eastAsia="SimSun" w:hAnsi="Times New Roman" w:cs="Times New Roman"/>
          <w:sz w:val="24"/>
        </w:rPr>
        <w:t xml:space="preserve"> </w:t>
      </w:r>
      <w:r w:rsidR="000D4129" w:rsidRPr="000D4129">
        <w:rPr>
          <w:rFonts w:ascii="Times New Roman" w:eastAsia="SimSun" w:hAnsi="Times New Roman" w:cs="Times New Roman"/>
          <w:sz w:val="24"/>
        </w:rPr>
        <w:t>2</w:t>
      </w:r>
      <w:r w:rsidR="00EC593F">
        <w:rPr>
          <w:rFonts w:ascii="Times New Roman" w:eastAsia="SimSun" w:hAnsi="Times New Roman" w:cs="Times New Roman" w:hint="eastAsia"/>
          <w:sz w:val="24"/>
        </w:rPr>
        <w:t>（</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sz w:val="24"/>
        </w:rPr>
        <w:t>优先级</w:t>
      </w:r>
      <w:r w:rsidR="00EC593F">
        <w:rPr>
          <w:rFonts w:ascii="Times New Roman" w:eastAsia="SimSun" w:hAnsi="Times New Roman" w:cs="Times New Roman" w:hint="eastAsia"/>
          <w:sz w:val="24"/>
        </w:rPr>
        <w:t>：</w:t>
      </w:r>
      <w:r w:rsidR="00C66C2F" w:rsidRPr="00C66C2F">
        <w:rPr>
          <w:rFonts w:ascii="Times New Roman" w:eastAsia="SimSun" w:hAnsi="Times New Roman" w:cs="Times New Roman"/>
          <w:sz w:val="24"/>
        </w:rPr>
        <w:t>匹配</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hint="eastAsia"/>
          <w:sz w:val="24"/>
        </w:rPr>
        <w:t>优先、</w:t>
      </w:r>
      <w:r w:rsidR="00C66C2F" w:rsidRPr="00C66C2F">
        <w:rPr>
          <w:rFonts w:ascii="Times New Roman" w:eastAsia="SimSun" w:hAnsi="Times New Roman" w:cs="Times New Roman"/>
          <w:sz w:val="24"/>
        </w:rPr>
        <w:t>不匹配</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hint="eastAsia"/>
          <w:sz w:val="24"/>
        </w:rPr>
        <w:t>优先</w:t>
      </w:r>
      <w:r w:rsidR="00C66C2F" w:rsidRPr="00C66C2F">
        <w:rPr>
          <w:rFonts w:ascii="Times New Roman" w:eastAsia="SimSun" w:hAnsi="Times New Roman" w:cs="Times New Roman"/>
          <w:sz w:val="24"/>
        </w:rPr>
        <w:t>）</w:t>
      </w:r>
      <w:r w:rsidR="006804CB">
        <w:rPr>
          <w:rFonts w:ascii="Times New Roman" w:eastAsia="SimSun" w:hAnsi="Times New Roman" w:cs="Times New Roman" w:hint="eastAsia"/>
          <w:sz w:val="24"/>
        </w:rPr>
        <w:t>贝叶斯</w:t>
      </w:r>
      <w:r w:rsidR="00C66C2F" w:rsidRPr="00C66C2F">
        <w:rPr>
          <w:rFonts w:ascii="SimSun" w:eastAsia="SimSun" w:hAnsi="SimSun" w:hint="eastAsia"/>
          <w:kern w:val="0"/>
          <w:sz w:val="24"/>
        </w:rPr>
        <w:t>重复测量方差分析</w:t>
      </w:r>
      <w:r w:rsidR="00C66C2F">
        <w:rPr>
          <w:rFonts w:ascii="Times New Roman" w:eastAsia="SimSun" w:hAnsi="Times New Roman" w:cs="Times New Roman" w:hint="eastAsia"/>
          <w:sz w:val="24"/>
        </w:rPr>
        <w:t>(</w:t>
      </w:r>
      <w:r w:rsidR="00C66C2F" w:rsidRPr="004D6902">
        <w:rPr>
          <w:rFonts w:ascii="Times New Roman" w:eastAsia="SimSun" w:hAnsi="Times New Roman" w:cs="Times New Roman"/>
          <w:sz w:val="24"/>
        </w:rPr>
        <w:t>Analysis of Variance,</w:t>
      </w:r>
      <w:r w:rsidR="00C66C2F">
        <w:rPr>
          <w:rFonts w:ascii="Times New Roman" w:eastAsia="SimSun" w:hAnsi="Times New Roman" w:cs="Times New Roman"/>
          <w:sz w:val="24"/>
        </w:rPr>
        <w:t xml:space="preserve"> </w:t>
      </w:r>
      <w:r w:rsidR="00C66C2F" w:rsidRPr="004D6902">
        <w:rPr>
          <w:rFonts w:ascii="Times New Roman" w:eastAsia="SimSun" w:hAnsi="Times New Roman" w:cs="Times New Roman"/>
          <w:sz w:val="24"/>
        </w:rPr>
        <w:t>ANOVA</w:t>
      </w:r>
      <w:r w:rsidR="00C66C2F">
        <w:rPr>
          <w:rFonts w:ascii="Times New Roman" w:eastAsia="SimSun" w:hAnsi="Times New Roman" w:cs="Times New Roman" w:hint="eastAsia"/>
          <w:sz w:val="24"/>
        </w:rPr>
        <w:t>)</w:t>
      </w:r>
      <w:r w:rsidR="00932432">
        <w:rPr>
          <w:rFonts w:ascii="SimSun" w:eastAsia="SimSun" w:hAnsi="SimSun" w:cs="Times New Roman" w:hint="eastAsia"/>
          <w:sz w:val="24"/>
          <w:szCs w:val="24"/>
        </w:rPr>
        <w:t>（胡传鹏等</w:t>
      </w:r>
      <w:r w:rsidR="00932432" w:rsidRPr="00932432">
        <w:rPr>
          <w:rFonts w:ascii="Times New Roman" w:eastAsia="SimSun" w:hAnsi="Times New Roman" w:cs="Times New Roman"/>
          <w:sz w:val="24"/>
          <w:szCs w:val="24"/>
        </w:rPr>
        <w:t>，</w:t>
      </w:r>
      <w:r w:rsidR="00932432" w:rsidRPr="00932432">
        <w:rPr>
          <w:rFonts w:ascii="Times New Roman" w:eastAsia="SimSun" w:hAnsi="Times New Roman" w:cs="Times New Roman"/>
          <w:sz w:val="24"/>
          <w:szCs w:val="24"/>
        </w:rPr>
        <w:t>2018</w:t>
      </w:r>
      <w:r w:rsidR="00932432">
        <w:rPr>
          <w:rFonts w:ascii="SimSun" w:eastAsia="SimSun" w:hAnsi="SimSun" w:cs="Times New Roman" w:hint="eastAsia"/>
          <w:sz w:val="24"/>
          <w:szCs w:val="24"/>
        </w:rPr>
        <w:t>）</w:t>
      </w:r>
      <w:r w:rsidR="00C66C2F">
        <w:rPr>
          <w:rFonts w:ascii="SimSun" w:hAnsi="SimSun" w:hint="eastAsia"/>
          <w:kern w:val="0"/>
          <w:sz w:val="24"/>
        </w:rPr>
        <w:t>。</w:t>
      </w:r>
    </w:p>
    <w:p w14:paraId="2277824C" w14:textId="77777777"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127" w:name="_Toc134077551"/>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.2.1 </w:t>
      </w:r>
      <w:r w:rsidRPr="003A784D">
        <w:rPr>
          <w:rFonts w:ascii="Times New Roman" w:eastAsia="SimHei" w:hAnsi="Times New Roman" w:cs="Times New Roman" w:hint="eastAsia"/>
          <w:b/>
          <w:bCs/>
          <w:sz w:val="28"/>
          <w:szCs w:val="28"/>
        </w:rPr>
        <w:t>反应时结果</w:t>
      </w:r>
      <w:bookmarkEnd w:id="127"/>
    </w:p>
    <w:p w14:paraId="6B51A37E" w14:textId="2D9E7C00" w:rsidR="00A94113" w:rsidRPr="008051F1" w:rsidRDefault="00B019C1" w:rsidP="008051F1">
      <w:pPr>
        <w:pStyle w:val="BodyTextIndent"/>
        <w:spacing w:line="400" w:lineRule="exact"/>
        <w:ind w:left="0" w:firstLineChars="200" w:firstLine="480"/>
        <w:rPr>
          <w:rFonts w:ascii="SimSun" w:hAnsi="SimSun" w:cstheme="minorBidi"/>
          <w:sz w:val="24"/>
          <w:szCs w:val="22"/>
        </w:rPr>
      </w:pPr>
      <w:r>
        <w:rPr>
          <w:rFonts w:ascii="SimSun" w:hAnsi="SimSun" w:cstheme="minorBidi" w:hint="eastAsia"/>
          <w:sz w:val="24"/>
          <w:szCs w:val="22"/>
        </w:rPr>
        <w:t>反应时的</w:t>
      </w:r>
      <w:r w:rsidR="009838A3" w:rsidRPr="00250072">
        <w:rPr>
          <w:rFonts w:ascii="SimSun" w:hAnsi="SimSun" w:cstheme="minorBidi" w:hint="eastAsia"/>
          <w:sz w:val="24"/>
          <w:szCs w:val="22"/>
        </w:rPr>
        <w:t>描述性统计</w:t>
      </w:r>
      <w:r w:rsidR="00A94113" w:rsidRPr="00250072">
        <w:rPr>
          <w:rFonts w:ascii="SimSun" w:hAnsi="SimSun" w:cstheme="minorBidi" w:hint="eastAsia"/>
          <w:sz w:val="24"/>
          <w:szCs w:val="22"/>
        </w:rPr>
        <w:t>结果如表</w:t>
      </w:r>
      <w:r w:rsidR="00A94113" w:rsidRPr="00250072">
        <w:rPr>
          <w:sz w:val="24"/>
          <w:szCs w:val="22"/>
        </w:rPr>
        <w:t>1</w:t>
      </w:r>
      <w:r w:rsidR="00A94113" w:rsidRPr="00250072">
        <w:rPr>
          <w:rFonts w:ascii="SimSun" w:hAnsi="SimSun" w:cstheme="minorBidi" w:hint="eastAsia"/>
          <w:sz w:val="24"/>
          <w:szCs w:val="22"/>
        </w:rPr>
        <w:t>和图</w:t>
      </w:r>
      <w:r w:rsidR="00A94113" w:rsidRPr="00250072">
        <w:rPr>
          <w:sz w:val="24"/>
          <w:szCs w:val="22"/>
        </w:rPr>
        <w:t>2</w:t>
      </w:r>
      <w:r w:rsidR="00A94113" w:rsidRPr="00250072">
        <w:rPr>
          <w:rFonts w:ascii="SimSun" w:hAnsi="SimSun" w:cstheme="minorBidi" w:hint="eastAsia"/>
          <w:sz w:val="24"/>
          <w:szCs w:val="22"/>
        </w:rPr>
        <w:t>所示：</w:t>
      </w:r>
      <w:r w:rsidR="008051F1">
        <w:rPr>
          <w:rFonts w:ascii="SimSun" w:hAnsi="SimSun" w:cstheme="minorBidi" w:hint="eastAsia"/>
          <w:sz w:val="24"/>
          <w:szCs w:val="22"/>
        </w:rPr>
        <w:t>由表1可知，</w:t>
      </w:r>
      <w:r w:rsidR="00250072" w:rsidRPr="00250072">
        <w:rPr>
          <w:rFonts w:ascii="SimSun" w:hAnsi="SimSun" w:cstheme="minorBidi" w:hint="eastAsia"/>
          <w:sz w:val="24"/>
          <w:szCs w:val="22"/>
        </w:rPr>
        <w:t>除实验</w:t>
      </w:r>
      <w:r w:rsidR="00250072" w:rsidRPr="00250072">
        <w:rPr>
          <w:sz w:val="24"/>
          <w:szCs w:val="22"/>
        </w:rPr>
        <w:t>1B</w:t>
      </w:r>
      <w:r w:rsidR="00250072" w:rsidRPr="00250072">
        <w:rPr>
          <w:rFonts w:ascii="SimSun" w:hAnsi="SimSun" w:cstheme="minorBidi" w:hint="eastAsia"/>
          <w:sz w:val="24"/>
          <w:szCs w:val="22"/>
        </w:rPr>
        <w:t>的生人图形条件外，其余各条件的平均正确反应时均表现出了匹配平均反应时小于对应的不匹配平均反应时。</w:t>
      </w:r>
      <w:r w:rsidR="00250072">
        <w:rPr>
          <w:rFonts w:ascii="SimSun" w:hAnsi="SimSun" w:cstheme="minorBidi" w:hint="eastAsia"/>
          <w:sz w:val="24"/>
          <w:szCs w:val="22"/>
        </w:rPr>
        <w:t>三种图片类型下，实验</w:t>
      </w:r>
      <w:r w:rsidR="00250072" w:rsidRPr="00250072">
        <w:rPr>
          <w:sz w:val="24"/>
          <w:szCs w:val="22"/>
        </w:rPr>
        <w:t>1A</w:t>
      </w:r>
      <w:r w:rsidR="00250072">
        <w:rPr>
          <w:rFonts w:ascii="SimSun" w:hAnsi="SimSun" w:cstheme="minorBidi" w:hint="eastAsia"/>
          <w:sz w:val="24"/>
          <w:szCs w:val="22"/>
        </w:rPr>
        <w:t>的平均匹配反应时均小于实验</w:t>
      </w:r>
      <w:r w:rsidR="00250072" w:rsidRPr="00250072">
        <w:rPr>
          <w:sz w:val="24"/>
          <w:szCs w:val="22"/>
        </w:rPr>
        <w:t>1B</w:t>
      </w:r>
      <w:r w:rsidR="00250072">
        <w:rPr>
          <w:rFonts w:ascii="SimSun" w:hAnsi="SimSun" w:cstheme="minorBidi" w:hint="eastAsia"/>
          <w:sz w:val="24"/>
          <w:szCs w:val="22"/>
        </w:rPr>
        <w:t>的平均匹配反应时；实验</w:t>
      </w:r>
      <w:r w:rsidR="00250072" w:rsidRPr="00250072">
        <w:rPr>
          <w:sz w:val="24"/>
          <w:szCs w:val="22"/>
        </w:rPr>
        <w:t>1A</w:t>
      </w:r>
      <w:r w:rsidR="00250072">
        <w:rPr>
          <w:rFonts w:ascii="SimSun" w:hAnsi="SimSun" w:cstheme="minorBidi" w:hint="eastAsia"/>
          <w:sz w:val="24"/>
          <w:szCs w:val="22"/>
        </w:rPr>
        <w:t>的平均不匹配反应时均大于实验</w:t>
      </w:r>
      <w:r w:rsidR="00250072" w:rsidRPr="00250072">
        <w:rPr>
          <w:sz w:val="24"/>
          <w:szCs w:val="22"/>
        </w:rPr>
        <w:t>1B</w:t>
      </w:r>
      <w:r w:rsidR="00250072">
        <w:rPr>
          <w:rFonts w:ascii="SimSun" w:hAnsi="SimSun" w:cstheme="minorBidi" w:hint="eastAsia"/>
          <w:sz w:val="24"/>
          <w:szCs w:val="22"/>
        </w:rPr>
        <w:t>的平均不匹配反应时。</w:t>
      </w:r>
      <w:r w:rsidR="008051F1">
        <w:rPr>
          <w:rFonts w:ascii="SimSun" w:hAnsi="SimSun" w:cstheme="minorBidi" w:hint="eastAsia"/>
          <w:sz w:val="24"/>
          <w:szCs w:val="22"/>
        </w:rPr>
        <w:t>由图</w:t>
      </w:r>
      <w:r w:rsidR="008051F1" w:rsidRPr="008A67D0">
        <w:rPr>
          <w:sz w:val="24"/>
          <w:szCs w:val="22"/>
        </w:rPr>
        <w:t>2</w:t>
      </w:r>
      <w:r w:rsidR="008051F1">
        <w:rPr>
          <w:rFonts w:ascii="SimSun" w:hAnsi="SimSun" w:cstheme="minorBidi" w:hint="eastAsia"/>
          <w:sz w:val="24"/>
          <w:szCs w:val="22"/>
        </w:rPr>
        <w:t>可知，实验</w:t>
      </w:r>
      <w:r w:rsidR="008051F1" w:rsidRPr="008051F1">
        <w:rPr>
          <w:sz w:val="24"/>
          <w:szCs w:val="22"/>
        </w:rPr>
        <w:t>1A</w:t>
      </w:r>
      <w:r w:rsidR="008051F1">
        <w:rPr>
          <w:rFonts w:ascii="SimSun" w:hAnsi="SimSun" w:cstheme="minorBidi" w:hint="eastAsia"/>
          <w:sz w:val="24"/>
          <w:szCs w:val="22"/>
        </w:rPr>
        <w:t>中的快同效应量，即不匹配与匹配平均反应时之差，普遍大于</w:t>
      </w:r>
      <w:r w:rsidR="008051F1" w:rsidRPr="008051F1">
        <w:rPr>
          <w:sz w:val="24"/>
          <w:szCs w:val="22"/>
        </w:rPr>
        <w:t>1B</w:t>
      </w:r>
      <w:r w:rsidR="008051F1">
        <w:rPr>
          <w:rFonts w:ascii="SimSun" w:hAnsi="SimSun" w:cstheme="minorBidi" w:hint="eastAsia"/>
          <w:sz w:val="24"/>
          <w:szCs w:val="22"/>
        </w:rPr>
        <w:t>。对于不同图形类型</w:t>
      </w:r>
      <w:r w:rsidR="00FD0570">
        <w:rPr>
          <w:rFonts w:ascii="SimSun" w:hAnsi="SimSun" w:cstheme="minorBidi" w:hint="eastAsia"/>
          <w:sz w:val="24"/>
          <w:szCs w:val="22"/>
        </w:rPr>
        <w:t>而言</w:t>
      </w:r>
      <w:r w:rsidR="008051F1">
        <w:rPr>
          <w:rFonts w:ascii="SimSun" w:hAnsi="SimSun" w:cstheme="minorBidi" w:hint="eastAsia"/>
          <w:sz w:val="24"/>
          <w:szCs w:val="22"/>
        </w:rPr>
        <w:t>，自我图形的快同效应量最大，其次是朋友图形，生人图形的快同效应量均最小。</w:t>
      </w:r>
    </w:p>
    <w:p w14:paraId="1804DD34" w14:textId="2E9153F0" w:rsidR="00AB4BA4" w:rsidRPr="0053528E" w:rsidRDefault="00AB4BA4" w:rsidP="008051F1">
      <w:pPr>
        <w:pStyle w:val="BodyTextIndent"/>
        <w:spacing w:beforeLines="50" w:before="156" w:line="360" w:lineRule="auto"/>
        <w:ind w:left="470" w:hangingChars="224" w:hanging="470"/>
        <w:jc w:val="center"/>
        <w:rPr>
          <w:sz w:val="21"/>
          <w:szCs w:val="21"/>
        </w:rPr>
      </w:pPr>
      <w:r w:rsidRPr="0053528E">
        <w:rPr>
          <w:rFonts w:hint="eastAsia"/>
          <w:sz w:val="21"/>
          <w:szCs w:val="21"/>
        </w:rPr>
        <w:t>表</w:t>
      </w:r>
      <w:r w:rsidRPr="0053528E">
        <w:rPr>
          <w:sz w:val="21"/>
          <w:szCs w:val="21"/>
        </w:rPr>
        <w:t xml:space="preserve">1 </w:t>
      </w:r>
      <w:r w:rsidRPr="0053528E">
        <w:rPr>
          <w:rFonts w:hint="eastAsia"/>
          <w:sz w:val="21"/>
          <w:szCs w:val="21"/>
        </w:rPr>
        <w:t>实验</w:t>
      </w:r>
      <w:r w:rsidRPr="0053528E">
        <w:rPr>
          <w:sz w:val="21"/>
          <w:szCs w:val="21"/>
        </w:rPr>
        <w:t>1</w:t>
      </w:r>
      <w:r w:rsidRPr="0053528E">
        <w:rPr>
          <w:rFonts w:hint="eastAsia"/>
          <w:sz w:val="21"/>
          <w:szCs w:val="21"/>
        </w:rPr>
        <w:t>不同条件下的反应时</w:t>
      </w:r>
      <w:r w:rsidRPr="0053528E">
        <w:rPr>
          <w:sz w:val="21"/>
          <w:szCs w:val="21"/>
        </w:rPr>
        <w:t>(RT/ms)</w:t>
      </w:r>
      <w:r w:rsidRPr="0053528E">
        <w:rPr>
          <w:sz w:val="21"/>
          <w:szCs w:val="21"/>
        </w:rPr>
        <w:t>、</w:t>
      </w:r>
      <w:r w:rsidRPr="0053528E">
        <w:rPr>
          <w:rFonts w:hint="eastAsia"/>
          <w:sz w:val="21"/>
          <w:szCs w:val="21"/>
        </w:rPr>
        <w:t>正确率</w:t>
      </w:r>
      <w:r w:rsidRPr="0053528E">
        <w:rPr>
          <w:sz w:val="21"/>
          <w:szCs w:val="21"/>
        </w:rPr>
        <w:t>(ACC/%)</w:t>
      </w:r>
      <w:r w:rsidR="00744690" w:rsidRPr="0053528E">
        <w:rPr>
          <w:sz w:val="21"/>
          <w:szCs w:val="21"/>
        </w:rPr>
        <w:t xml:space="preserve"> </w:t>
      </w:r>
      <w:r w:rsidRPr="0053528E">
        <w:rPr>
          <w:sz w:val="21"/>
          <w:szCs w:val="21"/>
        </w:rPr>
        <w:t>(</w:t>
      </w:r>
      <w:r w:rsidRPr="0053528E">
        <w:rPr>
          <w:i/>
          <w:iCs/>
          <w:sz w:val="21"/>
          <w:szCs w:val="21"/>
        </w:rPr>
        <w:t>M±SD</w:t>
      </w:r>
      <w:r w:rsidRPr="0053528E">
        <w:rPr>
          <w:sz w:val="21"/>
          <w:szCs w:val="21"/>
        </w:rPr>
        <w:t>)</w:t>
      </w:r>
    </w:p>
    <w:tbl>
      <w:tblPr>
        <w:tblStyle w:val="TableGrid"/>
        <w:tblW w:w="0" w:type="auto"/>
        <w:tblInd w:w="5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992"/>
        <w:gridCol w:w="1559"/>
        <w:gridCol w:w="1276"/>
        <w:gridCol w:w="1769"/>
        <w:gridCol w:w="1287"/>
      </w:tblGrid>
      <w:tr w:rsidR="003A4742" w14:paraId="719A29F5" w14:textId="77777777" w:rsidTr="006C411D">
        <w:tc>
          <w:tcPr>
            <w:tcW w:w="875" w:type="dxa"/>
            <w:vMerge w:val="restart"/>
            <w:tcBorders>
              <w:top w:val="single" w:sz="12" w:space="0" w:color="auto"/>
              <w:bottom w:val="nil"/>
            </w:tcBorders>
          </w:tcPr>
          <w:p w14:paraId="7D296826" w14:textId="7C84F49D" w:rsidR="003A4742" w:rsidRDefault="003A4742" w:rsidP="00786CB8">
            <w:pPr>
              <w:pStyle w:val="BodyTextIndent"/>
              <w:spacing w:line="360" w:lineRule="auto"/>
              <w:ind w:left="0" w:firstLineChars="0" w:firstLine="0"/>
              <w:jc w:val="center"/>
              <w:rPr>
                <w:sz w:val="24"/>
              </w:rPr>
            </w:pPr>
            <w:r>
              <w:rPr>
                <w:rFonts w:hint="eastAsia"/>
                <w:sz w:val="24"/>
              </w:rPr>
              <w:t>图形类型</w:t>
            </w:r>
          </w:p>
        </w:tc>
        <w:tc>
          <w:tcPr>
            <w:tcW w:w="992" w:type="dxa"/>
            <w:vMerge w:val="restart"/>
            <w:tcBorders>
              <w:top w:val="single" w:sz="12" w:space="0" w:color="auto"/>
              <w:bottom w:val="nil"/>
            </w:tcBorders>
            <w:vAlign w:val="center"/>
          </w:tcPr>
          <w:p w14:paraId="43320F4E" w14:textId="77777777" w:rsidR="003A4742" w:rsidRDefault="003A4742" w:rsidP="008E36B0">
            <w:pPr>
              <w:pStyle w:val="BodyTextIndent"/>
              <w:spacing w:line="360" w:lineRule="auto"/>
              <w:ind w:left="0" w:firstLineChars="0" w:firstLine="0"/>
              <w:jc w:val="center"/>
              <w:rPr>
                <w:sz w:val="24"/>
              </w:rPr>
            </w:pPr>
            <w:r>
              <w:rPr>
                <w:rFonts w:hint="eastAsia"/>
                <w:sz w:val="24"/>
              </w:rPr>
              <w:t>匹配</w:t>
            </w:r>
          </w:p>
          <w:p w14:paraId="388D7091" w14:textId="22F59A6D" w:rsidR="003A4742" w:rsidRDefault="003A4742" w:rsidP="008E36B0">
            <w:pPr>
              <w:pStyle w:val="BodyTextIndent"/>
              <w:spacing w:line="360" w:lineRule="auto"/>
              <w:ind w:left="0" w:firstLineChars="0" w:firstLine="0"/>
              <w:jc w:val="center"/>
              <w:rPr>
                <w:sz w:val="24"/>
              </w:rPr>
            </w:pPr>
            <w:r>
              <w:rPr>
                <w:rFonts w:hint="eastAsia"/>
                <w:sz w:val="24"/>
              </w:rPr>
              <w:t>情况</w:t>
            </w:r>
          </w:p>
        </w:tc>
        <w:tc>
          <w:tcPr>
            <w:tcW w:w="2835" w:type="dxa"/>
            <w:gridSpan w:val="2"/>
            <w:tcBorders>
              <w:top w:val="single" w:sz="12" w:space="0" w:color="auto"/>
              <w:bottom w:val="single" w:sz="4" w:space="0" w:color="auto"/>
            </w:tcBorders>
            <w:vAlign w:val="center"/>
          </w:tcPr>
          <w:p w14:paraId="7AD59417" w14:textId="0B113419" w:rsidR="003A4742" w:rsidRDefault="003A4742" w:rsidP="008E36B0">
            <w:pPr>
              <w:pStyle w:val="BodyTextIndent"/>
              <w:spacing w:line="360" w:lineRule="auto"/>
              <w:ind w:left="0" w:firstLineChars="0" w:firstLine="0"/>
              <w:jc w:val="center"/>
              <w:rPr>
                <w:sz w:val="24"/>
              </w:rPr>
            </w:pPr>
            <w:r>
              <w:rPr>
                <w:rFonts w:hint="eastAsia"/>
                <w:sz w:val="24"/>
              </w:rPr>
              <w:t>实验</w:t>
            </w:r>
            <w:r>
              <w:rPr>
                <w:rFonts w:hint="eastAsia"/>
                <w:sz w:val="24"/>
              </w:rPr>
              <w:t>1</w:t>
            </w:r>
            <w:r>
              <w:rPr>
                <w:sz w:val="24"/>
              </w:rPr>
              <w:t>A</w:t>
            </w:r>
          </w:p>
        </w:tc>
        <w:tc>
          <w:tcPr>
            <w:tcW w:w="3056" w:type="dxa"/>
            <w:gridSpan w:val="2"/>
            <w:tcBorders>
              <w:top w:val="single" w:sz="12" w:space="0" w:color="auto"/>
              <w:bottom w:val="single" w:sz="4" w:space="0" w:color="auto"/>
            </w:tcBorders>
            <w:vAlign w:val="center"/>
          </w:tcPr>
          <w:p w14:paraId="694E081D" w14:textId="1A2B52D3" w:rsidR="003A4742" w:rsidRDefault="003A4742" w:rsidP="008E36B0">
            <w:pPr>
              <w:pStyle w:val="BodyTextIndent"/>
              <w:spacing w:line="360" w:lineRule="auto"/>
              <w:ind w:left="0" w:firstLineChars="0" w:firstLine="0"/>
              <w:jc w:val="center"/>
              <w:rPr>
                <w:sz w:val="24"/>
              </w:rPr>
            </w:pPr>
            <w:r>
              <w:rPr>
                <w:rFonts w:hint="eastAsia"/>
                <w:sz w:val="24"/>
              </w:rPr>
              <w:t>实验</w:t>
            </w:r>
            <w:r>
              <w:rPr>
                <w:rFonts w:hint="eastAsia"/>
                <w:sz w:val="24"/>
              </w:rPr>
              <w:t>1</w:t>
            </w:r>
            <w:r>
              <w:rPr>
                <w:sz w:val="24"/>
              </w:rPr>
              <w:t>B</w:t>
            </w:r>
          </w:p>
        </w:tc>
      </w:tr>
      <w:tr w:rsidR="003A4742" w14:paraId="5DD99D81" w14:textId="77777777" w:rsidTr="006C411D">
        <w:tc>
          <w:tcPr>
            <w:tcW w:w="875" w:type="dxa"/>
            <w:vMerge/>
            <w:tcBorders>
              <w:top w:val="nil"/>
              <w:bottom w:val="single" w:sz="6" w:space="0" w:color="auto"/>
            </w:tcBorders>
          </w:tcPr>
          <w:p w14:paraId="42488BA6" w14:textId="77777777" w:rsidR="003A4742" w:rsidRDefault="003A4742" w:rsidP="00133A48">
            <w:pPr>
              <w:pStyle w:val="BodyTextIndent"/>
              <w:spacing w:line="360" w:lineRule="auto"/>
              <w:ind w:left="0" w:firstLineChars="0" w:firstLine="0"/>
              <w:jc w:val="left"/>
              <w:rPr>
                <w:sz w:val="24"/>
              </w:rPr>
            </w:pPr>
          </w:p>
        </w:tc>
        <w:tc>
          <w:tcPr>
            <w:tcW w:w="992" w:type="dxa"/>
            <w:vMerge/>
            <w:tcBorders>
              <w:top w:val="nil"/>
              <w:bottom w:val="single" w:sz="6" w:space="0" w:color="auto"/>
            </w:tcBorders>
            <w:vAlign w:val="center"/>
          </w:tcPr>
          <w:p w14:paraId="74222BA7" w14:textId="2EAE777E" w:rsidR="003A4742" w:rsidRDefault="003A4742" w:rsidP="008E36B0">
            <w:pPr>
              <w:pStyle w:val="BodyTextIndent"/>
              <w:spacing w:line="360" w:lineRule="auto"/>
              <w:ind w:left="0" w:firstLineChars="0" w:firstLine="0"/>
              <w:jc w:val="center"/>
              <w:rPr>
                <w:sz w:val="24"/>
              </w:rPr>
            </w:pPr>
          </w:p>
        </w:tc>
        <w:tc>
          <w:tcPr>
            <w:tcW w:w="1559" w:type="dxa"/>
            <w:tcBorders>
              <w:top w:val="single" w:sz="4" w:space="0" w:color="auto"/>
              <w:bottom w:val="single" w:sz="6" w:space="0" w:color="auto"/>
            </w:tcBorders>
            <w:vAlign w:val="center"/>
          </w:tcPr>
          <w:p w14:paraId="5DF1A964" w14:textId="48442913" w:rsidR="003A4742" w:rsidRDefault="003A4742" w:rsidP="008E36B0">
            <w:pPr>
              <w:pStyle w:val="BodyTextIndent"/>
              <w:spacing w:line="360" w:lineRule="auto"/>
              <w:ind w:left="0" w:firstLineChars="0" w:firstLine="0"/>
              <w:jc w:val="center"/>
              <w:rPr>
                <w:sz w:val="24"/>
              </w:rPr>
            </w:pPr>
            <w:r>
              <w:rPr>
                <w:rFonts w:hint="eastAsia"/>
                <w:sz w:val="24"/>
              </w:rPr>
              <w:t>R</w:t>
            </w:r>
            <w:r>
              <w:rPr>
                <w:sz w:val="24"/>
              </w:rPr>
              <w:t>T(ms)</w:t>
            </w:r>
          </w:p>
        </w:tc>
        <w:tc>
          <w:tcPr>
            <w:tcW w:w="1276" w:type="dxa"/>
            <w:tcBorders>
              <w:top w:val="single" w:sz="4" w:space="0" w:color="auto"/>
              <w:bottom w:val="single" w:sz="6" w:space="0" w:color="auto"/>
            </w:tcBorders>
            <w:vAlign w:val="center"/>
          </w:tcPr>
          <w:p w14:paraId="1AFC47C2" w14:textId="1707617D" w:rsidR="003A4742" w:rsidRDefault="003A4742" w:rsidP="008E36B0">
            <w:pPr>
              <w:pStyle w:val="BodyTextIndent"/>
              <w:spacing w:line="360" w:lineRule="auto"/>
              <w:ind w:left="0" w:firstLineChars="0" w:firstLine="0"/>
              <w:jc w:val="center"/>
              <w:rPr>
                <w:sz w:val="24"/>
              </w:rPr>
            </w:pPr>
            <w:r>
              <w:rPr>
                <w:rFonts w:hint="eastAsia"/>
                <w:sz w:val="24"/>
              </w:rPr>
              <w:t>A</w:t>
            </w:r>
            <w:r>
              <w:rPr>
                <w:sz w:val="24"/>
              </w:rPr>
              <w:t>CC(%)</w:t>
            </w:r>
          </w:p>
        </w:tc>
        <w:tc>
          <w:tcPr>
            <w:tcW w:w="1769" w:type="dxa"/>
            <w:tcBorders>
              <w:top w:val="single" w:sz="4" w:space="0" w:color="auto"/>
              <w:bottom w:val="single" w:sz="6" w:space="0" w:color="auto"/>
            </w:tcBorders>
            <w:vAlign w:val="center"/>
          </w:tcPr>
          <w:p w14:paraId="5B599C91" w14:textId="2DFB6CCE" w:rsidR="003A4742" w:rsidRDefault="003A4742" w:rsidP="008E36B0">
            <w:pPr>
              <w:pStyle w:val="BodyTextIndent"/>
              <w:spacing w:line="360" w:lineRule="auto"/>
              <w:ind w:left="0" w:firstLineChars="0" w:firstLine="0"/>
              <w:jc w:val="center"/>
              <w:rPr>
                <w:sz w:val="24"/>
              </w:rPr>
            </w:pPr>
            <w:r>
              <w:rPr>
                <w:rFonts w:hint="eastAsia"/>
                <w:sz w:val="24"/>
              </w:rPr>
              <w:t>R</w:t>
            </w:r>
            <w:r>
              <w:rPr>
                <w:sz w:val="24"/>
              </w:rPr>
              <w:t>T(ms)</w:t>
            </w:r>
          </w:p>
        </w:tc>
        <w:tc>
          <w:tcPr>
            <w:tcW w:w="1287" w:type="dxa"/>
            <w:tcBorders>
              <w:top w:val="single" w:sz="4" w:space="0" w:color="auto"/>
              <w:bottom w:val="single" w:sz="6" w:space="0" w:color="auto"/>
            </w:tcBorders>
            <w:vAlign w:val="center"/>
          </w:tcPr>
          <w:p w14:paraId="17D83E45" w14:textId="18558F19" w:rsidR="003A4742" w:rsidRDefault="003A4742" w:rsidP="008E36B0">
            <w:pPr>
              <w:pStyle w:val="BodyTextIndent"/>
              <w:spacing w:line="360" w:lineRule="auto"/>
              <w:ind w:left="0" w:firstLineChars="0" w:firstLine="0"/>
              <w:jc w:val="center"/>
              <w:rPr>
                <w:sz w:val="24"/>
              </w:rPr>
            </w:pPr>
            <w:r>
              <w:rPr>
                <w:rFonts w:hint="eastAsia"/>
                <w:sz w:val="24"/>
              </w:rPr>
              <w:t>A</w:t>
            </w:r>
            <w:r>
              <w:rPr>
                <w:sz w:val="24"/>
              </w:rPr>
              <w:t>CC(%)</w:t>
            </w:r>
          </w:p>
        </w:tc>
      </w:tr>
      <w:tr w:rsidR="008E36B0" w14:paraId="6B17B89A" w14:textId="77777777" w:rsidTr="006C411D">
        <w:tc>
          <w:tcPr>
            <w:tcW w:w="875" w:type="dxa"/>
            <w:vMerge w:val="restart"/>
            <w:tcBorders>
              <w:top w:val="single" w:sz="6" w:space="0" w:color="auto"/>
            </w:tcBorders>
            <w:vAlign w:val="center"/>
          </w:tcPr>
          <w:p w14:paraId="007C3FCC" w14:textId="38DA0509" w:rsidR="008E36B0" w:rsidRDefault="008E36B0" w:rsidP="008E36B0">
            <w:pPr>
              <w:pStyle w:val="BodyTextIndent"/>
              <w:spacing w:line="360" w:lineRule="auto"/>
              <w:ind w:left="0" w:firstLineChars="0" w:firstLine="0"/>
              <w:jc w:val="center"/>
              <w:rPr>
                <w:sz w:val="24"/>
              </w:rPr>
            </w:pPr>
            <w:r>
              <w:rPr>
                <w:rFonts w:hint="eastAsia"/>
                <w:sz w:val="24"/>
              </w:rPr>
              <w:t>自我</w:t>
            </w:r>
          </w:p>
        </w:tc>
        <w:tc>
          <w:tcPr>
            <w:tcW w:w="992" w:type="dxa"/>
            <w:tcBorders>
              <w:top w:val="single" w:sz="6" w:space="0" w:color="auto"/>
            </w:tcBorders>
            <w:vAlign w:val="center"/>
          </w:tcPr>
          <w:p w14:paraId="39A83819" w14:textId="3F743669" w:rsidR="008E36B0" w:rsidRDefault="008E36B0" w:rsidP="008E36B0">
            <w:pPr>
              <w:pStyle w:val="BodyTextIndent"/>
              <w:spacing w:line="360" w:lineRule="auto"/>
              <w:ind w:left="0" w:firstLineChars="0" w:firstLine="0"/>
              <w:jc w:val="center"/>
              <w:rPr>
                <w:sz w:val="24"/>
              </w:rPr>
            </w:pPr>
            <w:r>
              <w:rPr>
                <w:rFonts w:hint="eastAsia"/>
                <w:sz w:val="24"/>
              </w:rPr>
              <w:t>匹配</w:t>
            </w:r>
          </w:p>
        </w:tc>
        <w:tc>
          <w:tcPr>
            <w:tcW w:w="1559" w:type="dxa"/>
            <w:tcBorders>
              <w:top w:val="single" w:sz="6" w:space="0" w:color="auto"/>
            </w:tcBorders>
            <w:vAlign w:val="center"/>
          </w:tcPr>
          <w:p w14:paraId="057CD966" w14:textId="79600AAD" w:rsidR="008E36B0" w:rsidRDefault="008E36B0" w:rsidP="008E36B0">
            <w:pPr>
              <w:pStyle w:val="BodyTextIndent"/>
              <w:spacing w:line="360" w:lineRule="auto"/>
              <w:ind w:left="0" w:firstLineChars="0" w:firstLine="0"/>
              <w:jc w:val="center"/>
              <w:rPr>
                <w:sz w:val="24"/>
              </w:rPr>
            </w:pPr>
            <w:r>
              <w:rPr>
                <w:rFonts w:hint="eastAsia"/>
                <w:sz w:val="24"/>
              </w:rPr>
              <w:t>7</w:t>
            </w:r>
            <w:r>
              <w:rPr>
                <w:sz w:val="24"/>
              </w:rPr>
              <w:t>14.0</w:t>
            </w:r>
            <w:r w:rsidRPr="00EA5671">
              <w:rPr>
                <w:sz w:val="24"/>
              </w:rPr>
              <w:t>±</w:t>
            </w:r>
            <w:r>
              <w:rPr>
                <w:sz w:val="24"/>
              </w:rPr>
              <w:t>121.4</w:t>
            </w:r>
          </w:p>
        </w:tc>
        <w:tc>
          <w:tcPr>
            <w:tcW w:w="1276" w:type="dxa"/>
            <w:tcBorders>
              <w:top w:val="single" w:sz="6" w:space="0" w:color="auto"/>
            </w:tcBorders>
            <w:vAlign w:val="center"/>
          </w:tcPr>
          <w:p w14:paraId="21ACD37B" w14:textId="79247DE2" w:rsidR="008E36B0" w:rsidRDefault="008E36B0" w:rsidP="008E36B0">
            <w:pPr>
              <w:pStyle w:val="BodyTextIndent"/>
              <w:spacing w:line="360" w:lineRule="auto"/>
              <w:ind w:left="0" w:firstLineChars="0" w:firstLine="0"/>
              <w:jc w:val="center"/>
              <w:rPr>
                <w:sz w:val="24"/>
              </w:rPr>
            </w:pPr>
            <w:r>
              <w:rPr>
                <w:rFonts w:hint="eastAsia"/>
                <w:sz w:val="24"/>
              </w:rPr>
              <w:t>9</w:t>
            </w:r>
            <w:r>
              <w:rPr>
                <w:sz w:val="24"/>
              </w:rPr>
              <w:t>2.9</w:t>
            </w:r>
            <w:r w:rsidRPr="00EA5671">
              <w:rPr>
                <w:sz w:val="24"/>
              </w:rPr>
              <w:t>±</w:t>
            </w:r>
            <w:r>
              <w:rPr>
                <w:sz w:val="24"/>
              </w:rPr>
              <w:t>0.05</w:t>
            </w:r>
          </w:p>
        </w:tc>
        <w:tc>
          <w:tcPr>
            <w:tcW w:w="1769" w:type="dxa"/>
            <w:tcBorders>
              <w:top w:val="single" w:sz="6" w:space="0" w:color="auto"/>
            </w:tcBorders>
            <w:vAlign w:val="center"/>
          </w:tcPr>
          <w:p w14:paraId="7E39DCB6" w14:textId="54B0FF0A" w:rsidR="008E36B0" w:rsidRDefault="008E36B0" w:rsidP="008E36B0">
            <w:pPr>
              <w:pStyle w:val="BodyTextIndent"/>
              <w:spacing w:line="360" w:lineRule="auto"/>
              <w:ind w:left="0" w:firstLineChars="0" w:firstLine="0"/>
              <w:jc w:val="center"/>
              <w:rPr>
                <w:sz w:val="24"/>
              </w:rPr>
            </w:pPr>
            <w:r>
              <w:rPr>
                <w:rFonts w:hint="eastAsia"/>
                <w:sz w:val="24"/>
              </w:rPr>
              <w:t>7</w:t>
            </w:r>
            <w:r>
              <w:rPr>
                <w:sz w:val="24"/>
              </w:rPr>
              <w:t>20.1</w:t>
            </w:r>
            <w:r w:rsidRPr="00EA5671">
              <w:rPr>
                <w:sz w:val="24"/>
              </w:rPr>
              <w:t>±</w:t>
            </w:r>
            <w:r>
              <w:rPr>
                <w:sz w:val="24"/>
              </w:rPr>
              <w:t>94.8</w:t>
            </w:r>
          </w:p>
        </w:tc>
        <w:tc>
          <w:tcPr>
            <w:tcW w:w="1287" w:type="dxa"/>
            <w:tcBorders>
              <w:top w:val="single" w:sz="6" w:space="0" w:color="auto"/>
            </w:tcBorders>
            <w:vAlign w:val="center"/>
          </w:tcPr>
          <w:p w14:paraId="0CD539D1" w14:textId="0BE76004"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6.2</w:t>
            </w:r>
            <w:r w:rsidRPr="00EA5671">
              <w:rPr>
                <w:sz w:val="24"/>
              </w:rPr>
              <w:t>±</w:t>
            </w:r>
            <w:r>
              <w:rPr>
                <w:sz w:val="24"/>
              </w:rPr>
              <w:t>0.17</w:t>
            </w:r>
          </w:p>
        </w:tc>
      </w:tr>
      <w:tr w:rsidR="008E36B0" w14:paraId="2F3C9C03" w14:textId="77777777" w:rsidTr="008E36B0">
        <w:tc>
          <w:tcPr>
            <w:tcW w:w="875" w:type="dxa"/>
            <w:vMerge/>
          </w:tcPr>
          <w:p w14:paraId="0811D633" w14:textId="77777777" w:rsidR="008E36B0" w:rsidRDefault="008E36B0" w:rsidP="00133A48">
            <w:pPr>
              <w:pStyle w:val="BodyTextIndent"/>
              <w:spacing w:line="360" w:lineRule="auto"/>
              <w:ind w:left="0" w:firstLineChars="0" w:firstLine="0"/>
              <w:jc w:val="left"/>
              <w:rPr>
                <w:sz w:val="24"/>
              </w:rPr>
            </w:pPr>
          </w:p>
        </w:tc>
        <w:tc>
          <w:tcPr>
            <w:tcW w:w="992" w:type="dxa"/>
            <w:vAlign w:val="center"/>
          </w:tcPr>
          <w:p w14:paraId="2F530585" w14:textId="68583D0C" w:rsidR="008E36B0" w:rsidRDefault="008E36B0" w:rsidP="008E36B0">
            <w:pPr>
              <w:pStyle w:val="BodyTextIndent"/>
              <w:spacing w:line="360" w:lineRule="auto"/>
              <w:ind w:left="0" w:firstLineChars="0" w:firstLine="0"/>
              <w:jc w:val="center"/>
              <w:rPr>
                <w:sz w:val="24"/>
              </w:rPr>
            </w:pPr>
            <w:r>
              <w:rPr>
                <w:rFonts w:hint="eastAsia"/>
                <w:sz w:val="24"/>
              </w:rPr>
              <w:t>不匹配</w:t>
            </w:r>
          </w:p>
        </w:tc>
        <w:tc>
          <w:tcPr>
            <w:tcW w:w="1559" w:type="dxa"/>
            <w:vAlign w:val="center"/>
          </w:tcPr>
          <w:p w14:paraId="1F07927D" w14:textId="28CD1416"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57.2</w:t>
            </w:r>
            <w:r w:rsidRPr="00EA5671">
              <w:rPr>
                <w:sz w:val="24"/>
              </w:rPr>
              <w:t>±</w:t>
            </w:r>
            <w:r>
              <w:rPr>
                <w:sz w:val="24"/>
              </w:rPr>
              <w:t>119.1</w:t>
            </w:r>
          </w:p>
        </w:tc>
        <w:tc>
          <w:tcPr>
            <w:tcW w:w="1276" w:type="dxa"/>
            <w:vAlign w:val="center"/>
          </w:tcPr>
          <w:p w14:paraId="008B90B8" w14:textId="3B7EF8B3"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4.2</w:t>
            </w:r>
            <w:r w:rsidRPr="00EA5671">
              <w:rPr>
                <w:sz w:val="24"/>
              </w:rPr>
              <w:t>±</w:t>
            </w:r>
            <w:r>
              <w:rPr>
                <w:sz w:val="24"/>
              </w:rPr>
              <w:t>0.11</w:t>
            </w:r>
          </w:p>
        </w:tc>
        <w:tc>
          <w:tcPr>
            <w:tcW w:w="1769" w:type="dxa"/>
            <w:vAlign w:val="center"/>
          </w:tcPr>
          <w:p w14:paraId="053B8504" w14:textId="08875CD3"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02.8</w:t>
            </w:r>
            <w:r w:rsidRPr="00EA5671">
              <w:rPr>
                <w:sz w:val="24"/>
              </w:rPr>
              <w:t>±</w:t>
            </w:r>
            <w:r>
              <w:rPr>
                <w:sz w:val="24"/>
              </w:rPr>
              <w:t>92.6</w:t>
            </w:r>
          </w:p>
        </w:tc>
        <w:tc>
          <w:tcPr>
            <w:tcW w:w="1287" w:type="dxa"/>
            <w:vAlign w:val="center"/>
          </w:tcPr>
          <w:p w14:paraId="576A9756" w14:textId="3AC902D1"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8.6</w:t>
            </w:r>
            <w:r w:rsidRPr="00EA5671">
              <w:rPr>
                <w:sz w:val="24"/>
              </w:rPr>
              <w:t>±</w:t>
            </w:r>
            <w:r>
              <w:rPr>
                <w:sz w:val="24"/>
              </w:rPr>
              <w:t>0.04</w:t>
            </w:r>
          </w:p>
        </w:tc>
      </w:tr>
      <w:tr w:rsidR="008E36B0" w14:paraId="02D399D6" w14:textId="77777777" w:rsidTr="008E36B0">
        <w:tc>
          <w:tcPr>
            <w:tcW w:w="875" w:type="dxa"/>
            <w:vMerge w:val="restart"/>
            <w:vAlign w:val="center"/>
          </w:tcPr>
          <w:p w14:paraId="4339EA8B" w14:textId="1EFFF13B" w:rsidR="008E36B0" w:rsidRDefault="008E36B0" w:rsidP="008E36B0">
            <w:pPr>
              <w:pStyle w:val="BodyTextIndent"/>
              <w:spacing w:line="360" w:lineRule="auto"/>
              <w:ind w:left="0" w:firstLineChars="0" w:firstLine="0"/>
              <w:jc w:val="center"/>
              <w:rPr>
                <w:sz w:val="24"/>
              </w:rPr>
            </w:pPr>
            <w:r>
              <w:rPr>
                <w:rFonts w:hint="eastAsia"/>
                <w:sz w:val="24"/>
              </w:rPr>
              <w:t>朋友</w:t>
            </w:r>
          </w:p>
        </w:tc>
        <w:tc>
          <w:tcPr>
            <w:tcW w:w="992" w:type="dxa"/>
            <w:vAlign w:val="center"/>
          </w:tcPr>
          <w:p w14:paraId="1FE7ACF7" w14:textId="1C2AEC93" w:rsidR="008E36B0" w:rsidRDefault="008E36B0" w:rsidP="008E36B0">
            <w:pPr>
              <w:pStyle w:val="BodyTextIndent"/>
              <w:spacing w:line="360" w:lineRule="auto"/>
              <w:ind w:left="0" w:firstLineChars="0" w:firstLine="0"/>
              <w:jc w:val="center"/>
              <w:rPr>
                <w:sz w:val="24"/>
              </w:rPr>
            </w:pPr>
            <w:r>
              <w:rPr>
                <w:rFonts w:hint="eastAsia"/>
                <w:sz w:val="24"/>
              </w:rPr>
              <w:t>匹配</w:t>
            </w:r>
          </w:p>
        </w:tc>
        <w:tc>
          <w:tcPr>
            <w:tcW w:w="1559" w:type="dxa"/>
            <w:vAlign w:val="center"/>
          </w:tcPr>
          <w:p w14:paraId="15E34ABD" w14:textId="03588097" w:rsidR="008E36B0" w:rsidRDefault="008E36B0" w:rsidP="008E36B0">
            <w:pPr>
              <w:pStyle w:val="BodyTextIndent"/>
              <w:spacing w:line="360" w:lineRule="auto"/>
              <w:ind w:left="0" w:firstLineChars="0" w:firstLine="0"/>
              <w:jc w:val="center"/>
              <w:rPr>
                <w:sz w:val="24"/>
              </w:rPr>
            </w:pPr>
            <w:r>
              <w:rPr>
                <w:rFonts w:hint="eastAsia"/>
                <w:sz w:val="24"/>
              </w:rPr>
              <w:t>7</w:t>
            </w:r>
            <w:r>
              <w:rPr>
                <w:sz w:val="24"/>
              </w:rPr>
              <w:t>57.2</w:t>
            </w:r>
            <w:r w:rsidRPr="00EA5671">
              <w:rPr>
                <w:sz w:val="24"/>
              </w:rPr>
              <w:t>±</w:t>
            </w:r>
            <w:r>
              <w:rPr>
                <w:sz w:val="24"/>
              </w:rPr>
              <w:t>135.8</w:t>
            </w:r>
          </w:p>
        </w:tc>
        <w:tc>
          <w:tcPr>
            <w:tcW w:w="1276" w:type="dxa"/>
            <w:vAlign w:val="center"/>
          </w:tcPr>
          <w:p w14:paraId="4BB6E151" w14:textId="3320EE3B" w:rsidR="008E36B0" w:rsidRDefault="008E36B0" w:rsidP="008E36B0">
            <w:pPr>
              <w:pStyle w:val="BodyTextIndent"/>
              <w:spacing w:line="360" w:lineRule="auto"/>
              <w:ind w:left="0" w:firstLineChars="0" w:firstLine="0"/>
              <w:jc w:val="center"/>
              <w:rPr>
                <w:sz w:val="24"/>
              </w:rPr>
            </w:pPr>
            <w:r>
              <w:rPr>
                <w:rFonts w:hint="eastAsia"/>
                <w:sz w:val="24"/>
              </w:rPr>
              <w:t>9</w:t>
            </w:r>
            <w:r>
              <w:rPr>
                <w:sz w:val="24"/>
              </w:rPr>
              <w:t>0.9</w:t>
            </w:r>
            <w:r w:rsidRPr="00EA5671">
              <w:rPr>
                <w:sz w:val="24"/>
              </w:rPr>
              <w:t>±</w:t>
            </w:r>
            <w:r>
              <w:rPr>
                <w:sz w:val="24"/>
              </w:rPr>
              <w:t>0.07</w:t>
            </w:r>
          </w:p>
        </w:tc>
        <w:tc>
          <w:tcPr>
            <w:tcW w:w="1769" w:type="dxa"/>
            <w:vAlign w:val="center"/>
          </w:tcPr>
          <w:p w14:paraId="41EEC428" w14:textId="7712CC77"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03.8</w:t>
            </w:r>
            <w:r w:rsidRPr="00EA5671">
              <w:rPr>
                <w:sz w:val="24"/>
              </w:rPr>
              <w:t>±</w:t>
            </w:r>
            <w:r>
              <w:rPr>
                <w:sz w:val="24"/>
              </w:rPr>
              <w:t>71.6</w:t>
            </w:r>
          </w:p>
        </w:tc>
        <w:tc>
          <w:tcPr>
            <w:tcW w:w="1287" w:type="dxa"/>
            <w:vAlign w:val="center"/>
          </w:tcPr>
          <w:p w14:paraId="7FE8034D" w14:textId="2FCA3DD0"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1.2</w:t>
            </w:r>
            <w:r w:rsidRPr="00EA5671">
              <w:rPr>
                <w:sz w:val="24"/>
              </w:rPr>
              <w:t>±</w:t>
            </w:r>
            <w:r>
              <w:rPr>
                <w:sz w:val="24"/>
              </w:rPr>
              <w:t>0.09</w:t>
            </w:r>
          </w:p>
        </w:tc>
      </w:tr>
      <w:tr w:rsidR="008E36B0" w14:paraId="0F6F6413" w14:textId="77777777" w:rsidTr="008E36B0">
        <w:tc>
          <w:tcPr>
            <w:tcW w:w="875" w:type="dxa"/>
            <w:vMerge/>
            <w:vAlign w:val="center"/>
          </w:tcPr>
          <w:p w14:paraId="0AC159C6" w14:textId="77777777" w:rsidR="008E36B0" w:rsidRDefault="008E36B0" w:rsidP="008E36B0">
            <w:pPr>
              <w:pStyle w:val="BodyTextIndent"/>
              <w:spacing w:line="360" w:lineRule="auto"/>
              <w:ind w:left="0" w:firstLineChars="0" w:firstLine="0"/>
              <w:jc w:val="center"/>
              <w:rPr>
                <w:sz w:val="24"/>
              </w:rPr>
            </w:pPr>
          </w:p>
        </w:tc>
        <w:tc>
          <w:tcPr>
            <w:tcW w:w="992" w:type="dxa"/>
            <w:vAlign w:val="center"/>
          </w:tcPr>
          <w:p w14:paraId="369DA8CB" w14:textId="35C27681" w:rsidR="008E36B0" w:rsidRDefault="008E36B0" w:rsidP="008E36B0">
            <w:pPr>
              <w:pStyle w:val="BodyTextIndent"/>
              <w:spacing w:line="360" w:lineRule="auto"/>
              <w:ind w:left="0" w:firstLineChars="0" w:firstLine="0"/>
              <w:jc w:val="center"/>
              <w:rPr>
                <w:sz w:val="24"/>
              </w:rPr>
            </w:pPr>
            <w:r>
              <w:rPr>
                <w:rFonts w:hint="eastAsia"/>
                <w:sz w:val="24"/>
              </w:rPr>
              <w:t>不匹配</w:t>
            </w:r>
          </w:p>
        </w:tc>
        <w:tc>
          <w:tcPr>
            <w:tcW w:w="1559" w:type="dxa"/>
            <w:vAlign w:val="center"/>
          </w:tcPr>
          <w:p w14:paraId="5961567E" w14:textId="4250ED72"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60.3</w:t>
            </w:r>
            <w:r w:rsidRPr="00EA5671">
              <w:rPr>
                <w:sz w:val="24"/>
              </w:rPr>
              <w:t>±</w:t>
            </w:r>
            <w:r>
              <w:rPr>
                <w:sz w:val="24"/>
              </w:rPr>
              <w:t>118.8</w:t>
            </w:r>
          </w:p>
        </w:tc>
        <w:tc>
          <w:tcPr>
            <w:tcW w:w="1276" w:type="dxa"/>
            <w:vAlign w:val="center"/>
          </w:tcPr>
          <w:p w14:paraId="063FF9C4" w14:textId="48ACCF30"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1.3</w:t>
            </w:r>
            <w:r w:rsidRPr="00EA5671">
              <w:rPr>
                <w:sz w:val="24"/>
              </w:rPr>
              <w:t>±</w:t>
            </w:r>
            <w:r>
              <w:rPr>
                <w:sz w:val="24"/>
              </w:rPr>
              <w:t>0.12</w:t>
            </w:r>
          </w:p>
        </w:tc>
        <w:tc>
          <w:tcPr>
            <w:tcW w:w="1769" w:type="dxa"/>
            <w:vAlign w:val="center"/>
          </w:tcPr>
          <w:p w14:paraId="5F5D8D72" w14:textId="11EEC83D"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29.1</w:t>
            </w:r>
            <w:r w:rsidRPr="00EA5671">
              <w:rPr>
                <w:sz w:val="24"/>
              </w:rPr>
              <w:t>±</w:t>
            </w:r>
            <w:r>
              <w:rPr>
                <w:sz w:val="24"/>
              </w:rPr>
              <w:t>95.6</w:t>
            </w:r>
          </w:p>
        </w:tc>
        <w:tc>
          <w:tcPr>
            <w:tcW w:w="1287" w:type="dxa"/>
            <w:vAlign w:val="center"/>
          </w:tcPr>
          <w:p w14:paraId="230845ED" w14:textId="644D3012"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6.8</w:t>
            </w:r>
            <w:r w:rsidRPr="00EA5671">
              <w:rPr>
                <w:sz w:val="24"/>
              </w:rPr>
              <w:t>±</w:t>
            </w:r>
            <w:r>
              <w:rPr>
                <w:sz w:val="24"/>
              </w:rPr>
              <w:t>0.06</w:t>
            </w:r>
          </w:p>
        </w:tc>
      </w:tr>
      <w:tr w:rsidR="008E36B0" w14:paraId="656F653E" w14:textId="77777777" w:rsidTr="008E36B0">
        <w:tc>
          <w:tcPr>
            <w:tcW w:w="875" w:type="dxa"/>
            <w:vMerge w:val="restart"/>
            <w:vAlign w:val="center"/>
          </w:tcPr>
          <w:p w14:paraId="3F5EF19D" w14:textId="5BD6186F" w:rsidR="008E36B0" w:rsidRDefault="008E36B0" w:rsidP="008E36B0">
            <w:pPr>
              <w:pStyle w:val="BodyTextIndent"/>
              <w:spacing w:line="360" w:lineRule="auto"/>
              <w:ind w:left="0" w:firstLineChars="0" w:firstLine="0"/>
              <w:jc w:val="center"/>
              <w:rPr>
                <w:sz w:val="24"/>
              </w:rPr>
            </w:pPr>
            <w:r>
              <w:rPr>
                <w:rFonts w:hint="eastAsia"/>
                <w:sz w:val="24"/>
              </w:rPr>
              <w:t>生人</w:t>
            </w:r>
          </w:p>
        </w:tc>
        <w:tc>
          <w:tcPr>
            <w:tcW w:w="992" w:type="dxa"/>
            <w:vAlign w:val="center"/>
          </w:tcPr>
          <w:p w14:paraId="3867DD2A" w14:textId="00490810" w:rsidR="008E36B0" w:rsidRDefault="008E36B0" w:rsidP="008E36B0">
            <w:pPr>
              <w:pStyle w:val="BodyTextIndent"/>
              <w:spacing w:line="360" w:lineRule="auto"/>
              <w:ind w:left="0" w:firstLineChars="0" w:firstLine="0"/>
              <w:jc w:val="center"/>
              <w:rPr>
                <w:sz w:val="24"/>
              </w:rPr>
            </w:pPr>
            <w:r>
              <w:rPr>
                <w:rFonts w:hint="eastAsia"/>
                <w:sz w:val="24"/>
              </w:rPr>
              <w:t>匹配</w:t>
            </w:r>
          </w:p>
        </w:tc>
        <w:tc>
          <w:tcPr>
            <w:tcW w:w="1559" w:type="dxa"/>
            <w:vAlign w:val="center"/>
          </w:tcPr>
          <w:p w14:paraId="039C78E4" w14:textId="3A7055A3" w:rsidR="008E36B0" w:rsidRDefault="008E36B0" w:rsidP="008E36B0">
            <w:pPr>
              <w:pStyle w:val="BodyTextIndent"/>
              <w:spacing w:line="360" w:lineRule="auto"/>
              <w:ind w:left="0" w:firstLineChars="0" w:firstLine="0"/>
              <w:jc w:val="center"/>
              <w:rPr>
                <w:sz w:val="24"/>
              </w:rPr>
            </w:pPr>
            <w:r>
              <w:rPr>
                <w:rFonts w:hint="eastAsia"/>
                <w:sz w:val="24"/>
              </w:rPr>
              <w:t>7</w:t>
            </w:r>
            <w:r>
              <w:rPr>
                <w:sz w:val="24"/>
              </w:rPr>
              <w:t>95.8</w:t>
            </w:r>
            <w:r w:rsidRPr="00EA5671">
              <w:rPr>
                <w:sz w:val="24"/>
              </w:rPr>
              <w:t>±</w:t>
            </w:r>
            <w:r>
              <w:rPr>
                <w:sz w:val="24"/>
              </w:rPr>
              <w:t>124.2</w:t>
            </w:r>
          </w:p>
        </w:tc>
        <w:tc>
          <w:tcPr>
            <w:tcW w:w="1276" w:type="dxa"/>
            <w:vAlign w:val="center"/>
          </w:tcPr>
          <w:p w14:paraId="24D67422" w14:textId="2EE56766"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8.8</w:t>
            </w:r>
            <w:r w:rsidRPr="00EA5671">
              <w:rPr>
                <w:sz w:val="24"/>
              </w:rPr>
              <w:t>±</w:t>
            </w:r>
            <w:r>
              <w:rPr>
                <w:sz w:val="24"/>
              </w:rPr>
              <w:t>0.09</w:t>
            </w:r>
          </w:p>
        </w:tc>
        <w:tc>
          <w:tcPr>
            <w:tcW w:w="1769" w:type="dxa"/>
            <w:vAlign w:val="center"/>
          </w:tcPr>
          <w:p w14:paraId="523203C2" w14:textId="7E7B27AE"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30.3</w:t>
            </w:r>
            <w:r w:rsidRPr="00EA5671">
              <w:rPr>
                <w:sz w:val="24"/>
              </w:rPr>
              <w:t>±</w:t>
            </w:r>
            <w:r>
              <w:rPr>
                <w:sz w:val="24"/>
              </w:rPr>
              <w:t>86.7</w:t>
            </w:r>
          </w:p>
        </w:tc>
        <w:tc>
          <w:tcPr>
            <w:tcW w:w="1287" w:type="dxa"/>
            <w:vAlign w:val="center"/>
          </w:tcPr>
          <w:p w14:paraId="63C70749" w14:textId="2FA91A47" w:rsidR="008E36B0" w:rsidRDefault="008E36B0" w:rsidP="008E36B0">
            <w:pPr>
              <w:pStyle w:val="BodyTextIndent"/>
              <w:spacing w:line="360" w:lineRule="auto"/>
              <w:ind w:left="0" w:firstLineChars="0" w:firstLine="0"/>
              <w:jc w:val="center"/>
              <w:rPr>
                <w:sz w:val="24"/>
              </w:rPr>
            </w:pPr>
            <w:r>
              <w:rPr>
                <w:rFonts w:hint="eastAsia"/>
                <w:sz w:val="24"/>
              </w:rPr>
              <w:t>7</w:t>
            </w:r>
            <w:r>
              <w:rPr>
                <w:sz w:val="24"/>
              </w:rPr>
              <w:t>2.4</w:t>
            </w:r>
            <w:r w:rsidRPr="00EA5671">
              <w:rPr>
                <w:sz w:val="24"/>
              </w:rPr>
              <w:t>±</w:t>
            </w:r>
            <w:r>
              <w:rPr>
                <w:sz w:val="24"/>
              </w:rPr>
              <w:t>0.14</w:t>
            </w:r>
          </w:p>
        </w:tc>
      </w:tr>
      <w:tr w:rsidR="008E36B0" w14:paraId="2451ED39" w14:textId="77777777" w:rsidTr="006C411D">
        <w:tc>
          <w:tcPr>
            <w:tcW w:w="875" w:type="dxa"/>
            <w:vMerge/>
            <w:tcBorders>
              <w:bottom w:val="single" w:sz="12" w:space="0" w:color="auto"/>
            </w:tcBorders>
          </w:tcPr>
          <w:p w14:paraId="7D8BE0AC" w14:textId="77777777" w:rsidR="008E36B0" w:rsidRDefault="008E36B0" w:rsidP="00133A48">
            <w:pPr>
              <w:pStyle w:val="BodyTextIndent"/>
              <w:spacing w:line="360" w:lineRule="auto"/>
              <w:ind w:left="0" w:firstLineChars="0" w:firstLine="0"/>
              <w:jc w:val="left"/>
              <w:rPr>
                <w:sz w:val="24"/>
              </w:rPr>
            </w:pPr>
          </w:p>
        </w:tc>
        <w:tc>
          <w:tcPr>
            <w:tcW w:w="992" w:type="dxa"/>
            <w:tcBorders>
              <w:bottom w:val="single" w:sz="12" w:space="0" w:color="auto"/>
            </w:tcBorders>
            <w:vAlign w:val="center"/>
          </w:tcPr>
          <w:p w14:paraId="7A372EED" w14:textId="0CC6EF16" w:rsidR="008E36B0" w:rsidRDefault="008E36B0" w:rsidP="008E36B0">
            <w:pPr>
              <w:pStyle w:val="BodyTextIndent"/>
              <w:spacing w:line="360" w:lineRule="auto"/>
              <w:ind w:left="0" w:firstLineChars="0" w:firstLine="0"/>
              <w:jc w:val="center"/>
              <w:rPr>
                <w:sz w:val="24"/>
              </w:rPr>
            </w:pPr>
            <w:r>
              <w:rPr>
                <w:rFonts w:hint="eastAsia"/>
                <w:sz w:val="24"/>
              </w:rPr>
              <w:t>不匹配</w:t>
            </w:r>
          </w:p>
        </w:tc>
        <w:tc>
          <w:tcPr>
            <w:tcW w:w="1559" w:type="dxa"/>
            <w:tcBorders>
              <w:bottom w:val="single" w:sz="12" w:space="0" w:color="auto"/>
            </w:tcBorders>
            <w:vAlign w:val="center"/>
          </w:tcPr>
          <w:p w14:paraId="32103176" w14:textId="62BBB5D7"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55.8</w:t>
            </w:r>
            <w:r w:rsidRPr="00EA5671">
              <w:rPr>
                <w:sz w:val="24"/>
              </w:rPr>
              <w:t>±</w:t>
            </w:r>
            <w:r>
              <w:rPr>
                <w:sz w:val="24"/>
              </w:rPr>
              <w:t>123.0</w:t>
            </w:r>
          </w:p>
        </w:tc>
        <w:tc>
          <w:tcPr>
            <w:tcW w:w="1276" w:type="dxa"/>
            <w:tcBorders>
              <w:bottom w:val="single" w:sz="12" w:space="0" w:color="auto"/>
            </w:tcBorders>
            <w:vAlign w:val="center"/>
          </w:tcPr>
          <w:p w14:paraId="32463CFB" w14:textId="18E32761"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5.6</w:t>
            </w:r>
            <w:r w:rsidRPr="00EA5671">
              <w:rPr>
                <w:sz w:val="24"/>
              </w:rPr>
              <w:t>±</w:t>
            </w:r>
            <w:r>
              <w:rPr>
                <w:sz w:val="24"/>
              </w:rPr>
              <w:t>0.08</w:t>
            </w:r>
          </w:p>
        </w:tc>
        <w:tc>
          <w:tcPr>
            <w:tcW w:w="1769" w:type="dxa"/>
            <w:tcBorders>
              <w:bottom w:val="single" w:sz="12" w:space="0" w:color="auto"/>
            </w:tcBorders>
            <w:vAlign w:val="center"/>
          </w:tcPr>
          <w:p w14:paraId="4B9E3D1A" w14:textId="0274CDBA"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19.8</w:t>
            </w:r>
            <w:r w:rsidRPr="00EA5671">
              <w:rPr>
                <w:sz w:val="24"/>
              </w:rPr>
              <w:t>±</w:t>
            </w:r>
            <w:r>
              <w:rPr>
                <w:sz w:val="24"/>
              </w:rPr>
              <w:t>96.2</w:t>
            </w:r>
          </w:p>
        </w:tc>
        <w:tc>
          <w:tcPr>
            <w:tcW w:w="1287" w:type="dxa"/>
            <w:tcBorders>
              <w:bottom w:val="single" w:sz="12" w:space="0" w:color="auto"/>
            </w:tcBorders>
            <w:vAlign w:val="center"/>
          </w:tcPr>
          <w:p w14:paraId="109AF912" w14:textId="4E07D3E1" w:rsidR="008E36B0" w:rsidRDefault="008E36B0" w:rsidP="008E36B0">
            <w:pPr>
              <w:pStyle w:val="BodyTextIndent"/>
              <w:spacing w:line="360" w:lineRule="auto"/>
              <w:ind w:left="0" w:firstLineChars="0" w:firstLine="0"/>
              <w:jc w:val="center"/>
              <w:rPr>
                <w:sz w:val="24"/>
              </w:rPr>
            </w:pPr>
            <w:r>
              <w:rPr>
                <w:rFonts w:hint="eastAsia"/>
                <w:sz w:val="24"/>
              </w:rPr>
              <w:t>8</w:t>
            </w:r>
            <w:r>
              <w:rPr>
                <w:sz w:val="24"/>
              </w:rPr>
              <w:t>7.2</w:t>
            </w:r>
            <w:r w:rsidRPr="00EA5671">
              <w:rPr>
                <w:sz w:val="24"/>
              </w:rPr>
              <w:t>±</w:t>
            </w:r>
            <w:r>
              <w:rPr>
                <w:sz w:val="24"/>
              </w:rPr>
              <w:t>0.06</w:t>
            </w:r>
          </w:p>
        </w:tc>
      </w:tr>
    </w:tbl>
    <w:p w14:paraId="22E4FDB6" w14:textId="792CFEE5" w:rsidR="00A94113" w:rsidRDefault="00EB4B22" w:rsidP="00EB4B22">
      <w:pPr>
        <w:pStyle w:val="BodyTextIndent"/>
        <w:spacing w:line="360" w:lineRule="auto"/>
        <w:ind w:left="0" w:firstLineChars="0" w:firstLine="0"/>
        <w:jc w:val="left"/>
        <w:rPr>
          <w:sz w:val="24"/>
        </w:rPr>
      </w:pPr>
      <w:r>
        <w:rPr>
          <w:noProof/>
          <w:sz w:val="24"/>
        </w:rPr>
        <w:drawing>
          <wp:inline distT="0" distB="0" distL="0" distR="0" wp14:anchorId="527C36C1" wp14:editId="28023EB9">
            <wp:extent cx="5274310" cy="2101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FBE7F6D" w14:textId="0C9E4B83" w:rsidR="00015F2E" w:rsidRPr="0053528E" w:rsidRDefault="00015F2E" w:rsidP="00015F2E">
      <w:pPr>
        <w:pStyle w:val="BodyTextIndent"/>
        <w:spacing w:line="360" w:lineRule="auto"/>
        <w:ind w:left="0" w:firstLineChars="0" w:firstLine="0"/>
        <w:rPr>
          <w:sz w:val="21"/>
          <w:szCs w:val="21"/>
        </w:rPr>
      </w:pPr>
      <w:r>
        <w:rPr>
          <w:rFonts w:hint="eastAsia"/>
          <w:sz w:val="24"/>
        </w:rPr>
        <w:t xml:space="preserve"> </w:t>
      </w:r>
      <w:r>
        <w:rPr>
          <w:sz w:val="24"/>
        </w:rPr>
        <w:t xml:space="preserve">       </w:t>
      </w:r>
      <w:r w:rsidRPr="0053528E">
        <w:rPr>
          <w:rFonts w:hint="eastAsia"/>
          <w:sz w:val="21"/>
          <w:szCs w:val="21"/>
        </w:rPr>
        <w:t>(</w:t>
      </w:r>
      <w:r w:rsidRPr="0053528E">
        <w:rPr>
          <w:sz w:val="21"/>
          <w:szCs w:val="21"/>
        </w:rPr>
        <w:t>a)</w:t>
      </w:r>
      <w:r w:rsidR="002505EF">
        <w:rPr>
          <w:sz w:val="21"/>
          <w:szCs w:val="21"/>
        </w:rPr>
        <w:t xml:space="preserve"> </w:t>
      </w:r>
      <w:r w:rsidRPr="0053528E">
        <w:rPr>
          <w:rFonts w:hint="eastAsia"/>
          <w:sz w:val="21"/>
          <w:szCs w:val="21"/>
        </w:rPr>
        <w:t>实验</w:t>
      </w:r>
      <w:r w:rsidRPr="0053528E">
        <w:rPr>
          <w:rFonts w:hint="eastAsia"/>
          <w:sz w:val="21"/>
          <w:szCs w:val="21"/>
        </w:rPr>
        <w:t>1</w:t>
      </w:r>
      <w:r w:rsidRPr="0053528E">
        <w:rPr>
          <w:sz w:val="21"/>
          <w:szCs w:val="21"/>
        </w:rPr>
        <w:t>A</w:t>
      </w:r>
      <w:r w:rsidR="00221DE5" w:rsidRPr="0053528E">
        <w:rPr>
          <w:rFonts w:hint="eastAsia"/>
          <w:sz w:val="21"/>
          <w:szCs w:val="21"/>
        </w:rPr>
        <w:t>（匹配</w:t>
      </w:r>
      <w:r w:rsidR="00E32771">
        <w:rPr>
          <w:rFonts w:hint="eastAsia"/>
          <w:sz w:val="21"/>
          <w:szCs w:val="21"/>
        </w:rPr>
        <w:t>判断</w:t>
      </w:r>
      <w:r w:rsidR="00221DE5" w:rsidRPr="0053528E">
        <w:rPr>
          <w:rFonts w:hint="eastAsia"/>
          <w:sz w:val="21"/>
          <w:szCs w:val="21"/>
        </w:rPr>
        <w:t>优先）</w:t>
      </w:r>
      <w:r w:rsidRPr="0053528E">
        <w:rPr>
          <w:sz w:val="21"/>
          <w:szCs w:val="21"/>
        </w:rPr>
        <w:t xml:space="preserve">         </w:t>
      </w:r>
      <w:r w:rsidR="00E32771">
        <w:rPr>
          <w:sz w:val="21"/>
          <w:szCs w:val="21"/>
        </w:rPr>
        <w:t xml:space="preserve"> </w:t>
      </w:r>
      <w:r w:rsidR="0053528E">
        <w:rPr>
          <w:sz w:val="21"/>
          <w:szCs w:val="21"/>
        </w:rPr>
        <w:t xml:space="preserve"> </w:t>
      </w:r>
      <w:r w:rsidRPr="0053528E">
        <w:rPr>
          <w:sz w:val="21"/>
          <w:szCs w:val="21"/>
        </w:rPr>
        <w:t>(b)</w:t>
      </w:r>
      <w:r w:rsidR="002505EF">
        <w:rPr>
          <w:sz w:val="21"/>
          <w:szCs w:val="21"/>
        </w:rPr>
        <w:t xml:space="preserve"> </w:t>
      </w:r>
      <w:r w:rsidRPr="0053528E">
        <w:rPr>
          <w:rFonts w:hint="eastAsia"/>
          <w:sz w:val="21"/>
          <w:szCs w:val="21"/>
        </w:rPr>
        <w:t>实验</w:t>
      </w:r>
      <w:r w:rsidRPr="0053528E">
        <w:rPr>
          <w:rFonts w:hint="eastAsia"/>
          <w:sz w:val="21"/>
          <w:szCs w:val="21"/>
        </w:rPr>
        <w:t>1</w:t>
      </w:r>
      <w:r w:rsidRPr="0053528E">
        <w:rPr>
          <w:sz w:val="21"/>
          <w:szCs w:val="21"/>
        </w:rPr>
        <w:t>B</w:t>
      </w:r>
      <w:r w:rsidR="00221DE5" w:rsidRPr="0053528E">
        <w:rPr>
          <w:rFonts w:hint="eastAsia"/>
          <w:sz w:val="21"/>
          <w:szCs w:val="21"/>
        </w:rPr>
        <w:t>（不匹配</w:t>
      </w:r>
      <w:r w:rsidR="00E32771">
        <w:rPr>
          <w:rFonts w:hint="eastAsia"/>
          <w:sz w:val="21"/>
          <w:szCs w:val="21"/>
        </w:rPr>
        <w:t>判断</w:t>
      </w:r>
      <w:r w:rsidR="00221DE5" w:rsidRPr="0053528E">
        <w:rPr>
          <w:rFonts w:hint="eastAsia"/>
          <w:sz w:val="21"/>
          <w:szCs w:val="21"/>
        </w:rPr>
        <w:t>优先）</w:t>
      </w:r>
    </w:p>
    <w:p w14:paraId="2273567C" w14:textId="00C55A45" w:rsidR="00F03CEB" w:rsidRDefault="00F03CEB" w:rsidP="004F1CC8">
      <w:pPr>
        <w:pStyle w:val="BodyTextIndent"/>
        <w:spacing w:afterLines="50" w:after="156" w:line="360" w:lineRule="auto"/>
        <w:ind w:left="470" w:hangingChars="224" w:hanging="470"/>
        <w:jc w:val="center"/>
        <w:rPr>
          <w:sz w:val="21"/>
          <w:szCs w:val="21"/>
        </w:rPr>
      </w:pPr>
      <w:r w:rsidRPr="0053528E">
        <w:rPr>
          <w:rFonts w:hint="eastAsia"/>
          <w:sz w:val="21"/>
          <w:szCs w:val="21"/>
        </w:rPr>
        <w:t>图</w:t>
      </w:r>
      <w:r w:rsidRPr="0053528E">
        <w:rPr>
          <w:rFonts w:hint="eastAsia"/>
          <w:sz w:val="21"/>
          <w:szCs w:val="21"/>
        </w:rPr>
        <w:t>2</w:t>
      </w:r>
      <w:r w:rsidR="0053528E">
        <w:rPr>
          <w:sz w:val="21"/>
          <w:szCs w:val="21"/>
        </w:rPr>
        <w:t xml:space="preserve"> </w:t>
      </w:r>
      <w:r w:rsidR="00015F2E" w:rsidRPr="0053528E">
        <w:rPr>
          <w:rFonts w:hint="eastAsia"/>
          <w:sz w:val="21"/>
          <w:szCs w:val="21"/>
        </w:rPr>
        <w:t>两种</w:t>
      </w:r>
      <w:r w:rsidR="002E595B">
        <w:rPr>
          <w:rFonts w:hint="eastAsia"/>
          <w:sz w:val="21"/>
          <w:szCs w:val="21"/>
        </w:rPr>
        <w:t>判断</w:t>
      </w:r>
      <w:r w:rsidR="00015F2E" w:rsidRPr="0053528E">
        <w:rPr>
          <w:rFonts w:hint="eastAsia"/>
          <w:sz w:val="21"/>
          <w:szCs w:val="21"/>
        </w:rPr>
        <w:t>优先级下，</w:t>
      </w:r>
      <w:r w:rsidRPr="0053528E">
        <w:rPr>
          <w:rFonts w:hint="eastAsia"/>
          <w:sz w:val="21"/>
          <w:szCs w:val="21"/>
        </w:rPr>
        <w:t>快同效应量</w:t>
      </w:r>
      <w:r w:rsidR="0053528E" w:rsidRPr="0053528E">
        <w:rPr>
          <w:rFonts w:hint="eastAsia"/>
          <w:sz w:val="21"/>
          <w:szCs w:val="21"/>
        </w:rPr>
        <w:t>（匹配与不匹配</w:t>
      </w:r>
      <w:r w:rsidR="0053528E" w:rsidRPr="0053528E">
        <w:rPr>
          <w:rFonts w:hint="eastAsia"/>
          <w:sz w:val="21"/>
          <w:szCs w:val="21"/>
        </w:rPr>
        <w:t>R</w:t>
      </w:r>
      <w:r w:rsidR="0053528E" w:rsidRPr="0053528E">
        <w:rPr>
          <w:sz w:val="21"/>
          <w:szCs w:val="21"/>
        </w:rPr>
        <w:t>T</w:t>
      </w:r>
      <w:r w:rsidR="0053528E" w:rsidRPr="0053528E">
        <w:rPr>
          <w:rFonts w:hint="eastAsia"/>
          <w:sz w:val="21"/>
          <w:szCs w:val="21"/>
        </w:rPr>
        <w:t>之差）雨云图</w:t>
      </w:r>
    </w:p>
    <w:p w14:paraId="4A94AFB6" w14:textId="2790834E" w:rsidR="002E595B" w:rsidRDefault="002E595B" w:rsidP="004F1CC8">
      <w:pPr>
        <w:pStyle w:val="BodyTextIndent"/>
        <w:spacing w:afterLines="50" w:after="156" w:line="360" w:lineRule="auto"/>
        <w:ind w:left="627" w:hangingChars="224" w:hanging="627"/>
        <w:jc w:val="center"/>
        <w:rPr>
          <w:sz w:val="21"/>
          <w:szCs w:val="21"/>
        </w:rPr>
      </w:pPr>
      <w:r>
        <w:rPr>
          <w:noProof/>
        </w:rPr>
        <w:drawing>
          <wp:inline distT="0" distB="0" distL="0" distR="0" wp14:anchorId="6E0A0E24" wp14:editId="513F152B">
            <wp:extent cx="2092325" cy="199390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2325" cy="1993900"/>
                    </a:xfrm>
                    <a:prstGeom prst="rect">
                      <a:avLst/>
                    </a:prstGeom>
                  </pic:spPr>
                </pic:pic>
              </a:graphicData>
            </a:graphic>
          </wp:inline>
        </w:drawing>
      </w:r>
    </w:p>
    <w:p w14:paraId="598CD709" w14:textId="4E3B802A" w:rsidR="002E595B" w:rsidRPr="0053528E" w:rsidRDefault="002E595B" w:rsidP="004F1CC8">
      <w:pPr>
        <w:pStyle w:val="BodyTextIndent"/>
        <w:spacing w:afterLines="50" w:after="156" w:line="360" w:lineRule="auto"/>
        <w:ind w:left="470" w:hangingChars="224" w:hanging="470"/>
        <w:jc w:val="center"/>
        <w:rPr>
          <w:sz w:val="21"/>
          <w:szCs w:val="21"/>
        </w:rPr>
      </w:pPr>
      <w:r>
        <w:rPr>
          <w:rFonts w:hint="eastAsia"/>
          <w:sz w:val="21"/>
          <w:szCs w:val="21"/>
        </w:rPr>
        <w:t>图</w:t>
      </w:r>
      <w:r>
        <w:rPr>
          <w:rFonts w:hint="eastAsia"/>
          <w:sz w:val="21"/>
          <w:szCs w:val="21"/>
        </w:rPr>
        <w:t>3</w:t>
      </w:r>
      <w:r>
        <w:rPr>
          <w:sz w:val="21"/>
          <w:szCs w:val="21"/>
        </w:rPr>
        <w:t xml:space="preserve"> </w:t>
      </w:r>
      <w:r>
        <w:rPr>
          <w:rFonts w:hint="eastAsia"/>
          <w:sz w:val="21"/>
          <w:szCs w:val="21"/>
        </w:rPr>
        <w:t>两种判断优先级下三类图形的平均快同效应量</w:t>
      </w:r>
    </w:p>
    <w:p w14:paraId="027BBAA2" w14:textId="24225A08" w:rsidR="00685114" w:rsidRPr="002E595B" w:rsidRDefault="00EF66F4" w:rsidP="002E595B">
      <w:pPr>
        <w:pStyle w:val="BodyTextIndent"/>
        <w:spacing w:line="400" w:lineRule="exact"/>
        <w:ind w:left="0" w:firstLineChars="0" w:firstLine="482"/>
        <w:rPr>
          <w:noProof/>
        </w:rPr>
      </w:pPr>
      <w:r>
        <w:rPr>
          <w:rFonts w:hint="eastAsia"/>
          <w:sz w:val="24"/>
        </w:rPr>
        <w:t>对反应时的快同效应量进行贝叶斯重复测量方差分析</w:t>
      </w:r>
      <w:r w:rsidR="00812A40">
        <w:rPr>
          <w:rFonts w:hint="eastAsia"/>
          <w:sz w:val="24"/>
        </w:rPr>
        <w:t>时，</w:t>
      </w:r>
      <w:r w:rsidR="00D5613C" w:rsidRPr="00AD0983">
        <w:rPr>
          <w:rFonts w:hint="eastAsia"/>
          <w:sz w:val="24"/>
        </w:rPr>
        <w:t>使用</w:t>
      </w:r>
      <w:r w:rsidR="00D5613C" w:rsidRPr="00AD0983">
        <w:rPr>
          <w:rFonts w:hint="eastAsia"/>
          <w:sz w:val="24"/>
        </w:rPr>
        <w:t>J</w:t>
      </w:r>
      <w:r w:rsidR="00D5613C" w:rsidRPr="00AD0983">
        <w:rPr>
          <w:sz w:val="24"/>
        </w:rPr>
        <w:t>ASP</w:t>
      </w:r>
      <w:r w:rsidR="00D5613C" w:rsidRPr="00AD0983">
        <w:rPr>
          <w:rFonts w:hint="eastAsia"/>
          <w:sz w:val="24"/>
        </w:rPr>
        <w:t>默认的先验分布</w:t>
      </w:r>
      <w:r w:rsidR="00812A40">
        <w:rPr>
          <w:rFonts w:hint="eastAsia"/>
          <w:sz w:val="24"/>
        </w:rPr>
        <w:t>将所有模型与最简单的零模型进行比较。</w:t>
      </w:r>
      <w:r w:rsidR="00E61E92">
        <w:rPr>
          <w:rFonts w:hint="eastAsia"/>
          <w:sz w:val="24"/>
        </w:rPr>
        <w:t>首先</w:t>
      </w:r>
      <w:r w:rsidR="00E91396">
        <w:rPr>
          <w:rFonts w:hint="eastAsia"/>
          <w:sz w:val="24"/>
        </w:rPr>
        <w:t>计算图形类型与</w:t>
      </w:r>
      <w:r w:rsidR="001164CD">
        <w:rPr>
          <w:rFonts w:hint="eastAsia"/>
          <w:sz w:val="24"/>
        </w:rPr>
        <w:t>反应</w:t>
      </w:r>
      <w:r w:rsidR="00EC593F">
        <w:rPr>
          <w:rFonts w:hint="eastAsia"/>
          <w:sz w:val="24"/>
        </w:rPr>
        <w:t>优先级</w:t>
      </w:r>
      <w:r w:rsidR="001164CD">
        <w:rPr>
          <w:rFonts w:hint="eastAsia"/>
          <w:sz w:val="24"/>
        </w:rPr>
        <w:t>交互项的效应，需要比较包含交互作用的模型和不包含交互作用的模型，得到</w:t>
      </w:r>
      <w:r w:rsidR="001164CD" w:rsidRPr="00E61E92">
        <w:rPr>
          <w:i/>
          <w:iCs/>
          <w:sz w:val="24"/>
        </w:rPr>
        <w:t>BF</w:t>
      </w:r>
      <w:r w:rsidR="001164CD" w:rsidRPr="00E61E92">
        <w:rPr>
          <w:i/>
          <w:iCs/>
          <w:sz w:val="24"/>
          <w:vertAlign w:val="subscript"/>
        </w:rPr>
        <w:t>10</w:t>
      </w:r>
      <w:r w:rsidR="001164CD" w:rsidRPr="00E61E92">
        <w:rPr>
          <w:sz w:val="24"/>
        </w:rPr>
        <w:t xml:space="preserve"> =</w:t>
      </w:r>
      <w:r w:rsidR="001164CD">
        <w:rPr>
          <w:sz w:val="24"/>
        </w:rPr>
        <w:t xml:space="preserve"> 0.195</w:t>
      </w:r>
      <w:r w:rsidR="00CD198A">
        <w:rPr>
          <w:rFonts w:hint="eastAsia"/>
          <w:sz w:val="24"/>
        </w:rPr>
        <w:t>，根据贝叶斯因子决策标准</w:t>
      </w:r>
      <w:r w:rsidR="00CD198A" w:rsidRPr="00E61E92">
        <w:rPr>
          <w:sz w:val="24"/>
        </w:rPr>
        <w:t>（</w:t>
      </w:r>
      <w:r w:rsidR="00CD198A">
        <w:rPr>
          <w:rFonts w:hint="eastAsia"/>
          <w:sz w:val="24"/>
        </w:rPr>
        <w:t>胡传鹏等</w:t>
      </w:r>
      <w:r w:rsidR="00CD198A" w:rsidRPr="00E61E92">
        <w:rPr>
          <w:sz w:val="24"/>
        </w:rPr>
        <w:t>，</w:t>
      </w:r>
      <w:r w:rsidR="00CD198A" w:rsidRPr="00E61E92">
        <w:rPr>
          <w:sz w:val="24"/>
        </w:rPr>
        <w:t>2018</w:t>
      </w:r>
      <w:r w:rsidR="00CD198A" w:rsidRPr="00E61E92">
        <w:rPr>
          <w:sz w:val="24"/>
        </w:rPr>
        <w:t>）</w:t>
      </w:r>
      <w:r w:rsidR="00CD198A">
        <w:rPr>
          <w:rFonts w:hint="eastAsia"/>
          <w:sz w:val="24"/>
        </w:rPr>
        <w:t>，说明有中等程度的证据支持</w:t>
      </w:r>
      <w:r w:rsidR="00CD198A" w:rsidRPr="00CD198A">
        <w:rPr>
          <w:rFonts w:hint="eastAsia"/>
          <w:i/>
          <w:iCs/>
          <w:sz w:val="24"/>
        </w:rPr>
        <w:t>H</w:t>
      </w:r>
      <w:r w:rsidR="00CD198A" w:rsidRPr="00CD198A">
        <w:rPr>
          <w:i/>
          <w:iCs/>
          <w:sz w:val="24"/>
          <w:vertAlign w:val="subscript"/>
        </w:rPr>
        <w:t>0</w:t>
      </w:r>
      <w:r w:rsidR="00CD198A">
        <w:rPr>
          <w:rFonts w:hint="eastAsia"/>
          <w:sz w:val="24"/>
        </w:rPr>
        <w:t>，即不存在二者的交互作用。</w:t>
      </w:r>
      <w:r w:rsidR="00E61E92">
        <w:rPr>
          <w:rFonts w:hint="eastAsia"/>
          <w:sz w:val="24"/>
        </w:rPr>
        <w:t>再通过比较同时包含图</w:t>
      </w:r>
      <w:r w:rsidR="009D4366">
        <w:rPr>
          <w:rFonts w:hint="eastAsia"/>
          <w:sz w:val="24"/>
        </w:rPr>
        <w:t>形</w:t>
      </w:r>
      <w:r w:rsidR="00E61E92">
        <w:rPr>
          <w:rFonts w:hint="eastAsia"/>
          <w:sz w:val="24"/>
        </w:rPr>
        <w:t>类型和</w:t>
      </w:r>
      <w:r w:rsidR="00D8609F">
        <w:rPr>
          <w:rFonts w:hint="eastAsia"/>
          <w:sz w:val="24"/>
        </w:rPr>
        <w:t>反应</w:t>
      </w:r>
      <w:r w:rsidR="00E61E92">
        <w:rPr>
          <w:rFonts w:hint="eastAsia"/>
          <w:sz w:val="24"/>
        </w:rPr>
        <w:t>优先级的模型与仅包含图</w:t>
      </w:r>
      <w:r w:rsidR="009D4366">
        <w:rPr>
          <w:rFonts w:hint="eastAsia"/>
          <w:sz w:val="24"/>
        </w:rPr>
        <w:t>形</w:t>
      </w:r>
      <w:r w:rsidR="00E61E92">
        <w:rPr>
          <w:rFonts w:hint="eastAsia"/>
          <w:sz w:val="24"/>
        </w:rPr>
        <w:t>类型或匹配优先级的模型，分别计算两个主效应。得到图</w:t>
      </w:r>
      <w:r w:rsidR="009D4366">
        <w:rPr>
          <w:rFonts w:hint="eastAsia"/>
          <w:sz w:val="24"/>
        </w:rPr>
        <w:t>形</w:t>
      </w:r>
      <w:r w:rsidR="00E61E92">
        <w:rPr>
          <w:rFonts w:hint="eastAsia"/>
          <w:sz w:val="24"/>
        </w:rPr>
        <w:t>类型主效应的</w:t>
      </w:r>
      <w:r w:rsidR="006A073E" w:rsidRPr="00E61E92">
        <w:rPr>
          <w:i/>
          <w:iCs/>
          <w:sz w:val="24"/>
        </w:rPr>
        <w:t>BF</w:t>
      </w:r>
      <w:r w:rsidR="006A073E" w:rsidRPr="00E61E92">
        <w:rPr>
          <w:i/>
          <w:iCs/>
          <w:sz w:val="24"/>
          <w:vertAlign w:val="subscript"/>
        </w:rPr>
        <w:t>10</w:t>
      </w:r>
      <w:r w:rsidR="006A073E" w:rsidRPr="00E61E92">
        <w:rPr>
          <w:sz w:val="24"/>
        </w:rPr>
        <w:t xml:space="preserve"> = </w:t>
      </w:r>
      <w:r w:rsidR="00E61E92" w:rsidRPr="00E61E92">
        <w:rPr>
          <w:sz w:val="24"/>
        </w:rPr>
        <w:t>6.365×10</w:t>
      </w:r>
      <w:r w:rsidR="00E61E92" w:rsidRPr="00E61E92">
        <w:rPr>
          <w:sz w:val="24"/>
          <w:vertAlign w:val="superscript"/>
        </w:rPr>
        <w:t>+8</w:t>
      </w:r>
      <w:r w:rsidR="00E61E92">
        <w:rPr>
          <w:rFonts w:hint="eastAsia"/>
          <w:sz w:val="24"/>
        </w:rPr>
        <w:t>，根据贝叶斯因子决策标准</w:t>
      </w:r>
      <w:r w:rsidR="00E61E92" w:rsidRPr="00E61E92">
        <w:rPr>
          <w:sz w:val="24"/>
        </w:rPr>
        <w:t>（</w:t>
      </w:r>
      <w:r w:rsidR="00E61E92">
        <w:rPr>
          <w:rFonts w:hint="eastAsia"/>
          <w:sz w:val="24"/>
        </w:rPr>
        <w:t>胡传鹏等</w:t>
      </w:r>
      <w:r w:rsidR="00E61E92" w:rsidRPr="00E61E92">
        <w:rPr>
          <w:sz w:val="24"/>
        </w:rPr>
        <w:t>，</w:t>
      </w:r>
      <w:r w:rsidR="00E61E92" w:rsidRPr="00E61E92">
        <w:rPr>
          <w:sz w:val="24"/>
        </w:rPr>
        <w:t>2018</w:t>
      </w:r>
      <w:r w:rsidR="00E61E92" w:rsidRPr="00E61E92">
        <w:rPr>
          <w:sz w:val="24"/>
        </w:rPr>
        <w:t>）</w:t>
      </w:r>
      <w:r w:rsidR="00E61E92">
        <w:rPr>
          <w:rFonts w:hint="eastAsia"/>
          <w:sz w:val="24"/>
        </w:rPr>
        <w:t>，有极强的证据支持存在图</w:t>
      </w:r>
      <w:r w:rsidR="009D4366">
        <w:rPr>
          <w:rFonts w:hint="eastAsia"/>
          <w:sz w:val="24"/>
        </w:rPr>
        <w:t>形</w:t>
      </w:r>
      <w:r w:rsidR="00E61E92">
        <w:rPr>
          <w:rFonts w:hint="eastAsia"/>
          <w:sz w:val="24"/>
        </w:rPr>
        <w:t>类型主效应。</w:t>
      </w:r>
      <w:r w:rsidR="00D5613C">
        <w:rPr>
          <w:rFonts w:hint="eastAsia"/>
          <w:sz w:val="24"/>
        </w:rPr>
        <w:t>进一步进行事后比较：自我图形与朋友图形间的</w:t>
      </w:r>
      <w:r w:rsidR="00D5613C" w:rsidRPr="00E61E92">
        <w:rPr>
          <w:i/>
          <w:iCs/>
          <w:sz w:val="24"/>
        </w:rPr>
        <w:t>BF</w:t>
      </w:r>
      <w:r w:rsidR="00D5613C" w:rsidRPr="00E61E92">
        <w:rPr>
          <w:i/>
          <w:iCs/>
          <w:sz w:val="24"/>
          <w:vertAlign w:val="subscript"/>
        </w:rPr>
        <w:t>10</w:t>
      </w:r>
      <w:r w:rsidR="00D5613C" w:rsidRPr="00E61E92">
        <w:rPr>
          <w:sz w:val="24"/>
        </w:rPr>
        <w:t xml:space="preserve"> =</w:t>
      </w:r>
      <w:r w:rsidR="00D5613C">
        <w:rPr>
          <w:sz w:val="24"/>
        </w:rPr>
        <w:t xml:space="preserve"> 63.31</w:t>
      </w:r>
      <w:r w:rsidR="00FF5384">
        <w:rPr>
          <w:sz w:val="24"/>
        </w:rPr>
        <w:t>0</w:t>
      </w:r>
      <w:r w:rsidR="00D5613C">
        <w:rPr>
          <w:rFonts w:hint="eastAsia"/>
          <w:sz w:val="24"/>
        </w:rPr>
        <w:t>，</w:t>
      </w:r>
      <w:r w:rsidR="00FF5384">
        <w:rPr>
          <w:rFonts w:hint="eastAsia"/>
          <w:sz w:val="24"/>
        </w:rPr>
        <w:t>说明有非常强的证据支持自我图形与朋友图形的快同效应量存在差异；</w:t>
      </w:r>
      <w:r w:rsidR="00D5613C">
        <w:rPr>
          <w:rFonts w:hint="eastAsia"/>
          <w:sz w:val="24"/>
        </w:rPr>
        <w:t>自我图形与生人图形间的</w:t>
      </w:r>
      <w:r w:rsidR="00D5613C" w:rsidRPr="00D5613C">
        <w:rPr>
          <w:i/>
          <w:iCs/>
          <w:sz w:val="24"/>
        </w:rPr>
        <w:t>BF</w:t>
      </w:r>
      <w:r w:rsidR="00D5613C" w:rsidRPr="00D5613C">
        <w:rPr>
          <w:i/>
          <w:iCs/>
          <w:sz w:val="24"/>
          <w:vertAlign w:val="subscript"/>
        </w:rPr>
        <w:t>10</w:t>
      </w:r>
      <w:r w:rsidR="00D5613C" w:rsidRPr="00D5613C">
        <w:rPr>
          <w:sz w:val="24"/>
        </w:rPr>
        <w:t xml:space="preserve"> =</w:t>
      </w:r>
      <w:r w:rsidR="00D5613C">
        <w:rPr>
          <w:sz w:val="24"/>
        </w:rPr>
        <w:t xml:space="preserve"> </w:t>
      </w:r>
      <w:r w:rsidR="00D5613C" w:rsidRPr="00D5613C">
        <w:rPr>
          <w:sz w:val="24"/>
        </w:rPr>
        <w:t>1.346×10</w:t>
      </w:r>
      <w:r w:rsidR="00D5613C" w:rsidRPr="00D5613C">
        <w:rPr>
          <w:sz w:val="24"/>
          <w:vertAlign w:val="superscript"/>
        </w:rPr>
        <w:t>+7</w:t>
      </w:r>
      <w:r w:rsidR="00FF5384">
        <w:rPr>
          <w:rFonts w:hint="eastAsia"/>
          <w:sz w:val="24"/>
        </w:rPr>
        <w:t>，说明有极强的证据支持自我图形与生人图形的快同效应量存在差异；</w:t>
      </w:r>
      <w:r w:rsidR="00D5613C">
        <w:rPr>
          <w:rFonts w:hint="eastAsia"/>
          <w:sz w:val="24"/>
        </w:rPr>
        <w:t>朋友图形与</w:t>
      </w:r>
      <w:r w:rsidR="00FF5384">
        <w:rPr>
          <w:rFonts w:hint="eastAsia"/>
          <w:sz w:val="24"/>
        </w:rPr>
        <w:t>生人图形间的</w:t>
      </w:r>
      <w:r w:rsidR="00FF5384" w:rsidRPr="00E61E92">
        <w:rPr>
          <w:i/>
          <w:iCs/>
          <w:sz w:val="24"/>
        </w:rPr>
        <w:t>BF</w:t>
      </w:r>
      <w:r w:rsidR="00FF5384" w:rsidRPr="00E61E92">
        <w:rPr>
          <w:i/>
          <w:iCs/>
          <w:sz w:val="24"/>
          <w:vertAlign w:val="subscript"/>
        </w:rPr>
        <w:t>10</w:t>
      </w:r>
      <w:r w:rsidR="00FF5384" w:rsidRPr="00E61E92">
        <w:rPr>
          <w:sz w:val="24"/>
        </w:rPr>
        <w:t xml:space="preserve"> =</w:t>
      </w:r>
      <w:r w:rsidR="00FF5384">
        <w:rPr>
          <w:sz w:val="24"/>
        </w:rPr>
        <w:t xml:space="preserve"> 480.227</w:t>
      </w:r>
      <w:r w:rsidR="00FF5384">
        <w:rPr>
          <w:rFonts w:hint="eastAsia"/>
          <w:sz w:val="24"/>
        </w:rPr>
        <w:t>，说明有极强的证据支持朋友图形与生人图形的快同效应量存在差异。根据图</w:t>
      </w:r>
      <w:r w:rsidR="00FF5384">
        <w:rPr>
          <w:rFonts w:hint="eastAsia"/>
          <w:sz w:val="24"/>
        </w:rPr>
        <w:t>3</w:t>
      </w:r>
      <w:r w:rsidR="00FF5384">
        <w:rPr>
          <w:rFonts w:hint="eastAsia"/>
          <w:sz w:val="24"/>
        </w:rPr>
        <w:t>可知，自我图形的快同效应量大于朋友图形，朋友图形的快同效应量大于生人图形。得到判断优先级主效应的</w:t>
      </w:r>
      <w:r w:rsidR="00FF5384" w:rsidRPr="00E61E92">
        <w:rPr>
          <w:i/>
          <w:iCs/>
          <w:sz w:val="24"/>
        </w:rPr>
        <w:t>BF</w:t>
      </w:r>
      <w:r w:rsidR="00FF5384" w:rsidRPr="00E61E92">
        <w:rPr>
          <w:i/>
          <w:iCs/>
          <w:sz w:val="24"/>
          <w:vertAlign w:val="subscript"/>
        </w:rPr>
        <w:t>10</w:t>
      </w:r>
      <w:r w:rsidR="00FF5384" w:rsidRPr="00E61E92">
        <w:rPr>
          <w:sz w:val="24"/>
        </w:rPr>
        <w:t xml:space="preserve"> =</w:t>
      </w:r>
      <w:r w:rsidR="00FF5384">
        <w:rPr>
          <w:sz w:val="24"/>
        </w:rPr>
        <w:t xml:space="preserve"> 2156.461</w:t>
      </w:r>
      <w:r w:rsidR="00FF5384">
        <w:rPr>
          <w:rFonts w:hint="eastAsia"/>
          <w:sz w:val="24"/>
        </w:rPr>
        <w:t>，说明有极强的证据支持匹配判断优先和不匹配判断优先条件下的快同效应量存在差异。根据图</w:t>
      </w:r>
      <w:r w:rsidR="00FF5384">
        <w:rPr>
          <w:sz w:val="24"/>
        </w:rPr>
        <w:t>3</w:t>
      </w:r>
      <w:r w:rsidR="00FF5384">
        <w:rPr>
          <w:rFonts w:hint="eastAsia"/>
          <w:sz w:val="24"/>
        </w:rPr>
        <w:t>可知，匹配判断优先条件下的快同效应量大于不匹配优先条件。</w:t>
      </w:r>
    </w:p>
    <w:p w14:paraId="37D2E17C" w14:textId="05D3FE22" w:rsidR="00685114" w:rsidRPr="003A784D" w:rsidRDefault="00685114" w:rsidP="00652CEA">
      <w:pPr>
        <w:spacing w:beforeLines="50" w:before="156" w:afterLines="50" w:after="156" w:line="400" w:lineRule="exact"/>
        <w:outlineLvl w:val="2"/>
        <w:rPr>
          <w:rFonts w:ascii="Times New Roman" w:eastAsia="SimHei" w:hAnsi="Times New Roman" w:cs="Times New Roman"/>
          <w:b/>
          <w:bCs/>
          <w:sz w:val="28"/>
          <w:szCs w:val="28"/>
        </w:rPr>
      </w:pPr>
      <w:bookmarkStart w:id="128" w:name="_Toc134077552"/>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.2.2 </w:t>
      </w:r>
      <w:r w:rsidRPr="003A784D">
        <w:rPr>
          <w:rFonts w:ascii="Times New Roman" w:eastAsia="SimHei" w:hAnsi="Times New Roman" w:cs="Times New Roman" w:hint="eastAsia"/>
          <w:b/>
          <w:bCs/>
          <w:sz w:val="28"/>
          <w:szCs w:val="28"/>
        </w:rPr>
        <w:t>正确率结果</w:t>
      </w:r>
      <w:bookmarkEnd w:id="128"/>
    </w:p>
    <w:p w14:paraId="05520D3F" w14:textId="545AC9FF" w:rsidR="00685114" w:rsidRDefault="00B019C1" w:rsidP="00AD0983">
      <w:pPr>
        <w:spacing w:line="400" w:lineRule="exact"/>
        <w:ind w:firstLine="454"/>
        <w:rPr>
          <w:rFonts w:ascii="SimSun" w:eastAsia="SimSun" w:hAnsi="SimSun"/>
          <w:sz w:val="24"/>
          <w:szCs w:val="24"/>
        </w:rPr>
      </w:pPr>
      <w:r>
        <w:rPr>
          <w:rFonts w:ascii="SimSun" w:eastAsia="SimSun" w:hAnsi="SimSun" w:hint="eastAsia"/>
          <w:sz w:val="24"/>
          <w:szCs w:val="24"/>
        </w:rPr>
        <w:t>正确率的描述性统计结果如表1和图4所示</w:t>
      </w:r>
      <w:r w:rsidR="004C7657">
        <w:rPr>
          <w:rFonts w:ascii="SimSun" w:eastAsia="SimSun" w:hAnsi="SimSun" w:hint="eastAsia"/>
          <w:sz w:val="24"/>
          <w:szCs w:val="24"/>
        </w:rPr>
        <w:t>：实验</w:t>
      </w:r>
      <w:r w:rsidR="004C7657" w:rsidRPr="004C7657">
        <w:rPr>
          <w:rFonts w:ascii="Times New Roman" w:eastAsia="SimSun" w:hAnsi="Times New Roman" w:cs="Times New Roman"/>
          <w:sz w:val="24"/>
          <w:szCs w:val="24"/>
        </w:rPr>
        <w:t>1A</w:t>
      </w:r>
      <w:r w:rsidR="004C7657">
        <w:rPr>
          <w:rFonts w:ascii="SimSun" w:eastAsia="SimSun" w:hAnsi="SimSun" w:hint="eastAsia"/>
          <w:sz w:val="24"/>
          <w:szCs w:val="24"/>
        </w:rPr>
        <w:t>中（即匹配判断优先的条件下）匹配判断的正确率均较高</w:t>
      </w:r>
      <w:r w:rsidR="008A67D0">
        <w:rPr>
          <w:rFonts w:ascii="SimSun" w:eastAsia="SimSun" w:hAnsi="SimSun" w:hint="eastAsia"/>
          <w:sz w:val="24"/>
          <w:szCs w:val="24"/>
        </w:rPr>
        <w:t>，普遍大于</w:t>
      </w:r>
      <w:r w:rsidR="008A67D0" w:rsidRPr="008A67D0">
        <w:rPr>
          <w:rFonts w:ascii="Times New Roman" w:eastAsia="SimSun" w:hAnsi="Times New Roman" w:cs="Times New Roman"/>
          <w:sz w:val="24"/>
          <w:szCs w:val="24"/>
        </w:rPr>
        <w:t>85%</w:t>
      </w:r>
      <w:r w:rsidR="004C7657">
        <w:rPr>
          <w:rFonts w:ascii="SimSun" w:eastAsia="SimSun" w:hAnsi="SimSun" w:hint="eastAsia"/>
          <w:sz w:val="24"/>
          <w:szCs w:val="24"/>
        </w:rPr>
        <w:t>，</w:t>
      </w:r>
      <w:r w:rsidR="008A67D0">
        <w:rPr>
          <w:rFonts w:ascii="SimSun" w:eastAsia="SimSun" w:hAnsi="SimSun" w:hint="eastAsia"/>
          <w:sz w:val="24"/>
          <w:szCs w:val="24"/>
        </w:rPr>
        <w:t>且各图形正确率均值较为集中。相比之下，三种图形的</w:t>
      </w:r>
      <w:r w:rsidR="004C7657">
        <w:rPr>
          <w:rFonts w:ascii="SimSun" w:eastAsia="SimSun" w:hAnsi="SimSun" w:hint="eastAsia"/>
          <w:sz w:val="24"/>
          <w:szCs w:val="24"/>
        </w:rPr>
        <w:t>不匹配判断正确率</w:t>
      </w:r>
      <w:r w:rsidR="008A67D0">
        <w:rPr>
          <w:rFonts w:ascii="SimSun" w:eastAsia="SimSun" w:hAnsi="SimSun" w:hint="eastAsia"/>
          <w:sz w:val="24"/>
          <w:szCs w:val="24"/>
        </w:rPr>
        <w:t>均</w:t>
      </w:r>
      <w:r w:rsidR="004C7657">
        <w:rPr>
          <w:rFonts w:ascii="SimSun" w:eastAsia="SimSun" w:hAnsi="SimSun" w:hint="eastAsia"/>
          <w:sz w:val="24"/>
          <w:szCs w:val="24"/>
        </w:rPr>
        <w:t>有所下降</w:t>
      </w:r>
      <w:r w:rsidR="008A67D0">
        <w:rPr>
          <w:rFonts w:ascii="SimSun" w:eastAsia="SimSun" w:hAnsi="SimSun" w:hint="eastAsia"/>
          <w:sz w:val="24"/>
          <w:szCs w:val="24"/>
        </w:rPr>
        <w:t>，且三种图形的正确率相差较大</w:t>
      </w:r>
      <w:r w:rsidR="004C7657">
        <w:rPr>
          <w:rFonts w:ascii="SimSun" w:eastAsia="SimSun" w:hAnsi="SimSun" w:hint="eastAsia"/>
          <w:sz w:val="24"/>
          <w:szCs w:val="24"/>
        </w:rPr>
        <w:t>；实验</w:t>
      </w:r>
      <w:r w:rsidR="004C7657" w:rsidRPr="004C7657">
        <w:rPr>
          <w:rFonts w:ascii="Times New Roman" w:eastAsia="SimSun" w:hAnsi="Times New Roman" w:cs="Times New Roman"/>
          <w:sz w:val="24"/>
          <w:szCs w:val="24"/>
        </w:rPr>
        <w:t>1B</w:t>
      </w:r>
      <w:r w:rsidR="004C7657">
        <w:rPr>
          <w:rFonts w:ascii="Times New Roman" w:eastAsia="SimSun" w:hAnsi="Times New Roman" w:cs="Times New Roman" w:hint="eastAsia"/>
          <w:sz w:val="24"/>
          <w:szCs w:val="24"/>
        </w:rPr>
        <w:t>中（即不匹配判断优先的条件下）</w:t>
      </w:r>
      <w:r w:rsidR="008A67D0">
        <w:rPr>
          <w:rFonts w:ascii="Times New Roman" w:eastAsia="SimSun" w:hAnsi="Times New Roman" w:cs="Times New Roman" w:hint="eastAsia"/>
          <w:sz w:val="24"/>
          <w:szCs w:val="24"/>
        </w:rPr>
        <w:t>匹配判断正确率均低于实验</w:t>
      </w:r>
      <w:r w:rsidR="008A67D0">
        <w:rPr>
          <w:rFonts w:ascii="Times New Roman" w:eastAsia="SimSun" w:hAnsi="Times New Roman" w:cs="Times New Roman"/>
          <w:sz w:val="24"/>
          <w:szCs w:val="24"/>
        </w:rPr>
        <w:t>1A</w:t>
      </w:r>
      <w:r w:rsidR="008A67D0">
        <w:rPr>
          <w:rFonts w:ascii="Times New Roman" w:eastAsia="SimSun" w:hAnsi="Times New Roman" w:cs="Times New Roman" w:hint="eastAsia"/>
          <w:sz w:val="24"/>
          <w:szCs w:val="24"/>
        </w:rPr>
        <w:t>中的匹配判断，而不匹配判断的</w:t>
      </w:r>
      <w:ins w:id="129" w:author="Hu, C-P" w:date="2023-05-04T11:22:00Z">
        <w:r w:rsidR="00AD1A48">
          <w:rPr>
            <w:rFonts w:ascii="Times New Roman" w:eastAsia="SimSun" w:hAnsi="Times New Roman" w:cs="Times New Roman" w:hint="eastAsia"/>
            <w:sz w:val="24"/>
            <w:szCs w:val="24"/>
          </w:rPr>
          <w:t>平均</w:t>
        </w:r>
      </w:ins>
      <w:r w:rsidR="008A67D0">
        <w:rPr>
          <w:rFonts w:ascii="Times New Roman" w:eastAsia="SimSun" w:hAnsi="Times New Roman" w:cs="Times New Roman" w:hint="eastAsia"/>
          <w:sz w:val="24"/>
          <w:szCs w:val="24"/>
        </w:rPr>
        <w:t>正确率</w:t>
      </w:r>
      <w:del w:id="130" w:author="Hu, C-P" w:date="2023-05-04T11:22:00Z">
        <w:r w:rsidR="008A67D0" w:rsidDel="00AD1A48">
          <w:rPr>
            <w:rFonts w:ascii="Times New Roman" w:eastAsia="SimSun" w:hAnsi="Times New Roman" w:cs="Times New Roman" w:hint="eastAsia"/>
            <w:sz w:val="24"/>
            <w:szCs w:val="24"/>
          </w:rPr>
          <w:delText>均</w:delText>
        </w:r>
      </w:del>
      <w:r w:rsidR="008A67D0">
        <w:rPr>
          <w:rFonts w:ascii="Times New Roman" w:eastAsia="SimSun" w:hAnsi="Times New Roman" w:cs="Times New Roman" w:hint="eastAsia"/>
          <w:sz w:val="24"/>
          <w:szCs w:val="24"/>
        </w:rPr>
        <w:t>高于实验</w:t>
      </w:r>
      <w:r w:rsidR="008A67D0">
        <w:rPr>
          <w:rFonts w:ascii="Times New Roman" w:eastAsia="SimSun" w:hAnsi="Times New Roman" w:cs="Times New Roman" w:hint="eastAsia"/>
          <w:sz w:val="24"/>
          <w:szCs w:val="24"/>
        </w:rPr>
        <w:t>1</w:t>
      </w:r>
      <w:r w:rsidR="008A67D0">
        <w:rPr>
          <w:rFonts w:ascii="Times New Roman" w:eastAsia="SimSun" w:hAnsi="Times New Roman" w:cs="Times New Roman"/>
          <w:sz w:val="24"/>
          <w:szCs w:val="24"/>
        </w:rPr>
        <w:t>A</w:t>
      </w:r>
      <w:r w:rsidR="008A67D0">
        <w:rPr>
          <w:rFonts w:ascii="Times New Roman" w:eastAsia="SimSun" w:hAnsi="Times New Roman" w:cs="Times New Roman" w:hint="eastAsia"/>
          <w:sz w:val="24"/>
          <w:szCs w:val="24"/>
        </w:rPr>
        <w:t>中的不匹配判断。</w:t>
      </w:r>
      <w:r w:rsidR="008A67D0">
        <w:rPr>
          <w:rFonts w:ascii="Times New Roman" w:eastAsia="SimSun" w:hAnsi="Times New Roman" w:cs="Times New Roman" w:hint="eastAsia"/>
          <w:sz w:val="24"/>
          <w:szCs w:val="24"/>
        </w:rPr>
        <w:t xml:space="preserve"> </w:t>
      </w:r>
    </w:p>
    <w:p w14:paraId="55F42857" w14:textId="505811EB" w:rsidR="00B019C1" w:rsidRDefault="00CB4794" w:rsidP="00CB4794">
      <w:pPr>
        <w:jc w:val="left"/>
        <w:rPr>
          <w:rFonts w:ascii="SimSun" w:eastAsia="SimSun" w:hAnsi="SimSun"/>
          <w:sz w:val="24"/>
          <w:szCs w:val="24"/>
        </w:rPr>
      </w:pPr>
      <w:r>
        <w:rPr>
          <w:noProof/>
        </w:rPr>
        <w:drawing>
          <wp:inline distT="0" distB="0" distL="0" distR="0" wp14:anchorId="63A8ED1C" wp14:editId="0D021D58">
            <wp:extent cx="2730500" cy="219690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8449" cy="2203303"/>
                    </a:xfrm>
                    <a:prstGeom prst="rect">
                      <a:avLst/>
                    </a:prstGeom>
                  </pic:spPr>
                </pic:pic>
              </a:graphicData>
            </a:graphic>
          </wp:inline>
        </w:drawing>
      </w:r>
      <w:r w:rsidR="004F7387">
        <w:rPr>
          <w:noProof/>
        </w:rPr>
        <w:drawing>
          <wp:inline distT="0" distB="0" distL="0" distR="0" wp14:anchorId="5DB44EFE" wp14:editId="3DB7C7E4">
            <wp:extent cx="2533650" cy="20706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2066" cy="2077478"/>
                    </a:xfrm>
                    <a:prstGeom prst="rect">
                      <a:avLst/>
                    </a:prstGeom>
                  </pic:spPr>
                </pic:pic>
              </a:graphicData>
            </a:graphic>
          </wp:inline>
        </w:drawing>
      </w:r>
    </w:p>
    <w:p w14:paraId="357CB540" w14:textId="57ED8BF1" w:rsidR="00CB4794" w:rsidRPr="00C0035D" w:rsidRDefault="00CB4794" w:rsidP="00C0035D">
      <w:pPr>
        <w:spacing w:afterLines="50" w:after="156"/>
        <w:jc w:val="left"/>
        <w:rPr>
          <w:rFonts w:ascii="SimSun" w:eastAsia="SimSun" w:hAnsi="SimSun"/>
          <w:szCs w:val="21"/>
        </w:rPr>
      </w:pPr>
      <w:r>
        <w:rPr>
          <w:rFonts w:ascii="SimSun" w:eastAsia="SimSun" w:hAnsi="SimSun" w:hint="eastAsia"/>
          <w:sz w:val="24"/>
          <w:szCs w:val="24"/>
        </w:rPr>
        <w:t xml:space="preserve"> </w:t>
      </w:r>
      <w:r>
        <w:rPr>
          <w:rFonts w:ascii="SimSun" w:eastAsia="SimSun" w:hAnsi="SimSun"/>
          <w:sz w:val="24"/>
          <w:szCs w:val="24"/>
        </w:rPr>
        <w:t xml:space="preserve">   </w:t>
      </w:r>
      <w:r w:rsidRPr="00CB4794">
        <w:rPr>
          <w:rFonts w:ascii="Times New Roman" w:eastAsia="SimSun" w:hAnsi="Times New Roman" w:cs="Times New Roman"/>
          <w:sz w:val="24"/>
          <w:szCs w:val="24"/>
        </w:rPr>
        <w:t xml:space="preserve"> </w:t>
      </w:r>
      <w:r w:rsidRPr="00C0035D">
        <w:rPr>
          <w:rFonts w:ascii="Times New Roman" w:eastAsia="SimSun" w:hAnsi="Times New Roman" w:cs="Times New Roman"/>
          <w:szCs w:val="21"/>
        </w:rPr>
        <w:t>(a)</w:t>
      </w:r>
      <w:r w:rsidR="002505EF">
        <w:rPr>
          <w:rFonts w:ascii="Times New Roman" w:eastAsia="SimSun" w:hAnsi="Times New Roman" w:cs="Times New Roman"/>
          <w:szCs w:val="21"/>
        </w:rPr>
        <w:t xml:space="preserve"> </w:t>
      </w:r>
      <w:r w:rsidRPr="00C0035D">
        <w:rPr>
          <w:rFonts w:ascii="SimSun" w:eastAsia="SimSun" w:hAnsi="SimSun" w:hint="eastAsia"/>
          <w:szCs w:val="21"/>
        </w:rPr>
        <w:t>实验</w:t>
      </w:r>
      <w:r w:rsidRPr="00C0035D">
        <w:rPr>
          <w:rFonts w:ascii="Times New Roman" w:eastAsia="SimSun" w:hAnsi="Times New Roman" w:cs="Times New Roman"/>
          <w:szCs w:val="21"/>
        </w:rPr>
        <w:t>1A</w:t>
      </w:r>
      <w:r w:rsidRPr="00C0035D">
        <w:rPr>
          <w:rFonts w:ascii="SimSun" w:eastAsia="SimSun" w:hAnsi="SimSun" w:hint="eastAsia"/>
          <w:szCs w:val="21"/>
        </w:rPr>
        <w:t>（匹配判断优先）</w:t>
      </w:r>
      <w:r w:rsidR="004F7387" w:rsidRPr="00C0035D">
        <w:rPr>
          <w:rFonts w:ascii="SimSun" w:eastAsia="SimSun" w:hAnsi="SimSun" w:hint="eastAsia"/>
          <w:szCs w:val="21"/>
        </w:rPr>
        <w:t xml:space="preserve"> </w:t>
      </w:r>
      <w:r w:rsidR="004F7387" w:rsidRPr="00C0035D">
        <w:rPr>
          <w:rFonts w:ascii="SimSun" w:eastAsia="SimSun" w:hAnsi="SimSun"/>
          <w:szCs w:val="21"/>
        </w:rPr>
        <w:t xml:space="preserve">         </w:t>
      </w:r>
      <w:r w:rsidR="00151D03">
        <w:rPr>
          <w:rFonts w:ascii="SimSun" w:eastAsia="SimSun" w:hAnsi="SimSun"/>
          <w:szCs w:val="21"/>
        </w:rPr>
        <w:t xml:space="preserve">  </w:t>
      </w:r>
      <w:r w:rsidR="001864E6">
        <w:rPr>
          <w:rFonts w:ascii="SimSun" w:eastAsia="SimSun" w:hAnsi="SimSun"/>
          <w:szCs w:val="21"/>
        </w:rPr>
        <w:t xml:space="preserve"> </w:t>
      </w:r>
      <w:r w:rsidR="004F7387" w:rsidRPr="00C0035D">
        <w:rPr>
          <w:rFonts w:ascii="SimSun" w:eastAsia="SimSun" w:hAnsi="SimSun"/>
          <w:szCs w:val="21"/>
        </w:rPr>
        <w:t xml:space="preserve"> </w:t>
      </w:r>
      <w:r w:rsidR="004F7387" w:rsidRPr="00C0035D">
        <w:rPr>
          <w:rFonts w:ascii="Times New Roman" w:eastAsia="SimSun" w:hAnsi="Times New Roman" w:cs="Times New Roman"/>
          <w:szCs w:val="21"/>
        </w:rPr>
        <w:t>(</w:t>
      </w:r>
      <w:r w:rsidR="004F7387" w:rsidRPr="00C0035D">
        <w:rPr>
          <w:rFonts w:ascii="Times New Roman" w:eastAsia="SimSun" w:hAnsi="Times New Roman" w:cs="Times New Roman" w:hint="eastAsia"/>
          <w:szCs w:val="21"/>
        </w:rPr>
        <w:t>b</w:t>
      </w:r>
      <w:r w:rsidR="004F7387" w:rsidRPr="00C0035D">
        <w:rPr>
          <w:rFonts w:ascii="Times New Roman" w:eastAsia="SimSun" w:hAnsi="Times New Roman" w:cs="Times New Roman"/>
          <w:szCs w:val="21"/>
        </w:rPr>
        <w:t>)</w:t>
      </w:r>
      <w:r w:rsidR="002505EF">
        <w:rPr>
          <w:rFonts w:ascii="Times New Roman" w:eastAsia="SimSun" w:hAnsi="Times New Roman" w:cs="Times New Roman"/>
          <w:szCs w:val="21"/>
        </w:rPr>
        <w:t xml:space="preserve"> </w:t>
      </w:r>
      <w:r w:rsidR="004F7387" w:rsidRPr="00C0035D">
        <w:rPr>
          <w:rFonts w:ascii="SimSun" w:eastAsia="SimSun" w:hAnsi="SimSun" w:hint="eastAsia"/>
          <w:szCs w:val="21"/>
        </w:rPr>
        <w:t>实验</w:t>
      </w:r>
      <w:r w:rsidR="004F7387" w:rsidRPr="00C0035D">
        <w:rPr>
          <w:rFonts w:ascii="Times New Roman" w:eastAsia="SimSun" w:hAnsi="Times New Roman" w:cs="Times New Roman"/>
          <w:szCs w:val="21"/>
        </w:rPr>
        <w:t>1B</w:t>
      </w:r>
      <w:r w:rsidR="004F7387" w:rsidRPr="00C0035D">
        <w:rPr>
          <w:rFonts w:ascii="SimSun" w:eastAsia="SimSun" w:hAnsi="SimSun" w:hint="eastAsia"/>
          <w:szCs w:val="21"/>
        </w:rPr>
        <w:t>（不匹配判断优先）</w:t>
      </w:r>
    </w:p>
    <w:p w14:paraId="3BE43BD9" w14:textId="68D38897" w:rsidR="004C7657" w:rsidRPr="008A67D0" w:rsidRDefault="004C7657" w:rsidP="008A67D0">
      <w:pPr>
        <w:spacing w:afterLines="50" w:after="156"/>
        <w:jc w:val="center"/>
        <w:rPr>
          <w:rFonts w:ascii="SimSun" w:eastAsia="SimSun" w:hAnsi="SimSun"/>
          <w:szCs w:val="21"/>
        </w:rPr>
      </w:pPr>
      <w:r w:rsidRPr="008A67D0">
        <w:rPr>
          <w:rFonts w:ascii="SimSun" w:eastAsia="SimSun" w:hAnsi="SimSun" w:hint="eastAsia"/>
          <w:szCs w:val="21"/>
        </w:rPr>
        <w:t>图</w:t>
      </w:r>
      <w:r w:rsidRPr="00736948">
        <w:rPr>
          <w:rFonts w:ascii="Times New Roman" w:eastAsia="SimSun" w:hAnsi="Times New Roman" w:cs="Times New Roman"/>
          <w:szCs w:val="21"/>
        </w:rPr>
        <w:t>4</w:t>
      </w:r>
      <w:r w:rsidRPr="008A67D0">
        <w:rPr>
          <w:rFonts w:ascii="SimSun" w:eastAsia="SimSun" w:hAnsi="SimSun"/>
          <w:szCs w:val="21"/>
        </w:rPr>
        <w:t xml:space="preserve"> </w:t>
      </w:r>
      <w:r w:rsidRPr="008A67D0">
        <w:rPr>
          <w:rFonts w:ascii="SimSun" w:eastAsia="SimSun" w:hAnsi="SimSun" w:hint="eastAsia"/>
          <w:szCs w:val="21"/>
        </w:rPr>
        <w:t>实验</w:t>
      </w:r>
      <w:r w:rsidRPr="00736948">
        <w:rPr>
          <w:rFonts w:ascii="Times New Roman" w:eastAsia="SimSun" w:hAnsi="Times New Roman" w:cs="Times New Roman"/>
          <w:szCs w:val="21"/>
        </w:rPr>
        <w:t>1</w:t>
      </w:r>
      <w:r w:rsidRPr="008A67D0">
        <w:rPr>
          <w:rFonts w:ascii="SimSun" w:eastAsia="SimSun" w:hAnsi="SimSun" w:hint="eastAsia"/>
          <w:szCs w:val="21"/>
        </w:rPr>
        <w:t>各条件下的平均正确率</w:t>
      </w:r>
    </w:p>
    <w:p w14:paraId="6162A96F" w14:textId="09591B9C" w:rsidR="00B019C1" w:rsidRDefault="008A67D0" w:rsidP="002B131C">
      <w:pPr>
        <w:spacing w:line="400" w:lineRule="exact"/>
        <w:ind w:firstLine="480"/>
        <w:rPr>
          <w:rFonts w:ascii="SimSun" w:eastAsia="SimSun" w:hAnsi="SimSun" w:cs="Times New Roman"/>
          <w:sz w:val="24"/>
        </w:rPr>
      </w:pPr>
      <w:r>
        <w:rPr>
          <w:rFonts w:ascii="SimSun" w:eastAsia="SimSun" w:hAnsi="SimSun" w:hint="eastAsia"/>
          <w:sz w:val="24"/>
          <w:szCs w:val="24"/>
        </w:rPr>
        <w:t>对正确率进行贝叶斯重复测量方差分析，同样</w:t>
      </w:r>
      <w:r w:rsidR="000B08DE">
        <w:rPr>
          <w:rFonts w:ascii="SimSun" w:eastAsia="SimSun" w:hAnsi="SimSun" w:hint="eastAsia"/>
          <w:sz w:val="24"/>
          <w:szCs w:val="24"/>
        </w:rPr>
        <w:t>使</w:t>
      </w:r>
      <w:r>
        <w:rPr>
          <w:rFonts w:ascii="SimSun" w:eastAsia="SimSun" w:hAnsi="SimSun" w:hint="eastAsia"/>
          <w:sz w:val="24"/>
          <w:szCs w:val="24"/>
        </w:rPr>
        <w:t>用</w:t>
      </w:r>
      <w:r w:rsidRPr="008A67D0">
        <w:rPr>
          <w:rFonts w:ascii="Times New Roman" w:eastAsia="SimSun" w:hAnsi="Times New Roman" w:cs="Times New Roman"/>
          <w:sz w:val="24"/>
          <w:szCs w:val="24"/>
        </w:rPr>
        <w:t>JASP</w:t>
      </w:r>
      <w:r>
        <w:rPr>
          <w:rFonts w:ascii="SimSun" w:eastAsia="SimSun" w:hAnsi="SimSun" w:hint="eastAsia"/>
          <w:sz w:val="24"/>
          <w:szCs w:val="24"/>
        </w:rPr>
        <w:t>默认的先验分布将所有模型与最简单的零模型进行比较。首先计算图形类型、匹配情况与判断优先级三个变量的最高阶交互项的效应，通过比较包含最高阶交互的模型和不包含最高阶交互的模型，得到</w:t>
      </w:r>
      <w:r w:rsidRPr="00E61E92">
        <w:rPr>
          <w:rFonts w:ascii="Times New Roman" w:hAnsi="Times New Roman" w:cs="Times New Roman"/>
          <w:i/>
          <w:iCs/>
          <w:sz w:val="24"/>
        </w:rPr>
        <w:t>BF</w:t>
      </w:r>
      <w:r w:rsidRPr="00E61E92">
        <w:rPr>
          <w:rFonts w:ascii="Times New Roman" w:hAnsi="Times New Roman" w:cs="Times New Roman"/>
          <w:i/>
          <w:iCs/>
          <w:sz w:val="24"/>
          <w:vertAlign w:val="subscript"/>
        </w:rPr>
        <w:t>10</w:t>
      </w:r>
      <w:r w:rsidRPr="008A67D0">
        <w:rPr>
          <w:rFonts w:ascii="Times New Roman" w:hAnsi="Times New Roman" w:cs="Times New Roman"/>
          <w:sz w:val="24"/>
        </w:rPr>
        <w:t xml:space="preserve"> = 0.356</w:t>
      </w:r>
      <w:r>
        <w:rPr>
          <w:rFonts w:ascii="Times New Roman" w:hAnsi="Times New Roman" w:cs="Times New Roman"/>
          <w:sz w:val="24"/>
        </w:rPr>
        <w:t xml:space="preserve"> ,</w:t>
      </w:r>
      <w:r w:rsidRPr="008A67D0">
        <w:rPr>
          <w:rFonts w:hint="eastAsia"/>
          <w:sz w:val="24"/>
        </w:rPr>
        <w:t xml:space="preserve"> </w:t>
      </w:r>
      <w:r w:rsidRPr="008A67D0">
        <w:rPr>
          <w:rFonts w:ascii="SimSun" w:eastAsia="SimSun" w:hAnsi="SimSun" w:hint="eastAsia"/>
          <w:sz w:val="24"/>
          <w:szCs w:val="24"/>
        </w:rPr>
        <w:t>根据贝叶斯因子决策标准</w:t>
      </w:r>
      <w:r w:rsidRPr="00573E0A">
        <w:rPr>
          <w:rFonts w:ascii="Times New Roman" w:eastAsia="SimSun" w:hAnsi="Times New Roman" w:cs="Times New Roman"/>
          <w:sz w:val="24"/>
          <w:szCs w:val="24"/>
        </w:rPr>
        <w:t>（</w:t>
      </w:r>
      <w:r w:rsidRPr="008A67D0">
        <w:rPr>
          <w:rFonts w:ascii="SimSun" w:eastAsia="SimSun" w:hAnsi="SimSun" w:hint="eastAsia"/>
          <w:sz w:val="24"/>
          <w:szCs w:val="24"/>
        </w:rPr>
        <w:t>胡传鹏等</w:t>
      </w:r>
      <w:r w:rsidRPr="00573E0A">
        <w:rPr>
          <w:rFonts w:ascii="Times New Roman" w:eastAsia="SimSun" w:hAnsi="Times New Roman" w:cs="Times New Roman"/>
          <w:sz w:val="24"/>
          <w:szCs w:val="24"/>
        </w:rPr>
        <w:t>，</w:t>
      </w:r>
      <w:r w:rsidRPr="00573E0A">
        <w:rPr>
          <w:rFonts w:ascii="Times New Roman" w:eastAsia="SimSun" w:hAnsi="Times New Roman" w:cs="Times New Roman"/>
          <w:sz w:val="24"/>
          <w:szCs w:val="24"/>
        </w:rPr>
        <w:t>2018</w:t>
      </w:r>
      <w:r w:rsidRPr="00573E0A">
        <w:rPr>
          <w:rFonts w:ascii="Times New Roman" w:eastAsia="SimSun" w:hAnsi="Times New Roman" w:cs="Times New Roman"/>
          <w:sz w:val="24"/>
          <w:szCs w:val="24"/>
        </w:rPr>
        <w:t>）</w:t>
      </w:r>
      <w:r w:rsidRPr="008A67D0">
        <w:rPr>
          <w:rFonts w:ascii="SimSun" w:eastAsia="SimSun" w:hAnsi="SimSun" w:hint="eastAsia"/>
          <w:sz w:val="24"/>
          <w:szCs w:val="24"/>
        </w:rPr>
        <w:t>，说明</w:t>
      </w:r>
      <w:r w:rsidR="00573E0A">
        <w:rPr>
          <w:rFonts w:ascii="SimSun" w:eastAsia="SimSun" w:hAnsi="SimSun" w:hint="eastAsia"/>
          <w:sz w:val="24"/>
          <w:szCs w:val="24"/>
        </w:rPr>
        <w:t>有较弱的证据支持</w:t>
      </w:r>
      <w:r w:rsidR="00573E0A" w:rsidRPr="004C7657">
        <w:rPr>
          <w:rFonts w:ascii="Times New Roman" w:eastAsia="SimSun" w:hAnsi="Times New Roman" w:cs="Times New Roman"/>
          <w:i/>
          <w:iCs/>
          <w:kern w:val="0"/>
          <w:sz w:val="24"/>
        </w:rPr>
        <w:t>H</w:t>
      </w:r>
      <w:r w:rsidR="00573E0A" w:rsidRPr="004C7657">
        <w:rPr>
          <w:rFonts w:ascii="Times New Roman" w:eastAsia="SimSun" w:hAnsi="Times New Roman" w:cs="Times New Roman"/>
          <w:i/>
          <w:iCs/>
          <w:kern w:val="0"/>
          <w:sz w:val="24"/>
          <w:vertAlign w:val="subscript"/>
        </w:rPr>
        <w:t>0</w:t>
      </w:r>
      <w:r w:rsidR="00573E0A">
        <w:rPr>
          <w:rFonts w:ascii="Times New Roman" w:eastAsia="SimSun" w:hAnsi="Times New Roman" w:cs="Times New Roman" w:hint="eastAsia"/>
          <w:kern w:val="0"/>
          <w:sz w:val="24"/>
        </w:rPr>
        <w:t>，即不存在最高阶的交互作用。再分别计算三种二阶交互作用</w:t>
      </w:r>
      <w:r w:rsidR="00BF063D">
        <w:rPr>
          <w:rFonts w:ascii="Times New Roman" w:eastAsia="SimSun" w:hAnsi="Times New Roman" w:cs="Times New Roman" w:hint="eastAsia"/>
          <w:kern w:val="0"/>
          <w:sz w:val="24"/>
        </w:rPr>
        <w:t>：</w:t>
      </w:r>
      <w:r w:rsidR="00573E0A">
        <w:rPr>
          <w:rFonts w:ascii="Times New Roman" w:eastAsia="SimSun" w:hAnsi="Times New Roman" w:cs="Times New Roman" w:hint="eastAsia"/>
          <w:kern w:val="0"/>
          <w:sz w:val="24"/>
        </w:rPr>
        <w:t>得到图形类型与匹配情况的二阶交互的</w:t>
      </w:r>
      <w:r w:rsidR="00573E0A" w:rsidRPr="00E61E92">
        <w:rPr>
          <w:rFonts w:ascii="Times New Roman" w:hAnsi="Times New Roman" w:cs="Times New Roman"/>
          <w:i/>
          <w:iCs/>
          <w:sz w:val="24"/>
        </w:rPr>
        <w:t>BF</w:t>
      </w:r>
      <w:r w:rsidR="00573E0A" w:rsidRPr="00E61E92">
        <w:rPr>
          <w:rFonts w:ascii="Times New Roman" w:hAnsi="Times New Roman" w:cs="Times New Roman"/>
          <w:i/>
          <w:iCs/>
          <w:sz w:val="24"/>
          <w:vertAlign w:val="subscript"/>
        </w:rPr>
        <w:t>10</w:t>
      </w:r>
      <w:r w:rsidR="00573E0A" w:rsidRPr="008A67D0">
        <w:rPr>
          <w:rFonts w:ascii="Times New Roman" w:hAnsi="Times New Roman" w:cs="Times New Roman"/>
          <w:sz w:val="24"/>
        </w:rPr>
        <w:t xml:space="preserve"> =</w:t>
      </w:r>
      <w:r w:rsidR="00573E0A">
        <w:rPr>
          <w:rFonts w:ascii="Times New Roman" w:hAnsi="Times New Roman" w:cs="Times New Roman"/>
          <w:sz w:val="24"/>
        </w:rPr>
        <w:t xml:space="preserve"> 326.986</w:t>
      </w:r>
      <w:r w:rsidR="00573E0A">
        <w:rPr>
          <w:rFonts w:ascii="Times New Roman" w:hAnsi="Times New Roman" w:cs="Times New Roman" w:hint="eastAsia"/>
          <w:sz w:val="24"/>
        </w:rPr>
        <w:t>,</w:t>
      </w:r>
      <w:r w:rsidR="00573E0A" w:rsidRPr="00573E0A">
        <w:rPr>
          <w:rFonts w:ascii="SimSun" w:eastAsia="SimSun" w:hAnsi="SimSun" w:cs="Times New Roman" w:hint="eastAsia"/>
          <w:sz w:val="24"/>
        </w:rPr>
        <w:t>说明有极强的证据支持</w:t>
      </w:r>
      <w:r w:rsidR="00573E0A" w:rsidRPr="00573E0A">
        <w:rPr>
          <w:rFonts w:ascii="Times New Roman" w:eastAsia="SimSun" w:hAnsi="Times New Roman" w:cs="Times New Roman"/>
          <w:i/>
          <w:iCs/>
          <w:sz w:val="24"/>
        </w:rPr>
        <w:t>H</w:t>
      </w:r>
      <w:r w:rsidR="00573E0A" w:rsidRPr="00573E0A">
        <w:rPr>
          <w:rFonts w:ascii="Times New Roman" w:eastAsia="SimSun" w:hAnsi="Times New Roman" w:cs="Times New Roman"/>
          <w:i/>
          <w:iCs/>
          <w:sz w:val="24"/>
          <w:vertAlign w:val="subscript"/>
        </w:rPr>
        <w:t>1</w:t>
      </w:r>
      <w:r w:rsidR="00573E0A" w:rsidRPr="00573E0A">
        <w:rPr>
          <w:rFonts w:ascii="SimSun" w:eastAsia="SimSun" w:hAnsi="SimSun" w:cs="Times New Roman" w:hint="eastAsia"/>
          <w:sz w:val="24"/>
        </w:rPr>
        <w:t>，即存在该二阶交互</w:t>
      </w:r>
      <w:r w:rsidR="00573E0A">
        <w:rPr>
          <w:rFonts w:ascii="SimSun" w:eastAsia="SimSun" w:hAnsi="SimSun" w:cs="Times New Roman" w:hint="eastAsia"/>
          <w:sz w:val="24"/>
        </w:rPr>
        <w:t>；得到图形类型与判断优先级的二阶交互的</w:t>
      </w:r>
      <w:r w:rsidR="00573E0A" w:rsidRPr="00E61E92">
        <w:rPr>
          <w:rFonts w:ascii="Times New Roman" w:hAnsi="Times New Roman" w:cs="Times New Roman"/>
          <w:i/>
          <w:iCs/>
          <w:sz w:val="24"/>
        </w:rPr>
        <w:t>BF</w:t>
      </w:r>
      <w:r w:rsidR="00573E0A" w:rsidRPr="00E61E92">
        <w:rPr>
          <w:rFonts w:ascii="Times New Roman" w:hAnsi="Times New Roman" w:cs="Times New Roman"/>
          <w:i/>
          <w:iCs/>
          <w:sz w:val="24"/>
          <w:vertAlign w:val="subscript"/>
        </w:rPr>
        <w:t>10</w:t>
      </w:r>
      <w:r w:rsidR="00573E0A" w:rsidRPr="008A67D0">
        <w:rPr>
          <w:rFonts w:ascii="Times New Roman" w:hAnsi="Times New Roman" w:cs="Times New Roman"/>
          <w:sz w:val="24"/>
        </w:rPr>
        <w:t xml:space="preserve"> </w:t>
      </w:r>
      <w:r w:rsidR="00573E0A" w:rsidRPr="00573E0A">
        <w:rPr>
          <w:rFonts w:ascii="Times New Roman" w:hAnsi="Times New Roman" w:cs="Times New Roman"/>
          <w:sz w:val="24"/>
        </w:rPr>
        <w:t>= 1.571</w:t>
      </w:r>
      <w:r w:rsidR="00573E0A" w:rsidRPr="00573E0A">
        <w:rPr>
          <w:rFonts w:ascii="SimSun" w:eastAsia="SimSun" w:hAnsi="SimSun" w:cs="Times New Roman" w:hint="eastAsia"/>
          <w:sz w:val="24"/>
        </w:rPr>
        <w:t>，</w:t>
      </w:r>
      <w:r w:rsidR="00894FCB">
        <w:rPr>
          <w:rFonts w:ascii="SimSun" w:eastAsia="SimSun" w:hAnsi="SimSun" w:cs="Times New Roman" w:hint="eastAsia"/>
          <w:sz w:val="24"/>
        </w:rPr>
        <w:t>说明有较弱的证据支持</w:t>
      </w:r>
      <w:r w:rsidR="00894FCB" w:rsidRPr="00573E0A">
        <w:rPr>
          <w:rFonts w:ascii="Times New Roman" w:eastAsia="SimSun" w:hAnsi="Times New Roman" w:cs="Times New Roman"/>
          <w:i/>
          <w:iCs/>
          <w:sz w:val="24"/>
        </w:rPr>
        <w:t>H</w:t>
      </w:r>
      <w:r w:rsidR="00894FCB" w:rsidRPr="00573E0A">
        <w:rPr>
          <w:rFonts w:ascii="Times New Roman" w:eastAsia="SimSun" w:hAnsi="Times New Roman" w:cs="Times New Roman"/>
          <w:i/>
          <w:iCs/>
          <w:sz w:val="24"/>
          <w:vertAlign w:val="subscript"/>
        </w:rPr>
        <w:t>1</w:t>
      </w:r>
      <w:r w:rsidR="00894FCB">
        <w:rPr>
          <w:rFonts w:ascii="SimSun" w:eastAsia="SimSun" w:hAnsi="SimSun" w:cs="Times New Roman" w:hint="eastAsia"/>
          <w:sz w:val="24"/>
        </w:rPr>
        <w:t>；得到匹配情况与判断优先级的二阶交互的</w:t>
      </w:r>
      <w:r w:rsidR="00894FCB" w:rsidRPr="00E61E92">
        <w:rPr>
          <w:rFonts w:ascii="Times New Roman" w:hAnsi="Times New Roman" w:cs="Times New Roman"/>
          <w:i/>
          <w:iCs/>
          <w:sz w:val="24"/>
        </w:rPr>
        <w:t>BF</w:t>
      </w:r>
      <w:r w:rsidR="00894FCB" w:rsidRPr="00E61E92">
        <w:rPr>
          <w:rFonts w:ascii="Times New Roman" w:hAnsi="Times New Roman" w:cs="Times New Roman"/>
          <w:i/>
          <w:iCs/>
          <w:sz w:val="24"/>
          <w:vertAlign w:val="subscript"/>
        </w:rPr>
        <w:t>10</w:t>
      </w:r>
      <w:r w:rsidR="00894FCB" w:rsidRPr="008A67D0">
        <w:rPr>
          <w:rFonts w:ascii="Times New Roman" w:hAnsi="Times New Roman" w:cs="Times New Roman"/>
          <w:sz w:val="24"/>
        </w:rPr>
        <w:t xml:space="preserve"> =</w:t>
      </w:r>
      <w:r w:rsidR="00894FCB">
        <w:rPr>
          <w:rFonts w:ascii="Times New Roman" w:hAnsi="Times New Roman" w:cs="Times New Roman"/>
          <w:sz w:val="24"/>
        </w:rPr>
        <w:t>18014.531</w:t>
      </w:r>
      <w:r w:rsidR="00894FCB" w:rsidRPr="00894FCB">
        <w:rPr>
          <w:rFonts w:ascii="SimSun" w:eastAsia="SimSun" w:hAnsi="SimSun" w:cs="Times New Roman"/>
          <w:sz w:val="24"/>
        </w:rPr>
        <w:t>，</w:t>
      </w:r>
      <w:r w:rsidR="00894FCB">
        <w:rPr>
          <w:rFonts w:ascii="SimSun" w:eastAsia="SimSun" w:hAnsi="SimSun" w:cs="Times New Roman" w:hint="eastAsia"/>
          <w:sz w:val="24"/>
        </w:rPr>
        <w:t>说明有极强的证据支持</w:t>
      </w:r>
      <w:r w:rsidR="00894FCB" w:rsidRPr="00573E0A">
        <w:rPr>
          <w:rFonts w:ascii="Times New Roman" w:eastAsia="SimSun" w:hAnsi="Times New Roman" w:cs="Times New Roman"/>
          <w:i/>
          <w:iCs/>
          <w:sz w:val="24"/>
        </w:rPr>
        <w:t>H</w:t>
      </w:r>
      <w:r w:rsidR="00894FCB" w:rsidRPr="00573E0A">
        <w:rPr>
          <w:rFonts w:ascii="Times New Roman" w:eastAsia="SimSun" w:hAnsi="Times New Roman" w:cs="Times New Roman"/>
          <w:i/>
          <w:iCs/>
          <w:sz w:val="24"/>
          <w:vertAlign w:val="subscript"/>
        </w:rPr>
        <w:t>1</w:t>
      </w:r>
      <w:r w:rsidR="00894FCB" w:rsidRPr="00573E0A">
        <w:rPr>
          <w:rFonts w:ascii="SimSun" w:eastAsia="SimSun" w:hAnsi="SimSun" w:cs="Times New Roman" w:hint="eastAsia"/>
          <w:sz w:val="24"/>
        </w:rPr>
        <w:t>，即存在该二阶交互</w:t>
      </w:r>
      <w:r w:rsidR="00894FCB">
        <w:rPr>
          <w:rFonts w:ascii="SimSun" w:eastAsia="SimSun" w:hAnsi="SimSun" w:cs="Times New Roman" w:hint="eastAsia"/>
          <w:sz w:val="24"/>
        </w:rPr>
        <w:t>。</w:t>
      </w:r>
    </w:p>
    <w:p w14:paraId="5FCF239A" w14:textId="08E4003A" w:rsidR="002E681E" w:rsidRDefault="002E681E" w:rsidP="003C4601">
      <w:pPr>
        <w:spacing w:line="400" w:lineRule="exact"/>
        <w:ind w:firstLine="480"/>
        <w:rPr>
          <w:rFonts w:ascii="Times New Roman" w:eastAsia="SimSun" w:hAnsi="Times New Roman" w:cs="Times New Roman"/>
          <w:sz w:val="24"/>
        </w:rPr>
      </w:pPr>
      <w:r>
        <w:rPr>
          <w:rFonts w:ascii="SimSun" w:eastAsia="SimSun" w:hAnsi="SimSun" w:cs="Times New Roman" w:hint="eastAsia"/>
          <w:sz w:val="24"/>
        </w:rPr>
        <w:t>进一步进行简单效应</w:t>
      </w:r>
      <w:r w:rsidR="00066CEE">
        <w:rPr>
          <w:rFonts w:ascii="SimSun" w:eastAsia="SimSun" w:hAnsi="SimSun" w:cs="Times New Roman" w:hint="eastAsia"/>
          <w:sz w:val="24"/>
        </w:rPr>
        <w:t>检验</w:t>
      </w:r>
      <w:r>
        <w:rPr>
          <w:rFonts w:ascii="SimSun" w:eastAsia="SimSun" w:hAnsi="SimSun" w:cs="Times New Roman" w:hint="eastAsia"/>
          <w:sz w:val="24"/>
        </w:rPr>
        <w:t>，</w:t>
      </w:r>
      <w:r w:rsidR="00A343B0">
        <w:rPr>
          <w:rFonts w:ascii="SimSun" w:eastAsia="SimSun" w:hAnsi="SimSun" w:cs="Times New Roman" w:hint="eastAsia"/>
          <w:sz w:val="24"/>
        </w:rPr>
        <w:t>使用贝叶斯配对样本</w:t>
      </w:r>
      <w:r w:rsidR="00A343B0" w:rsidRPr="00D35C70">
        <w:rPr>
          <w:rFonts w:ascii="Times New Roman" w:eastAsia="SimSun" w:hAnsi="Times New Roman" w:cs="Times New Roman"/>
          <w:i/>
          <w:iCs/>
          <w:sz w:val="24"/>
        </w:rPr>
        <w:t>t</w:t>
      </w:r>
      <w:r w:rsidR="00A343B0">
        <w:rPr>
          <w:rFonts w:ascii="SimSun" w:eastAsia="SimSun" w:hAnsi="SimSun" w:cs="Times New Roman" w:hint="eastAsia"/>
          <w:sz w:val="24"/>
        </w:rPr>
        <w:t>检验进行两两比较。</w:t>
      </w:r>
      <w:r w:rsidR="00B3255B">
        <w:rPr>
          <w:rFonts w:ascii="SimSun" w:eastAsia="SimSun" w:hAnsi="SimSun" w:cs="Times New Roman" w:hint="eastAsia"/>
          <w:sz w:val="24"/>
        </w:rPr>
        <w:t>对于图形类型与判断优先级的二阶交互：</w:t>
      </w:r>
      <w:r w:rsidR="000E2221">
        <w:rPr>
          <w:rFonts w:ascii="SimSun" w:eastAsia="SimSun" w:hAnsi="SimSun" w:cs="Times New Roman" w:hint="eastAsia"/>
          <w:sz w:val="24"/>
        </w:rPr>
        <w:t>在</w:t>
      </w:r>
      <w:r w:rsidR="002A14E8">
        <w:rPr>
          <w:rFonts w:ascii="SimSun" w:eastAsia="SimSun" w:hAnsi="SimSun" w:cs="Times New Roman" w:hint="eastAsia"/>
          <w:sz w:val="24"/>
        </w:rPr>
        <w:t>自我图形</w:t>
      </w:r>
      <w:r w:rsidR="000E2221">
        <w:rPr>
          <w:rFonts w:ascii="SimSun" w:eastAsia="SimSun" w:hAnsi="SimSun" w:cs="Times New Roman" w:hint="eastAsia"/>
          <w:sz w:val="24"/>
        </w:rPr>
        <w:t>条件下</w:t>
      </w:r>
      <w:r w:rsidR="002A14E8">
        <w:rPr>
          <w:rFonts w:ascii="SimSun" w:eastAsia="SimSun" w:hAnsi="SimSun" w:cs="Times New Roman" w:hint="eastAsia"/>
          <w:sz w:val="24"/>
        </w:rPr>
        <w:t>，匹配与不匹配反应的正确率</w:t>
      </w:r>
      <w:r w:rsidR="002A14E8" w:rsidRPr="00E61E92">
        <w:rPr>
          <w:rFonts w:ascii="Times New Roman" w:hAnsi="Times New Roman" w:cs="Times New Roman"/>
          <w:i/>
          <w:iCs/>
          <w:sz w:val="24"/>
        </w:rPr>
        <w:t>BF</w:t>
      </w:r>
      <w:r w:rsidR="002A14E8" w:rsidRPr="00E61E92">
        <w:rPr>
          <w:rFonts w:ascii="Times New Roman" w:hAnsi="Times New Roman" w:cs="Times New Roman"/>
          <w:i/>
          <w:iCs/>
          <w:sz w:val="24"/>
          <w:vertAlign w:val="subscript"/>
        </w:rPr>
        <w:t>10</w:t>
      </w:r>
      <w:r w:rsidR="002A14E8" w:rsidRPr="008A67D0">
        <w:rPr>
          <w:rFonts w:ascii="Times New Roman" w:hAnsi="Times New Roman" w:cs="Times New Roman"/>
          <w:sz w:val="24"/>
        </w:rPr>
        <w:t xml:space="preserve"> =</w:t>
      </w:r>
      <w:r w:rsidR="002A14E8">
        <w:rPr>
          <w:rFonts w:ascii="Times New Roman" w:hAnsi="Times New Roman" w:cs="Times New Roman"/>
          <w:sz w:val="24"/>
        </w:rPr>
        <w:t xml:space="preserve"> 0.415</w:t>
      </w:r>
      <w:r w:rsidR="002A14E8">
        <w:rPr>
          <w:rFonts w:ascii="Times New Roman" w:hAnsi="Times New Roman" w:cs="Times New Roman" w:hint="eastAsia"/>
          <w:sz w:val="24"/>
        </w:rPr>
        <w:t>,</w:t>
      </w:r>
      <w:r w:rsidR="002A14E8" w:rsidRPr="002A14E8">
        <w:rPr>
          <w:rFonts w:ascii="SimSun" w:eastAsia="SimSun" w:hAnsi="SimSun" w:cs="Times New Roman" w:hint="eastAsia"/>
          <w:sz w:val="24"/>
        </w:rPr>
        <w:t>说明有较弱的证据</w:t>
      </w:r>
      <w:r w:rsidR="002A14E8">
        <w:rPr>
          <w:rFonts w:ascii="SimSun" w:eastAsia="SimSun" w:hAnsi="SimSun" w:cs="Times New Roman" w:hint="eastAsia"/>
          <w:sz w:val="24"/>
        </w:rPr>
        <w:t>支持</w:t>
      </w:r>
      <w:r w:rsidR="002A14E8" w:rsidRPr="002A14E8">
        <w:rPr>
          <w:rFonts w:ascii="Times New Roman" w:eastAsia="SimSun" w:hAnsi="Times New Roman" w:cs="Times New Roman"/>
          <w:i/>
          <w:iCs/>
          <w:sz w:val="24"/>
        </w:rPr>
        <w:t>H</w:t>
      </w:r>
      <w:r w:rsidR="002A14E8" w:rsidRPr="002A14E8">
        <w:rPr>
          <w:rFonts w:ascii="Times New Roman" w:eastAsia="SimSun" w:hAnsi="Times New Roman" w:cs="Times New Roman"/>
          <w:i/>
          <w:iCs/>
          <w:sz w:val="24"/>
          <w:vertAlign w:val="subscript"/>
        </w:rPr>
        <w:t>0</w:t>
      </w:r>
      <w:r w:rsidR="002A14E8">
        <w:rPr>
          <w:rFonts w:ascii="Times New Roman" w:eastAsia="SimSun" w:hAnsi="Times New Roman" w:cs="Times New Roman" w:hint="eastAsia"/>
          <w:sz w:val="24"/>
        </w:rPr>
        <w:t>，即被试对自我图形进行匹配判断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89.5</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2A14E8">
        <w:rPr>
          <w:rFonts w:ascii="Times New Roman" w:eastAsia="SimSun" w:hAnsi="Times New Roman" w:cs="Times New Roman" w:hint="eastAsia"/>
          <w:sz w:val="24"/>
        </w:rPr>
        <w:t>和不匹配反应的正确率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86.4</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2A14E8">
        <w:rPr>
          <w:rFonts w:ascii="Times New Roman" w:eastAsia="SimSun" w:hAnsi="Times New Roman" w:cs="Times New Roman" w:hint="eastAsia"/>
          <w:sz w:val="24"/>
        </w:rPr>
        <w:t>无差异。</w:t>
      </w:r>
      <w:r w:rsidR="000E2221">
        <w:rPr>
          <w:rFonts w:ascii="Times New Roman" w:eastAsia="SimSun" w:hAnsi="Times New Roman" w:cs="Times New Roman" w:hint="eastAsia"/>
          <w:sz w:val="24"/>
        </w:rPr>
        <w:t>在</w:t>
      </w:r>
      <w:r w:rsidR="002A14E8">
        <w:rPr>
          <w:rFonts w:ascii="Times New Roman" w:eastAsia="SimSun" w:hAnsi="Times New Roman" w:cs="Times New Roman" w:hint="eastAsia"/>
          <w:sz w:val="24"/>
        </w:rPr>
        <w:t>朋友图形</w:t>
      </w:r>
      <w:r w:rsidR="000E2221">
        <w:rPr>
          <w:rFonts w:ascii="Times New Roman" w:eastAsia="SimSun" w:hAnsi="Times New Roman" w:cs="Times New Roman" w:hint="eastAsia"/>
          <w:sz w:val="24"/>
        </w:rPr>
        <w:t>条件下</w:t>
      </w:r>
      <w:r w:rsidR="002A14E8">
        <w:rPr>
          <w:rFonts w:ascii="Times New Roman" w:eastAsia="SimSun" w:hAnsi="Times New Roman" w:cs="Times New Roman" w:hint="eastAsia"/>
          <w:sz w:val="24"/>
        </w:rPr>
        <w:t>，匹配与不匹配反应的</w:t>
      </w:r>
      <w:r w:rsidR="00FB59C8">
        <w:rPr>
          <w:rFonts w:ascii="SimSun" w:eastAsia="SimSun" w:hAnsi="SimSun" w:cs="Times New Roman" w:hint="eastAsia"/>
          <w:sz w:val="24"/>
        </w:rPr>
        <w:t>正确率</w:t>
      </w:r>
      <w:r w:rsidR="00FB59C8" w:rsidRPr="00E61E92">
        <w:rPr>
          <w:rFonts w:ascii="Times New Roman" w:hAnsi="Times New Roman" w:cs="Times New Roman"/>
          <w:i/>
          <w:iCs/>
          <w:sz w:val="24"/>
        </w:rPr>
        <w:t>BF</w:t>
      </w:r>
      <w:r w:rsidR="00FB59C8" w:rsidRPr="00E61E92">
        <w:rPr>
          <w:rFonts w:ascii="Times New Roman" w:hAnsi="Times New Roman" w:cs="Times New Roman"/>
          <w:i/>
          <w:iCs/>
          <w:sz w:val="24"/>
          <w:vertAlign w:val="subscript"/>
        </w:rPr>
        <w:t>10</w:t>
      </w:r>
      <w:r w:rsidR="00FB59C8" w:rsidRPr="008A67D0">
        <w:rPr>
          <w:rFonts w:ascii="Times New Roman" w:hAnsi="Times New Roman" w:cs="Times New Roman"/>
          <w:sz w:val="24"/>
        </w:rPr>
        <w:t xml:space="preserve"> =</w:t>
      </w:r>
      <w:r w:rsidR="00FB59C8">
        <w:rPr>
          <w:rFonts w:ascii="Times New Roman" w:hAnsi="Times New Roman" w:cs="Times New Roman"/>
          <w:sz w:val="24"/>
        </w:rPr>
        <w:t xml:space="preserve"> 0.271</w:t>
      </w:r>
      <w:r w:rsidR="00FB59C8" w:rsidRPr="00FB59C8">
        <w:rPr>
          <w:rFonts w:ascii="SimSun" w:eastAsia="SimSun" w:hAnsi="SimSun" w:cs="Times New Roman" w:hint="eastAsia"/>
          <w:sz w:val="24"/>
        </w:rPr>
        <w:t>，说明</w:t>
      </w:r>
      <w:r w:rsidR="00FB59C8">
        <w:rPr>
          <w:rFonts w:ascii="SimSun" w:eastAsia="SimSun" w:hAnsi="SimSun" w:cs="Times New Roman" w:hint="eastAsia"/>
          <w:sz w:val="24"/>
        </w:rPr>
        <w:t>有中等程度的证据支持</w:t>
      </w:r>
      <w:r w:rsidR="00FB59C8" w:rsidRPr="002A14E8">
        <w:rPr>
          <w:rFonts w:ascii="Times New Roman" w:eastAsia="SimSun" w:hAnsi="Times New Roman" w:cs="Times New Roman"/>
          <w:i/>
          <w:iCs/>
          <w:sz w:val="24"/>
        </w:rPr>
        <w:t>H</w:t>
      </w:r>
      <w:r w:rsidR="00FB59C8" w:rsidRPr="002A14E8">
        <w:rPr>
          <w:rFonts w:ascii="Times New Roman" w:eastAsia="SimSun" w:hAnsi="Times New Roman" w:cs="Times New Roman"/>
          <w:i/>
          <w:iCs/>
          <w:sz w:val="24"/>
          <w:vertAlign w:val="subscript"/>
        </w:rPr>
        <w:t>0</w:t>
      </w:r>
      <w:r w:rsidR="00FB59C8">
        <w:rPr>
          <w:rFonts w:ascii="Times New Roman" w:eastAsia="SimSun" w:hAnsi="Times New Roman" w:cs="Times New Roman" w:hint="eastAsia"/>
          <w:sz w:val="24"/>
        </w:rPr>
        <w:t>，即被试对朋友图形进行匹配判断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86.1</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和不匹配反应的正确率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84.1</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无差异。</w:t>
      </w:r>
      <w:r w:rsidR="000E2221">
        <w:rPr>
          <w:rFonts w:ascii="Times New Roman" w:eastAsia="SimSun" w:hAnsi="Times New Roman" w:cs="Times New Roman" w:hint="eastAsia"/>
          <w:sz w:val="24"/>
        </w:rPr>
        <w:t>在</w:t>
      </w:r>
      <w:r w:rsidR="00FB59C8">
        <w:rPr>
          <w:rFonts w:ascii="Times New Roman" w:eastAsia="SimSun" w:hAnsi="Times New Roman" w:cs="Times New Roman" w:hint="eastAsia"/>
          <w:sz w:val="24"/>
        </w:rPr>
        <w:t>生人图形</w:t>
      </w:r>
      <w:r w:rsidR="000E2221">
        <w:rPr>
          <w:rFonts w:ascii="Times New Roman" w:eastAsia="SimSun" w:hAnsi="Times New Roman" w:cs="Times New Roman" w:hint="eastAsia"/>
          <w:sz w:val="24"/>
        </w:rPr>
        <w:t>条件下</w:t>
      </w:r>
      <w:r w:rsidR="00FB59C8">
        <w:rPr>
          <w:rFonts w:ascii="Times New Roman" w:eastAsia="SimSun" w:hAnsi="Times New Roman" w:cs="Times New Roman" w:hint="eastAsia"/>
          <w:sz w:val="24"/>
        </w:rPr>
        <w:t>，匹配与不匹配反应的正确率</w:t>
      </w:r>
      <w:r w:rsidR="00FB59C8" w:rsidRPr="00E61E92">
        <w:rPr>
          <w:rFonts w:ascii="Times New Roman" w:hAnsi="Times New Roman" w:cs="Times New Roman"/>
          <w:i/>
          <w:iCs/>
          <w:sz w:val="24"/>
        </w:rPr>
        <w:t>BF</w:t>
      </w:r>
      <w:r w:rsidR="00FB59C8" w:rsidRPr="00E61E92">
        <w:rPr>
          <w:rFonts w:ascii="Times New Roman" w:hAnsi="Times New Roman" w:cs="Times New Roman"/>
          <w:i/>
          <w:iCs/>
          <w:sz w:val="24"/>
          <w:vertAlign w:val="subscript"/>
        </w:rPr>
        <w:t>10</w:t>
      </w:r>
      <w:r w:rsidR="00FB59C8" w:rsidRPr="008A67D0">
        <w:rPr>
          <w:rFonts w:ascii="Times New Roman" w:hAnsi="Times New Roman" w:cs="Times New Roman"/>
          <w:sz w:val="24"/>
        </w:rPr>
        <w:t xml:space="preserve"> =</w:t>
      </w:r>
      <w:r w:rsidR="00FB59C8">
        <w:rPr>
          <w:rFonts w:ascii="Times New Roman" w:hAnsi="Times New Roman" w:cs="Times New Roman"/>
          <w:sz w:val="24"/>
        </w:rPr>
        <w:t xml:space="preserve"> 2.953</w:t>
      </w:r>
      <w:r w:rsidR="00FB59C8" w:rsidRPr="00FB59C8">
        <w:rPr>
          <w:rFonts w:ascii="SimSun" w:eastAsia="SimSun" w:hAnsi="SimSun" w:cs="Times New Roman" w:hint="eastAsia"/>
          <w:sz w:val="24"/>
        </w:rPr>
        <w:t>，说明有中等程度的证据支持</w:t>
      </w:r>
      <w:r w:rsidR="00FB59C8" w:rsidRPr="002A14E8">
        <w:rPr>
          <w:rFonts w:ascii="Times New Roman" w:eastAsia="SimSun" w:hAnsi="Times New Roman" w:cs="Times New Roman"/>
          <w:i/>
          <w:iCs/>
          <w:sz w:val="24"/>
        </w:rPr>
        <w:t>H</w:t>
      </w:r>
      <w:r w:rsidR="00FB59C8">
        <w:rPr>
          <w:rFonts w:ascii="Times New Roman" w:eastAsia="SimSun" w:hAnsi="Times New Roman" w:cs="Times New Roman"/>
          <w:i/>
          <w:iCs/>
          <w:sz w:val="24"/>
          <w:vertAlign w:val="subscript"/>
        </w:rPr>
        <w:t>1</w:t>
      </w:r>
      <w:r w:rsidR="00FB59C8">
        <w:rPr>
          <w:rFonts w:ascii="Times New Roman" w:eastAsia="SimSun" w:hAnsi="Times New Roman" w:cs="Times New Roman" w:hint="eastAsia"/>
          <w:sz w:val="24"/>
        </w:rPr>
        <w:t>，即被试对生人图形进行匹配判断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80.6</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和不匹配判断的正确率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86.4</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有差异，且进行不匹配判断的正确率高于匹配判断。</w:t>
      </w:r>
      <w:r w:rsidR="004E18A8">
        <w:rPr>
          <w:rFonts w:ascii="SimSun" w:eastAsia="SimSun" w:hAnsi="SimSun" w:cs="Times New Roman" w:hint="eastAsia"/>
          <w:sz w:val="24"/>
        </w:rPr>
        <w:t>对于匹配情况与判断优先级的二阶交互：</w:t>
      </w:r>
      <w:r w:rsidR="00D35C70">
        <w:rPr>
          <w:rFonts w:ascii="SimSun" w:eastAsia="SimSun" w:hAnsi="SimSun" w:cs="Times New Roman" w:hint="eastAsia"/>
          <w:sz w:val="24"/>
        </w:rPr>
        <w:t>在实验</w:t>
      </w:r>
      <w:r w:rsidR="00D35C70" w:rsidRPr="00D35C70">
        <w:rPr>
          <w:rFonts w:ascii="Times New Roman" w:eastAsia="SimSun" w:hAnsi="Times New Roman" w:cs="Times New Roman"/>
          <w:sz w:val="24"/>
        </w:rPr>
        <w:t>1A</w:t>
      </w:r>
      <w:r w:rsidR="00D35C70">
        <w:rPr>
          <w:rFonts w:ascii="SimSun" w:eastAsia="SimSun" w:hAnsi="SimSun" w:cs="Times New Roman" w:hint="eastAsia"/>
          <w:sz w:val="24"/>
        </w:rPr>
        <w:t>（匹配判断优先条件</w:t>
      </w:r>
      <w:r w:rsidR="00895A91">
        <w:rPr>
          <w:rFonts w:ascii="SimSun" w:eastAsia="SimSun" w:hAnsi="SimSun" w:cs="Times New Roman"/>
          <w:sz w:val="24"/>
        </w:rPr>
        <w:t>）</w:t>
      </w:r>
      <w:r w:rsidR="00895A91">
        <w:rPr>
          <w:rFonts w:ascii="SimSun" w:eastAsia="SimSun" w:hAnsi="SimSun" w:cs="Times New Roman" w:hint="eastAsia"/>
          <w:sz w:val="24"/>
        </w:rPr>
        <w:t>中</w:t>
      </w:r>
      <w:r w:rsidR="00D35C70">
        <w:rPr>
          <w:rFonts w:ascii="SimSun" w:eastAsia="SimSun" w:hAnsi="SimSun" w:cs="Times New Roman" w:hint="eastAsia"/>
          <w:sz w:val="24"/>
        </w:rPr>
        <w:t>，匹配正确率更高的单侧检验下的</w:t>
      </w:r>
      <w:r w:rsidR="00D35C70" w:rsidRPr="00D35C70">
        <w:rPr>
          <w:rFonts w:ascii="Times New Roman" w:eastAsia="SimSun" w:hAnsi="Times New Roman" w:cs="Times New Roman"/>
          <w:i/>
          <w:iCs/>
          <w:sz w:val="24"/>
        </w:rPr>
        <w:t>BF</w:t>
      </w:r>
      <w:r w:rsidR="00D35C70" w:rsidRPr="00D35C70">
        <w:rPr>
          <w:rFonts w:ascii="Times New Roman" w:eastAsia="SimSun" w:hAnsi="Times New Roman" w:cs="Times New Roman"/>
          <w:i/>
          <w:iCs/>
          <w:sz w:val="24"/>
          <w:vertAlign w:val="subscript"/>
        </w:rPr>
        <w:t>+0</w:t>
      </w:r>
      <w:r w:rsidR="00D35C70" w:rsidRPr="00D35C70">
        <w:rPr>
          <w:rFonts w:ascii="Times New Roman" w:eastAsia="SimSun" w:hAnsi="Times New Roman" w:cs="Times New Roman"/>
          <w:i/>
          <w:iCs/>
          <w:sz w:val="24"/>
        </w:rPr>
        <w:t xml:space="preserve"> </w:t>
      </w:r>
      <w:r w:rsidR="00D35C70" w:rsidRPr="00D35C70">
        <w:rPr>
          <w:rFonts w:ascii="Times New Roman" w:eastAsia="SimSun" w:hAnsi="Times New Roman" w:cs="Times New Roman"/>
          <w:sz w:val="24"/>
        </w:rPr>
        <w:t>= 255.829</w:t>
      </w:r>
      <w:r w:rsidR="00D35C70">
        <w:rPr>
          <w:rFonts w:ascii="SimSun" w:eastAsia="SimSun" w:hAnsi="SimSun" w:cs="Times New Roman" w:hint="eastAsia"/>
          <w:sz w:val="24"/>
        </w:rPr>
        <w:t>，说明在备择假设（匹配判断的正确率高于不匹配判断的正确率）下出现当前数据的可能性是在零假设（匹配和不匹配判断正确率无差异）下可能性的</w:t>
      </w:r>
      <w:r w:rsidR="00D35C70" w:rsidRPr="00D35C70">
        <w:rPr>
          <w:rFonts w:ascii="Times New Roman" w:eastAsia="SimSun" w:hAnsi="Times New Roman" w:cs="Times New Roman"/>
          <w:sz w:val="24"/>
        </w:rPr>
        <w:t>255.829</w:t>
      </w:r>
      <w:r w:rsidR="00D35C70">
        <w:rPr>
          <w:rFonts w:ascii="SimSun" w:eastAsia="SimSun" w:hAnsi="SimSun" w:cs="Times New Roman" w:hint="eastAsia"/>
          <w:sz w:val="24"/>
        </w:rPr>
        <w:t>倍。说明有极强的证据支持了</w:t>
      </w:r>
      <w:r w:rsidR="00736948" w:rsidRPr="00736948">
        <w:rPr>
          <w:rFonts w:ascii="Times New Roman" w:eastAsia="SimSun" w:hAnsi="Times New Roman" w:cs="Times New Roman"/>
          <w:i/>
          <w:iCs/>
          <w:sz w:val="24"/>
        </w:rPr>
        <w:t>H</w:t>
      </w:r>
      <w:r w:rsidR="00736948" w:rsidRPr="00736948">
        <w:rPr>
          <w:rFonts w:ascii="Times New Roman" w:eastAsia="SimSun" w:hAnsi="Times New Roman" w:cs="Times New Roman"/>
          <w:i/>
          <w:iCs/>
          <w:sz w:val="24"/>
          <w:vertAlign w:val="subscript"/>
        </w:rPr>
        <w:t>1</w:t>
      </w:r>
      <w:r w:rsidR="00736948">
        <w:rPr>
          <w:rFonts w:ascii="Times New Roman" w:eastAsia="SimSun" w:hAnsi="Times New Roman" w:cs="Times New Roman" w:hint="eastAsia"/>
          <w:sz w:val="24"/>
        </w:rPr>
        <w:t>，即</w:t>
      </w:r>
      <w:r w:rsidR="00D35C70">
        <w:rPr>
          <w:rFonts w:ascii="SimSun" w:eastAsia="SimSun" w:hAnsi="SimSun" w:cs="Times New Roman" w:hint="eastAsia"/>
          <w:sz w:val="24"/>
        </w:rPr>
        <w:t>在实验</w:t>
      </w:r>
      <w:r w:rsidR="00D35C70" w:rsidRPr="00D35C70">
        <w:rPr>
          <w:rFonts w:ascii="Times New Roman" w:eastAsia="SimSun" w:hAnsi="Times New Roman" w:cs="Times New Roman"/>
          <w:sz w:val="24"/>
        </w:rPr>
        <w:t>1A</w:t>
      </w:r>
      <w:r w:rsidR="00D35C70">
        <w:rPr>
          <w:rFonts w:ascii="SimSun" w:eastAsia="SimSun" w:hAnsi="SimSun" w:cs="Times New Roman" w:hint="eastAsia"/>
          <w:sz w:val="24"/>
        </w:rPr>
        <w:t>中，匹配</w:t>
      </w:r>
      <w:r w:rsidR="00736948">
        <w:rPr>
          <w:rFonts w:ascii="SimSun" w:eastAsia="SimSun" w:hAnsi="SimSun" w:cs="Times New Roman" w:hint="eastAsia"/>
          <w:sz w:val="24"/>
        </w:rPr>
        <w:t>反应的</w:t>
      </w:r>
      <w:r w:rsidR="00D35C70">
        <w:rPr>
          <w:rFonts w:ascii="SimSun" w:eastAsia="SimSun" w:hAnsi="SimSun" w:cs="Times New Roman" w:hint="eastAsia"/>
          <w:sz w:val="24"/>
        </w:rPr>
        <w:t>正确率</w:t>
      </w:r>
      <w:r w:rsidR="00223D74" w:rsidRPr="00660DE7">
        <w:rPr>
          <w:rFonts w:ascii="Times New Roman" w:eastAsia="SimSun" w:hAnsi="Times New Roman" w:cs="Times New Roman"/>
          <w:sz w:val="24"/>
        </w:rPr>
        <w:t>（</w:t>
      </w:r>
      <w:r w:rsidR="00223D74" w:rsidRPr="00660DE7">
        <w:rPr>
          <w:rFonts w:ascii="Times New Roman" w:eastAsia="SimSun" w:hAnsi="Times New Roman" w:cs="Times New Roman"/>
          <w:i/>
          <w:iCs/>
          <w:sz w:val="24"/>
        </w:rPr>
        <w:t xml:space="preserve">M </w:t>
      </w:r>
      <w:r w:rsidR="00223D74" w:rsidRPr="00660DE7">
        <w:rPr>
          <w:rFonts w:ascii="Times New Roman" w:eastAsia="SimSun" w:hAnsi="Times New Roman" w:cs="Times New Roman"/>
          <w:sz w:val="24"/>
        </w:rPr>
        <w:t xml:space="preserve">= </w:t>
      </w:r>
      <w:r w:rsidR="00223D74">
        <w:rPr>
          <w:rFonts w:ascii="Times New Roman" w:eastAsia="SimSun" w:hAnsi="Times New Roman" w:cs="Times New Roman"/>
          <w:sz w:val="24"/>
        </w:rPr>
        <w:t>90</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9 </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 </w:t>
      </w:r>
      <w:r w:rsidR="00223D74" w:rsidRPr="00660DE7">
        <w:rPr>
          <w:rFonts w:ascii="Times New Roman" w:eastAsia="SimSun" w:hAnsi="Times New Roman" w:cs="Times New Roman"/>
          <w:sz w:val="24"/>
        </w:rPr>
        <w:t>0.1</w:t>
      </w:r>
      <w:r w:rsidR="00223D74" w:rsidRPr="00660DE7">
        <w:rPr>
          <w:rFonts w:ascii="Times New Roman" w:eastAsia="SimSun" w:hAnsi="Times New Roman" w:cs="Times New Roman"/>
          <w:sz w:val="24"/>
        </w:rPr>
        <w:t>）</w:t>
      </w:r>
      <w:r w:rsidR="00D35C70">
        <w:rPr>
          <w:rFonts w:ascii="SimSun" w:eastAsia="SimSun" w:hAnsi="SimSun" w:cs="Times New Roman" w:hint="eastAsia"/>
          <w:sz w:val="24"/>
        </w:rPr>
        <w:t>高于不匹配</w:t>
      </w:r>
      <w:r w:rsidR="00736948">
        <w:rPr>
          <w:rFonts w:ascii="SimSun" w:eastAsia="SimSun" w:hAnsi="SimSun" w:cs="Times New Roman" w:hint="eastAsia"/>
          <w:sz w:val="24"/>
        </w:rPr>
        <w:t>反应</w:t>
      </w:r>
      <w:r w:rsidR="00D35C70">
        <w:rPr>
          <w:rFonts w:ascii="SimSun" w:eastAsia="SimSun" w:hAnsi="SimSun" w:cs="Times New Roman" w:hint="eastAsia"/>
          <w:sz w:val="24"/>
        </w:rPr>
        <w:t>的正确率</w:t>
      </w:r>
      <w:r w:rsidR="00223D74" w:rsidRPr="00660DE7">
        <w:rPr>
          <w:rFonts w:ascii="Times New Roman" w:eastAsia="SimSun" w:hAnsi="Times New Roman" w:cs="Times New Roman"/>
          <w:sz w:val="24"/>
        </w:rPr>
        <w:t>（</w:t>
      </w:r>
      <w:r w:rsidR="00223D74" w:rsidRPr="00660DE7">
        <w:rPr>
          <w:rFonts w:ascii="Times New Roman" w:eastAsia="SimSun" w:hAnsi="Times New Roman" w:cs="Times New Roman"/>
          <w:i/>
          <w:iCs/>
          <w:sz w:val="24"/>
        </w:rPr>
        <w:t xml:space="preserve">M </w:t>
      </w:r>
      <w:r w:rsidR="00223D74" w:rsidRPr="00660DE7">
        <w:rPr>
          <w:rFonts w:ascii="Times New Roman" w:eastAsia="SimSun" w:hAnsi="Times New Roman" w:cs="Times New Roman"/>
          <w:sz w:val="24"/>
        </w:rPr>
        <w:t xml:space="preserve">= </w:t>
      </w:r>
      <w:r w:rsidR="00223D74">
        <w:rPr>
          <w:rFonts w:ascii="Times New Roman" w:eastAsia="SimSun" w:hAnsi="Times New Roman" w:cs="Times New Roman"/>
          <w:sz w:val="24"/>
        </w:rPr>
        <w:t>83</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7 </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 </w:t>
      </w:r>
      <w:r w:rsidR="00223D74" w:rsidRPr="00660DE7">
        <w:rPr>
          <w:rFonts w:ascii="Times New Roman" w:eastAsia="SimSun" w:hAnsi="Times New Roman" w:cs="Times New Roman"/>
          <w:sz w:val="24"/>
        </w:rPr>
        <w:t>0.1</w:t>
      </w:r>
      <w:r w:rsidR="00223D74" w:rsidRPr="00660DE7">
        <w:rPr>
          <w:rFonts w:ascii="Times New Roman" w:eastAsia="SimSun" w:hAnsi="Times New Roman" w:cs="Times New Roman"/>
          <w:sz w:val="24"/>
        </w:rPr>
        <w:t>）</w:t>
      </w:r>
      <w:r w:rsidR="00D35C70">
        <w:rPr>
          <w:rFonts w:ascii="SimSun" w:eastAsia="SimSun" w:hAnsi="SimSun" w:cs="Times New Roman" w:hint="eastAsia"/>
          <w:sz w:val="24"/>
        </w:rPr>
        <w:t>。</w:t>
      </w:r>
      <w:r w:rsidR="00895A91">
        <w:rPr>
          <w:rFonts w:ascii="SimSun" w:eastAsia="SimSun" w:hAnsi="SimSun" w:cs="Times New Roman" w:hint="eastAsia"/>
          <w:sz w:val="24"/>
        </w:rPr>
        <w:t>同理，在实验</w:t>
      </w:r>
      <w:r w:rsidR="00895A91" w:rsidRPr="00E93E7C">
        <w:rPr>
          <w:rFonts w:ascii="Times New Roman" w:eastAsia="SimSun" w:hAnsi="Times New Roman" w:cs="Times New Roman"/>
          <w:sz w:val="24"/>
        </w:rPr>
        <w:t>1B</w:t>
      </w:r>
      <w:r w:rsidR="00E93E7C">
        <w:rPr>
          <w:rFonts w:ascii="Times New Roman" w:eastAsia="SimSun" w:hAnsi="Times New Roman" w:cs="Times New Roman" w:hint="eastAsia"/>
          <w:sz w:val="24"/>
        </w:rPr>
        <w:t>中</w:t>
      </w:r>
      <w:r w:rsidR="00E93E7C">
        <w:rPr>
          <w:rFonts w:ascii="SimSun" w:eastAsia="SimSun" w:hAnsi="SimSun" w:cs="Times New Roman" w:hint="eastAsia"/>
          <w:sz w:val="24"/>
        </w:rPr>
        <w:t>（不匹配判断优先条件）</w:t>
      </w:r>
      <w:r w:rsidR="00895A91">
        <w:rPr>
          <w:rFonts w:ascii="SimSun" w:eastAsia="SimSun" w:hAnsi="SimSun" w:cs="Times New Roman" w:hint="eastAsia"/>
          <w:sz w:val="24"/>
        </w:rPr>
        <w:t>，</w:t>
      </w:r>
      <w:r w:rsidR="00736948">
        <w:rPr>
          <w:rFonts w:ascii="SimSun" w:eastAsia="SimSun" w:hAnsi="SimSun" w:cs="Times New Roman" w:hint="eastAsia"/>
          <w:sz w:val="24"/>
        </w:rPr>
        <w:t>不匹配正确率更高的单侧检验下的</w:t>
      </w:r>
      <w:r w:rsidR="00736948" w:rsidRPr="00D35C70">
        <w:rPr>
          <w:rFonts w:ascii="Times New Roman" w:eastAsia="SimSun" w:hAnsi="Times New Roman" w:cs="Times New Roman"/>
          <w:i/>
          <w:iCs/>
          <w:sz w:val="24"/>
        </w:rPr>
        <w:t>BF</w:t>
      </w:r>
      <w:r w:rsidR="00736948">
        <w:rPr>
          <w:rFonts w:ascii="Times New Roman" w:eastAsia="SimSun" w:hAnsi="Times New Roman" w:cs="Times New Roman" w:hint="eastAsia"/>
          <w:i/>
          <w:iCs/>
          <w:sz w:val="24"/>
          <w:vertAlign w:val="subscript"/>
        </w:rPr>
        <w:t>-</w:t>
      </w:r>
      <w:r w:rsidR="00736948" w:rsidRPr="00D35C70">
        <w:rPr>
          <w:rFonts w:ascii="Times New Roman" w:eastAsia="SimSun" w:hAnsi="Times New Roman" w:cs="Times New Roman"/>
          <w:i/>
          <w:iCs/>
          <w:sz w:val="24"/>
          <w:vertAlign w:val="subscript"/>
        </w:rPr>
        <w:t>0</w:t>
      </w:r>
      <w:r w:rsidR="00736948" w:rsidRPr="00D35C70">
        <w:rPr>
          <w:rFonts w:ascii="Times New Roman" w:eastAsia="SimSun" w:hAnsi="Times New Roman" w:cs="Times New Roman"/>
          <w:i/>
          <w:iCs/>
          <w:sz w:val="24"/>
        </w:rPr>
        <w:t xml:space="preserve"> </w:t>
      </w:r>
      <w:r w:rsidR="00736948" w:rsidRPr="00D35C70">
        <w:rPr>
          <w:rFonts w:ascii="Times New Roman" w:eastAsia="SimSun" w:hAnsi="Times New Roman" w:cs="Times New Roman"/>
          <w:sz w:val="24"/>
        </w:rPr>
        <w:t xml:space="preserve">= </w:t>
      </w:r>
      <w:r w:rsidR="00736948">
        <w:rPr>
          <w:rFonts w:ascii="Times New Roman" w:eastAsia="SimSun" w:hAnsi="Times New Roman" w:cs="Times New Roman"/>
          <w:sz w:val="24"/>
        </w:rPr>
        <w:t>94.767</w:t>
      </w:r>
      <w:r w:rsidR="00736948">
        <w:rPr>
          <w:rFonts w:ascii="Times New Roman" w:eastAsia="SimSun" w:hAnsi="Times New Roman" w:cs="Times New Roman" w:hint="eastAsia"/>
          <w:sz w:val="24"/>
        </w:rPr>
        <w:t>，说明在备择假设（不匹配判断的正确率高于匹配判断的正确率）下出现当前数据的可能性是在零假设（不匹配判断的正确率低于或等于匹配判断正确率）下可能性的</w:t>
      </w:r>
      <w:r w:rsidR="00736948">
        <w:rPr>
          <w:rFonts w:ascii="Times New Roman" w:eastAsia="SimSun" w:hAnsi="Times New Roman" w:cs="Times New Roman" w:hint="eastAsia"/>
          <w:sz w:val="24"/>
        </w:rPr>
        <w:t>9</w:t>
      </w:r>
      <w:r w:rsidR="00736948">
        <w:rPr>
          <w:rFonts w:ascii="Times New Roman" w:eastAsia="SimSun" w:hAnsi="Times New Roman" w:cs="Times New Roman"/>
          <w:sz w:val="24"/>
        </w:rPr>
        <w:t>4.767</w:t>
      </w:r>
      <w:r w:rsidR="00736948">
        <w:rPr>
          <w:rFonts w:ascii="Times New Roman" w:eastAsia="SimSun" w:hAnsi="Times New Roman" w:cs="Times New Roman" w:hint="eastAsia"/>
          <w:sz w:val="24"/>
        </w:rPr>
        <w:t>倍，说明有非常强的证据支持</w:t>
      </w:r>
      <w:r w:rsidR="00736948">
        <w:rPr>
          <w:rFonts w:ascii="SimSun" w:eastAsia="SimSun" w:hAnsi="SimSun" w:cs="Times New Roman" w:hint="eastAsia"/>
          <w:sz w:val="24"/>
        </w:rPr>
        <w:t>了</w:t>
      </w:r>
      <w:r w:rsidR="00736948" w:rsidRPr="00736948">
        <w:rPr>
          <w:rFonts w:ascii="Times New Roman" w:eastAsia="SimSun" w:hAnsi="Times New Roman" w:cs="Times New Roman"/>
          <w:i/>
          <w:iCs/>
          <w:sz w:val="24"/>
        </w:rPr>
        <w:t>H</w:t>
      </w:r>
      <w:r w:rsidR="00736948" w:rsidRPr="00736948">
        <w:rPr>
          <w:rFonts w:ascii="Times New Roman" w:eastAsia="SimSun" w:hAnsi="Times New Roman" w:cs="Times New Roman"/>
          <w:i/>
          <w:iCs/>
          <w:sz w:val="24"/>
          <w:vertAlign w:val="subscript"/>
        </w:rPr>
        <w:t>1</w:t>
      </w:r>
      <w:r w:rsidR="00736948">
        <w:rPr>
          <w:rFonts w:ascii="Times New Roman" w:eastAsia="SimSun" w:hAnsi="Times New Roman" w:cs="Times New Roman" w:hint="eastAsia"/>
          <w:sz w:val="24"/>
        </w:rPr>
        <w:t>，即在实验</w:t>
      </w:r>
      <w:r w:rsidR="00736948">
        <w:rPr>
          <w:rFonts w:ascii="Times New Roman" w:eastAsia="SimSun" w:hAnsi="Times New Roman" w:cs="Times New Roman" w:hint="eastAsia"/>
          <w:sz w:val="24"/>
        </w:rPr>
        <w:t>1</w:t>
      </w:r>
      <w:r w:rsidR="00736948">
        <w:rPr>
          <w:rFonts w:ascii="Times New Roman" w:eastAsia="SimSun" w:hAnsi="Times New Roman" w:cs="Times New Roman"/>
          <w:sz w:val="24"/>
        </w:rPr>
        <w:t>B</w:t>
      </w:r>
      <w:r w:rsidR="00736948">
        <w:rPr>
          <w:rFonts w:ascii="Times New Roman" w:eastAsia="SimSun" w:hAnsi="Times New Roman" w:cs="Times New Roman" w:hint="eastAsia"/>
          <w:sz w:val="24"/>
        </w:rPr>
        <w:t>中，不匹配反应的正确率</w:t>
      </w:r>
      <w:r w:rsidR="00471EF1" w:rsidRPr="00660DE7">
        <w:rPr>
          <w:rFonts w:ascii="Times New Roman" w:eastAsia="SimSun" w:hAnsi="Times New Roman" w:cs="Times New Roman"/>
          <w:sz w:val="24"/>
        </w:rPr>
        <w:t>（</w:t>
      </w:r>
      <w:r w:rsidR="00471EF1" w:rsidRPr="00660DE7">
        <w:rPr>
          <w:rFonts w:ascii="Times New Roman" w:eastAsia="SimSun" w:hAnsi="Times New Roman" w:cs="Times New Roman"/>
          <w:i/>
          <w:iCs/>
          <w:sz w:val="24"/>
        </w:rPr>
        <w:t xml:space="preserve">M </w:t>
      </w:r>
      <w:r w:rsidR="00471EF1" w:rsidRPr="00660DE7">
        <w:rPr>
          <w:rFonts w:ascii="Times New Roman" w:eastAsia="SimSun" w:hAnsi="Times New Roman" w:cs="Times New Roman"/>
          <w:sz w:val="24"/>
        </w:rPr>
        <w:t>= 8</w:t>
      </w:r>
      <w:r w:rsidR="00471EF1">
        <w:rPr>
          <w:rFonts w:ascii="Times New Roman" w:eastAsia="SimSun" w:hAnsi="Times New Roman" w:cs="Times New Roman"/>
          <w:sz w:val="24"/>
        </w:rPr>
        <w:t>7</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5 </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 </w:t>
      </w:r>
      <w:r w:rsidR="00471EF1" w:rsidRPr="00660DE7">
        <w:rPr>
          <w:rFonts w:ascii="Times New Roman" w:eastAsia="SimSun" w:hAnsi="Times New Roman" w:cs="Times New Roman"/>
          <w:sz w:val="24"/>
        </w:rPr>
        <w:t>0.</w:t>
      </w:r>
      <w:r w:rsidR="00471EF1">
        <w:rPr>
          <w:rFonts w:ascii="Times New Roman" w:eastAsia="SimSun" w:hAnsi="Times New Roman" w:cs="Times New Roman"/>
          <w:sz w:val="24"/>
        </w:rPr>
        <w:t>0</w:t>
      </w:r>
      <w:r w:rsidR="00471EF1" w:rsidRPr="00660DE7">
        <w:rPr>
          <w:rFonts w:ascii="Times New Roman" w:eastAsia="SimSun" w:hAnsi="Times New Roman" w:cs="Times New Roman"/>
          <w:sz w:val="24"/>
        </w:rPr>
        <w:t>）</w:t>
      </w:r>
      <w:r w:rsidR="00736948">
        <w:rPr>
          <w:rFonts w:ascii="Times New Roman" w:eastAsia="SimSun" w:hAnsi="Times New Roman" w:cs="Times New Roman" w:hint="eastAsia"/>
          <w:sz w:val="24"/>
        </w:rPr>
        <w:t>高于匹配反应的正确率</w:t>
      </w:r>
      <w:r w:rsidR="00471EF1" w:rsidRPr="00660DE7">
        <w:rPr>
          <w:rFonts w:ascii="Times New Roman" w:eastAsia="SimSun" w:hAnsi="Times New Roman" w:cs="Times New Roman"/>
          <w:sz w:val="24"/>
        </w:rPr>
        <w:t>（</w:t>
      </w:r>
      <w:r w:rsidR="00471EF1" w:rsidRPr="00660DE7">
        <w:rPr>
          <w:rFonts w:ascii="Times New Roman" w:eastAsia="SimSun" w:hAnsi="Times New Roman" w:cs="Times New Roman"/>
          <w:i/>
          <w:iCs/>
          <w:sz w:val="24"/>
        </w:rPr>
        <w:t xml:space="preserve">M </w:t>
      </w:r>
      <w:r w:rsidR="00471EF1" w:rsidRPr="00660DE7">
        <w:rPr>
          <w:rFonts w:ascii="Times New Roman" w:eastAsia="SimSun" w:hAnsi="Times New Roman" w:cs="Times New Roman"/>
          <w:sz w:val="24"/>
        </w:rPr>
        <w:t xml:space="preserve">= </w:t>
      </w:r>
      <w:r w:rsidR="00471EF1">
        <w:rPr>
          <w:rFonts w:ascii="Times New Roman" w:eastAsia="SimSun" w:hAnsi="Times New Roman" w:cs="Times New Roman"/>
          <w:sz w:val="24"/>
        </w:rPr>
        <w:t>79</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9 </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 </w:t>
      </w:r>
      <w:r w:rsidR="00471EF1" w:rsidRPr="00660DE7">
        <w:rPr>
          <w:rFonts w:ascii="Times New Roman" w:eastAsia="SimSun" w:hAnsi="Times New Roman" w:cs="Times New Roman"/>
          <w:sz w:val="24"/>
        </w:rPr>
        <w:t>0.1</w:t>
      </w:r>
      <w:r w:rsidR="00471EF1" w:rsidRPr="00660DE7">
        <w:rPr>
          <w:rFonts w:ascii="Times New Roman" w:eastAsia="SimSun" w:hAnsi="Times New Roman" w:cs="Times New Roman"/>
          <w:sz w:val="24"/>
        </w:rPr>
        <w:t>）</w:t>
      </w:r>
      <w:r w:rsidR="00736948">
        <w:rPr>
          <w:rFonts w:ascii="Times New Roman" w:eastAsia="SimSun" w:hAnsi="Times New Roman" w:cs="Times New Roman" w:hint="eastAsia"/>
          <w:sz w:val="24"/>
        </w:rPr>
        <w:t>。</w:t>
      </w:r>
    </w:p>
    <w:p w14:paraId="5A838308" w14:textId="77777777" w:rsidR="00151D03" w:rsidRDefault="00151D03" w:rsidP="003C4601">
      <w:pPr>
        <w:spacing w:line="400" w:lineRule="exact"/>
        <w:ind w:firstLine="480"/>
        <w:rPr>
          <w:rFonts w:ascii="Times New Roman" w:eastAsia="SimSun" w:hAnsi="Times New Roman" w:cs="Times New Roman"/>
          <w:sz w:val="24"/>
        </w:rPr>
      </w:pPr>
    </w:p>
    <w:p w14:paraId="6DFE65C9" w14:textId="77777777" w:rsidR="00151D03" w:rsidRDefault="00151D03" w:rsidP="003C4601">
      <w:pPr>
        <w:spacing w:line="400" w:lineRule="exact"/>
        <w:ind w:firstLine="480"/>
        <w:rPr>
          <w:rFonts w:ascii="Times New Roman" w:eastAsia="SimSun" w:hAnsi="Times New Roman" w:cs="Times New Roman"/>
          <w:sz w:val="24"/>
        </w:rPr>
      </w:pPr>
    </w:p>
    <w:p w14:paraId="65E7C324" w14:textId="77777777" w:rsidR="00151D03" w:rsidRDefault="00151D03" w:rsidP="003C4601">
      <w:pPr>
        <w:spacing w:line="400" w:lineRule="exact"/>
        <w:ind w:firstLine="480"/>
        <w:rPr>
          <w:rFonts w:ascii="Times New Roman" w:eastAsia="SimSun" w:hAnsi="Times New Roman" w:cs="Times New Roman"/>
          <w:sz w:val="24"/>
        </w:rPr>
      </w:pPr>
    </w:p>
    <w:p w14:paraId="4266795C" w14:textId="77777777" w:rsidR="00151D03" w:rsidRDefault="00151D03" w:rsidP="003C4601">
      <w:pPr>
        <w:spacing w:line="400" w:lineRule="exact"/>
        <w:ind w:firstLine="480"/>
        <w:rPr>
          <w:rFonts w:ascii="Times New Roman" w:eastAsia="SimSun" w:hAnsi="Times New Roman" w:cs="Times New Roman"/>
          <w:sz w:val="24"/>
        </w:rPr>
      </w:pPr>
    </w:p>
    <w:p w14:paraId="7980AB58" w14:textId="77777777" w:rsidR="00151D03" w:rsidRDefault="00151D03" w:rsidP="003C4601">
      <w:pPr>
        <w:spacing w:line="400" w:lineRule="exact"/>
        <w:ind w:firstLine="480"/>
        <w:rPr>
          <w:rFonts w:ascii="Times New Roman" w:eastAsia="SimSun" w:hAnsi="Times New Roman" w:cs="Times New Roman"/>
          <w:sz w:val="24"/>
        </w:rPr>
      </w:pPr>
    </w:p>
    <w:p w14:paraId="4ECB6A70" w14:textId="77777777" w:rsidR="00151D03" w:rsidRDefault="00151D03" w:rsidP="003C4601">
      <w:pPr>
        <w:spacing w:line="400" w:lineRule="exact"/>
        <w:ind w:firstLine="480"/>
        <w:rPr>
          <w:rFonts w:ascii="Times New Roman" w:eastAsia="SimSun" w:hAnsi="Times New Roman" w:cs="Times New Roman"/>
          <w:sz w:val="24"/>
        </w:rPr>
      </w:pPr>
    </w:p>
    <w:p w14:paraId="7F1C5BDA" w14:textId="77777777" w:rsidR="00151D03" w:rsidRDefault="00151D03" w:rsidP="003C4601">
      <w:pPr>
        <w:spacing w:line="400" w:lineRule="exact"/>
        <w:ind w:firstLine="480"/>
        <w:rPr>
          <w:rFonts w:ascii="Times New Roman" w:eastAsia="SimSun" w:hAnsi="Times New Roman" w:cs="Times New Roman"/>
          <w:sz w:val="24"/>
        </w:rPr>
      </w:pPr>
    </w:p>
    <w:p w14:paraId="65AF93F8" w14:textId="77777777" w:rsidR="00151D03" w:rsidRDefault="00151D03" w:rsidP="003C4601">
      <w:pPr>
        <w:spacing w:line="400" w:lineRule="exact"/>
        <w:ind w:firstLine="480"/>
        <w:rPr>
          <w:rFonts w:ascii="Times New Roman" w:eastAsia="SimSun" w:hAnsi="Times New Roman" w:cs="Times New Roman"/>
          <w:sz w:val="24"/>
        </w:rPr>
      </w:pPr>
    </w:p>
    <w:p w14:paraId="0F54004A" w14:textId="77777777" w:rsidR="00151D03" w:rsidRDefault="00151D03" w:rsidP="003C4601">
      <w:pPr>
        <w:spacing w:line="400" w:lineRule="exact"/>
        <w:ind w:firstLine="480"/>
        <w:rPr>
          <w:rFonts w:ascii="Times New Roman" w:eastAsia="SimSun" w:hAnsi="Times New Roman" w:cs="Times New Roman"/>
          <w:sz w:val="24"/>
        </w:rPr>
      </w:pPr>
    </w:p>
    <w:p w14:paraId="072AC30C" w14:textId="77777777" w:rsidR="00151D03" w:rsidRDefault="00151D03" w:rsidP="003C4601">
      <w:pPr>
        <w:spacing w:line="400" w:lineRule="exact"/>
        <w:ind w:firstLine="480"/>
        <w:rPr>
          <w:rFonts w:ascii="Times New Roman" w:eastAsia="SimSun" w:hAnsi="Times New Roman" w:cs="Times New Roman"/>
          <w:sz w:val="24"/>
        </w:rPr>
      </w:pPr>
    </w:p>
    <w:p w14:paraId="456DA612" w14:textId="77777777" w:rsidR="00151D03" w:rsidRDefault="00151D03" w:rsidP="003C4601">
      <w:pPr>
        <w:spacing w:line="400" w:lineRule="exact"/>
        <w:ind w:firstLine="480"/>
        <w:rPr>
          <w:rFonts w:ascii="Times New Roman" w:eastAsia="SimSun" w:hAnsi="Times New Roman" w:cs="Times New Roman"/>
          <w:sz w:val="24"/>
        </w:rPr>
      </w:pPr>
    </w:p>
    <w:p w14:paraId="0E59D67C" w14:textId="77777777" w:rsidR="00151D03" w:rsidRDefault="00151D03" w:rsidP="003C4601">
      <w:pPr>
        <w:spacing w:line="400" w:lineRule="exact"/>
        <w:ind w:firstLine="480"/>
        <w:rPr>
          <w:rFonts w:ascii="Times New Roman" w:eastAsia="SimSun" w:hAnsi="Times New Roman" w:cs="Times New Roman"/>
          <w:sz w:val="24"/>
        </w:rPr>
      </w:pPr>
    </w:p>
    <w:p w14:paraId="5B59187D" w14:textId="77777777" w:rsidR="00151D03" w:rsidRDefault="00151D03" w:rsidP="003C4601">
      <w:pPr>
        <w:spacing w:line="400" w:lineRule="exact"/>
        <w:ind w:firstLine="480"/>
        <w:rPr>
          <w:rFonts w:ascii="Times New Roman" w:eastAsia="SimSun" w:hAnsi="Times New Roman" w:cs="Times New Roman"/>
          <w:sz w:val="24"/>
        </w:rPr>
      </w:pPr>
    </w:p>
    <w:p w14:paraId="0FCC05BB" w14:textId="77777777" w:rsidR="00151D03" w:rsidRDefault="00151D03" w:rsidP="003C4601">
      <w:pPr>
        <w:spacing w:line="400" w:lineRule="exact"/>
        <w:ind w:firstLine="480"/>
        <w:rPr>
          <w:rFonts w:ascii="Times New Roman" w:eastAsia="SimSun" w:hAnsi="Times New Roman" w:cs="Times New Roman"/>
          <w:sz w:val="24"/>
        </w:rPr>
      </w:pPr>
    </w:p>
    <w:p w14:paraId="4AFC72DC" w14:textId="77777777" w:rsidR="00151D03" w:rsidRDefault="00151D03" w:rsidP="003C4601">
      <w:pPr>
        <w:spacing w:line="400" w:lineRule="exact"/>
        <w:ind w:firstLine="480"/>
        <w:rPr>
          <w:rFonts w:ascii="SimSun" w:eastAsia="SimSun" w:hAnsi="SimSun" w:cs="Times New Roman"/>
          <w:sz w:val="24"/>
        </w:rPr>
      </w:pPr>
    </w:p>
    <w:p w14:paraId="099C09B2" w14:textId="77777777" w:rsidR="002E4F68" w:rsidRDefault="002E4F68" w:rsidP="003C4601">
      <w:pPr>
        <w:spacing w:line="400" w:lineRule="exact"/>
        <w:ind w:firstLine="480"/>
        <w:rPr>
          <w:rFonts w:ascii="SimSun" w:eastAsia="SimSun" w:hAnsi="SimSun" w:cs="Times New Roman"/>
          <w:sz w:val="24"/>
        </w:rPr>
      </w:pPr>
    </w:p>
    <w:p w14:paraId="466EE040" w14:textId="77777777" w:rsidR="002E4F68" w:rsidRDefault="002E4F68" w:rsidP="003C4601">
      <w:pPr>
        <w:spacing w:line="400" w:lineRule="exact"/>
        <w:ind w:firstLine="480"/>
        <w:rPr>
          <w:rFonts w:ascii="SimSun" w:eastAsia="SimSun" w:hAnsi="SimSun" w:cs="Times New Roman"/>
          <w:sz w:val="24"/>
        </w:rPr>
      </w:pPr>
    </w:p>
    <w:p w14:paraId="0E06C111" w14:textId="77777777" w:rsidR="002E4F68" w:rsidRDefault="002E4F68" w:rsidP="003C4601">
      <w:pPr>
        <w:spacing w:line="400" w:lineRule="exact"/>
        <w:ind w:firstLine="480"/>
        <w:rPr>
          <w:rFonts w:ascii="SimSun" w:eastAsia="SimSun" w:hAnsi="SimSun" w:cs="Times New Roman"/>
          <w:sz w:val="24"/>
        </w:rPr>
      </w:pPr>
    </w:p>
    <w:p w14:paraId="339A6FE8" w14:textId="77777777" w:rsidR="002E4F68" w:rsidRDefault="002E4F68" w:rsidP="003C4601">
      <w:pPr>
        <w:spacing w:line="400" w:lineRule="exact"/>
        <w:ind w:firstLine="480"/>
        <w:rPr>
          <w:rFonts w:ascii="SimSun" w:eastAsia="SimSun" w:hAnsi="SimSun" w:cs="Times New Roman"/>
          <w:sz w:val="24"/>
        </w:rPr>
      </w:pPr>
    </w:p>
    <w:p w14:paraId="661D02E6" w14:textId="77777777" w:rsidR="002E4F68" w:rsidRDefault="002E4F68" w:rsidP="003C4601">
      <w:pPr>
        <w:spacing w:line="400" w:lineRule="exact"/>
        <w:ind w:firstLine="480"/>
        <w:rPr>
          <w:rFonts w:ascii="SimSun" w:eastAsia="SimSun" w:hAnsi="SimSun" w:cs="Times New Roman"/>
          <w:sz w:val="24"/>
        </w:rPr>
      </w:pPr>
    </w:p>
    <w:p w14:paraId="1750AAD5" w14:textId="77777777" w:rsidR="002E4F68" w:rsidRDefault="002E4F68" w:rsidP="003C4601">
      <w:pPr>
        <w:spacing w:line="400" w:lineRule="exact"/>
        <w:ind w:firstLine="480"/>
        <w:rPr>
          <w:rFonts w:ascii="SimSun" w:eastAsia="SimSun" w:hAnsi="SimSun" w:cs="Times New Roman"/>
          <w:sz w:val="24"/>
        </w:rPr>
      </w:pPr>
    </w:p>
    <w:p w14:paraId="4B1920F5" w14:textId="77777777" w:rsidR="002E4F68" w:rsidRDefault="002E4F68" w:rsidP="003C4601">
      <w:pPr>
        <w:spacing w:line="400" w:lineRule="exact"/>
        <w:ind w:firstLine="480"/>
        <w:rPr>
          <w:rFonts w:ascii="SimSun" w:eastAsia="SimSun" w:hAnsi="SimSun" w:cs="Times New Roman"/>
          <w:sz w:val="24"/>
        </w:rPr>
      </w:pPr>
    </w:p>
    <w:p w14:paraId="3CD9E9C5" w14:textId="77777777" w:rsidR="002E4F68" w:rsidRDefault="002E4F68" w:rsidP="003C4601">
      <w:pPr>
        <w:spacing w:line="400" w:lineRule="exact"/>
        <w:ind w:firstLine="480"/>
        <w:rPr>
          <w:rFonts w:ascii="SimSun" w:eastAsia="SimSun" w:hAnsi="SimSun" w:cs="Times New Roman"/>
          <w:sz w:val="24"/>
        </w:rPr>
      </w:pPr>
    </w:p>
    <w:p w14:paraId="5455F866" w14:textId="77777777" w:rsidR="00481E91" w:rsidRDefault="00481E91" w:rsidP="003C4601">
      <w:pPr>
        <w:spacing w:line="400" w:lineRule="exact"/>
        <w:ind w:firstLine="480"/>
        <w:rPr>
          <w:rFonts w:ascii="SimSun" w:eastAsia="SimSun" w:hAnsi="SimSun" w:cs="Times New Roman"/>
          <w:sz w:val="24"/>
        </w:rPr>
      </w:pPr>
    </w:p>
    <w:p w14:paraId="3F4B22E6" w14:textId="77777777" w:rsidR="002E4F68" w:rsidRDefault="002E4F68" w:rsidP="003C4601">
      <w:pPr>
        <w:spacing w:line="400" w:lineRule="exact"/>
        <w:ind w:firstLine="480"/>
        <w:rPr>
          <w:rFonts w:ascii="SimSun" w:eastAsia="SimSun" w:hAnsi="SimSun" w:cs="Times New Roman"/>
          <w:sz w:val="24"/>
        </w:rPr>
      </w:pPr>
    </w:p>
    <w:p w14:paraId="07FD03CB" w14:textId="77777777" w:rsidR="002E4F68" w:rsidRDefault="002E4F68" w:rsidP="003C4601">
      <w:pPr>
        <w:spacing w:line="400" w:lineRule="exact"/>
        <w:ind w:firstLine="480"/>
        <w:rPr>
          <w:rFonts w:ascii="SimSun" w:eastAsia="SimSun" w:hAnsi="SimSun" w:cs="Times New Roman"/>
          <w:sz w:val="24"/>
        </w:rPr>
      </w:pPr>
    </w:p>
    <w:p w14:paraId="41B08C9E" w14:textId="77777777" w:rsidR="002E4F68" w:rsidRDefault="002E4F68" w:rsidP="003C4601">
      <w:pPr>
        <w:spacing w:line="400" w:lineRule="exact"/>
        <w:ind w:firstLine="480"/>
        <w:rPr>
          <w:rFonts w:ascii="SimSun" w:eastAsia="SimSun" w:hAnsi="SimSun" w:cs="Times New Roman"/>
          <w:sz w:val="24"/>
        </w:rPr>
      </w:pPr>
    </w:p>
    <w:p w14:paraId="257DA1F1" w14:textId="77777777" w:rsidR="00EB4B22" w:rsidRDefault="00EB4B22" w:rsidP="00652CEA">
      <w:pPr>
        <w:spacing w:beforeLines="50" w:before="156" w:afterLines="50" w:after="156"/>
        <w:jc w:val="center"/>
        <w:outlineLvl w:val="0"/>
        <w:rPr>
          <w:rFonts w:ascii="SimHei" w:eastAsia="SimHei" w:hAnsi="SimHei"/>
          <w:b/>
          <w:bCs/>
          <w:sz w:val="32"/>
          <w:szCs w:val="32"/>
        </w:rPr>
      </w:pPr>
      <w:bookmarkStart w:id="131" w:name="_Toc134077553"/>
    </w:p>
    <w:p w14:paraId="719A4F77" w14:textId="5BB0B787" w:rsidR="0056765A" w:rsidRPr="0056765A" w:rsidRDefault="0056765A" w:rsidP="00652CEA">
      <w:pPr>
        <w:spacing w:beforeLines="50" w:before="156" w:afterLines="50" w:after="156"/>
        <w:jc w:val="center"/>
        <w:outlineLvl w:val="0"/>
        <w:rPr>
          <w:rFonts w:ascii="SimHei" w:eastAsia="SimHei" w:hAnsi="SimHei"/>
          <w:b/>
          <w:bCs/>
          <w:sz w:val="32"/>
          <w:szCs w:val="32"/>
        </w:rPr>
      </w:pPr>
      <w:r w:rsidRPr="0056765A">
        <w:rPr>
          <w:rFonts w:ascii="SimHei" w:eastAsia="SimHei" w:hAnsi="SimHei" w:hint="eastAsia"/>
          <w:b/>
          <w:bCs/>
          <w:sz w:val="32"/>
          <w:szCs w:val="32"/>
        </w:rPr>
        <w:t>第3章</w:t>
      </w:r>
      <w:bookmarkEnd w:id="131"/>
    </w:p>
    <w:p w14:paraId="0E760035" w14:textId="70AC381B" w:rsidR="0056765A" w:rsidRPr="003A784D" w:rsidRDefault="0056765A" w:rsidP="00652CEA">
      <w:pPr>
        <w:spacing w:beforeLines="50" w:before="156" w:afterLines="50" w:after="156"/>
        <w:jc w:val="center"/>
        <w:outlineLvl w:val="0"/>
        <w:rPr>
          <w:rFonts w:ascii="SimHei" w:eastAsia="SimHei" w:hAnsi="SimHei"/>
          <w:b/>
          <w:bCs/>
          <w:sz w:val="32"/>
          <w:szCs w:val="32"/>
        </w:rPr>
      </w:pPr>
      <w:bookmarkStart w:id="132" w:name="_Toc134077554"/>
      <w:r w:rsidRPr="003A784D">
        <w:rPr>
          <w:rFonts w:ascii="SimHei" w:eastAsia="SimHei" w:hAnsi="SimHei" w:hint="eastAsia"/>
          <w:b/>
          <w:bCs/>
          <w:sz w:val="32"/>
          <w:szCs w:val="32"/>
        </w:rPr>
        <w:t>实验</w:t>
      </w:r>
      <w:r w:rsidRPr="003A784D">
        <w:rPr>
          <w:rFonts w:ascii="Times New Roman" w:eastAsia="SimHei" w:hAnsi="Times New Roman" w:cs="Times New Roman"/>
          <w:b/>
          <w:bCs/>
          <w:sz w:val="32"/>
          <w:szCs w:val="32"/>
        </w:rPr>
        <w:t>2</w:t>
      </w:r>
      <w:r w:rsidRPr="003A784D">
        <w:rPr>
          <w:rFonts w:ascii="Times New Roman" w:eastAsia="SimHei" w:hAnsi="Times New Roman" w:cs="Times New Roman"/>
          <w:b/>
          <w:bCs/>
          <w:sz w:val="32"/>
          <w:szCs w:val="32"/>
        </w:rPr>
        <w:t>：</w:t>
      </w:r>
      <w:r w:rsidR="000B7C9D" w:rsidRPr="003A784D">
        <w:rPr>
          <w:rFonts w:ascii="SimHei" w:eastAsia="SimHei" w:hAnsi="SimHei" w:hint="eastAsia"/>
          <w:b/>
          <w:bCs/>
          <w:sz w:val="32"/>
          <w:szCs w:val="32"/>
        </w:rPr>
        <w:t>任务</w:t>
      </w:r>
      <w:r w:rsidRPr="003A784D">
        <w:rPr>
          <w:rFonts w:ascii="SimHei" w:eastAsia="SimHei" w:hAnsi="SimHei" w:hint="eastAsia"/>
          <w:b/>
          <w:bCs/>
          <w:sz w:val="32"/>
          <w:szCs w:val="32"/>
        </w:rPr>
        <w:t>目标对自我优先效应的影响</w:t>
      </w:r>
      <w:bookmarkEnd w:id="132"/>
    </w:p>
    <w:p w14:paraId="38686FF8" w14:textId="19BBC13F" w:rsidR="0056765A" w:rsidRDefault="0056765A" w:rsidP="00652CEA">
      <w:pPr>
        <w:spacing w:beforeLines="50" w:before="156" w:afterLines="50" w:after="156"/>
        <w:outlineLvl w:val="1"/>
        <w:rPr>
          <w:rFonts w:ascii="SimHei" w:eastAsia="SimHei" w:hAnsi="SimHei"/>
          <w:b/>
          <w:bCs/>
          <w:sz w:val="30"/>
          <w:szCs w:val="30"/>
        </w:rPr>
      </w:pPr>
      <w:bookmarkStart w:id="133" w:name="_Toc134077555"/>
      <w:r w:rsidRPr="003A784D">
        <w:rPr>
          <w:rFonts w:ascii="Times New Roman" w:eastAsia="SimHei" w:hAnsi="Times New Roman" w:cs="Times New Roman"/>
          <w:b/>
          <w:bCs/>
          <w:sz w:val="30"/>
          <w:szCs w:val="30"/>
        </w:rPr>
        <w:t>3.1</w:t>
      </w:r>
      <w:r w:rsidRPr="003A784D">
        <w:rPr>
          <w:rFonts w:ascii="SimHei" w:eastAsia="SimHei" w:hAnsi="SimHei"/>
          <w:b/>
          <w:bCs/>
          <w:sz w:val="30"/>
          <w:szCs w:val="30"/>
        </w:rPr>
        <w:t xml:space="preserve"> </w:t>
      </w:r>
      <w:r w:rsidRPr="003A784D">
        <w:rPr>
          <w:rFonts w:ascii="SimHei" w:eastAsia="SimHei" w:hAnsi="SimHei" w:hint="eastAsia"/>
          <w:b/>
          <w:bCs/>
          <w:sz w:val="30"/>
          <w:szCs w:val="30"/>
        </w:rPr>
        <w:t>方法</w:t>
      </w:r>
      <w:bookmarkEnd w:id="133"/>
    </w:p>
    <w:p w14:paraId="2D15EA34" w14:textId="51B1D529" w:rsidR="003A784D" w:rsidRPr="003A784D" w:rsidRDefault="003A784D" w:rsidP="00652CEA">
      <w:pPr>
        <w:spacing w:beforeLines="50" w:before="156" w:afterLines="50" w:after="156"/>
        <w:outlineLvl w:val="2"/>
        <w:rPr>
          <w:rFonts w:ascii="SimHei" w:eastAsia="SimHei" w:hAnsi="SimHei"/>
          <w:b/>
          <w:bCs/>
          <w:sz w:val="28"/>
          <w:szCs w:val="28"/>
        </w:rPr>
      </w:pPr>
      <w:bookmarkStart w:id="134" w:name="_Toc134077556"/>
      <w:r w:rsidRPr="003A784D">
        <w:rPr>
          <w:rFonts w:ascii="Times New Roman" w:eastAsia="SimHei" w:hAnsi="Times New Roman" w:cs="Times New Roman"/>
          <w:b/>
          <w:bCs/>
          <w:sz w:val="28"/>
          <w:szCs w:val="28"/>
        </w:rPr>
        <w:t>3.1.1</w:t>
      </w:r>
      <w:r w:rsidRPr="003A784D">
        <w:rPr>
          <w:rFonts w:ascii="SimHei" w:eastAsia="SimHei" w:hAnsi="SimHei"/>
          <w:b/>
          <w:bCs/>
          <w:sz w:val="28"/>
          <w:szCs w:val="28"/>
        </w:rPr>
        <w:t xml:space="preserve"> </w:t>
      </w:r>
      <w:r w:rsidRPr="003A784D">
        <w:rPr>
          <w:rFonts w:ascii="SimHei" w:eastAsia="SimHei" w:hAnsi="SimHei" w:hint="eastAsia"/>
          <w:b/>
          <w:bCs/>
          <w:sz w:val="28"/>
          <w:szCs w:val="28"/>
        </w:rPr>
        <w:t>实验</w:t>
      </w:r>
      <w:r>
        <w:rPr>
          <w:rFonts w:ascii="SimHei" w:eastAsia="SimHei" w:hAnsi="SimHei" w:hint="eastAsia"/>
          <w:b/>
          <w:bCs/>
          <w:sz w:val="28"/>
          <w:szCs w:val="28"/>
        </w:rPr>
        <w:t>被试</w:t>
      </w:r>
      <w:bookmarkEnd w:id="134"/>
    </w:p>
    <w:p w14:paraId="6DA4CA71" w14:textId="1CFA8500" w:rsidR="00680689" w:rsidRDefault="00680689" w:rsidP="00932432">
      <w:pPr>
        <w:spacing w:line="400" w:lineRule="exact"/>
        <w:ind w:firstLine="482"/>
        <w:rPr>
          <w:rFonts w:ascii="SimSun" w:eastAsia="SimSun" w:hAnsi="SimSun" w:cs="Times New Roman"/>
          <w:sz w:val="24"/>
          <w:szCs w:val="24"/>
        </w:rPr>
      </w:pPr>
      <w:r>
        <w:rPr>
          <w:rFonts w:ascii="SimSun" w:eastAsia="SimSun" w:hAnsi="SimSun" w:cs="Times New Roman" w:hint="eastAsia"/>
          <w:sz w:val="24"/>
          <w:szCs w:val="24"/>
        </w:rPr>
        <w:t>实验</w:t>
      </w:r>
      <w:r w:rsidRPr="00E6169D">
        <w:rPr>
          <w:rFonts w:ascii="Times New Roman" w:eastAsia="SimSun" w:hAnsi="Times New Roman" w:cs="Times New Roman"/>
          <w:sz w:val="24"/>
          <w:szCs w:val="24"/>
        </w:rPr>
        <w:t>2</w:t>
      </w:r>
      <w:r>
        <w:rPr>
          <w:rFonts w:ascii="SimSun" w:eastAsia="SimSun" w:hAnsi="SimSun" w:cs="Times New Roman" w:hint="eastAsia"/>
          <w:sz w:val="24"/>
          <w:szCs w:val="24"/>
        </w:rPr>
        <w:t>同样使用贝叶斯因子序列分析方法决定停止收集数据的时间，以平衡数据信息量与效率</w:t>
      </w:r>
      <w:r w:rsidRPr="00B019C1">
        <w:rPr>
          <w:rFonts w:ascii="Times New Roman" w:eastAsia="SimSun" w:hAnsi="Times New Roman" w:cs="Times New Roman"/>
          <w:sz w:val="24"/>
          <w:szCs w:val="24"/>
        </w:rPr>
        <w:t>（</w:t>
      </w:r>
      <w:r>
        <w:rPr>
          <w:rFonts w:ascii="SimSun" w:eastAsia="SimSun" w:hAnsi="SimSun" w:cs="Times New Roman" w:hint="eastAsia"/>
          <w:sz w:val="24"/>
          <w:szCs w:val="24"/>
        </w:rPr>
        <w:t>郑元瑞</w:t>
      </w:r>
      <w:r w:rsidRPr="00B019C1">
        <w:rPr>
          <w:rFonts w:ascii="Times New Roman" w:eastAsia="SimSun" w:hAnsi="Times New Roman" w:cs="Times New Roman"/>
          <w:sz w:val="24"/>
          <w:szCs w:val="24"/>
        </w:rPr>
        <w:t xml:space="preserve"> &amp;</w:t>
      </w:r>
      <w:r>
        <w:rPr>
          <w:rFonts w:ascii="SimSun" w:eastAsia="SimSun" w:hAnsi="SimSun" w:cs="Times New Roman"/>
          <w:sz w:val="24"/>
          <w:szCs w:val="24"/>
        </w:rPr>
        <w:t xml:space="preserve"> </w:t>
      </w:r>
      <w:r>
        <w:rPr>
          <w:rFonts w:ascii="SimSun" w:eastAsia="SimSun" w:hAnsi="SimSun" w:cs="Times New Roman" w:hint="eastAsia"/>
          <w:sz w:val="24"/>
          <w:szCs w:val="24"/>
        </w:rPr>
        <w:t>胡传鹏</w:t>
      </w:r>
      <w:r w:rsidRPr="00B019C1">
        <w:rPr>
          <w:rFonts w:ascii="Times New Roman" w:eastAsia="SimSun" w:hAnsi="Times New Roman" w:cs="Times New Roman"/>
          <w:sz w:val="24"/>
          <w:szCs w:val="24"/>
        </w:rPr>
        <w:t>，</w:t>
      </w:r>
      <w:r w:rsidRPr="00B019C1">
        <w:rPr>
          <w:rFonts w:ascii="Times New Roman" w:eastAsia="SimSun" w:hAnsi="Times New Roman" w:cs="Times New Roman"/>
          <w:sz w:val="24"/>
          <w:szCs w:val="24"/>
        </w:rPr>
        <w:t>2023</w:t>
      </w:r>
      <w:r w:rsidRPr="00B019C1">
        <w:rPr>
          <w:rFonts w:ascii="Times New Roman" w:eastAsia="SimSun" w:hAnsi="Times New Roman" w:cs="Times New Roman"/>
          <w:sz w:val="24"/>
          <w:szCs w:val="24"/>
        </w:rPr>
        <w:t>）</w:t>
      </w:r>
      <w:r>
        <w:rPr>
          <w:rFonts w:ascii="SimSun" w:eastAsia="SimSun" w:hAnsi="SimSun" w:cs="Times New Roman" w:hint="eastAsia"/>
          <w:sz w:val="24"/>
          <w:szCs w:val="24"/>
        </w:rPr>
        <w:t>。将反应时的结果作为贝叶斯因子序列分析中的关键效应。重点关注贝叶斯重复测量方差分析中的交互作用。确定停止收集数据的</w:t>
      </w:r>
      <w:r w:rsidRPr="002B131C">
        <w:rPr>
          <w:rFonts w:ascii="Times New Roman" w:eastAsia="SimSun" w:hAnsi="Times New Roman" w:cs="Times New Roman"/>
          <w:i/>
          <w:iCs/>
          <w:sz w:val="24"/>
          <w:szCs w:val="24"/>
        </w:rPr>
        <w:t>BF</w:t>
      </w:r>
      <w:r>
        <w:rPr>
          <w:rFonts w:ascii="SimSun" w:eastAsia="SimSun" w:hAnsi="SimSun" w:cs="Times New Roman" w:hint="eastAsia"/>
          <w:sz w:val="24"/>
          <w:szCs w:val="24"/>
        </w:rPr>
        <w:t>阈值为</w:t>
      </w:r>
      <w:r w:rsidRPr="00FC3B77">
        <w:rPr>
          <w:rFonts w:ascii="Times New Roman" w:eastAsia="SimSun" w:hAnsi="Times New Roman" w:cs="Times New Roman"/>
          <w:sz w:val="24"/>
          <w:szCs w:val="24"/>
        </w:rPr>
        <w:t>10</w:t>
      </w:r>
      <w:r>
        <w:rPr>
          <w:rFonts w:ascii="SimSun" w:eastAsia="SimSun" w:hAnsi="SimSun" w:cs="Times New Roman" w:hint="eastAsia"/>
          <w:sz w:val="24"/>
          <w:szCs w:val="24"/>
        </w:rPr>
        <w:t>或</w:t>
      </w:r>
      <w:r w:rsidRPr="00FC3B77">
        <w:rPr>
          <w:rFonts w:ascii="Times New Roman" w:eastAsia="SimSun" w:hAnsi="Times New Roman" w:cs="Times New Roman"/>
          <w:sz w:val="24"/>
          <w:szCs w:val="24"/>
        </w:rPr>
        <w:t>1/10</w:t>
      </w:r>
      <w:r>
        <w:rPr>
          <w:rFonts w:ascii="SimSun" w:eastAsia="SimSun" w:hAnsi="SimSun" w:cs="Times New Roman" w:hint="eastAsia"/>
          <w:sz w:val="24"/>
          <w:szCs w:val="24"/>
        </w:rPr>
        <w:t>。当</w:t>
      </w:r>
      <w:r w:rsidRPr="00FC3B77">
        <w:rPr>
          <w:rFonts w:ascii="Times New Roman" w:eastAsia="SimSun" w:hAnsi="Times New Roman" w:cs="Times New Roman"/>
          <w:i/>
          <w:iCs/>
          <w:sz w:val="24"/>
          <w:szCs w:val="24"/>
        </w:rPr>
        <w:t>BF</w:t>
      </w:r>
      <w:r w:rsidRPr="00FC3B77">
        <w:rPr>
          <w:rFonts w:ascii="Times New Roman" w:eastAsia="SimSun" w:hAnsi="Times New Roman" w:cs="Times New Roman"/>
          <w:i/>
          <w:iCs/>
          <w:sz w:val="24"/>
          <w:szCs w:val="24"/>
          <w:vertAlign w:val="subscript"/>
        </w:rPr>
        <w:t>10</w:t>
      </w:r>
      <w:r>
        <w:rPr>
          <w:rFonts w:ascii="SimSun" w:eastAsia="SimSun" w:hAnsi="SimSun" w:cs="Times New Roman" w:hint="eastAsia"/>
          <w:sz w:val="24"/>
          <w:szCs w:val="24"/>
        </w:rPr>
        <w:t>大于</w:t>
      </w:r>
      <w:r w:rsidRPr="00FC3B77">
        <w:rPr>
          <w:rFonts w:ascii="Times New Roman" w:eastAsia="SimSun" w:hAnsi="Times New Roman" w:cs="Times New Roman"/>
          <w:sz w:val="24"/>
          <w:szCs w:val="24"/>
        </w:rPr>
        <w:t>10</w:t>
      </w:r>
      <w:r>
        <w:rPr>
          <w:rFonts w:ascii="SimSun" w:eastAsia="SimSun" w:hAnsi="SimSun" w:cs="Times New Roman" w:hint="eastAsia"/>
          <w:sz w:val="24"/>
          <w:szCs w:val="24"/>
        </w:rPr>
        <w:t>时，则认为有较强的证据支持备择假设，可停止收集数据；当</w:t>
      </w:r>
      <w:r w:rsidRPr="00FC3B77">
        <w:rPr>
          <w:rFonts w:ascii="Times New Roman" w:eastAsia="SimSun" w:hAnsi="Times New Roman" w:cs="Times New Roman"/>
          <w:i/>
          <w:iCs/>
          <w:sz w:val="24"/>
          <w:szCs w:val="24"/>
        </w:rPr>
        <w:t>BF</w:t>
      </w:r>
      <w:r w:rsidRPr="00FC3B77">
        <w:rPr>
          <w:rFonts w:ascii="Times New Roman" w:eastAsia="SimSun" w:hAnsi="Times New Roman" w:cs="Times New Roman"/>
          <w:i/>
          <w:iCs/>
          <w:sz w:val="24"/>
          <w:szCs w:val="24"/>
          <w:vertAlign w:val="subscript"/>
        </w:rPr>
        <w:t>10</w:t>
      </w:r>
      <w:r>
        <w:rPr>
          <w:rFonts w:ascii="SimSun" w:eastAsia="SimSun" w:hAnsi="SimSun" w:cs="Times New Roman" w:hint="eastAsia"/>
          <w:sz w:val="24"/>
          <w:szCs w:val="24"/>
        </w:rPr>
        <w:t>小于</w:t>
      </w:r>
      <w:r w:rsidRPr="00FC3B77">
        <w:rPr>
          <w:rFonts w:ascii="Times New Roman" w:eastAsia="SimSun" w:hAnsi="Times New Roman" w:cs="Times New Roman"/>
          <w:sz w:val="24"/>
          <w:szCs w:val="24"/>
        </w:rPr>
        <w:t>1/10</w:t>
      </w:r>
      <w:r>
        <w:rPr>
          <w:rFonts w:ascii="SimSun" w:eastAsia="SimSun" w:hAnsi="SimSun" w:cs="Times New Roman" w:hint="eastAsia"/>
          <w:sz w:val="24"/>
          <w:szCs w:val="24"/>
        </w:rPr>
        <w:t>时，则认为有较强的证据支持原假设，可停止收集数据</w:t>
      </w:r>
      <w:r w:rsidRPr="00B019C1">
        <w:rPr>
          <w:rFonts w:ascii="Times New Roman" w:eastAsia="SimSun" w:hAnsi="Times New Roman" w:cs="Times New Roman"/>
          <w:sz w:val="24"/>
          <w:szCs w:val="24"/>
        </w:rPr>
        <w:t>（</w:t>
      </w:r>
      <w:r>
        <w:rPr>
          <w:rFonts w:ascii="SimSun" w:eastAsia="SimSun" w:hAnsi="SimSun" w:cs="Times New Roman" w:hint="eastAsia"/>
          <w:sz w:val="24"/>
          <w:szCs w:val="24"/>
        </w:rPr>
        <w:t>胡传鹏等</w:t>
      </w:r>
      <w:r w:rsidRPr="00B019C1">
        <w:rPr>
          <w:rFonts w:ascii="Times New Roman" w:eastAsia="SimSun" w:hAnsi="Times New Roman" w:cs="Times New Roman"/>
          <w:sz w:val="24"/>
          <w:szCs w:val="24"/>
        </w:rPr>
        <w:t>，</w:t>
      </w:r>
      <w:r w:rsidRPr="00B019C1">
        <w:rPr>
          <w:rFonts w:ascii="Times New Roman" w:eastAsia="SimSun" w:hAnsi="Times New Roman" w:cs="Times New Roman"/>
          <w:sz w:val="24"/>
          <w:szCs w:val="24"/>
        </w:rPr>
        <w:t>2018</w:t>
      </w:r>
      <w:r w:rsidRPr="00B019C1">
        <w:rPr>
          <w:rFonts w:ascii="Times New Roman" w:eastAsia="SimSun" w:hAnsi="Times New Roman" w:cs="Times New Roman"/>
          <w:sz w:val="24"/>
          <w:szCs w:val="24"/>
        </w:rPr>
        <w:t>）</w:t>
      </w:r>
      <w:r>
        <w:rPr>
          <w:rFonts w:ascii="SimSun" w:eastAsia="SimSun" w:hAnsi="SimSun" w:cs="Times New Roman" w:hint="eastAsia"/>
          <w:sz w:val="24"/>
          <w:szCs w:val="24"/>
        </w:rPr>
        <w:t>。</w:t>
      </w:r>
      <w:r w:rsidR="0056765A">
        <w:rPr>
          <w:rFonts w:ascii="SimSun" w:eastAsia="SimSun" w:hAnsi="SimSun" w:hint="eastAsia"/>
          <w:sz w:val="24"/>
          <w:szCs w:val="24"/>
        </w:rPr>
        <w:t>最终招募</w:t>
      </w:r>
      <w:r w:rsidR="002929C1" w:rsidRPr="002929C1">
        <w:rPr>
          <w:rFonts w:ascii="Times New Roman" w:eastAsia="SimSun" w:hAnsi="Times New Roman" w:cs="Times New Roman"/>
          <w:sz w:val="24"/>
          <w:szCs w:val="24"/>
        </w:rPr>
        <w:t>20</w:t>
      </w:r>
      <w:r w:rsidR="0015223F" w:rsidRPr="002929C1">
        <w:rPr>
          <w:rFonts w:ascii="Times New Roman" w:eastAsia="SimSun" w:hAnsi="Times New Roman" w:cs="Times New Roman"/>
          <w:sz w:val="24"/>
          <w:szCs w:val="24"/>
        </w:rPr>
        <w:t>~</w:t>
      </w:r>
      <w:r w:rsidR="002929C1" w:rsidRPr="002929C1">
        <w:rPr>
          <w:rFonts w:ascii="Times New Roman" w:eastAsia="SimSun" w:hAnsi="Times New Roman" w:cs="Times New Roman"/>
          <w:sz w:val="24"/>
          <w:szCs w:val="24"/>
        </w:rPr>
        <w:t>24</w:t>
      </w:r>
      <w:r w:rsidR="002929C1">
        <w:rPr>
          <w:rFonts w:ascii="SimSun" w:eastAsia="SimSun" w:hAnsi="SimSun" w:hint="eastAsia"/>
          <w:sz w:val="24"/>
          <w:szCs w:val="24"/>
        </w:rPr>
        <w:t>岁</w:t>
      </w:r>
      <w:r w:rsidR="002929C1" w:rsidRPr="002929C1">
        <w:rPr>
          <w:rFonts w:ascii="Times New Roman" w:eastAsia="SimSun" w:hAnsi="Times New Roman" w:cs="Times New Roman"/>
          <w:sz w:val="24"/>
          <w:szCs w:val="24"/>
        </w:rPr>
        <w:t>（</w:t>
      </w:r>
      <w:r w:rsidR="002929C1" w:rsidRPr="002929C1">
        <w:rPr>
          <w:rFonts w:ascii="Times New Roman" w:eastAsia="SimSun" w:hAnsi="Times New Roman" w:cs="Times New Roman"/>
          <w:i/>
          <w:iCs/>
          <w:sz w:val="24"/>
          <w:szCs w:val="24"/>
        </w:rPr>
        <w:t>M</w:t>
      </w:r>
      <w:r w:rsidR="002929C1" w:rsidRPr="002929C1">
        <w:rPr>
          <w:rFonts w:ascii="Times New Roman" w:eastAsia="SimSun" w:hAnsi="Times New Roman" w:cs="Times New Roman"/>
          <w:sz w:val="24"/>
          <w:szCs w:val="24"/>
        </w:rPr>
        <w:t xml:space="preserve"> = 2</w:t>
      </w:r>
      <w:r w:rsidR="002929C1">
        <w:rPr>
          <w:rFonts w:ascii="Times New Roman" w:eastAsia="SimSun" w:hAnsi="Times New Roman" w:cs="Times New Roman"/>
          <w:sz w:val="24"/>
          <w:szCs w:val="24"/>
        </w:rPr>
        <w:t>2</w:t>
      </w:r>
      <w:r w:rsidR="002929C1" w:rsidRPr="002929C1">
        <w:rPr>
          <w:rFonts w:ascii="Times New Roman" w:eastAsia="SimSun" w:hAnsi="Times New Roman" w:cs="Times New Roman"/>
          <w:sz w:val="24"/>
          <w:szCs w:val="24"/>
        </w:rPr>
        <w:t>.</w:t>
      </w:r>
      <w:r w:rsidR="002929C1">
        <w:rPr>
          <w:rFonts w:ascii="Times New Roman" w:eastAsia="SimSun" w:hAnsi="Times New Roman" w:cs="Times New Roman"/>
          <w:sz w:val="24"/>
          <w:szCs w:val="24"/>
        </w:rPr>
        <w:t>33</w:t>
      </w:r>
      <w:r w:rsidR="002929C1" w:rsidRPr="002929C1">
        <w:rPr>
          <w:rFonts w:ascii="Times New Roman" w:eastAsia="SimSun" w:hAnsi="Times New Roman" w:cs="Times New Roman"/>
          <w:sz w:val="24"/>
          <w:szCs w:val="24"/>
        </w:rPr>
        <w:t xml:space="preserve"> ± 1.</w:t>
      </w:r>
      <w:r w:rsidR="002929C1">
        <w:rPr>
          <w:rFonts w:ascii="Times New Roman" w:eastAsia="SimSun" w:hAnsi="Times New Roman" w:cs="Times New Roman"/>
          <w:sz w:val="24"/>
          <w:szCs w:val="24"/>
        </w:rPr>
        <w:t>24</w:t>
      </w:r>
      <w:r w:rsidR="002929C1" w:rsidRPr="002929C1">
        <w:rPr>
          <w:rFonts w:ascii="Times New Roman" w:eastAsia="SimSun" w:hAnsi="Times New Roman" w:cs="Times New Roman"/>
          <w:sz w:val="24"/>
          <w:szCs w:val="24"/>
        </w:rPr>
        <w:t>）</w:t>
      </w:r>
      <w:r w:rsidR="0056765A">
        <w:rPr>
          <w:rFonts w:ascii="SimSun" w:eastAsia="SimSun" w:hAnsi="SimSun" w:hint="eastAsia"/>
          <w:sz w:val="24"/>
          <w:szCs w:val="24"/>
        </w:rPr>
        <w:t>被试</w:t>
      </w:r>
      <w:r w:rsidR="002929C1" w:rsidRPr="002929C1">
        <w:rPr>
          <w:rFonts w:ascii="Times New Roman" w:eastAsia="SimSun" w:hAnsi="Times New Roman" w:cs="Times New Roman"/>
          <w:sz w:val="24"/>
          <w:szCs w:val="24"/>
        </w:rPr>
        <w:t>21</w:t>
      </w:r>
      <w:r>
        <w:rPr>
          <w:rFonts w:ascii="SimSun" w:eastAsia="SimSun" w:hAnsi="SimSun" w:hint="eastAsia"/>
          <w:sz w:val="24"/>
          <w:szCs w:val="24"/>
        </w:rPr>
        <w:t>名（男生</w:t>
      </w:r>
      <w:r w:rsidR="004F1664" w:rsidRPr="002929C1">
        <w:rPr>
          <w:rFonts w:ascii="Times New Roman" w:eastAsia="SimSun" w:hAnsi="Times New Roman" w:cs="Times New Roman"/>
          <w:sz w:val="24"/>
          <w:szCs w:val="24"/>
        </w:rPr>
        <w:t>1</w:t>
      </w:r>
      <w:r w:rsidR="002929C1">
        <w:rPr>
          <w:rFonts w:ascii="Times New Roman" w:eastAsia="SimSun" w:hAnsi="Times New Roman" w:cs="Times New Roman"/>
          <w:sz w:val="24"/>
          <w:szCs w:val="24"/>
        </w:rPr>
        <w:t>4</w:t>
      </w:r>
      <w:r>
        <w:rPr>
          <w:rFonts w:ascii="SimSun" w:eastAsia="SimSun" w:hAnsi="SimSun" w:hint="eastAsia"/>
          <w:sz w:val="24"/>
          <w:szCs w:val="24"/>
        </w:rPr>
        <w:t>名，女生</w:t>
      </w:r>
      <w:r w:rsidR="004F1664" w:rsidRPr="002929C1">
        <w:rPr>
          <w:rFonts w:ascii="Times New Roman" w:eastAsia="SimSun" w:hAnsi="Times New Roman" w:cs="Times New Roman"/>
          <w:sz w:val="24"/>
          <w:szCs w:val="24"/>
        </w:rPr>
        <w:t>7</w:t>
      </w:r>
      <w:r>
        <w:rPr>
          <w:rFonts w:ascii="SimSun" w:eastAsia="SimSun" w:hAnsi="SimSun" w:hint="eastAsia"/>
          <w:sz w:val="24"/>
          <w:szCs w:val="24"/>
        </w:rPr>
        <w:t>名）。</w:t>
      </w:r>
      <w:r w:rsidRPr="0040273D">
        <w:rPr>
          <w:rFonts w:ascii="SimSun" w:eastAsia="SimSun" w:hAnsi="SimSun" w:cs="Times New Roman" w:hint="eastAsia"/>
          <w:sz w:val="24"/>
          <w:szCs w:val="24"/>
        </w:rPr>
        <w:t>所有被试均为右利手，视力或矫正视力正常，近期未参加过其他认知心理学的按键实验的健康</w:t>
      </w:r>
      <w:r>
        <w:rPr>
          <w:rFonts w:ascii="SimSun" w:eastAsia="SimSun" w:hAnsi="SimSun" w:cs="Times New Roman" w:hint="eastAsia"/>
          <w:sz w:val="24"/>
          <w:szCs w:val="24"/>
        </w:rPr>
        <w:t>成年</w:t>
      </w:r>
      <w:r w:rsidRPr="0040273D">
        <w:rPr>
          <w:rFonts w:ascii="SimSun" w:eastAsia="SimSun" w:hAnsi="SimSun" w:cs="Times New Roman" w:hint="eastAsia"/>
          <w:sz w:val="24"/>
          <w:szCs w:val="24"/>
        </w:rPr>
        <w:t>被试。</w:t>
      </w:r>
    </w:p>
    <w:p w14:paraId="2F159E08" w14:textId="1C066816" w:rsidR="007A1E3E" w:rsidRPr="003A784D" w:rsidRDefault="007A1E3E" w:rsidP="00652CEA">
      <w:pPr>
        <w:spacing w:beforeLines="50" w:before="156" w:afterLines="50" w:after="156"/>
        <w:outlineLvl w:val="2"/>
        <w:rPr>
          <w:rFonts w:ascii="SimHei" w:eastAsia="SimHei" w:hAnsi="SimHei"/>
          <w:b/>
          <w:bCs/>
          <w:sz w:val="28"/>
          <w:szCs w:val="28"/>
        </w:rPr>
      </w:pPr>
      <w:bookmarkStart w:id="135" w:name="_Toc134077557"/>
      <w:r w:rsidRPr="003A784D">
        <w:rPr>
          <w:rFonts w:ascii="Times New Roman" w:eastAsia="SimHei" w:hAnsi="Times New Roman" w:cs="Times New Roman"/>
          <w:b/>
          <w:bCs/>
          <w:sz w:val="28"/>
          <w:szCs w:val="28"/>
        </w:rPr>
        <w:t>3.</w:t>
      </w:r>
      <w:r w:rsidR="003A784D" w:rsidRPr="003A784D">
        <w:rPr>
          <w:rFonts w:ascii="Times New Roman" w:eastAsia="SimHei" w:hAnsi="Times New Roman" w:cs="Times New Roman"/>
          <w:b/>
          <w:bCs/>
          <w:sz w:val="28"/>
          <w:szCs w:val="28"/>
        </w:rPr>
        <w:t>1.2</w:t>
      </w:r>
      <w:r w:rsidRPr="003A784D">
        <w:rPr>
          <w:rFonts w:ascii="SimHei" w:eastAsia="SimHei" w:hAnsi="SimHei"/>
          <w:b/>
          <w:bCs/>
          <w:sz w:val="28"/>
          <w:szCs w:val="28"/>
        </w:rPr>
        <w:t xml:space="preserve"> </w:t>
      </w:r>
      <w:r w:rsidRPr="003A784D">
        <w:rPr>
          <w:rFonts w:ascii="SimHei" w:eastAsia="SimHei" w:hAnsi="SimHei" w:hint="eastAsia"/>
          <w:b/>
          <w:bCs/>
          <w:sz w:val="28"/>
          <w:szCs w:val="28"/>
        </w:rPr>
        <w:t>实验材料</w:t>
      </w:r>
      <w:bookmarkEnd w:id="135"/>
    </w:p>
    <w:p w14:paraId="56017340" w14:textId="63076406" w:rsidR="007A1E3E" w:rsidRDefault="007A1E3E" w:rsidP="007A1E3E">
      <w:pPr>
        <w:pStyle w:val="BodyTextIndent"/>
        <w:spacing w:line="400" w:lineRule="exact"/>
        <w:ind w:left="0" w:firstLineChars="200" w:firstLine="480"/>
        <w:jc w:val="left"/>
        <w:rPr>
          <w:rFonts w:ascii="SimSun" w:hAnsi="SimSun"/>
          <w:sz w:val="24"/>
        </w:rPr>
      </w:pPr>
      <w:r>
        <w:rPr>
          <w:rFonts w:ascii="SimSun" w:hAnsi="SimSun" w:hint="eastAsia"/>
          <w:sz w:val="24"/>
        </w:rPr>
        <w:t>实验</w:t>
      </w:r>
      <w:r w:rsidRPr="00827D2D">
        <w:rPr>
          <w:sz w:val="24"/>
        </w:rPr>
        <w:t>2</w:t>
      </w:r>
      <w:r>
        <w:rPr>
          <w:rFonts w:ascii="SimSun" w:hAnsi="SimSun" w:hint="eastAsia"/>
          <w:sz w:val="24"/>
        </w:rPr>
        <w:t>的</w:t>
      </w:r>
      <w:r w:rsidRPr="007A1E3E">
        <w:rPr>
          <w:rFonts w:ascii="SimSun" w:hAnsi="SimSun" w:hint="eastAsia"/>
          <w:sz w:val="24"/>
        </w:rPr>
        <w:t>实验程序</w:t>
      </w:r>
      <w:r>
        <w:rPr>
          <w:rFonts w:ascii="SimSun" w:hAnsi="SimSun" w:hint="eastAsia"/>
          <w:sz w:val="24"/>
        </w:rPr>
        <w:t>同样采</w:t>
      </w:r>
      <w:r w:rsidRPr="007A1E3E">
        <w:rPr>
          <w:rFonts w:ascii="SimSun" w:hAnsi="SimSun" w:hint="eastAsia"/>
          <w:sz w:val="24"/>
        </w:rPr>
        <w:t>用</w:t>
      </w:r>
      <w:proofErr w:type="spellStart"/>
      <w:r w:rsidRPr="00D679D0">
        <w:rPr>
          <w:sz w:val="24"/>
        </w:rPr>
        <w:t>jsPsych</w:t>
      </w:r>
      <w:proofErr w:type="spellEnd"/>
      <w:r w:rsidRPr="007A1E3E">
        <w:rPr>
          <w:rFonts w:ascii="SimSun" w:hAnsi="SimSun" w:hint="eastAsia"/>
          <w:sz w:val="24"/>
        </w:rPr>
        <w:t>编制完成。</w:t>
      </w:r>
      <w:r w:rsidRPr="00152F85">
        <w:rPr>
          <w:rFonts w:ascii="SimSun" w:hAnsi="SimSun"/>
          <w:sz w:val="24"/>
        </w:rPr>
        <w:t>实验中的刺激是</w:t>
      </w:r>
      <w:r w:rsidRPr="00152F85">
        <w:rPr>
          <w:rFonts w:ascii="SimSun" w:hAnsi="SimSun" w:hint="eastAsia"/>
          <w:sz w:val="24"/>
        </w:rPr>
        <w:t>在噪音背景下的</w:t>
      </w:r>
      <w:r w:rsidRPr="00152F85">
        <w:rPr>
          <w:rFonts w:ascii="SimSun" w:hAnsi="SimSun"/>
          <w:sz w:val="24"/>
        </w:rPr>
        <w:t>几何图形（正方形，圆形</w:t>
      </w:r>
      <w:r w:rsidRPr="00152F85">
        <w:rPr>
          <w:rFonts w:ascii="SimSun" w:hAnsi="SimSun" w:hint="eastAsia"/>
          <w:sz w:val="24"/>
        </w:rPr>
        <w:t>、</w:t>
      </w:r>
      <w:r w:rsidRPr="00152F85">
        <w:rPr>
          <w:rFonts w:ascii="SimSun" w:hAnsi="SimSun"/>
          <w:sz w:val="24"/>
        </w:rPr>
        <w:t>六边形）和</w:t>
      </w:r>
      <w:r>
        <w:rPr>
          <w:rFonts w:ascii="SimSun" w:hAnsi="SimSun" w:hint="eastAsia"/>
          <w:sz w:val="24"/>
        </w:rPr>
        <w:t>白色的</w:t>
      </w:r>
      <w:r w:rsidRPr="00152F85">
        <w:rPr>
          <w:rFonts w:ascii="SimSun" w:hAnsi="SimSun"/>
          <w:sz w:val="24"/>
        </w:rPr>
        <w:t>文字标签（自我，朋友和生人）。</w:t>
      </w:r>
      <w:r>
        <w:rPr>
          <w:rFonts w:ascii="SimSun" w:hAnsi="SimSun" w:hint="eastAsia"/>
          <w:sz w:val="24"/>
        </w:rPr>
        <w:t>与实验</w:t>
      </w:r>
      <w:r w:rsidRPr="00827D2D">
        <w:rPr>
          <w:sz w:val="24"/>
        </w:rPr>
        <w:t>1</w:t>
      </w:r>
      <w:r>
        <w:rPr>
          <w:rFonts w:ascii="SimSun" w:hAnsi="SimSun" w:hint="eastAsia"/>
          <w:sz w:val="24"/>
        </w:rPr>
        <w:t>不同的是，考虑到实验</w:t>
      </w:r>
      <w:r w:rsidRPr="00827D2D">
        <w:rPr>
          <w:sz w:val="24"/>
        </w:rPr>
        <w:t>2</w:t>
      </w:r>
      <w:r>
        <w:rPr>
          <w:rFonts w:ascii="SimSun" w:hAnsi="SimSun" w:hint="eastAsia"/>
          <w:sz w:val="24"/>
        </w:rPr>
        <w:t>难度较高，为降低刺激的辨别难度，实验</w:t>
      </w:r>
      <w:r w:rsidRPr="00827D2D">
        <w:rPr>
          <w:sz w:val="24"/>
        </w:rPr>
        <w:t>2</w:t>
      </w:r>
      <w:r>
        <w:rPr>
          <w:rFonts w:ascii="SimSun" w:hAnsi="SimSun" w:hint="eastAsia"/>
          <w:sz w:val="24"/>
        </w:rPr>
        <w:t>的噪音背景提高了灰色的占比，</w:t>
      </w:r>
      <w:r w:rsidRPr="00152F85">
        <w:rPr>
          <w:rFonts w:ascii="SimSun" w:hAnsi="SimSun" w:hint="eastAsia"/>
          <w:sz w:val="24"/>
        </w:rPr>
        <w:t>将灰色与白色</w:t>
      </w:r>
      <w:r>
        <w:rPr>
          <w:rFonts w:ascii="SimSun" w:hAnsi="SimSun" w:hint="eastAsia"/>
          <w:sz w:val="24"/>
        </w:rPr>
        <w:t>比例调整为</w:t>
      </w:r>
      <w:r w:rsidRPr="00827D2D">
        <w:rPr>
          <w:sz w:val="24"/>
        </w:rPr>
        <w:t>8</w:t>
      </w:r>
      <w:r w:rsidR="00827D2D">
        <w:rPr>
          <w:sz w:val="24"/>
        </w:rPr>
        <w:t xml:space="preserve"> </w:t>
      </w:r>
      <w:r w:rsidRPr="00827D2D">
        <w:rPr>
          <w:sz w:val="24"/>
        </w:rPr>
        <w:t>:</w:t>
      </w:r>
      <w:r w:rsidR="00827D2D">
        <w:rPr>
          <w:sz w:val="24"/>
        </w:rPr>
        <w:t xml:space="preserve"> </w:t>
      </w:r>
      <w:r w:rsidRPr="00827D2D">
        <w:rPr>
          <w:sz w:val="24"/>
        </w:rPr>
        <w:t>2</w:t>
      </w:r>
      <w:r>
        <w:rPr>
          <w:rFonts w:ascii="SimSun" w:hAnsi="SimSun" w:hint="eastAsia"/>
          <w:sz w:val="24"/>
        </w:rPr>
        <w:t>后，按照与实验</w:t>
      </w:r>
      <w:r w:rsidRPr="00827D2D">
        <w:rPr>
          <w:sz w:val="24"/>
        </w:rPr>
        <w:t>1</w:t>
      </w:r>
      <w:r>
        <w:rPr>
          <w:rFonts w:ascii="SimSun" w:hAnsi="SimSun" w:hint="eastAsia"/>
          <w:sz w:val="24"/>
        </w:rPr>
        <w:t>相同的方法，将图片灰、白像素点</w:t>
      </w:r>
      <w:r w:rsidRPr="00152F85">
        <w:rPr>
          <w:rFonts w:ascii="SimSun" w:hAnsi="SimSun" w:hint="eastAsia"/>
          <w:sz w:val="24"/>
        </w:rPr>
        <w:t>打乱</w:t>
      </w:r>
      <w:r>
        <w:rPr>
          <w:rFonts w:ascii="SimSun" w:hAnsi="SimSun" w:hint="eastAsia"/>
          <w:sz w:val="24"/>
        </w:rPr>
        <w:t>做成马赛克图片。马赛克长宽为</w:t>
      </w:r>
      <w:r w:rsidRPr="00827D2D">
        <w:rPr>
          <w:sz w:val="24"/>
        </w:rPr>
        <w:t>2</w:t>
      </w:r>
      <w:r w:rsidR="006D7F58">
        <w:rPr>
          <w:sz w:val="24"/>
        </w:rPr>
        <w:t xml:space="preserve"> </w:t>
      </w:r>
      <w:r w:rsidRPr="00827D2D">
        <w:rPr>
          <w:sz w:val="24"/>
        </w:rPr>
        <w:t>×</w:t>
      </w:r>
      <w:r w:rsidR="006D7F58">
        <w:rPr>
          <w:sz w:val="24"/>
        </w:rPr>
        <w:t xml:space="preserve"> </w:t>
      </w:r>
      <w:r w:rsidRPr="00827D2D">
        <w:rPr>
          <w:sz w:val="24"/>
        </w:rPr>
        <w:t>2</w:t>
      </w:r>
      <w:r>
        <w:rPr>
          <w:rFonts w:ascii="SimSun" w:hAnsi="SimSun" w:hint="eastAsia"/>
          <w:sz w:val="24"/>
        </w:rPr>
        <w:t>像素</w:t>
      </w:r>
      <w:r w:rsidRPr="00152F85">
        <w:rPr>
          <w:rFonts w:ascii="SimSun" w:hAnsi="SimSun" w:hint="eastAsia"/>
          <w:sz w:val="24"/>
        </w:rPr>
        <w:t>。</w:t>
      </w:r>
      <w:r>
        <w:rPr>
          <w:rFonts w:ascii="SimSun" w:hAnsi="SimSun" w:hint="eastAsia"/>
          <w:sz w:val="24"/>
        </w:rPr>
        <w:t>几何图形视角为</w:t>
      </w:r>
      <w:r w:rsidRPr="00AD41ED">
        <w:rPr>
          <w:sz w:val="24"/>
        </w:rPr>
        <w:t>3.8°</w:t>
      </w:r>
      <w:r w:rsidR="006D7F58">
        <w:rPr>
          <w:sz w:val="24"/>
        </w:rPr>
        <w:t xml:space="preserve"> </w:t>
      </w:r>
      <w:r w:rsidRPr="00AD41ED">
        <w:rPr>
          <w:sz w:val="24"/>
        </w:rPr>
        <w:t>×</w:t>
      </w:r>
      <w:r w:rsidR="006D7F58">
        <w:rPr>
          <w:sz w:val="24"/>
        </w:rPr>
        <w:t xml:space="preserve"> </w:t>
      </w:r>
      <w:r w:rsidRPr="00AD41ED">
        <w:rPr>
          <w:sz w:val="24"/>
        </w:rPr>
        <w:t>3.8°</w:t>
      </w:r>
      <w:r>
        <w:rPr>
          <w:rFonts w:ascii="SimSun" w:hAnsi="SimSun" w:hint="eastAsia"/>
          <w:sz w:val="24"/>
        </w:rPr>
        <w:t>，文字标签视角为</w:t>
      </w:r>
      <w:r w:rsidRPr="00AD41ED">
        <w:rPr>
          <w:sz w:val="24"/>
        </w:rPr>
        <w:t>3.6°</w:t>
      </w:r>
      <w:r w:rsidR="006D7F58">
        <w:rPr>
          <w:sz w:val="24"/>
        </w:rPr>
        <w:t xml:space="preserve"> </w:t>
      </w:r>
      <w:r w:rsidRPr="00AD41ED">
        <w:rPr>
          <w:sz w:val="24"/>
        </w:rPr>
        <w:t>×</w:t>
      </w:r>
      <w:r w:rsidR="006D7F58">
        <w:rPr>
          <w:sz w:val="24"/>
        </w:rPr>
        <w:t xml:space="preserve"> </w:t>
      </w:r>
      <w:r w:rsidRPr="00AD41ED">
        <w:rPr>
          <w:sz w:val="24"/>
        </w:rPr>
        <w:t>1.6°</w:t>
      </w:r>
      <w:r>
        <w:rPr>
          <w:rFonts w:ascii="SimSun" w:hAnsi="SimSun" w:hint="eastAsia"/>
          <w:sz w:val="24"/>
        </w:rPr>
        <w:t>。</w:t>
      </w:r>
      <w:r w:rsidR="00DE2688">
        <w:rPr>
          <w:rFonts w:ascii="SimSun" w:hAnsi="SimSun" w:hint="eastAsia"/>
          <w:sz w:val="24"/>
        </w:rPr>
        <w:t>视角调整方法与实验1相同</w:t>
      </w:r>
      <w:r w:rsidR="00D444EC">
        <w:rPr>
          <w:rFonts w:ascii="SimSun" w:hAnsi="SimSun"/>
          <w:sz w:val="24"/>
        </w:rPr>
        <w:fldChar w:fldCharType="begin"/>
      </w:r>
      <w:r w:rsidR="00D444EC">
        <w:rPr>
          <w:rFonts w:ascii="SimSun" w:hAnsi="SimSun"/>
          <w:sz w:val="24"/>
        </w:rPr>
        <w:instrText xml:space="preserve"> ADDIN ZOTERO_ITEM CSL_CITATION {"citationID":"lUHnSZ1n","properties":{"formattedCitation":"(Li\\uc0\\u31561{}, 2020)","plainCitation":"(Li等, 2020)","noteIndex":0},"citationItems":[{"id":805,"uris":["http://zotero.org/users/9280607/items/DSKH8SV6"],"itemData":{"id":805,"type":"article-journal","abstract":"Abstract\n            While online experiments have shown tremendous potential to study larger and more diverse participant samples than is possible in the lab, the uncontrolled online environment has prohibited many types of psychophysical studies due to difficulties controlling the viewing distance and stimulus size. We introduce the Virtual Chinrest, a method that measures a participant’s viewing distance in the web browser by detecting a participant’s blind spot location. This makes it possible to automatically adjust stimulus configurations based on an individual’s viewing distance. We validated the Virtual Chinrest in two laboratory studies in which we varied the viewing distance and display size, showing that our method estimates participants’ viewing distance with an average error of 3.25</w:instrText>
      </w:r>
      <w:r w:rsidR="00D444EC">
        <w:rPr>
          <w:rFonts w:ascii="MS Gothic" w:eastAsia="MS Gothic" w:hAnsi="MS Gothic" w:cs="MS Gothic" w:hint="eastAsia"/>
          <w:sz w:val="24"/>
        </w:rPr>
        <w:instrText> </w:instrText>
      </w:r>
      <w:r w:rsidR="00D444EC">
        <w:rPr>
          <w:rFonts w:ascii="SimSun" w:hAnsi="SimSun"/>
          <w:sz w:val="24"/>
        </w:rPr>
        <w:instrText xml:space="preserve">cm. We additionally show that by using the Virtual Chinrest we can reliably replicate measures of visual crowding, which depends on a precise calculation of visual angle, in an uncontrolled online environment. An online experiment with 1153 participants further replicated the findings of prior laboratory work, demonstrating how visual crowding increases with eccentricity and extending this finding by showing that young children, older adults and people with dyslexia all exhibit increased visual crowding, compared to adults without dyslexia. Our method provides a promising pathway to web-based psychophysical research requiring controlled stimulus geometry.","container-title":"Scientific Reports","DOI":"10.1038/s41598-019-57204-1","ISSN":"2045-2322","issue":"1","journalAbbreviation":"Sci Rep","language":"en","page":"904","source":"DOI.org (Crossref)","title":"Controlling for Participants’ Viewing Distance in Large-Scale, Psychophysical Online Experiments Using a Virtual Chinrest","volume":"10","author":[{"family":"Li","given":"Qisheng"},{"family":"Joo","given":"Sung Jun"},{"family":"Yeatman","given":"Jason D."},{"family":"Reinecke","given":"Katharina"}],"issued":{"date-parts":[["2020",1,22]]}}}],"schema":"https://github.com/citation-style-language/schema/raw/master/csl-citation.json"} </w:instrText>
      </w:r>
      <w:r w:rsidR="00D444EC">
        <w:rPr>
          <w:rFonts w:ascii="SimSun" w:hAnsi="SimSun"/>
          <w:sz w:val="24"/>
        </w:rPr>
        <w:fldChar w:fldCharType="separate"/>
      </w:r>
      <w:r w:rsidR="00D444EC" w:rsidRPr="00827D2D">
        <w:rPr>
          <w:kern w:val="0"/>
          <w:sz w:val="24"/>
        </w:rPr>
        <w:t>(Li</w:t>
      </w:r>
      <w:r w:rsidR="00D444EC" w:rsidRPr="00D444EC">
        <w:rPr>
          <w:rFonts w:ascii="SimSun" w:hAnsi="SimSun"/>
          <w:kern w:val="0"/>
          <w:sz w:val="24"/>
        </w:rPr>
        <w:t>等</w:t>
      </w:r>
      <w:r w:rsidR="00D444EC" w:rsidRPr="00827D2D">
        <w:rPr>
          <w:kern w:val="0"/>
          <w:sz w:val="24"/>
        </w:rPr>
        <w:t>, 2020)</w:t>
      </w:r>
      <w:r w:rsidR="00D444EC">
        <w:rPr>
          <w:rFonts w:ascii="SimSun" w:hAnsi="SimSun"/>
          <w:sz w:val="24"/>
        </w:rPr>
        <w:fldChar w:fldCharType="end"/>
      </w:r>
      <w:r w:rsidR="00D444EC">
        <w:rPr>
          <w:rFonts w:ascii="SimSun" w:hAnsi="SimSun" w:hint="eastAsia"/>
          <w:sz w:val="24"/>
        </w:rPr>
        <w:t>。</w:t>
      </w:r>
    </w:p>
    <w:p w14:paraId="7378F7CB" w14:textId="22FFBF1F" w:rsidR="007A1E3E" w:rsidRPr="003A784D" w:rsidRDefault="007A1E3E" w:rsidP="00652CEA">
      <w:pPr>
        <w:spacing w:beforeLines="50" w:before="156" w:afterLines="50" w:after="156"/>
        <w:outlineLvl w:val="2"/>
        <w:rPr>
          <w:rFonts w:ascii="SimHei" w:eastAsia="SimHei" w:hAnsi="SimHei"/>
          <w:b/>
          <w:bCs/>
          <w:sz w:val="28"/>
          <w:szCs w:val="28"/>
        </w:rPr>
      </w:pPr>
      <w:bookmarkStart w:id="136" w:name="_Toc134077558"/>
      <w:r w:rsidRPr="003A784D">
        <w:rPr>
          <w:rFonts w:ascii="Times New Roman" w:eastAsia="SimHei" w:hAnsi="Times New Roman" w:cs="Times New Roman"/>
          <w:b/>
          <w:bCs/>
          <w:sz w:val="28"/>
          <w:szCs w:val="28"/>
        </w:rPr>
        <w:t>3.</w:t>
      </w:r>
      <w:r w:rsidR="003A784D" w:rsidRPr="003A784D">
        <w:rPr>
          <w:rFonts w:ascii="Times New Roman" w:eastAsia="SimHei" w:hAnsi="Times New Roman" w:cs="Times New Roman"/>
          <w:b/>
          <w:bCs/>
          <w:sz w:val="28"/>
          <w:szCs w:val="28"/>
        </w:rPr>
        <w:t>1.3</w:t>
      </w:r>
      <w:r w:rsidRPr="003A784D">
        <w:rPr>
          <w:rFonts w:ascii="Times New Roman" w:eastAsia="SimHei" w:hAnsi="Times New Roman" w:cs="Times New Roman"/>
          <w:b/>
          <w:bCs/>
          <w:sz w:val="28"/>
          <w:szCs w:val="28"/>
        </w:rPr>
        <w:t xml:space="preserve"> </w:t>
      </w:r>
      <w:r w:rsidRPr="003A784D">
        <w:rPr>
          <w:rFonts w:ascii="SimHei" w:eastAsia="SimHei" w:hAnsi="SimHei" w:hint="eastAsia"/>
          <w:b/>
          <w:bCs/>
          <w:sz w:val="28"/>
          <w:szCs w:val="28"/>
        </w:rPr>
        <w:t>实验程序</w:t>
      </w:r>
      <w:bookmarkEnd w:id="136"/>
    </w:p>
    <w:p w14:paraId="3FA06637" w14:textId="4AC6328C" w:rsidR="007A1E3E" w:rsidRDefault="004C1FB8" w:rsidP="004C1FB8">
      <w:pPr>
        <w:spacing w:line="400" w:lineRule="exact"/>
        <w:ind w:firstLine="480"/>
        <w:rPr>
          <w:rFonts w:ascii="SimSun" w:eastAsia="SimSun" w:hAnsi="SimSun"/>
          <w:sz w:val="24"/>
          <w:szCs w:val="24"/>
        </w:rPr>
      </w:pPr>
      <w:r>
        <w:rPr>
          <w:rFonts w:ascii="SimSun" w:eastAsia="SimSun" w:hAnsi="SimSun" w:hint="eastAsia"/>
          <w:sz w:val="24"/>
          <w:szCs w:val="24"/>
        </w:rPr>
        <w:t>实验采用</w:t>
      </w:r>
      <w:r w:rsidRPr="00183038">
        <w:rPr>
          <w:rFonts w:ascii="Times New Roman" w:eastAsia="SimSun" w:hAnsi="Times New Roman" w:cs="Times New Roman"/>
          <w:sz w:val="24"/>
          <w:szCs w:val="24"/>
        </w:rPr>
        <w:t>3</w:t>
      </w:r>
      <w:bookmarkStart w:id="137" w:name="OLE_LINK4"/>
      <w:r>
        <w:rPr>
          <w:rFonts w:ascii="SimSun" w:eastAsia="SimSun" w:hAnsi="SimSun" w:hint="eastAsia"/>
          <w:sz w:val="24"/>
          <w:szCs w:val="24"/>
        </w:rPr>
        <w:t>（</w:t>
      </w:r>
      <w:r w:rsidRPr="004C1FB8">
        <w:rPr>
          <w:rFonts w:ascii="SimSun" w:eastAsia="SimSun" w:hAnsi="SimSun" w:hint="eastAsia"/>
          <w:sz w:val="24"/>
        </w:rPr>
        <w:t>图形</w:t>
      </w:r>
      <w:r w:rsidRPr="004C1FB8">
        <w:rPr>
          <w:rFonts w:ascii="SimSun" w:eastAsia="SimSun" w:hAnsi="SimSun"/>
          <w:sz w:val="24"/>
        </w:rPr>
        <w:t>的社会相关性</w:t>
      </w:r>
      <w:r w:rsidRPr="004C1FB8">
        <w:rPr>
          <w:rFonts w:ascii="SimSun" w:eastAsia="SimSun" w:hAnsi="SimSun" w:hint="eastAsia"/>
          <w:sz w:val="24"/>
        </w:rPr>
        <w:t>：</w:t>
      </w:r>
      <w:r w:rsidRPr="004C1FB8">
        <w:rPr>
          <w:rFonts w:ascii="SimSun" w:eastAsia="SimSun" w:hAnsi="SimSun"/>
          <w:sz w:val="24"/>
        </w:rPr>
        <w:t>自我</w:t>
      </w:r>
      <w:r w:rsidRPr="004C1FB8">
        <w:rPr>
          <w:rFonts w:ascii="SimSun" w:eastAsia="SimSun" w:hAnsi="SimSun" w:hint="eastAsia"/>
          <w:sz w:val="24"/>
        </w:rPr>
        <w:t>、</w:t>
      </w:r>
      <w:r w:rsidRPr="004C1FB8">
        <w:rPr>
          <w:rFonts w:ascii="SimSun" w:eastAsia="SimSun" w:hAnsi="SimSun"/>
          <w:sz w:val="24"/>
        </w:rPr>
        <w:t>朋友</w:t>
      </w:r>
      <w:r w:rsidRPr="004C1FB8">
        <w:rPr>
          <w:rFonts w:ascii="SimSun" w:eastAsia="SimSun" w:hAnsi="SimSun" w:hint="eastAsia"/>
          <w:sz w:val="24"/>
        </w:rPr>
        <w:t>、</w:t>
      </w:r>
      <w:r w:rsidRPr="004C1FB8">
        <w:rPr>
          <w:rFonts w:ascii="SimSun" w:eastAsia="SimSun" w:hAnsi="SimSun"/>
          <w:sz w:val="24"/>
        </w:rPr>
        <w:t>生人</w:t>
      </w:r>
      <w:r>
        <w:rPr>
          <w:rFonts w:ascii="SimSun" w:eastAsia="SimSun" w:hAnsi="SimSun" w:hint="eastAsia"/>
          <w:sz w:val="24"/>
          <w:szCs w:val="24"/>
        </w:rPr>
        <w:t>）</w:t>
      </w:r>
      <w:r w:rsidRPr="00183038">
        <w:rPr>
          <w:rFonts w:ascii="Times New Roman" w:eastAsia="SimSun" w:hAnsi="Times New Roman" w:cs="Times New Roman"/>
          <w:sz w:val="24"/>
          <w:szCs w:val="24"/>
        </w:rPr>
        <w:t>×</w:t>
      </w:r>
      <w:r w:rsidR="005063F6">
        <w:rPr>
          <w:rFonts w:ascii="Times New Roman" w:eastAsia="SimSun" w:hAnsi="Times New Roman" w:cs="Times New Roman"/>
          <w:sz w:val="24"/>
          <w:szCs w:val="24"/>
        </w:rPr>
        <w:t xml:space="preserve"> </w:t>
      </w:r>
      <w:r w:rsidRPr="00183038">
        <w:rPr>
          <w:rFonts w:ascii="Times New Roman" w:eastAsia="SimSun" w:hAnsi="Times New Roman" w:cs="Times New Roman"/>
          <w:sz w:val="24"/>
          <w:szCs w:val="24"/>
        </w:rPr>
        <w:t>2</w:t>
      </w:r>
      <w:r>
        <w:rPr>
          <w:rFonts w:ascii="SimSun" w:eastAsia="SimSun" w:hAnsi="SimSun" w:hint="eastAsia"/>
          <w:sz w:val="24"/>
          <w:szCs w:val="24"/>
        </w:rPr>
        <w:t>（</w:t>
      </w:r>
      <w:r>
        <w:rPr>
          <w:rFonts w:ascii="SimSun" w:eastAsia="SimSun" w:hAnsi="SimSun" w:hint="eastAsia"/>
          <w:sz w:val="24"/>
        </w:rPr>
        <w:t>图形与文字标签</w:t>
      </w:r>
      <w:r w:rsidRPr="004C1FB8">
        <w:rPr>
          <w:rFonts w:ascii="SimSun" w:eastAsia="SimSun" w:hAnsi="SimSun" w:hint="eastAsia"/>
          <w:sz w:val="24"/>
        </w:rPr>
        <w:t>的</w:t>
      </w:r>
      <w:r w:rsidRPr="004C1FB8">
        <w:rPr>
          <w:rFonts w:ascii="SimSun" w:eastAsia="SimSun" w:hAnsi="SimSun"/>
          <w:sz w:val="24"/>
        </w:rPr>
        <w:t>匹配情况</w:t>
      </w:r>
      <w:r w:rsidRPr="004C1FB8">
        <w:rPr>
          <w:rFonts w:ascii="SimSun" w:eastAsia="SimSun" w:hAnsi="SimSun" w:hint="eastAsia"/>
          <w:sz w:val="24"/>
        </w:rPr>
        <w:t>：</w:t>
      </w:r>
      <w:r w:rsidRPr="004C1FB8">
        <w:rPr>
          <w:rFonts w:ascii="SimSun" w:eastAsia="SimSun" w:hAnsi="SimSun"/>
          <w:sz w:val="24"/>
        </w:rPr>
        <w:t>匹配</w:t>
      </w:r>
      <w:r w:rsidRPr="004C1FB8">
        <w:rPr>
          <w:rFonts w:ascii="SimSun" w:eastAsia="SimSun" w:hAnsi="SimSun" w:hint="eastAsia"/>
          <w:sz w:val="24"/>
        </w:rPr>
        <w:t>、</w:t>
      </w:r>
      <w:r w:rsidRPr="004C1FB8">
        <w:rPr>
          <w:rFonts w:ascii="SimSun" w:eastAsia="SimSun" w:hAnsi="SimSun"/>
          <w:sz w:val="24"/>
        </w:rPr>
        <w:t>不匹配</w:t>
      </w:r>
      <w:r>
        <w:rPr>
          <w:rFonts w:ascii="SimSun" w:eastAsia="SimSun" w:hAnsi="SimSun" w:hint="eastAsia"/>
          <w:sz w:val="24"/>
          <w:szCs w:val="24"/>
        </w:rPr>
        <w:t>）</w:t>
      </w:r>
      <w:r w:rsidRPr="00183038">
        <w:rPr>
          <w:rFonts w:ascii="Times New Roman" w:eastAsia="SimSun" w:hAnsi="Times New Roman" w:cs="Times New Roman"/>
          <w:sz w:val="24"/>
          <w:szCs w:val="24"/>
        </w:rPr>
        <w:t>×</w:t>
      </w:r>
      <w:r w:rsidR="005063F6">
        <w:rPr>
          <w:rFonts w:ascii="Times New Roman" w:eastAsia="SimSun" w:hAnsi="Times New Roman" w:cs="Times New Roman"/>
          <w:sz w:val="24"/>
          <w:szCs w:val="24"/>
        </w:rPr>
        <w:t xml:space="preserve"> </w:t>
      </w:r>
      <w:r w:rsidRPr="00183038">
        <w:rPr>
          <w:rFonts w:ascii="Times New Roman" w:eastAsia="SimSun" w:hAnsi="Times New Roman" w:cs="Times New Roman"/>
          <w:sz w:val="24"/>
          <w:szCs w:val="24"/>
        </w:rPr>
        <w:t>3</w:t>
      </w:r>
      <w:r>
        <w:rPr>
          <w:rFonts w:ascii="SimSun" w:eastAsia="SimSun" w:hAnsi="SimSun" w:hint="eastAsia"/>
          <w:sz w:val="24"/>
          <w:szCs w:val="24"/>
        </w:rPr>
        <w:t>（</w:t>
      </w:r>
      <w:r w:rsidR="000B7C9D">
        <w:rPr>
          <w:rFonts w:ascii="SimSun" w:eastAsia="SimSun" w:hAnsi="SimSun" w:hint="eastAsia"/>
          <w:sz w:val="24"/>
          <w:szCs w:val="24"/>
        </w:rPr>
        <w:t>任务目标</w:t>
      </w:r>
      <w:r>
        <w:rPr>
          <w:rFonts w:ascii="SimSun" w:eastAsia="SimSun" w:hAnsi="SimSun" w:hint="eastAsia"/>
          <w:sz w:val="24"/>
          <w:szCs w:val="24"/>
        </w:rPr>
        <w:t>：重点关注与自我对应的图形、重点关注与朋友对应的图形、重点关注与生人对应的图形）</w:t>
      </w:r>
      <w:bookmarkEnd w:id="137"/>
      <w:r>
        <w:rPr>
          <w:rFonts w:ascii="SimSun" w:eastAsia="SimSun" w:hAnsi="SimSun" w:hint="eastAsia"/>
          <w:sz w:val="24"/>
          <w:szCs w:val="24"/>
        </w:rPr>
        <w:t>的被试内实验设计。</w:t>
      </w:r>
    </w:p>
    <w:p w14:paraId="7E72FC7C" w14:textId="364E31E1" w:rsidR="005C468E" w:rsidRDefault="004C1FB8" w:rsidP="005C468E">
      <w:pPr>
        <w:spacing w:line="400" w:lineRule="exact"/>
        <w:ind w:firstLine="480"/>
        <w:rPr>
          <w:rFonts w:ascii="SimSun" w:eastAsia="SimSun" w:hAnsi="SimSun"/>
          <w:sz w:val="24"/>
        </w:rPr>
      </w:pPr>
      <w:r w:rsidRPr="004C1FB8">
        <w:rPr>
          <w:rFonts w:ascii="SimSun" w:eastAsia="SimSun" w:hAnsi="SimSun" w:hint="eastAsia"/>
          <w:sz w:val="24"/>
        </w:rPr>
        <w:t>在实验进行前，</w:t>
      </w:r>
      <w:r w:rsidRPr="004C1FB8">
        <w:rPr>
          <w:rFonts w:ascii="SimSun" w:eastAsia="SimSun" w:hAnsi="SimSun"/>
          <w:sz w:val="24"/>
        </w:rPr>
        <w:t>实验的主试</w:t>
      </w:r>
      <w:r w:rsidRPr="004C1FB8">
        <w:rPr>
          <w:rFonts w:ascii="SimSun" w:eastAsia="SimSun" w:hAnsi="SimSun" w:hint="eastAsia"/>
          <w:sz w:val="24"/>
        </w:rPr>
        <w:t>会</w:t>
      </w:r>
      <w:r w:rsidRPr="004C1FB8">
        <w:rPr>
          <w:rFonts w:ascii="SimSun" w:eastAsia="SimSun" w:hAnsi="SimSun"/>
          <w:sz w:val="24"/>
        </w:rPr>
        <w:t>引导符合招募条件的被试阅读《参与实验知情同意书》及《数据公开知情同意书》，在得到被试参加试验的同意后，向被试发送实验程序的网页链接，参照线上标准化实验流程指导被试正确进入实验程序。被试进入实验程序后，</w:t>
      </w:r>
      <w:r w:rsidR="00FF2580" w:rsidRPr="00FF2580">
        <w:rPr>
          <w:rFonts w:ascii="SimSun" w:eastAsia="SimSun" w:hAnsi="SimSun"/>
          <w:sz w:val="24"/>
        </w:rPr>
        <w:t>屏幕会首先呈现指导语</w:t>
      </w:r>
      <w:r w:rsidR="00FF2580" w:rsidRPr="00827D2D">
        <w:rPr>
          <w:rFonts w:ascii="Times New Roman" w:eastAsia="SimSun" w:hAnsi="Times New Roman" w:cs="Times New Roman"/>
          <w:sz w:val="24"/>
        </w:rPr>
        <w:t>1</w:t>
      </w:r>
      <w:r w:rsidR="00FF2580" w:rsidRPr="00FF2580">
        <w:rPr>
          <w:rFonts w:ascii="SimSun" w:eastAsia="SimSun" w:hAnsi="SimSun"/>
          <w:sz w:val="24"/>
        </w:rPr>
        <w:t>，要求被试想象自己、自己的一个同性别的好朋友和一个陌生人分别代表正方形、圆形和六边形中的某一个几何图形</w:t>
      </w:r>
      <w:r w:rsidR="004C3011">
        <w:rPr>
          <w:rFonts w:ascii="SimSun" w:eastAsia="SimSun" w:hAnsi="SimSun" w:hint="eastAsia"/>
          <w:sz w:val="24"/>
        </w:rPr>
        <w:t>（具体对应关系</w:t>
      </w:r>
      <w:r w:rsidR="00F93FFB">
        <w:rPr>
          <w:rFonts w:ascii="SimSun" w:eastAsia="SimSun" w:hAnsi="SimSun" w:hint="eastAsia"/>
          <w:sz w:val="24"/>
        </w:rPr>
        <w:t>在被试间</w:t>
      </w:r>
      <w:r w:rsidR="004C3011">
        <w:rPr>
          <w:rFonts w:ascii="SimSun" w:eastAsia="SimSun" w:hAnsi="SimSun" w:hint="eastAsia"/>
          <w:sz w:val="24"/>
        </w:rPr>
        <w:t>随机）。</w:t>
      </w:r>
      <w:r w:rsidR="00FF2580">
        <w:rPr>
          <w:rFonts w:ascii="SimSun" w:eastAsia="SimSun" w:hAnsi="SimSun" w:hint="eastAsia"/>
          <w:sz w:val="24"/>
        </w:rPr>
        <w:t>指导语</w:t>
      </w:r>
      <w:r w:rsidR="00FF2580" w:rsidRPr="00827D2D">
        <w:rPr>
          <w:rFonts w:ascii="Times New Roman" w:eastAsia="SimSun" w:hAnsi="Times New Roman" w:cs="Times New Roman"/>
          <w:sz w:val="24"/>
        </w:rPr>
        <w:t>2</w:t>
      </w:r>
      <w:r w:rsidR="00FF2580">
        <w:rPr>
          <w:rFonts w:ascii="SimSun" w:eastAsia="SimSun" w:hAnsi="SimSun" w:hint="eastAsia"/>
          <w:sz w:val="24"/>
        </w:rPr>
        <w:t>会告知被试实验任务是判断图形类别并判断该图形与下方文字标签是否匹配，即符合指导语</w:t>
      </w:r>
      <w:r w:rsidR="00FF2580" w:rsidRPr="00827D2D">
        <w:rPr>
          <w:rFonts w:ascii="Times New Roman" w:eastAsia="SimSun" w:hAnsi="Times New Roman" w:cs="Times New Roman"/>
          <w:sz w:val="24"/>
        </w:rPr>
        <w:t>1</w:t>
      </w:r>
      <w:r w:rsidR="00FF2580">
        <w:rPr>
          <w:rFonts w:ascii="SimSun" w:eastAsia="SimSun" w:hAnsi="SimSun" w:hint="eastAsia"/>
          <w:sz w:val="24"/>
        </w:rPr>
        <w:t>中的三种对应关系。图形类别分为重点关注图形和非重点关注图形两类。对于重点关注图形，如果图形与文字标签匹配，</w:t>
      </w:r>
      <w:r w:rsidR="004C3011">
        <w:rPr>
          <w:rFonts w:ascii="SimSun" w:eastAsia="SimSun" w:hAnsi="SimSun" w:hint="eastAsia"/>
          <w:sz w:val="24"/>
        </w:rPr>
        <w:t>被试需要按</w:t>
      </w:r>
      <w:r w:rsidR="004C3011" w:rsidRPr="00827D2D">
        <w:rPr>
          <w:rFonts w:ascii="Times New Roman" w:eastAsia="SimSun" w:hAnsi="Times New Roman" w:cs="Times New Roman"/>
          <w:sz w:val="24"/>
        </w:rPr>
        <w:t>J/K</w:t>
      </w:r>
      <w:r w:rsidR="004C3011">
        <w:rPr>
          <w:rFonts w:ascii="SimSun" w:eastAsia="SimSun" w:hAnsi="SimSun" w:hint="eastAsia"/>
          <w:sz w:val="24"/>
        </w:rPr>
        <w:t>（或</w:t>
      </w:r>
      <w:r w:rsidR="004C3011" w:rsidRPr="00827D2D">
        <w:rPr>
          <w:rFonts w:ascii="Times New Roman" w:eastAsia="SimSun" w:hAnsi="Times New Roman" w:cs="Times New Roman"/>
          <w:sz w:val="24"/>
        </w:rPr>
        <w:t>D/F</w:t>
      </w:r>
      <w:r w:rsidR="004C3011">
        <w:rPr>
          <w:rFonts w:ascii="SimSun" w:eastAsia="SimSun" w:hAnsi="SimSun" w:hint="eastAsia"/>
          <w:sz w:val="24"/>
        </w:rPr>
        <w:t>）中的某一按键；如果不匹配，则需要按</w:t>
      </w:r>
      <w:r w:rsidR="004C3011" w:rsidRPr="00827D2D">
        <w:rPr>
          <w:rFonts w:ascii="Times New Roman" w:eastAsia="SimSun" w:hAnsi="Times New Roman" w:cs="Times New Roman"/>
          <w:sz w:val="24"/>
        </w:rPr>
        <w:t>J/K</w:t>
      </w:r>
      <w:r w:rsidR="004C3011">
        <w:rPr>
          <w:rFonts w:ascii="SimSun" w:eastAsia="SimSun" w:hAnsi="SimSun" w:hint="eastAsia"/>
          <w:sz w:val="24"/>
        </w:rPr>
        <w:t>（或</w:t>
      </w:r>
      <w:r w:rsidR="004C3011" w:rsidRPr="00827D2D">
        <w:rPr>
          <w:rFonts w:ascii="Times New Roman" w:eastAsia="SimSun" w:hAnsi="Times New Roman" w:cs="Times New Roman"/>
          <w:sz w:val="24"/>
        </w:rPr>
        <w:t>D/F</w:t>
      </w:r>
      <w:r w:rsidR="004C3011">
        <w:rPr>
          <w:rFonts w:ascii="SimSun" w:eastAsia="SimSun" w:hAnsi="SimSun" w:hint="eastAsia"/>
          <w:sz w:val="24"/>
        </w:rPr>
        <w:t>）中的另一按键。对于非重点关注图形，如果图形与文字标签匹配，被试需要按</w:t>
      </w:r>
      <w:r w:rsidR="004C3011" w:rsidRPr="00827D2D">
        <w:rPr>
          <w:rFonts w:ascii="Times New Roman" w:eastAsia="SimSun" w:hAnsi="Times New Roman" w:cs="Times New Roman"/>
          <w:sz w:val="24"/>
        </w:rPr>
        <w:t>D/F</w:t>
      </w:r>
      <w:r w:rsidR="004C3011">
        <w:rPr>
          <w:rFonts w:ascii="SimSun" w:eastAsia="SimSun" w:hAnsi="SimSun" w:hint="eastAsia"/>
          <w:sz w:val="24"/>
        </w:rPr>
        <w:t>（或</w:t>
      </w:r>
      <w:r w:rsidR="004C3011" w:rsidRPr="00827D2D">
        <w:rPr>
          <w:rFonts w:ascii="Times New Roman" w:eastAsia="SimSun" w:hAnsi="Times New Roman" w:cs="Times New Roman"/>
          <w:sz w:val="24"/>
        </w:rPr>
        <w:t>J/K</w:t>
      </w:r>
      <w:r w:rsidR="004C3011">
        <w:rPr>
          <w:rFonts w:ascii="SimSun" w:eastAsia="SimSun" w:hAnsi="SimSun" w:hint="eastAsia"/>
          <w:sz w:val="24"/>
        </w:rPr>
        <w:t>）中的某一按键；如果不匹配，则需要按</w:t>
      </w:r>
      <w:r w:rsidR="004C3011" w:rsidRPr="00827D2D">
        <w:rPr>
          <w:rFonts w:ascii="Times New Roman" w:eastAsia="SimSun" w:hAnsi="Times New Roman" w:cs="Times New Roman"/>
          <w:sz w:val="24"/>
        </w:rPr>
        <w:t>D/F</w:t>
      </w:r>
      <w:r w:rsidR="004C3011">
        <w:rPr>
          <w:rFonts w:ascii="SimSun" w:eastAsia="SimSun" w:hAnsi="SimSun" w:hint="eastAsia"/>
          <w:sz w:val="24"/>
        </w:rPr>
        <w:t>（或</w:t>
      </w:r>
      <w:r w:rsidR="004C3011" w:rsidRPr="00827D2D">
        <w:rPr>
          <w:rFonts w:ascii="Times New Roman" w:eastAsia="SimSun" w:hAnsi="Times New Roman" w:cs="Times New Roman"/>
          <w:sz w:val="24"/>
        </w:rPr>
        <w:t>J/K</w:t>
      </w:r>
      <w:r w:rsidR="004C3011">
        <w:rPr>
          <w:rFonts w:ascii="SimSun" w:eastAsia="SimSun" w:hAnsi="SimSun" w:hint="eastAsia"/>
          <w:sz w:val="24"/>
        </w:rPr>
        <w:t>）中的另一按键。具体的按键规则会</w:t>
      </w:r>
      <w:r w:rsidR="00420EE0">
        <w:rPr>
          <w:rFonts w:ascii="SimSun" w:eastAsia="SimSun" w:hAnsi="SimSun" w:hint="eastAsia"/>
          <w:sz w:val="24"/>
        </w:rPr>
        <w:t>在被试间</w:t>
      </w:r>
      <w:r w:rsidR="004C3011">
        <w:rPr>
          <w:rFonts w:ascii="SimSun" w:eastAsia="SimSun" w:hAnsi="SimSun" w:hint="eastAsia"/>
          <w:sz w:val="24"/>
        </w:rPr>
        <w:t>平衡左右手与食指和中指。</w:t>
      </w:r>
      <w:r w:rsidR="00686956">
        <w:rPr>
          <w:rFonts w:ascii="SimSun" w:eastAsia="SimSun" w:hAnsi="SimSun" w:hint="eastAsia"/>
          <w:sz w:val="24"/>
        </w:rPr>
        <w:t>三种指导语</w:t>
      </w:r>
      <w:r w:rsidR="00686956" w:rsidRPr="00827D2D">
        <w:rPr>
          <w:rFonts w:ascii="Times New Roman" w:eastAsia="SimSun" w:hAnsi="Times New Roman" w:cs="Times New Roman"/>
          <w:sz w:val="24"/>
        </w:rPr>
        <w:t>A</w:t>
      </w:r>
      <w:r w:rsidR="00686956" w:rsidRPr="00827D2D">
        <w:rPr>
          <w:rFonts w:ascii="Times New Roman" w:eastAsia="SimSun" w:hAnsi="Times New Roman" w:cs="Times New Roman"/>
          <w:sz w:val="24"/>
        </w:rPr>
        <w:t>、</w:t>
      </w:r>
      <w:r w:rsidR="00686956" w:rsidRPr="00827D2D">
        <w:rPr>
          <w:rFonts w:ascii="Times New Roman" w:eastAsia="SimSun" w:hAnsi="Times New Roman" w:cs="Times New Roman"/>
          <w:sz w:val="24"/>
        </w:rPr>
        <w:t>B</w:t>
      </w:r>
      <w:r w:rsidR="00686956" w:rsidRPr="00827D2D">
        <w:rPr>
          <w:rFonts w:ascii="Times New Roman" w:eastAsia="SimSun" w:hAnsi="Times New Roman" w:cs="Times New Roman"/>
          <w:sz w:val="24"/>
        </w:rPr>
        <w:t>、</w:t>
      </w:r>
      <w:r w:rsidR="00686956" w:rsidRPr="00827D2D">
        <w:rPr>
          <w:rFonts w:ascii="Times New Roman" w:eastAsia="SimSun" w:hAnsi="Times New Roman" w:cs="Times New Roman"/>
          <w:sz w:val="24"/>
        </w:rPr>
        <w:t>C</w:t>
      </w:r>
      <w:r w:rsidR="00686956">
        <w:rPr>
          <w:rFonts w:ascii="SimSun" w:eastAsia="SimSun" w:hAnsi="SimSun" w:hint="eastAsia"/>
          <w:sz w:val="24"/>
        </w:rPr>
        <w:t>中分别规定自我、朋友或生人作为重点关注图形。</w:t>
      </w:r>
    </w:p>
    <w:p w14:paraId="17FC0660" w14:textId="77777777" w:rsidR="00B20736" w:rsidRDefault="004520C3" w:rsidP="00B20736">
      <w:pPr>
        <w:ind w:firstLine="480"/>
        <w:jc w:val="center"/>
        <w:rPr>
          <w:rFonts w:ascii="SimSun" w:eastAsia="SimSun" w:hAnsi="SimSun"/>
          <w:sz w:val="24"/>
        </w:rPr>
      </w:pPr>
      <w:r>
        <w:rPr>
          <w:rFonts w:ascii="SimSun" w:eastAsia="SimSun" w:hAnsi="SimSun" w:hint="eastAsia"/>
          <w:noProof/>
          <w:sz w:val="24"/>
        </w:rPr>
        <w:drawing>
          <wp:inline distT="0" distB="0" distL="0" distR="0" wp14:anchorId="4E4884BC" wp14:editId="7355813C">
            <wp:extent cx="3067050" cy="2465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a:extLst>
                        <a:ext uri="{28A0092B-C50C-407E-A947-70E740481C1C}">
                          <a14:useLocalDpi xmlns:a14="http://schemas.microsoft.com/office/drawing/2010/main" val="0"/>
                        </a:ext>
                      </a:extLst>
                    </a:blip>
                    <a:stretch>
                      <a:fillRect/>
                    </a:stretch>
                  </pic:blipFill>
                  <pic:spPr>
                    <a:xfrm>
                      <a:off x="0" y="0"/>
                      <a:ext cx="3067050" cy="2465070"/>
                    </a:xfrm>
                    <a:prstGeom prst="rect">
                      <a:avLst/>
                    </a:prstGeom>
                  </pic:spPr>
                </pic:pic>
              </a:graphicData>
            </a:graphic>
          </wp:inline>
        </w:drawing>
      </w:r>
    </w:p>
    <w:p w14:paraId="45DFA071" w14:textId="106BD370" w:rsidR="00B20736" w:rsidRPr="00B20736" w:rsidRDefault="00B20736" w:rsidP="00B20736">
      <w:pPr>
        <w:spacing w:afterLines="50" w:after="156" w:line="400" w:lineRule="exact"/>
        <w:jc w:val="center"/>
        <w:rPr>
          <w:rFonts w:ascii="SimSun" w:eastAsia="SimSun" w:hAnsi="SimSun"/>
          <w:szCs w:val="21"/>
        </w:rPr>
      </w:pPr>
      <w:r w:rsidRPr="00B20736">
        <w:rPr>
          <w:rFonts w:ascii="SimSun" w:eastAsia="SimSun" w:hAnsi="SimSun" w:hint="eastAsia"/>
          <w:szCs w:val="21"/>
        </w:rPr>
        <w:t>图</w:t>
      </w:r>
      <w:r w:rsidRPr="00EB4B22">
        <w:rPr>
          <w:rFonts w:ascii="Times New Roman" w:eastAsia="SimSun" w:hAnsi="Times New Roman" w:cs="Times New Roman"/>
          <w:szCs w:val="21"/>
        </w:rPr>
        <w:t>5</w:t>
      </w:r>
      <w:r w:rsidRPr="00B20736">
        <w:rPr>
          <w:rFonts w:ascii="SimSun" w:eastAsia="SimSun" w:hAnsi="SimSun"/>
          <w:szCs w:val="21"/>
        </w:rPr>
        <w:t xml:space="preserve"> </w:t>
      </w:r>
      <w:r w:rsidRPr="00B20736">
        <w:rPr>
          <w:rFonts w:ascii="SimSun" w:eastAsia="SimSun" w:hAnsi="SimSun" w:hint="eastAsia"/>
          <w:szCs w:val="21"/>
        </w:rPr>
        <w:t>实验</w:t>
      </w:r>
      <w:r w:rsidRPr="00EB4B22">
        <w:rPr>
          <w:rFonts w:ascii="Times New Roman" w:eastAsia="SimSun" w:hAnsi="Times New Roman" w:cs="Times New Roman"/>
          <w:szCs w:val="21"/>
        </w:rPr>
        <w:t>2</w:t>
      </w:r>
      <w:r w:rsidRPr="00B20736">
        <w:rPr>
          <w:rFonts w:ascii="SimSun" w:eastAsia="SimSun" w:hAnsi="SimSun" w:hint="eastAsia"/>
          <w:szCs w:val="21"/>
        </w:rPr>
        <w:t>正式实验流程图</w:t>
      </w:r>
    </w:p>
    <w:p w14:paraId="36E48C8F" w14:textId="18DFC7B2" w:rsidR="00827D2D" w:rsidRDefault="005C468E" w:rsidP="00B20736">
      <w:pPr>
        <w:spacing w:line="400" w:lineRule="exact"/>
        <w:ind w:firstLine="482"/>
        <w:rPr>
          <w:rFonts w:ascii="SimSun" w:eastAsia="SimSun" w:hAnsi="SimSun"/>
          <w:sz w:val="24"/>
        </w:rPr>
      </w:pPr>
      <w:r>
        <w:rPr>
          <w:rFonts w:ascii="SimSun" w:eastAsia="SimSun" w:hAnsi="SimSun" w:hint="eastAsia"/>
          <w:sz w:val="24"/>
        </w:rPr>
        <w:t>由于按键规则较为复杂，实验程序首先会安排被试进行三种</w:t>
      </w:r>
      <w:r w:rsidR="00F066DB">
        <w:rPr>
          <w:rFonts w:ascii="SimSun" w:eastAsia="SimSun" w:hAnsi="SimSun" w:hint="eastAsia"/>
          <w:sz w:val="24"/>
        </w:rPr>
        <w:t>指导语</w:t>
      </w:r>
      <w:r w:rsidR="004958D5">
        <w:rPr>
          <w:rFonts w:ascii="SimSun" w:eastAsia="SimSun" w:hAnsi="SimSun" w:hint="eastAsia"/>
          <w:sz w:val="24"/>
        </w:rPr>
        <w:t>要求</w:t>
      </w:r>
      <w:r>
        <w:rPr>
          <w:rFonts w:ascii="SimSun" w:eastAsia="SimSun" w:hAnsi="SimSun" w:hint="eastAsia"/>
          <w:sz w:val="24"/>
        </w:rPr>
        <w:t>下的</w:t>
      </w:r>
      <w:r w:rsidR="004958D5">
        <w:rPr>
          <w:rFonts w:ascii="SimSun" w:eastAsia="SimSun" w:hAnsi="SimSun" w:hint="eastAsia"/>
          <w:sz w:val="24"/>
        </w:rPr>
        <w:t>三</w:t>
      </w:r>
      <w:r>
        <w:rPr>
          <w:rFonts w:ascii="SimSun" w:eastAsia="SimSun" w:hAnsi="SimSun" w:hint="eastAsia"/>
          <w:sz w:val="24"/>
        </w:rPr>
        <w:t>组自由练习。</w:t>
      </w:r>
      <w:r w:rsidR="004958D5">
        <w:rPr>
          <w:rFonts w:ascii="SimSun" w:eastAsia="SimSun" w:hAnsi="SimSun" w:hint="eastAsia"/>
          <w:sz w:val="24"/>
        </w:rPr>
        <w:t>每组自由练习由</w:t>
      </w:r>
      <w:r w:rsidRPr="00895A6C">
        <w:rPr>
          <w:rFonts w:ascii="Times New Roman" w:eastAsia="SimSun" w:hAnsi="Times New Roman" w:cs="Times New Roman"/>
          <w:sz w:val="24"/>
        </w:rPr>
        <w:t>12</w:t>
      </w:r>
      <w:r>
        <w:rPr>
          <w:rFonts w:ascii="SimSun" w:eastAsia="SimSun" w:hAnsi="SimSun" w:hint="eastAsia"/>
          <w:sz w:val="24"/>
        </w:rPr>
        <w:t>个试次</w:t>
      </w:r>
      <w:r w:rsidR="004958D5">
        <w:rPr>
          <w:rFonts w:ascii="SimSun" w:eastAsia="SimSun" w:hAnsi="SimSun" w:hint="eastAsia"/>
          <w:sz w:val="24"/>
        </w:rPr>
        <w:t>构成。自由练习</w:t>
      </w:r>
      <w:r>
        <w:rPr>
          <w:rFonts w:ascii="SimSun" w:eastAsia="SimSun" w:hAnsi="SimSun" w:hint="eastAsia"/>
          <w:sz w:val="24"/>
        </w:rPr>
        <w:t>不限定反应时间并提供正误反馈，以帮助被试熟悉</w:t>
      </w:r>
      <w:r w:rsidR="004958D5">
        <w:rPr>
          <w:rFonts w:ascii="SimSun" w:eastAsia="SimSun" w:hAnsi="SimSun" w:hint="eastAsia"/>
          <w:sz w:val="24"/>
        </w:rPr>
        <w:t>对应关系及</w:t>
      </w:r>
      <w:r>
        <w:rPr>
          <w:rFonts w:ascii="SimSun" w:eastAsia="SimSun" w:hAnsi="SimSun" w:hint="eastAsia"/>
          <w:sz w:val="24"/>
        </w:rPr>
        <w:t>按键规则。</w:t>
      </w:r>
      <w:r w:rsidR="004958D5">
        <w:rPr>
          <w:rFonts w:ascii="SimSun" w:eastAsia="SimSun" w:hAnsi="SimSun" w:hint="eastAsia"/>
          <w:sz w:val="24"/>
        </w:rPr>
        <w:t>每组自由练习正确率均达到</w:t>
      </w:r>
      <w:r w:rsidR="004958D5" w:rsidRPr="00895A6C">
        <w:rPr>
          <w:rFonts w:ascii="Times New Roman" w:eastAsia="SimSun" w:hAnsi="Times New Roman" w:cs="Times New Roman"/>
          <w:sz w:val="24"/>
        </w:rPr>
        <w:t>70%</w:t>
      </w:r>
      <w:r w:rsidR="004958D5">
        <w:rPr>
          <w:rFonts w:ascii="SimSun" w:eastAsia="SimSun" w:hAnsi="SimSun" w:hint="eastAsia"/>
          <w:sz w:val="24"/>
        </w:rPr>
        <w:t>以上后，被试会进行正式练习。正式练习也根据</w:t>
      </w:r>
      <w:r w:rsidR="00686956">
        <w:rPr>
          <w:rFonts w:ascii="SimSun" w:eastAsia="SimSun" w:hAnsi="SimSun" w:hint="eastAsia"/>
          <w:sz w:val="24"/>
        </w:rPr>
        <w:t>指导语</w:t>
      </w:r>
      <w:r w:rsidR="004958D5">
        <w:rPr>
          <w:rFonts w:ascii="SimSun" w:eastAsia="SimSun" w:hAnsi="SimSun" w:hint="eastAsia"/>
          <w:sz w:val="24"/>
        </w:rPr>
        <w:t>的不同分为三组，单个试次的流程与自由练习一致。</w:t>
      </w:r>
      <w:r w:rsidR="00F066DB">
        <w:rPr>
          <w:rFonts w:ascii="SimSun" w:eastAsia="SimSun" w:hAnsi="SimSun" w:hint="eastAsia"/>
          <w:sz w:val="24"/>
        </w:rPr>
        <w:t>与自由练习不同的是，</w:t>
      </w:r>
      <w:r w:rsidR="004958D5">
        <w:rPr>
          <w:rFonts w:ascii="SimSun" w:eastAsia="SimSun" w:hAnsi="SimSun" w:hint="eastAsia"/>
          <w:sz w:val="24"/>
        </w:rPr>
        <w:t>正式练习要求被试在</w:t>
      </w:r>
      <w:r w:rsidR="004958D5" w:rsidRPr="00895A6C">
        <w:rPr>
          <w:rFonts w:ascii="Times New Roman" w:eastAsia="SimSun" w:hAnsi="Times New Roman" w:cs="Times New Roman"/>
          <w:sz w:val="24"/>
        </w:rPr>
        <w:t>1500</w:t>
      </w:r>
      <w:r w:rsidR="00784BCE">
        <w:rPr>
          <w:rFonts w:ascii="Times New Roman" w:eastAsia="SimSun" w:hAnsi="Times New Roman" w:cs="Times New Roman"/>
          <w:sz w:val="24"/>
        </w:rPr>
        <w:t xml:space="preserve"> </w:t>
      </w:r>
      <w:r w:rsidR="004958D5" w:rsidRPr="00895A6C">
        <w:rPr>
          <w:rFonts w:ascii="Times New Roman" w:eastAsia="SimSun" w:hAnsi="Times New Roman" w:cs="Times New Roman"/>
          <w:sz w:val="24"/>
        </w:rPr>
        <w:t>ms</w:t>
      </w:r>
      <w:r w:rsidR="004958D5">
        <w:rPr>
          <w:rFonts w:ascii="SimSun" w:eastAsia="SimSun" w:hAnsi="SimSun" w:hint="eastAsia"/>
          <w:sz w:val="24"/>
        </w:rPr>
        <w:t>内进行又快又准地按键反应。</w:t>
      </w:r>
      <w:r w:rsidR="00B01ABA" w:rsidRPr="00B01ABA">
        <w:rPr>
          <w:rFonts w:ascii="SimSun" w:eastAsia="SimSun" w:hAnsi="SimSun" w:hint="eastAsia"/>
          <w:sz w:val="24"/>
        </w:rPr>
        <w:t>每次按键后，给被试呈现的反馈</w:t>
      </w:r>
      <w:r w:rsidR="00B01ABA">
        <w:rPr>
          <w:rFonts w:ascii="SimSun" w:eastAsia="SimSun" w:hAnsi="SimSun" w:hint="eastAsia"/>
          <w:sz w:val="24"/>
        </w:rPr>
        <w:t>除</w:t>
      </w:r>
      <w:r w:rsidR="00B01ABA" w:rsidRPr="00B01ABA">
        <w:rPr>
          <w:rFonts w:ascii="SimSun" w:eastAsia="SimSun" w:hAnsi="SimSun" w:hint="eastAsia"/>
          <w:sz w:val="24"/>
        </w:rPr>
        <w:t>“正确”、“错误”</w:t>
      </w:r>
      <w:r w:rsidR="00B01ABA">
        <w:rPr>
          <w:rFonts w:ascii="SimSun" w:eastAsia="SimSun" w:hAnsi="SimSun" w:hint="eastAsia"/>
          <w:sz w:val="24"/>
        </w:rPr>
        <w:t>外还加入了</w:t>
      </w:r>
      <w:r w:rsidR="00B01ABA" w:rsidRPr="00B01ABA">
        <w:rPr>
          <w:rFonts w:ascii="SimSun" w:eastAsia="SimSun" w:hAnsi="SimSun" w:hint="eastAsia"/>
          <w:sz w:val="24"/>
        </w:rPr>
        <w:t>“太慢”</w:t>
      </w:r>
      <w:r w:rsidR="00B01ABA">
        <w:rPr>
          <w:rFonts w:ascii="SimSun" w:eastAsia="SimSun" w:hAnsi="SimSun" w:hint="eastAsia"/>
          <w:sz w:val="24"/>
        </w:rPr>
        <w:t>或</w:t>
      </w:r>
      <w:r w:rsidR="00B01ABA" w:rsidRPr="00B01ABA">
        <w:rPr>
          <w:rFonts w:ascii="SimSun" w:eastAsia="SimSun" w:hAnsi="SimSun" w:hint="eastAsia"/>
          <w:sz w:val="24"/>
        </w:rPr>
        <w:t>“太快”（反应时大于</w:t>
      </w:r>
      <w:r w:rsidR="00B01ABA" w:rsidRPr="008C5402">
        <w:rPr>
          <w:rFonts w:ascii="Times New Roman" w:eastAsia="SimSun" w:hAnsi="Times New Roman" w:cs="Times New Roman"/>
          <w:sz w:val="24"/>
        </w:rPr>
        <w:t>1500 ms</w:t>
      </w:r>
      <w:r w:rsidR="00B01ABA">
        <w:rPr>
          <w:rFonts w:ascii="SimSun" w:eastAsia="SimSun" w:hAnsi="SimSun" w:hint="eastAsia"/>
          <w:sz w:val="24"/>
        </w:rPr>
        <w:t>反馈“</w:t>
      </w:r>
      <w:r w:rsidR="00B01ABA" w:rsidRPr="00B01ABA">
        <w:rPr>
          <w:rFonts w:ascii="SimSun" w:eastAsia="SimSun" w:hAnsi="SimSun" w:hint="eastAsia"/>
          <w:sz w:val="24"/>
        </w:rPr>
        <w:t>过慢</w:t>
      </w:r>
      <w:r w:rsidR="00B01ABA">
        <w:rPr>
          <w:rFonts w:ascii="SimSun" w:eastAsia="SimSun" w:hAnsi="SimSun" w:hint="eastAsia"/>
          <w:sz w:val="24"/>
        </w:rPr>
        <w:t>”</w:t>
      </w:r>
      <w:r w:rsidR="00B01ABA" w:rsidRPr="00B01ABA">
        <w:rPr>
          <w:rFonts w:ascii="SimSun" w:eastAsia="SimSun" w:hAnsi="SimSun" w:hint="eastAsia"/>
          <w:sz w:val="24"/>
        </w:rPr>
        <w:t>，反应时小于</w:t>
      </w:r>
      <w:r w:rsidR="00B01ABA" w:rsidRPr="00D429D6">
        <w:rPr>
          <w:rFonts w:ascii="Times New Roman" w:eastAsia="SimSun" w:hAnsi="Times New Roman" w:cs="Times New Roman"/>
          <w:sz w:val="24"/>
        </w:rPr>
        <w:t>200 ms</w:t>
      </w:r>
      <w:r w:rsidR="00B01ABA">
        <w:rPr>
          <w:rFonts w:ascii="SimSun" w:eastAsia="SimSun" w:hAnsi="SimSun" w:hint="eastAsia"/>
          <w:sz w:val="24"/>
        </w:rPr>
        <w:t>反馈“</w:t>
      </w:r>
      <w:r w:rsidR="00B01ABA" w:rsidRPr="00B01ABA">
        <w:rPr>
          <w:rFonts w:ascii="SimSun" w:eastAsia="SimSun" w:hAnsi="SimSun" w:hint="eastAsia"/>
          <w:sz w:val="24"/>
        </w:rPr>
        <w:t>过快</w:t>
      </w:r>
      <w:r w:rsidR="00B01ABA">
        <w:rPr>
          <w:rFonts w:ascii="SimSun" w:eastAsia="SimSun" w:hAnsi="SimSun" w:hint="eastAsia"/>
          <w:sz w:val="24"/>
        </w:rPr>
        <w:t>”</w:t>
      </w:r>
      <w:r w:rsidR="00B01ABA" w:rsidRPr="00B01ABA">
        <w:rPr>
          <w:rFonts w:ascii="SimSun" w:eastAsia="SimSun" w:hAnsi="SimSun" w:hint="eastAsia"/>
          <w:sz w:val="24"/>
        </w:rPr>
        <w:t>）。</w:t>
      </w:r>
      <w:r w:rsidR="004958D5">
        <w:rPr>
          <w:rFonts w:ascii="SimSun" w:eastAsia="SimSun" w:hAnsi="SimSun" w:hint="eastAsia"/>
          <w:sz w:val="24"/>
        </w:rPr>
        <w:t>每组正式练习由</w:t>
      </w:r>
      <w:r w:rsidR="004958D5" w:rsidRPr="00895A6C">
        <w:rPr>
          <w:rFonts w:ascii="Times New Roman" w:eastAsia="SimSun" w:hAnsi="Times New Roman" w:cs="Times New Roman"/>
          <w:sz w:val="24"/>
        </w:rPr>
        <w:t>24</w:t>
      </w:r>
      <w:r w:rsidR="004958D5">
        <w:rPr>
          <w:rFonts w:ascii="SimSun" w:eastAsia="SimSun" w:hAnsi="SimSun" w:hint="eastAsia"/>
          <w:sz w:val="24"/>
        </w:rPr>
        <w:t>个试次构成。</w:t>
      </w:r>
    </w:p>
    <w:p w14:paraId="240D5805" w14:textId="2C86F79F" w:rsidR="00942ACD" w:rsidRDefault="004958D5" w:rsidP="00B20736">
      <w:pPr>
        <w:spacing w:line="400" w:lineRule="exact"/>
        <w:ind w:firstLine="482"/>
        <w:rPr>
          <w:rFonts w:ascii="SimSun" w:eastAsia="SimSun" w:hAnsi="SimSun"/>
          <w:sz w:val="24"/>
        </w:rPr>
      </w:pPr>
      <w:r>
        <w:rPr>
          <w:rFonts w:ascii="SimSun" w:eastAsia="SimSun" w:hAnsi="SimSun" w:hint="eastAsia"/>
          <w:sz w:val="24"/>
        </w:rPr>
        <w:t>当被试在</w:t>
      </w:r>
      <w:r w:rsidR="00F066DB">
        <w:rPr>
          <w:rFonts w:ascii="SimSun" w:eastAsia="SimSun" w:hAnsi="SimSun" w:hint="eastAsia"/>
          <w:sz w:val="24"/>
        </w:rPr>
        <w:t>三</w:t>
      </w:r>
      <w:r>
        <w:rPr>
          <w:rFonts w:ascii="SimSun" w:eastAsia="SimSun" w:hAnsi="SimSun" w:hint="eastAsia"/>
          <w:sz w:val="24"/>
        </w:rPr>
        <w:t>组正式练习</w:t>
      </w:r>
      <w:r w:rsidR="007024E8">
        <w:rPr>
          <w:rFonts w:ascii="SimSun" w:eastAsia="SimSun" w:hAnsi="SimSun" w:hint="eastAsia"/>
          <w:sz w:val="24"/>
        </w:rPr>
        <w:t>中正确率均达到</w:t>
      </w:r>
      <w:r w:rsidR="007024E8" w:rsidRPr="00183038">
        <w:rPr>
          <w:rFonts w:ascii="Times New Roman" w:eastAsia="SimSun" w:hAnsi="Times New Roman" w:cs="Times New Roman"/>
          <w:sz w:val="24"/>
        </w:rPr>
        <w:t>70%</w:t>
      </w:r>
      <w:r w:rsidR="007024E8">
        <w:rPr>
          <w:rFonts w:ascii="SimSun" w:eastAsia="SimSun" w:hAnsi="SimSun" w:hint="eastAsia"/>
          <w:sz w:val="24"/>
        </w:rPr>
        <w:t>以上后，即视为被试已习得三种对应关系及每种</w:t>
      </w:r>
      <w:r w:rsidR="00F066DB">
        <w:rPr>
          <w:rFonts w:ascii="SimSun" w:eastAsia="SimSun" w:hAnsi="SimSun" w:hint="eastAsia"/>
          <w:sz w:val="24"/>
        </w:rPr>
        <w:t>指导语</w:t>
      </w:r>
      <w:r w:rsidR="007024E8">
        <w:rPr>
          <w:rFonts w:ascii="SimSun" w:eastAsia="SimSun" w:hAnsi="SimSun" w:hint="eastAsia"/>
          <w:sz w:val="24"/>
        </w:rPr>
        <w:t>要求下的按键规则，可以进入正式实验阶段。</w:t>
      </w:r>
      <w:r w:rsidR="006A63CF">
        <w:rPr>
          <w:rFonts w:ascii="SimSun" w:eastAsia="SimSun" w:hAnsi="SimSun" w:hint="eastAsia"/>
          <w:sz w:val="24"/>
        </w:rPr>
        <w:t>实验</w:t>
      </w:r>
      <w:r w:rsidR="006A63CF" w:rsidRPr="00183038">
        <w:rPr>
          <w:rFonts w:ascii="Times New Roman" w:eastAsia="SimSun" w:hAnsi="Times New Roman" w:cs="Times New Roman"/>
          <w:sz w:val="24"/>
        </w:rPr>
        <w:t>2</w:t>
      </w:r>
      <w:r w:rsidR="006A63CF">
        <w:rPr>
          <w:rFonts w:ascii="SimSun" w:eastAsia="SimSun" w:hAnsi="SimSun" w:hint="eastAsia"/>
          <w:sz w:val="24"/>
        </w:rPr>
        <w:t>流程图如图</w:t>
      </w:r>
      <w:r w:rsidR="007902C2" w:rsidRPr="007902C2">
        <w:rPr>
          <w:rFonts w:ascii="Times New Roman" w:eastAsia="SimSun" w:hAnsi="Times New Roman" w:cs="Times New Roman"/>
          <w:sz w:val="24"/>
        </w:rPr>
        <w:t>5</w:t>
      </w:r>
      <w:r w:rsidR="006A63CF">
        <w:rPr>
          <w:rFonts w:ascii="SimSun" w:eastAsia="SimSun" w:hAnsi="SimSun" w:hint="eastAsia"/>
          <w:sz w:val="24"/>
        </w:rPr>
        <w:t>所示。</w:t>
      </w:r>
      <w:r w:rsidR="007024E8">
        <w:rPr>
          <w:rFonts w:ascii="SimSun" w:eastAsia="SimSun" w:hAnsi="SimSun" w:hint="eastAsia"/>
          <w:sz w:val="24"/>
        </w:rPr>
        <w:t>正式实验与正式练习流程相同，三种</w:t>
      </w:r>
      <w:r w:rsidR="00F066DB">
        <w:rPr>
          <w:rFonts w:ascii="SimSun" w:eastAsia="SimSun" w:hAnsi="SimSun" w:hint="eastAsia"/>
          <w:sz w:val="24"/>
        </w:rPr>
        <w:t>指导语</w:t>
      </w:r>
      <w:r w:rsidR="00183038">
        <w:rPr>
          <w:rFonts w:ascii="SimSun" w:eastAsia="SimSun" w:hAnsi="SimSun" w:hint="eastAsia"/>
          <w:sz w:val="24"/>
        </w:rPr>
        <w:t>对应</w:t>
      </w:r>
      <w:r w:rsidR="00183038" w:rsidRPr="00183038">
        <w:rPr>
          <w:rFonts w:ascii="Times New Roman" w:eastAsia="SimSun" w:hAnsi="Times New Roman" w:cs="Times New Roman"/>
          <w:sz w:val="24"/>
        </w:rPr>
        <w:t>3</w:t>
      </w:r>
      <w:r w:rsidR="00183038">
        <w:rPr>
          <w:rFonts w:ascii="SimSun" w:eastAsia="SimSun" w:hAnsi="SimSun" w:hint="eastAsia"/>
          <w:sz w:val="24"/>
        </w:rPr>
        <w:t>个</w:t>
      </w:r>
      <w:r w:rsidR="00F066DB" w:rsidRPr="00F066DB">
        <w:rPr>
          <w:rFonts w:ascii="Times New Roman" w:eastAsia="SimSun" w:hAnsi="Times New Roman" w:cs="Times New Roman"/>
          <w:sz w:val="24"/>
        </w:rPr>
        <w:t>block</w:t>
      </w:r>
      <w:r w:rsidR="00183038">
        <w:rPr>
          <w:rFonts w:ascii="Times New Roman" w:eastAsia="SimSun" w:hAnsi="Times New Roman" w:cs="Times New Roman" w:hint="eastAsia"/>
          <w:sz w:val="24"/>
        </w:rPr>
        <w:t>，每个</w:t>
      </w:r>
      <w:r w:rsidR="00183038" w:rsidRPr="00F066DB">
        <w:rPr>
          <w:rFonts w:ascii="Times New Roman" w:eastAsia="SimSun" w:hAnsi="Times New Roman" w:cs="Times New Roman"/>
          <w:sz w:val="24"/>
        </w:rPr>
        <w:t>block</w:t>
      </w:r>
      <w:r w:rsidR="00F066DB">
        <w:rPr>
          <w:rFonts w:ascii="SimSun" w:eastAsia="SimSun" w:hAnsi="SimSun" w:hint="eastAsia"/>
          <w:sz w:val="24"/>
        </w:rPr>
        <w:t>中</w:t>
      </w:r>
      <w:r w:rsidR="007024E8">
        <w:rPr>
          <w:rFonts w:ascii="SimSun" w:eastAsia="SimSun" w:hAnsi="SimSun" w:hint="eastAsia"/>
          <w:sz w:val="24"/>
        </w:rPr>
        <w:t>各有</w:t>
      </w:r>
      <w:r w:rsidR="007024E8" w:rsidRPr="00183038">
        <w:rPr>
          <w:rFonts w:ascii="Times New Roman" w:eastAsia="SimSun" w:hAnsi="Times New Roman" w:cs="Times New Roman"/>
          <w:sz w:val="24"/>
        </w:rPr>
        <w:t>5</w:t>
      </w:r>
      <w:r w:rsidR="007024E8">
        <w:rPr>
          <w:rFonts w:ascii="SimSun" w:eastAsia="SimSun" w:hAnsi="SimSun" w:hint="eastAsia"/>
          <w:sz w:val="24"/>
        </w:rPr>
        <w:t>组实验，每组实验</w:t>
      </w:r>
      <w:ins w:id="138" w:author="Hu, C-P" w:date="2023-05-04T16:11:00Z">
        <w:r w:rsidR="00771EF1">
          <w:rPr>
            <w:rFonts w:ascii="SimSun" w:eastAsia="SimSun" w:hAnsi="SimSun" w:hint="eastAsia"/>
            <w:sz w:val="24"/>
          </w:rPr>
          <w:t>条件</w:t>
        </w:r>
      </w:ins>
      <w:r w:rsidR="007024E8">
        <w:rPr>
          <w:rFonts w:ascii="SimSun" w:eastAsia="SimSun" w:hAnsi="SimSun" w:hint="eastAsia"/>
          <w:sz w:val="24"/>
        </w:rPr>
        <w:t>由</w:t>
      </w:r>
      <w:r w:rsidR="007024E8" w:rsidRPr="00183038">
        <w:rPr>
          <w:rFonts w:ascii="Times New Roman" w:eastAsia="SimSun" w:hAnsi="Times New Roman" w:cs="Times New Roman"/>
          <w:sz w:val="24"/>
        </w:rPr>
        <w:t>72</w:t>
      </w:r>
      <w:r w:rsidR="007024E8">
        <w:rPr>
          <w:rFonts w:ascii="SimSun" w:eastAsia="SimSun" w:hAnsi="SimSun" w:hint="eastAsia"/>
          <w:sz w:val="24"/>
        </w:rPr>
        <w:t>个试次构成。</w:t>
      </w:r>
    </w:p>
    <w:p w14:paraId="55445E70" w14:textId="77777777" w:rsidR="00481E91" w:rsidRDefault="00481E91" w:rsidP="00B20736">
      <w:pPr>
        <w:spacing w:line="400" w:lineRule="exact"/>
        <w:ind w:firstLine="482"/>
        <w:rPr>
          <w:rFonts w:ascii="SimSun" w:eastAsia="SimSun" w:hAnsi="SimSun"/>
          <w:sz w:val="24"/>
        </w:rPr>
      </w:pPr>
    </w:p>
    <w:p w14:paraId="24B79B6E" w14:textId="0FF7DA1C" w:rsidR="007024E8" w:rsidRPr="003A784D" w:rsidRDefault="007024E8" w:rsidP="00652CEA">
      <w:pPr>
        <w:spacing w:beforeLines="50" w:before="156" w:afterLines="50" w:after="156"/>
        <w:outlineLvl w:val="1"/>
        <w:rPr>
          <w:rFonts w:ascii="SimHei" w:eastAsia="SimHei" w:hAnsi="SimHei"/>
          <w:b/>
          <w:bCs/>
          <w:sz w:val="30"/>
          <w:szCs w:val="30"/>
        </w:rPr>
      </w:pPr>
      <w:bookmarkStart w:id="139" w:name="_Toc134077559"/>
      <w:r w:rsidRPr="003A784D">
        <w:rPr>
          <w:rFonts w:ascii="Times New Roman" w:eastAsia="SimHei" w:hAnsi="Times New Roman" w:cs="Times New Roman"/>
          <w:b/>
          <w:bCs/>
          <w:sz w:val="30"/>
          <w:szCs w:val="30"/>
        </w:rPr>
        <w:t>3.2</w:t>
      </w:r>
      <w:r w:rsidRPr="003A784D">
        <w:rPr>
          <w:rFonts w:ascii="SimHei" w:eastAsia="SimHei" w:hAnsi="SimHei"/>
          <w:b/>
          <w:bCs/>
          <w:sz w:val="30"/>
          <w:szCs w:val="30"/>
        </w:rPr>
        <w:t xml:space="preserve"> </w:t>
      </w:r>
      <w:r w:rsidRPr="003A784D">
        <w:rPr>
          <w:rFonts w:ascii="SimHei" w:eastAsia="SimHei" w:hAnsi="SimHei" w:hint="eastAsia"/>
          <w:b/>
          <w:bCs/>
          <w:sz w:val="30"/>
          <w:szCs w:val="30"/>
        </w:rPr>
        <w:t>结果与分析</w:t>
      </w:r>
      <w:bookmarkEnd w:id="139"/>
    </w:p>
    <w:p w14:paraId="26B4ED1F" w14:textId="38E8BF96" w:rsidR="00C66C2F" w:rsidRDefault="004D6902" w:rsidP="004D6902">
      <w:pPr>
        <w:spacing w:line="400" w:lineRule="exact"/>
        <w:ind w:firstLineChars="200" w:firstLine="480"/>
        <w:rPr>
          <w:rFonts w:ascii="SimSun" w:eastAsia="SimSun" w:hAnsi="SimSun"/>
          <w:sz w:val="24"/>
        </w:rPr>
      </w:pPr>
      <w:r w:rsidRPr="004D6902">
        <w:rPr>
          <w:rFonts w:ascii="SimSun" w:eastAsia="SimSun" w:hAnsi="SimSun" w:hint="eastAsia"/>
          <w:sz w:val="24"/>
        </w:rPr>
        <w:t>首先使用</w:t>
      </w:r>
      <w:r w:rsidRPr="004D6902">
        <w:rPr>
          <w:rFonts w:ascii="Times New Roman" w:eastAsia="SimSun" w:hAnsi="Times New Roman" w:cs="Times New Roman"/>
          <w:sz w:val="24"/>
        </w:rPr>
        <w:t>R</w:t>
      </w:r>
      <w:r w:rsidRPr="004D6902">
        <w:rPr>
          <w:rFonts w:ascii="SimSun" w:eastAsia="SimSun" w:hAnsi="SimSun" w:hint="eastAsia"/>
          <w:sz w:val="24"/>
        </w:rPr>
        <w:t>语言对数据进行预处理。</w:t>
      </w:r>
      <w:r>
        <w:rPr>
          <w:rFonts w:ascii="SimSun" w:eastAsia="SimSun" w:hAnsi="SimSun" w:hint="eastAsia"/>
          <w:sz w:val="24"/>
        </w:rPr>
        <w:t>批量</w:t>
      </w:r>
      <w:r w:rsidRPr="004D6902">
        <w:rPr>
          <w:rFonts w:ascii="SimSun" w:eastAsia="SimSun" w:hAnsi="SimSun" w:hint="eastAsia"/>
          <w:sz w:val="24"/>
        </w:rPr>
        <w:t>读入实验</w:t>
      </w:r>
      <w:r>
        <w:rPr>
          <w:rFonts w:ascii="SimSun" w:eastAsia="SimSun" w:hAnsi="SimSun" w:hint="eastAsia"/>
          <w:sz w:val="24"/>
        </w:rPr>
        <w:t>程序</w:t>
      </w:r>
      <w:r w:rsidRPr="004D6902">
        <w:rPr>
          <w:rFonts w:ascii="SimSun" w:eastAsia="SimSun" w:hAnsi="SimSun" w:hint="eastAsia"/>
          <w:sz w:val="24"/>
        </w:rPr>
        <w:t>所记录的</w:t>
      </w:r>
      <w:r>
        <w:rPr>
          <w:rFonts w:ascii="SimSun" w:eastAsia="SimSun" w:hAnsi="SimSun" w:hint="eastAsia"/>
          <w:sz w:val="24"/>
        </w:rPr>
        <w:t>每个被试在</w:t>
      </w:r>
      <w:r w:rsidRPr="004D6902">
        <w:rPr>
          <w:rFonts w:ascii="SimSun" w:eastAsia="SimSun" w:hAnsi="SimSun" w:hint="eastAsia"/>
          <w:sz w:val="24"/>
        </w:rPr>
        <w:t>每个试次</w:t>
      </w:r>
      <w:r>
        <w:rPr>
          <w:rFonts w:ascii="SimSun" w:eastAsia="SimSun" w:hAnsi="SimSun" w:hint="eastAsia"/>
          <w:sz w:val="24"/>
        </w:rPr>
        <w:t>中</w:t>
      </w:r>
      <w:r w:rsidRPr="004D6902">
        <w:rPr>
          <w:rFonts w:ascii="SimSun" w:eastAsia="SimSun" w:hAnsi="SimSun" w:hint="eastAsia"/>
          <w:sz w:val="24"/>
        </w:rPr>
        <w:t>呈现的图片、文字标签、反应时、该试次的正确按键、被试的按键正误</w:t>
      </w:r>
      <w:r>
        <w:rPr>
          <w:rFonts w:ascii="SimSun" w:eastAsia="SimSun" w:hAnsi="SimSun" w:hint="eastAsia"/>
          <w:sz w:val="24"/>
        </w:rPr>
        <w:t>、该试次所属条件</w:t>
      </w:r>
      <w:r w:rsidRPr="004D6902">
        <w:rPr>
          <w:rFonts w:ascii="SimSun" w:eastAsia="SimSun" w:hAnsi="SimSun" w:hint="eastAsia"/>
          <w:sz w:val="24"/>
        </w:rPr>
        <w:t>等数据列。根据正确按键信息得出该试次是匹配或不匹配情况。剔除总正确率低于</w:t>
      </w:r>
      <w:r w:rsidRPr="004D6902">
        <w:rPr>
          <w:rFonts w:ascii="Times New Roman" w:eastAsia="SimSun" w:hAnsi="Times New Roman" w:cs="Times New Roman"/>
          <w:sz w:val="24"/>
        </w:rPr>
        <w:t>70%</w:t>
      </w:r>
      <w:r w:rsidRPr="004D6902">
        <w:rPr>
          <w:rFonts w:ascii="SimSun" w:eastAsia="SimSun" w:hAnsi="SimSun" w:hint="eastAsia"/>
          <w:sz w:val="24"/>
        </w:rPr>
        <w:t>的被试，最终</w:t>
      </w:r>
      <w:r>
        <w:rPr>
          <w:rFonts w:ascii="SimSun" w:eastAsia="SimSun" w:hAnsi="SimSun" w:hint="eastAsia"/>
          <w:sz w:val="24"/>
        </w:rPr>
        <w:t>无</w:t>
      </w:r>
      <w:r w:rsidRPr="004D6902">
        <w:rPr>
          <w:rFonts w:ascii="SimSun" w:eastAsia="SimSun" w:hAnsi="SimSun" w:hint="eastAsia"/>
          <w:sz w:val="24"/>
        </w:rPr>
        <w:t>被试被剔除。剔除练习阶段及填充试次的数据，剔除正式实验中的缺失值</w:t>
      </w:r>
      <w:r w:rsidR="00C66C2F">
        <w:rPr>
          <w:rFonts w:ascii="SimSun" w:eastAsia="SimSun" w:hAnsi="SimSun" w:hint="eastAsia"/>
          <w:sz w:val="24"/>
        </w:rPr>
        <w:t>。</w:t>
      </w:r>
    </w:p>
    <w:p w14:paraId="42618013" w14:textId="5957221B" w:rsidR="007024E8" w:rsidRPr="004D6902" w:rsidRDefault="004D6902" w:rsidP="004D6902">
      <w:pPr>
        <w:spacing w:line="400" w:lineRule="exact"/>
        <w:ind w:firstLineChars="200" w:firstLine="480"/>
        <w:rPr>
          <w:rFonts w:ascii="Times New Roman" w:eastAsia="SimSun" w:hAnsi="Times New Roman" w:cs="Times New Roman"/>
          <w:sz w:val="24"/>
        </w:rPr>
      </w:pPr>
      <w:r>
        <w:rPr>
          <w:rFonts w:ascii="SimSun" w:eastAsia="SimSun" w:hAnsi="SimSun" w:hint="eastAsia"/>
          <w:sz w:val="24"/>
        </w:rPr>
        <w:t>使用</w:t>
      </w:r>
      <w:r w:rsidRPr="004D6902">
        <w:rPr>
          <w:rFonts w:ascii="Times New Roman" w:eastAsia="SimSun" w:hAnsi="Times New Roman" w:cs="Times New Roman"/>
          <w:sz w:val="24"/>
        </w:rPr>
        <w:t>JASP</w:t>
      </w:r>
      <w:r>
        <w:rPr>
          <w:rFonts w:ascii="SimSun" w:eastAsia="SimSun" w:hAnsi="SimSun" w:hint="eastAsia"/>
          <w:sz w:val="24"/>
        </w:rPr>
        <w:t>统计软件</w:t>
      </w:r>
      <w:bookmarkStart w:id="140" w:name="OLE_LINK6"/>
      <w:r>
        <w:rPr>
          <w:rFonts w:ascii="SimSun" w:eastAsia="SimSun" w:hAnsi="SimSun" w:hint="eastAsia"/>
          <w:sz w:val="24"/>
        </w:rPr>
        <w:t>对正式实验中各条件下</w:t>
      </w:r>
      <w:ins w:id="141" w:author="Hu, C-P" w:date="2023-05-04T16:11:00Z">
        <w:r w:rsidR="00771EF1">
          <w:rPr>
            <w:rFonts w:ascii="SimSun" w:eastAsia="SimSun" w:hAnsi="SimSun" w:hint="eastAsia"/>
            <w:sz w:val="24"/>
          </w:rPr>
          <w:t>的</w:t>
        </w:r>
      </w:ins>
      <w:del w:id="142" w:author="Hu, C-P" w:date="2023-05-04T16:11:00Z">
        <w:r w:rsidDel="00771EF1">
          <w:rPr>
            <w:rFonts w:ascii="SimSun" w:eastAsia="SimSun" w:hAnsi="SimSun" w:hint="eastAsia"/>
            <w:sz w:val="24"/>
          </w:rPr>
          <w:delText>的反应时均值和</w:delText>
        </w:r>
      </w:del>
      <w:r>
        <w:rPr>
          <w:rFonts w:ascii="SimSun" w:eastAsia="SimSun" w:hAnsi="SimSun" w:hint="eastAsia"/>
          <w:sz w:val="24"/>
        </w:rPr>
        <w:t>正确率</w:t>
      </w:r>
      <w:ins w:id="143" w:author="Hu, C-P" w:date="2023-05-04T16:11:00Z">
        <w:r w:rsidR="00771EF1">
          <w:rPr>
            <w:rFonts w:ascii="SimSun" w:eastAsia="SimSun" w:hAnsi="SimSun" w:hint="eastAsia"/>
            <w:sz w:val="24"/>
          </w:rPr>
          <w:t xml:space="preserve">和正确试次的反应时间 </w:t>
        </w:r>
      </w:ins>
      <w:r>
        <w:rPr>
          <w:rFonts w:ascii="SimSun" w:eastAsia="SimSun" w:hAnsi="SimSun" w:hint="eastAsia"/>
          <w:sz w:val="24"/>
        </w:rPr>
        <w:t>分别进行</w:t>
      </w:r>
      <w:bookmarkEnd w:id="140"/>
      <w:r w:rsidRPr="004D6902">
        <w:rPr>
          <w:rFonts w:ascii="Times New Roman" w:eastAsia="SimSun" w:hAnsi="Times New Roman" w:cs="Times New Roman"/>
          <w:sz w:val="24"/>
        </w:rPr>
        <w:t>3</w:t>
      </w:r>
      <w:r>
        <w:rPr>
          <w:rFonts w:ascii="SimSun" w:eastAsia="SimSun" w:hAnsi="SimSun" w:hint="eastAsia"/>
          <w:sz w:val="24"/>
          <w:szCs w:val="24"/>
        </w:rPr>
        <w:t>（</w:t>
      </w:r>
      <w:r w:rsidRPr="004C1FB8">
        <w:rPr>
          <w:rFonts w:ascii="SimSun" w:eastAsia="SimSun" w:hAnsi="SimSun" w:hint="eastAsia"/>
          <w:sz w:val="24"/>
        </w:rPr>
        <w:t>图形</w:t>
      </w:r>
      <w:r w:rsidRPr="004C1FB8">
        <w:rPr>
          <w:rFonts w:ascii="SimSun" w:eastAsia="SimSun" w:hAnsi="SimSun"/>
          <w:sz w:val="24"/>
        </w:rPr>
        <w:t>的社会相关性</w:t>
      </w:r>
      <w:r w:rsidRPr="004C1FB8">
        <w:rPr>
          <w:rFonts w:ascii="SimSun" w:eastAsia="SimSun" w:hAnsi="SimSun" w:hint="eastAsia"/>
          <w:sz w:val="24"/>
        </w:rPr>
        <w:t>：</w:t>
      </w:r>
      <w:r w:rsidRPr="004C1FB8">
        <w:rPr>
          <w:rFonts w:ascii="SimSun" w:eastAsia="SimSun" w:hAnsi="SimSun"/>
          <w:sz w:val="24"/>
        </w:rPr>
        <w:t>自我</w:t>
      </w:r>
      <w:r w:rsidRPr="004C1FB8">
        <w:rPr>
          <w:rFonts w:ascii="SimSun" w:eastAsia="SimSun" w:hAnsi="SimSun" w:hint="eastAsia"/>
          <w:sz w:val="24"/>
        </w:rPr>
        <w:t>、</w:t>
      </w:r>
      <w:r w:rsidRPr="004C1FB8">
        <w:rPr>
          <w:rFonts w:ascii="SimSun" w:eastAsia="SimSun" w:hAnsi="SimSun"/>
          <w:sz w:val="24"/>
        </w:rPr>
        <w:t>朋友</w:t>
      </w:r>
      <w:r w:rsidRPr="004C1FB8">
        <w:rPr>
          <w:rFonts w:ascii="SimSun" w:eastAsia="SimSun" w:hAnsi="SimSun" w:hint="eastAsia"/>
          <w:sz w:val="24"/>
        </w:rPr>
        <w:t>、</w:t>
      </w:r>
      <w:r w:rsidRPr="004C1FB8">
        <w:rPr>
          <w:rFonts w:ascii="SimSun" w:eastAsia="SimSun" w:hAnsi="SimSun"/>
          <w:sz w:val="24"/>
        </w:rPr>
        <w:t>生人</w:t>
      </w:r>
      <w:r>
        <w:rPr>
          <w:rFonts w:ascii="SimSun" w:eastAsia="SimSun" w:hAnsi="SimSun" w:hint="eastAsia"/>
          <w:sz w:val="24"/>
          <w:szCs w:val="24"/>
        </w:rPr>
        <w:t>）</w:t>
      </w:r>
      <w:r w:rsidRPr="004D6902">
        <w:rPr>
          <w:rFonts w:ascii="Times New Roman" w:eastAsia="SimSun" w:hAnsi="Times New Roman" w:cs="Times New Roman"/>
          <w:sz w:val="24"/>
          <w:szCs w:val="24"/>
        </w:rPr>
        <w:t>×</w:t>
      </w:r>
      <w:r w:rsidR="0092484B">
        <w:rPr>
          <w:rFonts w:ascii="Times New Roman" w:eastAsia="SimSun" w:hAnsi="Times New Roman" w:cs="Times New Roman"/>
          <w:sz w:val="24"/>
          <w:szCs w:val="24"/>
        </w:rPr>
        <w:t xml:space="preserve"> </w:t>
      </w:r>
      <w:r w:rsidRPr="004D6902">
        <w:rPr>
          <w:rFonts w:ascii="Times New Roman" w:eastAsia="SimSun" w:hAnsi="Times New Roman" w:cs="Times New Roman"/>
          <w:sz w:val="24"/>
          <w:szCs w:val="24"/>
        </w:rPr>
        <w:t>2</w:t>
      </w:r>
      <w:r>
        <w:rPr>
          <w:rFonts w:ascii="SimSun" w:eastAsia="SimSun" w:hAnsi="SimSun" w:hint="eastAsia"/>
          <w:sz w:val="24"/>
          <w:szCs w:val="24"/>
        </w:rPr>
        <w:t>（</w:t>
      </w:r>
      <w:r>
        <w:rPr>
          <w:rFonts w:ascii="SimSun" w:eastAsia="SimSun" w:hAnsi="SimSun" w:hint="eastAsia"/>
          <w:sz w:val="24"/>
        </w:rPr>
        <w:t>图形与文字标签</w:t>
      </w:r>
      <w:r w:rsidRPr="004C1FB8">
        <w:rPr>
          <w:rFonts w:ascii="SimSun" w:eastAsia="SimSun" w:hAnsi="SimSun" w:hint="eastAsia"/>
          <w:sz w:val="24"/>
        </w:rPr>
        <w:t>的</w:t>
      </w:r>
      <w:r w:rsidRPr="004C1FB8">
        <w:rPr>
          <w:rFonts w:ascii="SimSun" w:eastAsia="SimSun" w:hAnsi="SimSun"/>
          <w:sz w:val="24"/>
        </w:rPr>
        <w:t>匹配情况</w:t>
      </w:r>
      <w:r w:rsidRPr="004C1FB8">
        <w:rPr>
          <w:rFonts w:ascii="SimSun" w:eastAsia="SimSun" w:hAnsi="SimSun" w:hint="eastAsia"/>
          <w:sz w:val="24"/>
        </w:rPr>
        <w:t>：</w:t>
      </w:r>
      <w:r w:rsidRPr="004C1FB8">
        <w:rPr>
          <w:rFonts w:ascii="SimSun" w:eastAsia="SimSun" w:hAnsi="SimSun"/>
          <w:sz w:val="24"/>
        </w:rPr>
        <w:t>匹配</w:t>
      </w:r>
      <w:r w:rsidRPr="004C1FB8">
        <w:rPr>
          <w:rFonts w:ascii="SimSun" w:eastAsia="SimSun" w:hAnsi="SimSun" w:hint="eastAsia"/>
          <w:sz w:val="24"/>
        </w:rPr>
        <w:t>、</w:t>
      </w:r>
      <w:r w:rsidRPr="004C1FB8">
        <w:rPr>
          <w:rFonts w:ascii="SimSun" w:eastAsia="SimSun" w:hAnsi="SimSun"/>
          <w:sz w:val="24"/>
        </w:rPr>
        <w:t>不匹配</w:t>
      </w:r>
      <w:r>
        <w:rPr>
          <w:rFonts w:ascii="SimSun" w:eastAsia="SimSun" w:hAnsi="SimSun" w:hint="eastAsia"/>
          <w:sz w:val="24"/>
          <w:szCs w:val="24"/>
        </w:rPr>
        <w:t>）</w:t>
      </w:r>
      <w:r w:rsidRPr="004D6902">
        <w:rPr>
          <w:rFonts w:ascii="Times New Roman" w:eastAsia="SimSun" w:hAnsi="Times New Roman" w:cs="Times New Roman"/>
          <w:sz w:val="24"/>
          <w:szCs w:val="24"/>
        </w:rPr>
        <w:t>×</w:t>
      </w:r>
      <w:r w:rsidR="0092484B">
        <w:rPr>
          <w:rFonts w:ascii="Times New Roman" w:eastAsia="SimSun" w:hAnsi="Times New Roman" w:cs="Times New Roman"/>
          <w:sz w:val="24"/>
          <w:szCs w:val="24"/>
        </w:rPr>
        <w:t xml:space="preserve"> </w:t>
      </w:r>
      <w:r w:rsidRPr="004D6902">
        <w:rPr>
          <w:rFonts w:ascii="Times New Roman" w:eastAsia="SimSun" w:hAnsi="Times New Roman" w:cs="Times New Roman"/>
          <w:sz w:val="24"/>
          <w:szCs w:val="24"/>
        </w:rPr>
        <w:t>3</w:t>
      </w:r>
      <w:r>
        <w:rPr>
          <w:rFonts w:ascii="SimSun" w:eastAsia="SimSun" w:hAnsi="SimSun" w:hint="eastAsia"/>
          <w:sz w:val="24"/>
          <w:szCs w:val="24"/>
        </w:rPr>
        <w:t>（任务目标：重点关注与自我对应的图形、重点关注与朋友对应的图形、重点关注与生人对应的图形）</w:t>
      </w:r>
      <w:r>
        <w:rPr>
          <w:rFonts w:ascii="SimSun" w:eastAsia="SimSun" w:hAnsi="SimSun" w:hint="eastAsia"/>
          <w:sz w:val="24"/>
        </w:rPr>
        <w:t>的</w:t>
      </w:r>
      <w:r w:rsidR="006804CB">
        <w:rPr>
          <w:rFonts w:ascii="SimSun" w:eastAsia="SimSun" w:hAnsi="SimSun" w:hint="eastAsia"/>
          <w:sz w:val="24"/>
        </w:rPr>
        <w:t>贝叶斯</w:t>
      </w:r>
      <w:r>
        <w:rPr>
          <w:rFonts w:ascii="SimSun" w:eastAsia="SimSun" w:hAnsi="SimSun" w:hint="eastAsia"/>
          <w:sz w:val="24"/>
        </w:rPr>
        <w:t>重复测量方差分析</w:t>
      </w:r>
      <w:r>
        <w:rPr>
          <w:rFonts w:ascii="Times New Roman" w:eastAsia="SimSun" w:hAnsi="Times New Roman" w:cs="Times New Roman" w:hint="eastAsia"/>
          <w:sz w:val="24"/>
        </w:rPr>
        <w:t>(</w:t>
      </w:r>
      <w:r w:rsidRPr="004D6902">
        <w:rPr>
          <w:rFonts w:ascii="Times New Roman" w:eastAsia="SimSun" w:hAnsi="Times New Roman" w:cs="Times New Roman"/>
          <w:sz w:val="24"/>
        </w:rPr>
        <w:t>Analysis of Variance,</w:t>
      </w:r>
      <w:r>
        <w:rPr>
          <w:rFonts w:ascii="Times New Roman" w:eastAsia="SimSun" w:hAnsi="Times New Roman" w:cs="Times New Roman"/>
          <w:sz w:val="24"/>
        </w:rPr>
        <w:t xml:space="preserve"> </w:t>
      </w:r>
      <w:r w:rsidRPr="004D6902">
        <w:rPr>
          <w:rFonts w:ascii="Times New Roman" w:eastAsia="SimSun" w:hAnsi="Times New Roman" w:cs="Times New Roman"/>
          <w:sz w:val="24"/>
        </w:rPr>
        <w:t>ANOVA</w:t>
      </w:r>
      <w:r>
        <w:rPr>
          <w:rFonts w:ascii="Times New Roman" w:eastAsia="SimSun" w:hAnsi="Times New Roman" w:cs="Times New Roman" w:hint="eastAsia"/>
          <w:sz w:val="24"/>
        </w:rPr>
        <w:t>)</w:t>
      </w:r>
      <w:r w:rsidR="002B131C" w:rsidRPr="00B019C1">
        <w:rPr>
          <w:rFonts w:ascii="Times New Roman" w:eastAsia="SimSun" w:hAnsi="Times New Roman" w:cs="Times New Roman"/>
          <w:sz w:val="24"/>
          <w:szCs w:val="24"/>
        </w:rPr>
        <w:t>（</w:t>
      </w:r>
      <w:r w:rsidR="002B131C">
        <w:rPr>
          <w:rFonts w:ascii="SimSun" w:eastAsia="SimSun" w:hAnsi="SimSun" w:cs="Times New Roman" w:hint="eastAsia"/>
          <w:sz w:val="24"/>
          <w:szCs w:val="24"/>
        </w:rPr>
        <w:t>胡传鹏等</w:t>
      </w:r>
      <w:r w:rsidR="002B131C" w:rsidRPr="00B019C1">
        <w:rPr>
          <w:rFonts w:ascii="Times New Roman" w:eastAsia="SimSun" w:hAnsi="Times New Roman" w:cs="Times New Roman"/>
          <w:sz w:val="24"/>
          <w:szCs w:val="24"/>
        </w:rPr>
        <w:t>，</w:t>
      </w:r>
      <w:r w:rsidR="002B131C" w:rsidRPr="00B019C1">
        <w:rPr>
          <w:rFonts w:ascii="Times New Roman" w:eastAsia="SimSun" w:hAnsi="Times New Roman" w:cs="Times New Roman"/>
          <w:sz w:val="24"/>
          <w:szCs w:val="24"/>
        </w:rPr>
        <w:t>2018</w:t>
      </w:r>
      <w:r w:rsidR="002B131C" w:rsidRPr="00B019C1">
        <w:rPr>
          <w:rFonts w:ascii="Times New Roman" w:eastAsia="SimSun" w:hAnsi="Times New Roman" w:cs="Times New Roman"/>
          <w:sz w:val="24"/>
          <w:szCs w:val="24"/>
        </w:rPr>
        <w:t>）</w:t>
      </w:r>
      <w:r>
        <w:rPr>
          <w:rFonts w:ascii="Times New Roman" w:eastAsia="SimSun" w:hAnsi="Times New Roman" w:cs="Times New Roman" w:hint="eastAsia"/>
          <w:sz w:val="24"/>
        </w:rPr>
        <w:t>。</w:t>
      </w:r>
    </w:p>
    <w:p w14:paraId="5B655694" w14:textId="0F768B8B" w:rsidR="007024E8" w:rsidRPr="003A784D" w:rsidRDefault="007024E8" w:rsidP="00652CEA">
      <w:pPr>
        <w:spacing w:beforeLines="50" w:before="156" w:afterLines="50" w:after="156"/>
        <w:outlineLvl w:val="2"/>
        <w:rPr>
          <w:rFonts w:ascii="SimHei" w:eastAsia="SimHei" w:hAnsi="SimHei"/>
          <w:b/>
          <w:bCs/>
          <w:sz w:val="28"/>
          <w:szCs w:val="28"/>
        </w:rPr>
      </w:pPr>
      <w:bookmarkStart w:id="144" w:name="_Toc134077560"/>
      <w:r w:rsidRPr="003A784D">
        <w:rPr>
          <w:rFonts w:ascii="Times New Roman" w:eastAsia="SimHei" w:hAnsi="Times New Roman" w:cs="Times New Roman"/>
          <w:b/>
          <w:bCs/>
          <w:sz w:val="28"/>
          <w:szCs w:val="28"/>
        </w:rPr>
        <w:t>3.2.</w:t>
      </w:r>
      <w:r w:rsidR="004D6902" w:rsidRPr="003A784D">
        <w:rPr>
          <w:rFonts w:ascii="Times New Roman" w:eastAsia="SimHei" w:hAnsi="Times New Roman" w:cs="Times New Roman"/>
          <w:b/>
          <w:bCs/>
          <w:sz w:val="28"/>
          <w:szCs w:val="28"/>
        </w:rPr>
        <w:t>1</w:t>
      </w:r>
      <w:r w:rsidRPr="003A784D">
        <w:rPr>
          <w:rFonts w:ascii="SimHei" w:eastAsia="SimHei" w:hAnsi="SimHei"/>
          <w:b/>
          <w:bCs/>
          <w:sz w:val="28"/>
          <w:szCs w:val="28"/>
        </w:rPr>
        <w:t xml:space="preserve"> </w:t>
      </w:r>
      <w:r w:rsidRPr="003A784D">
        <w:rPr>
          <w:rFonts w:ascii="SimHei" w:eastAsia="SimHei" w:hAnsi="SimHei" w:hint="eastAsia"/>
          <w:b/>
          <w:bCs/>
          <w:sz w:val="28"/>
          <w:szCs w:val="28"/>
        </w:rPr>
        <w:t>反应时结果</w:t>
      </w:r>
      <w:bookmarkEnd w:id="144"/>
    </w:p>
    <w:p w14:paraId="2521D079" w14:textId="3CBD0C89" w:rsidR="0032148A" w:rsidRDefault="00D429D6" w:rsidP="000B08DE">
      <w:pPr>
        <w:spacing w:line="400" w:lineRule="exact"/>
        <w:ind w:firstLine="480"/>
        <w:rPr>
          <w:rFonts w:ascii="SimSun" w:eastAsia="SimSun" w:hAnsi="SimSun"/>
          <w:sz w:val="24"/>
        </w:rPr>
      </w:pPr>
      <w:r>
        <w:rPr>
          <w:rFonts w:ascii="SimSun" w:eastAsia="SimSun" w:hAnsi="SimSun" w:hint="eastAsia"/>
          <w:sz w:val="24"/>
        </w:rPr>
        <w:t>反应时的描述性统计结果如表</w:t>
      </w:r>
      <w:r w:rsidRPr="00D429D6">
        <w:rPr>
          <w:rFonts w:ascii="Times New Roman" w:eastAsia="SimSun" w:hAnsi="Times New Roman" w:cs="Times New Roman"/>
          <w:sz w:val="24"/>
        </w:rPr>
        <w:t>2</w:t>
      </w:r>
      <w:r>
        <w:rPr>
          <w:rFonts w:ascii="SimSun" w:eastAsia="SimSun" w:hAnsi="SimSun" w:hint="eastAsia"/>
          <w:sz w:val="24"/>
        </w:rPr>
        <w:t>和图</w:t>
      </w:r>
      <w:r w:rsidRPr="00D429D6">
        <w:rPr>
          <w:rFonts w:ascii="Times New Roman" w:eastAsia="SimSun" w:hAnsi="Times New Roman" w:cs="Times New Roman"/>
          <w:sz w:val="24"/>
        </w:rPr>
        <w:t>6</w:t>
      </w:r>
      <w:r>
        <w:rPr>
          <w:rFonts w:ascii="SimSun" w:eastAsia="SimSun" w:hAnsi="SimSun" w:hint="eastAsia"/>
          <w:sz w:val="24"/>
        </w:rPr>
        <w:t>所示：在三种任务目标条件下，重点关注图形的反应时不论在匹配条件或不匹配条件下都最短。此外，</w:t>
      </w:r>
      <w:r w:rsidR="007E4CC3">
        <w:rPr>
          <w:rFonts w:ascii="SimSun" w:eastAsia="SimSun" w:hAnsi="SimSun" w:hint="eastAsia"/>
          <w:sz w:val="24"/>
        </w:rPr>
        <w:t>在</w:t>
      </w:r>
      <w:r w:rsidR="00CB2926">
        <w:rPr>
          <w:rFonts w:ascii="SimSun" w:eastAsia="SimSun" w:hAnsi="SimSun" w:hint="eastAsia"/>
          <w:sz w:val="24"/>
        </w:rPr>
        <w:t>同一</w:t>
      </w:r>
      <w:r>
        <w:rPr>
          <w:rFonts w:ascii="SimSun" w:eastAsia="SimSun" w:hAnsi="SimSun" w:hint="eastAsia"/>
          <w:sz w:val="24"/>
        </w:rPr>
        <w:t>任务目标下</w:t>
      </w:r>
      <w:r w:rsidR="00CB2926">
        <w:rPr>
          <w:rFonts w:ascii="SimSun" w:eastAsia="SimSun" w:hAnsi="SimSun" w:hint="eastAsia"/>
          <w:sz w:val="24"/>
        </w:rPr>
        <w:t>的</w:t>
      </w:r>
      <w:r>
        <w:rPr>
          <w:rFonts w:ascii="SimSun" w:eastAsia="SimSun" w:hAnsi="SimSun" w:hint="eastAsia"/>
          <w:sz w:val="24"/>
        </w:rPr>
        <w:t>同一图片类型对应的匹配判断反应时均小于不匹配判断的反应时。</w:t>
      </w:r>
    </w:p>
    <w:p w14:paraId="5CD76F18" w14:textId="5630F948" w:rsidR="000B08DE" w:rsidRPr="008D1DF2" w:rsidRDefault="000B08DE" w:rsidP="000B08DE">
      <w:pPr>
        <w:spacing w:line="400" w:lineRule="exact"/>
        <w:ind w:firstLine="480"/>
        <w:rPr>
          <w:rFonts w:ascii="SimSun" w:eastAsia="SimSun" w:hAnsi="SimSun"/>
          <w:sz w:val="24"/>
        </w:rPr>
      </w:pPr>
      <w:r w:rsidRPr="000B08DE">
        <w:rPr>
          <w:rFonts w:ascii="SimSun" w:eastAsia="SimSun" w:hAnsi="SimSun" w:hint="eastAsia"/>
          <w:sz w:val="24"/>
        </w:rPr>
        <w:t>对反应时进行贝叶斯三因素重复测量方差分析时，使用</w:t>
      </w:r>
      <w:r w:rsidRPr="000B08DE">
        <w:rPr>
          <w:rFonts w:ascii="Times New Roman" w:eastAsia="SimSun" w:hAnsi="Times New Roman" w:cs="Times New Roman"/>
          <w:sz w:val="24"/>
        </w:rPr>
        <w:t>JASP</w:t>
      </w:r>
      <w:r w:rsidRPr="000B08DE">
        <w:rPr>
          <w:rFonts w:ascii="SimSun" w:eastAsia="SimSun" w:hAnsi="SimSun" w:hint="eastAsia"/>
          <w:sz w:val="24"/>
        </w:rPr>
        <w:t>默认的先验分布将所有模型与最简单的零模型进行比较。</w:t>
      </w:r>
      <w:r w:rsidR="008C5402">
        <w:rPr>
          <w:rFonts w:ascii="SimSun" w:eastAsia="SimSun" w:hAnsi="SimSun" w:hint="eastAsia"/>
          <w:sz w:val="24"/>
          <w:szCs w:val="24"/>
        </w:rPr>
        <w:t>首先计算图形类型、匹配情况与任务目标三个变量的最高阶交互项的效应，通过比较包含最高阶交互的模型和不包含最高阶交互的模型，得到</w:t>
      </w:r>
      <w:r w:rsidR="008C5402" w:rsidRPr="00E61E92">
        <w:rPr>
          <w:rFonts w:ascii="Times New Roman" w:hAnsi="Times New Roman" w:cs="Times New Roman"/>
          <w:i/>
          <w:iCs/>
          <w:sz w:val="24"/>
        </w:rPr>
        <w:t>BF</w:t>
      </w:r>
      <w:r w:rsidR="008C5402" w:rsidRPr="00E61E92">
        <w:rPr>
          <w:rFonts w:ascii="Times New Roman" w:hAnsi="Times New Roman" w:cs="Times New Roman"/>
          <w:i/>
          <w:iCs/>
          <w:sz w:val="24"/>
          <w:vertAlign w:val="subscript"/>
        </w:rPr>
        <w:t>10</w:t>
      </w:r>
      <w:r w:rsidR="008C5402" w:rsidRPr="008A67D0">
        <w:rPr>
          <w:rFonts w:ascii="Times New Roman" w:hAnsi="Times New Roman" w:cs="Times New Roman"/>
          <w:sz w:val="24"/>
        </w:rPr>
        <w:t xml:space="preserve"> = 0.</w:t>
      </w:r>
      <w:r w:rsidR="008C5402">
        <w:rPr>
          <w:rFonts w:ascii="Times New Roman" w:hAnsi="Times New Roman" w:cs="Times New Roman"/>
          <w:sz w:val="24"/>
        </w:rPr>
        <w:t>506 ,</w:t>
      </w:r>
      <w:r w:rsidR="008C5402" w:rsidRPr="008A67D0">
        <w:rPr>
          <w:rFonts w:hint="eastAsia"/>
          <w:sz w:val="24"/>
        </w:rPr>
        <w:t xml:space="preserve"> </w:t>
      </w:r>
      <w:r w:rsidR="008C5402" w:rsidRPr="008A67D0">
        <w:rPr>
          <w:rFonts w:ascii="SimSun" w:eastAsia="SimSun" w:hAnsi="SimSun" w:hint="eastAsia"/>
          <w:sz w:val="24"/>
          <w:szCs w:val="24"/>
        </w:rPr>
        <w:t>根据贝叶斯因子决策标准</w:t>
      </w:r>
      <w:r w:rsidR="008C5402" w:rsidRPr="00573E0A">
        <w:rPr>
          <w:rFonts w:ascii="Times New Roman" w:eastAsia="SimSun" w:hAnsi="Times New Roman" w:cs="Times New Roman"/>
          <w:sz w:val="24"/>
          <w:szCs w:val="24"/>
        </w:rPr>
        <w:t>（</w:t>
      </w:r>
      <w:r w:rsidR="008C5402" w:rsidRPr="008A67D0">
        <w:rPr>
          <w:rFonts w:ascii="SimSun" w:eastAsia="SimSun" w:hAnsi="SimSun" w:hint="eastAsia"/>
          <w:sz w:val="24"/>
          <w:szCs w:val="24"/>
        </w:rPr>
        <w:t>胡传鹏等</w:t>
      </w:r>
      <w:r w:rsidR="008C5402" w:rsidRPr="00573E0A">
        <w:rPr>
          <w:rFonts w:ascii="Times New Roman" w:eastAsia="SimSun" w:hAnsi="Times New Roman" w:cs="Times New Roman"/>
          <w:sz w:val="24"/>
          <w:szCs w:val="24"/>
        </w:rPr>
        <w:t>，</w:t>
      </w:r>
      <w:r w:rsidR="008C5402" w:rsidRPr="00573E0A">
        <w:rPr>
          <w:rFonts w:ascii="Times New Roman" w:eastAsia="SimSun" w:hAnsi="Times New Roman" w:cs="Times New Roman"/>
          <w:sz w:val="24"/>
          <w:szCs w:val="24"/>
        </w:rPr>
        <w:t>2018</w:t>
      </w:r>
      <w:r w:rsidR="008C5402" w:rsidRPr="00573E0A">
        <w:rPr>
          <w:rFonts w:ascii="Times New Roman" w:eastAsia="SimSun" w:hAnsi="Times New Roman" w:cs="Times New Roman"/>
          <w:sz w:val="24"/>
          <w:szCs w:val="24"/>
        </w:rPr>
        <w:t>）</w:t>
      </w:r>
      <w:r w:rsidR="008C5402" w:rsidRPr="008A67D0">
        <w:rPr>
          <w:rFonts w:ascii="SimSun" w:eastAsia="SimSun" w:hAnsi="SimSun" w:hint="eastAsia"/>
          <w:sz w:val="24"/>
          <w:szCs w:val="24"/>
        </w:rPr>
        <w:t>，说明</w:t>
      </w:r>
      <w:r w:rsidR="008C5402">
        <w:rPr>
          <w:rFonts w:ascii="SimSun" w:eastAsia="SimSun" w:hAnsi="SimSun" w:hint="eastAsia"/>
          <w:sz w:val="24"/>
          <w:szCs w:val="24"/>
        </w:rPr>
        <w:t>有较弱的证据支持</w:t>
      </w:r>
      <w:r w:rsidR="008C5402" w:rsidRPr="002A14E8">
        <w:rPr>
          <w:rFonts w:ascii="Times New Roman" w:eastAsia="SimSun" w:hAnsi="Times New Roman" w:cs="Times New Roman"/>
          <w:i/>
          <w:iCs/>
          <w:sz w:val="24"/>
        </w:rPr>
        <w:t>H</w:t>
      </w:r>
      <w:r w:rsidR="008C5402" w:rsidRPr="002A14E8">
        <w:rPr>
          <w:rFonts w:ascii="Times New Roman" w:eastAsia="SimSun" w:hAnsi="Times New Roman" w:cs="Times New Roman"/>
          <w:i/>
          <w:iCs/>
          <w:sz w:val="24"/>
          <w:vertAlign w:val="subscript"/>
        </w:rPr>
        <w:t>0</w:t>
      </w:r>
      <w:r w:rsidR="008C5402">
        <w:rPr>
          <w:rFonts w:ascii="Times New Roman" w:eastAsia="SimSun" w:hAnsi="Times New Roman" w:cs="Times New Roman" w:hint="eastAsia"/>
          <w:sz w:val="24"/>
        </w:rPr>
        <w:t>，即不存在最高阶的交互作用。</w:t>
      </w:r>
      <w:r w:rsidR="00BF063D">
        <w:rPr>
          <w:rFonts w:ascii="Times New Roman" w:eastAsia="SimSun" w:hAnsi="Times New Roman" w:cs="Times New Roman" w:hint="eastAsia"/>
          <w:kern w:val="0"/>
          <w:sz w:val="24"/>
        </w:rPr>
        <w:t>再分别计算三种二阶交互作用：</w:t>
      </w:r>
      <w:r w:rsidR="00AC74F4">
        <w:rPr>
          <w:rFonts w:ascii="Times New Roman" w:eastAsia="SimSun" w:hAnsi="Times New Roman" w:cs="Times New Roman" w:hint="eastAsia"/>
          <w:kern w:val="0"/>
          <w:sz w:val="24"/>
        </w:rPr>
        <w:t>得到任务目标与匹配情况的二阶交互的</w:t>
      </w:r>
      <w:r w:rsidR="00AC74F4" w:rsidRPr="00E61E92">
        <w:rPr>
          <w:rFonts w:ascii="Times New Roman" w:hAnsi="Times New Roman" w:cs="Times New Roman"/>
          <w:i/>
          <w:iCs/>
          <w:sz w:val="24"/>
        </w:rPr>
        <w:t>BF</w:t>
      </w:r>
      <w:r w:rsidR="00AC74F4" w:rsidRPr="00E61E92">
        <w:rPr>
          <w:rFonts w:ascii="Times New Roman" w:hAnsi="Times New Roman" w:cs="Times New Roman"/>
          <w:i/>
          <w:iCs/>
          <w:sz w:val="24"/>
          <w:vertAlign w:val="subscript"/>
        </w:rPr>
        <w:t>10</w:t>
      </w:r>
      <w:r w:rsidR="00AC74F4" w:rsidRPr="008A67D0">
        <w:rPr>
          <w:rFonts w:ascii="Times New Roman" w:hAnsi="Times New Roman" w:cs="Times New Roman"/>
          <w:sz w:val="24"/>
        </w:rPr>
        <w:t xml:space="preserve"> =</w:t>
      </w:r>
      <w:r w:rsidR="00AC74F4">
        <w:rPr>
          <w:rFonts w:ascii="Times New Roman" w:hAnsi="Times New Roman" w:cs="Times New Roman"/>
          <w:sz w:val="24"/>
        </w:rPr>
        <w:t xml:space="preserve"> 30.027</w:t>
      </w:r>
      <w:r w:rsidR="00AC74F4" w:rsidRPr="00AC74F4">
        <w:rPr>
          <w:rFonts w:ascii="SimSun" w:eastAsia="SimSun" w:hAnsi="SimSun" w:cs="Times New Roman" w:hint="eastAsia"/>
          <w:sz w:val="24"/>
        </w:rPr>
        <w:t>,说明</w:t>
      </w:r>
      <w:r w:rsidR="008D1DF2">
        <w:rPr>
          <w:rFonts w:ascii="SimSun" w:eastAsia="SimSun" w:hAnsi="SimSun" w:cs="Times New Roman" w:hint="eastAsia"/>
          <w:sz w:val="24"/>
        </w:rPr>
        <w:t>有较强的证据支持</w:t>
      </w:r>
      <w:r w:rsidR="008D1DF2" w:rsidRPr="002A14E8">
        <w:rPr>
          <w:rFonts w:ascii="Times New Roman" w:eastAsia="SimSun" w:hAnsi="Times New Roman" w:cs="Times New Roman"/>
          <w:i/>
          <w:iCs/>
          <w:sz w:val="24"/>
        </w:rPr>
        <w:t>H</w:t>
      </w:r>
      <w:r w:rsidR="008D1DF2">
        <w:rPr>
          <w:rFonts w:ascii="Times New Roman" w:eastAsia="SimSun" w:hAnsi="Times New Roman" w:cs="Times New Roman"/>
          <w:i/>
          <w:iCs/>
          <w:sz w:val="24"/>
          <w:vertAlign w:val="subscript"/>
        </w:rPr>
        <w:t>1</w:t>
      </w:r>
      <w:r w:rsidR="008D1DF2">
        <w:rPr>
          <w:rFonts w:ascii="Times New Roman" w:eastAsia="SimSun" w:hAnsi="Times New Roman" w:cs="Times New Roman" w:hint="eastAsia"/>
          <w:sz w:val="24"/>
        </w:rPr>
        <w:t>，即存在该二阶交互作用；得到任务目标与图形类型的二阶交互作用的</w:t>
      </w:r>
      <w:r w:rsidR="008D1DF2" w:rsidRPr="008D1DF2">
        <w:rPr>
          <w:rFonts w:ascii="Times New Roman" w:hAnsi="Times New Roman" w:cs="Times New Roman"/>
          <w:i/>
          <w:iCs/>
          <w:sz w:val="24"/>
        </w:rPr>
        <w:t>BF</w:t>
      </w:r>
      <w:r w:rsidR="008D1DF2" w:rsidRPr="008D1DF2">
        <w:rPr>
          <w:rFonts w:ascii="Times New Roman" w:hAnsi="Times New Roman" w:cs="Times New Roman"/>
          <w:i/>
          <w:iCs/>
          <w:sz w:val="24"/>
          <w:vertAlign w:val="subscript"/>
        </w:rPr>
        <w:t>10</w:t>
      </w:r>
      <w:r w:rsidR="008D1DF2" w:rsidRPr="008D1DF2">
        <w:rPr>
          <w:rFonts w:ascii="Times New Roman" w:hAnsi="Times New Roman" w:cs="Times New Roman"/>
          <w:sz w:val="24"/>
        </w:rPr>
        <w:t xml:space="preserve"> = 1.041×10</w:t>
      </w:r>
      <w:r w:rsidR="008D1DF2" w:rsidRPr="008D1DF2">
        <w:rPr>
          <w:rFonts w:ascii="Times New Roman" w:hAnsi="Times New Roman" w:cs="Times New Roman"/>
          <w:sz w:val="24"/>
          <w:vertAlign w:val="superscript"/>
        </w:rPr>
        <w:t>+7</w:t>
      </w:r>
      <w:r w:rsidR="008D1DF2" w:rsidRPr="008D1DF2">
        <w:rPr>
          <w:rFonts w:ascii="SimSun" w:eastAsia="SimSun" w:hAnsi="SimSun" w:cs="Times New Roman"/>
          <w:sz w:val="24"/>
        </w:rPr>
        <w:t>，说明</w:t>
      </w:r>
      <w:r w:rsidR="008D1DF2">
        <w:rPr>
          <w:rFonts w:ascii="SimSun" w:eastAsia="SimSun" w:hAnsi="SimSun" w:cs="Times New Roman" w:hint="eastAsia"/>
          <w:sz w:val="24"/>
        </w:rPr>
        <w:t>有极强的证据支持</w:t>
      </w:r>
      <w:r w:rsidR="008D1DF2" w:rsidRPr="002A14E8">
        <w:rPr>
          <w:rFonts w:ascii="Times New Roman" w:eastAsia="SimSun" w:hAnsi="Times New Roman" w:cs="Times New Roman"/>
          <w:i/>
          <w:iCs/>
          <w:sz w:val="24"/>
        </w:rPr>
        <w:t>H</w:t>
      </w:r>
      <w:r w:rsidR="008D1DF2">
        <w:rPr>
          <w:rFonts w:ascii="Times New Roman" w:eastAsia="SimSun" w:hAnsi="Times New Roman" w:cs="Times New Roman"/>
          <w:i/>
          <w:iCs/>
          <w:sz w:val="24"/>
          <w:vertAlign w:val="subscript"/>
        </w:rPr>
        <w:t>1</w:t>
      </w:r>
      <w:r w:rsidR="008D1DF2">
        <w:rPr>
          <w:rFonts w:ascii="Times New Roman" w:eastAsia="SimSun" w:hAnsi="Times New Roman" w:cs="Times New Roman" w:hint="eastAsia"/>
          <w:sz w:val="24"/>
        </w:rPr>
        <w:t>，即存在该二阶交互作用；得到匹配情况与图形类型的二阶交互的</w:t>
      </w:r>
      <w:r w:rsidR="008D1DF2" w:rsidRPr="00E61E92">
        <w:rPr>
          <w:rFonts w:ascii="Times New Roman" w:hAnsi="Times New Roman" w:cs="Times New Roman"/>
          <w:i/>
          <w:iCs/>
          <w:sz w:val="24"/>
        </w:rPr>
        <w:t>BF</w:t>
      </w:r>
      <w:r w:rsidR="008D1DF2" w:rsidRPr="00E61E92">
        <w:rPr>
          <w:rFonts w:ascii="Times New Roman" w:hAnsi="Times New Roman" w:cs="Times New Roman"/>
          <w:i/>
          <w:iCs/>
          <w:sz w:val="24"/>
          <w:vertAlign w:val="subscript"/>
        </w:rPr>
        <w:t>10</w:t>
      </w:r>
      <w:r w:rsidR="008D1DF2" w:rsidRPr="008A67D0">
        <w:rPr>
          <w:rFonts w:ascii="Times New Roman" w:hAnsi="Times New Roman" w:cs="Times New Roman"/>
          <w:sz w:val="24"/>
        </w:rPr>
        <w:t xml:space="preserve"> =</w:t>
      </w:r>
      <w:r w:rsidR="008D1DF2">
        <w:rPr>
          <w:rFonts w:ascii="Times New Roman" w:hAnsi="Times New Roman" w:cs="Times New Roman"/>
          <w:sz w:val="24"/>
        </w:rPr>
        <w:t xml:space="preserve"> 0.112</w:t>
      </w:r>
      <w:r w:rsidR="008D1DF2" w:rsidRPr="008D1DF2">
        <w:rPr>
          <w:rFonts w:ascii="SimSun" w:eastAsia="SimSun" w:hAnsi="SimSun" w:cs="Times New Roman" w:hint="eastAsia"/>
          <w:sz w:val="24"/>
        </w:rPr>
        <w:t>，</w:t>
      </w:r>
      <w:r w:rsidR="008D1DF2">
        <w:rPr>
          <w:rFonts w:ascii="SimSun" w:eastAsia="SimSun" w:hAnsi="SimSun" w:cs="Times New Roman" w:hint="eastAsia"/>
          <w:sz w:val="24"/>
        </w:rPr>
        <w:t>说明有中等强度的证据支持</w:t>
      </w:r>
      <w:r w:rsidR="008D1DF2" w:rsidRPr="002A14E8">
        <w:rPr>
          <w:rFonts w:ascii="Times New Roman" w:eastAsia="SimSun" w:hAnsi="Times New Roman" w:cs="Times New Roman"/>
          <w:i/>
          <w:iCs/>
          <w:sz w:val="24"/>
        </w:rPr>
        <w:t>H</w:t>
      </w:r>
      <w:r w:rsidR="008D1DF2" w:rsidRPr="002A14E8">
        <w:rPr>
          <w:rFonts w:ascii="Times New Roman" w:eastAsia="SimSun" w:hAnsi="Times New Roman" w:cs="Times New Roman"/>
          <w:i/>
          <w:iCs/>
          <w:sz w:val="24"/>
          <w:vertAlign w:val="subscript"/>
        </w:rPr>
        <w:t>0</w:t>
      </w:r>
      <w:r w:rsidR="008D1DF2">
        <w:rPr>
          <w:rFonts w:ascii="Times New Roman" w:eastAsia="SimSun" w:hAnsi="Times New Roman" w:cs="Times New Roman" w:hint="eastAsia"/>
          <w:sz w:val="24"/>
        </w:rPr>
        <w:t>，即不存在该二阶交互作用。</w:t>
      </w:r>
    </w:p>
    <w:p w14:paraId="4B280E5C" w14:textId="2DA44996" w:rsidR="002E4B7B" w:rsidRPr="002E4B7B" w:rsidRDefault="002E4B7B" w:rsidP="002E4B7B">
      <w:pPr>
        <w:pStyle w:val="BodyTextIndent"/>
        <w:spacing w:beforeLines="50" w:before="156" w:line="360" w:lineRule="auto"/>
        <w:ind w:left="470" w:hangingChars="224" w:hanging="470"/>
        <w:jc w:val="center"/>
        <w:rPr>
          <w:sz w:val="21"/>
          <w:szCs w:val="21"/>
        </w:rPr>
      </w:pPr>
      <w:r w:rsidRPr="002E4B7B">
        <w:rPr>
          <w:rFonts w:ascii="SimSun" w:hAnsi="SimSun" w:hint="eastAsia"/>
          <w:sz w:val="21"/>
          <w:szCs w:val="21"/>
        </w:rPr>
        <w:t>表</w:t>
      </w:r>
      <w:r w:rsidRPr="002E4B7B">
        <w:rPr>
          <w:sz w:val="21"/>
          <w:szCs w:val="21"/>
        </w:rPr>
        <w:t>2</w:t>
      </w:r>
      <w:r>
        <w:rPr>
          <w:rFonts w:ascii="SimSun" w:hAnsi="SimSun"/>
          <w:sz w:val="24"/>
        </w:rPr>
        <w:t xml:space="preserve"> </w:t>
      </w:r>
      <w:r w:rsidRPr="0053528E">
        <w:rPr>
          <w:rFonts w:hint="eastAsia"/>
          <w:sz w:val="21"/>
          <w:szCs w:val="21"/>
        </w:rPr>
        <w:t>实验</w:t>
      </w:r>
      <w:r>
        <w:rPr>
          <w:sz w:val="21"/>
          <w:szCs w:val="21"/>
        </w:rPr>
        <w:t>2</w:t>
      </w:r>
      <w:r w:rsidRPr="0053528E">
        <w:rPr>
          <w:rFonts w:hint="eastAsia"/>
          <w:sz w:val="21"/>
          <w:szCs w:val="21"/>
        </w:rPr>
        <w:t>不同条件下的反应时</w:t>
      </w:r>
      <w:r w:rsidRPr="0053528E">
        <w:rPr>
          <w:sz w:val="21"/>
          <w:szCs w:val="21"/>
        </w:rPr>
        <w:t>(RT/ms)</w:t>
      </w:r>
      <w:r w:rsidRPr="0053528E">
        <w:rPr>
          <w:sz w:val="21"/>
          <w:szCs w:val="21"/>
        </w:rPr>
        <w:t>、</w:t>
      </w:r>
      <w:r w:rsidRPr="0053528E">
        <w:rPr>
          <w:rFonts w:hint="eastAsia"/>
          <w:sz w:val="21"/>
          <w:szCs w:val="21"/>
        </w:rPr>
        <w:t>正确率</w:t>
      </w:r>
      <w:r w:rsidRPr="0053528E">
        <w:rPr>
          <w:sz w:val="21"/>
          <w:szCs w:val="21"/>
        </w:rPr>
        <w:t>(ACC/%) (</w:t>
      </w:r>
      <w:r w:rsidRPr="0053528E">
        <w:rPr>
          <w:i/>
          <w:iCs/>
          <w:sz w:val="21"/>
          <w:szCs w:val="21"/>
        </w:rPr>
        <w:t>M±SD</w:t>
      </w:r>
      <w:r w:rsidRPr="0053528E">
        <w:rPr>
          <w:sz w:val="21"/>
          <w:szCs w:val="21"/>
        </w:rP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881"/>
        <w:gridCol w:w="1884"/>
        <w:gridCol w:w="1093"/>
        <w:gridCol w:w="1673"/>
        <w:gridCol w:w="1383"/>
      </w:tblGrid>
      <w:tr w:rsidR="00881573" w14:paraId="1DA34C5F" w14:textId="77777777" w:rsidTr="002E4B7B">
        <w:trPr>
          <w:jc w:val="center"/>
        </w:trPr>
        <w:tc>
          <w:tcPr>
            <w:tcW w:w="1382" w:type="dxa"/>
            <w:vMerge w:val="restart"/>
            <w:tcBorders>
              <w:top w:val="single" w:sz="12" w:space="0" w:color="auto"/>
              <w:bottom w:val="nil"/>
            </w:tcBorders>
            <w:vAlign w:val="center"/>
          </w:tcPr>
          <w:p w14:paraId="717FBAED" w14:textId="4DE35F71" w:rsidR="00881573" w:rsidRDefault="00881573" w:rsidP="001F6BF3">
            <w:pPr>
              <w:spacing w:line="400" w:lineRule="exact"/>
              <w:jc w:val="center"/>
              <w:rPr>
                <w:rFonts w:ascii="SimSun" w:eastAsia="SimSun" w:hAnsi="SimSun"/>
                <w:sz w:val="24"/>
              </w:rPr>
            </w:pPr>
            <w:r>
              <w:rPr>
                <w:rFonts w:ascii="SimSun" w:eastAsia="SimSun" w:hAnsi="SimSun" w:hint="eastAsia"/>
                <w:sz w:val="24"/>
              </w:rPr>
              <w:t>重点关注图形</w:t>
            </w:r>
          </w:p>
        </w:tc>
        <w:tc>
          <w:tcPr>
            <w:tcW w:w="881" w:type="dxa"/>
            <w:vMerge w:val="restart"/>
            <w:tcBorders>
              <w:top w:val="single" w:sz="12" w:space="0" w:color="auto"/>
              <w:bottom w:val="nil"/>
            </w:tcBorders>
            <w:vAlign w:val="center"/>
          </w:tcPr>
          <w:p w14:paraId="4C33146D" w14:textId="192F39A7" w:rsidR="00881573" w:rsidRDefault="00881573" w:rsidP="00881573">
            <w:pPr>
              <w:spacing w:line="400" w:lineRule="exact"/>
              <w:jc w:val="center"/>
              <w:rPr>
                <w:rFonts w:ascii="SimSun" w:eastAsia="SimSun" w:hAnsi="SimSun"/>
                <w:sz w:val="24"/>
              </w:rPr>
            </w:pPr>
            <w:r>
              <w:rPr>
                <w:rFonts w:ascii="SimSun" w:eastAsia="SimSun" w:hAnsi="SimSun" w:hint="eastAsia"/>
                <w:sz w:val="24"/>
              </w:rPr>
              <w:t>图片类型</w:t>
            </w:r>
          </w:p>
        </w:tc>
        <w:tc>
          <w:tcPr>
            <w:tcW w:w="2977" w:type="dxa"/>
            <w:gridSpan w:val="2"/>
            <w:tcBorders>
              <w:top w:val="single" w:sz="12" w:space="0" w:color="auto"/>
              <w:bottom w:val="single" w:sz="6" w:space="0" w:color="auto"/>
            </w:tcBorders>
            <w:vAlign w:val="center"/>
          </w:tcPr>
          <w:p w14:paraId="410050CE" w14:textId="018709F2" w:rsidR="00881573" w:rsidRDefault="00881573" w:rsidP="00881573">
            <w:pPr>
              <w:spacing w:line="400" w:lineRule="exact"/>
              <w:jc w:val="center"/>
              <w:rPr>
                <w:rFonts w:ascii="SimSun" w:eastAsia="SimSun" w:hAnsi="SimSun"/>
                <w:sz w:val="24"/>
              </w:rPr>
            </w:pPr>
            <w:r>
              <w:rPr>
                <w:rFonts w:ascii="SimSun" w:eastAsia="SimSun" w:hAnsi="SimSun" w:hint="eastAsia"/>
                <w:sz w:val="24"/>
              </w:rPr>
              <w:t>匹配</w:t>
            </w:r>
          </w:p>
        </w:tc>
        <w:tc>
          <w:tcPr>
            <w:tcW w:w="3056" w:type="dxa"/>
            <w:gridSpan w:val="2"/>
            <w:tcBorders>
              <w:top w:val="single" w:sz="12" w:space="0" w:color="auto"/>
              <w:bottom w:val="single" w:sz="6" w:space="0" w:color="auto"/>
            </w:tcBorders>
            <w:vAlign w:val="center"/>
          </w:tcPr>
          <w:p w14:paraId="6D0616BD" w14:textId="434B6083" w:rsidR="00881573" w:rsidRDefault="00881573" w:rsidP="00881573">
            <w:pPr>
              <w:spacing w:line="400" w:lineRule="exact"/>
              <w:jc w:val="center"/>
              <w:rPr>
                <w:rFonts w:ascii="SimSun" w:eastAsia="SimSun" w:hAnsi="SimSun"/>
                <w:sz w:val="24"/>
              </w:rPr>
            </w:pPr>
            <w:r>
              <w:rPr>
                <w:rFonts w:ascii="SimSun" w:eastAsia="SimSun" w:hAnsi="SimSun" w:hint="eastAsia"/>
                <w:sz w:val="24"/>
              </w:rPr>
              <w:t>不匹配</w:t>
            </w:r>
          </w:p>
        </w:tc>
      </w:tr>
      <w:tr w:rsidR="001F6BF3" w14:paraId="687E8B81" w14:textId="77777777" w:rsidTr="002E4B7B">
        <w:trPr>
          <w:jc w:val="center"/>
        </w:trPr>
        <w:tc>
          <w:tcPr>
            <w:tcW w:w="1382" w:type="dxa"/>
            <w:vMerge/>
            <w:tcBorders>
              <w:top w:val="nil"/>
              <w:bottom w:val="single" w:sz="6" w:space="0" w:color="auto"/>
            </w:tcBorders>
            <w:vAlign w:val="center"/>
          </w:tcPr>
          <w:p w14:paraId="1CB587CB" w14:textId="49228F61" w:rsidR="001F6BF3" w:rsidRDefault="001F6BF3" w:rsidP="007024E8">
            <w:pPr>
              <w:spacing w:line="400" w:lineRule="exact"/>
              <w:rPr>
                <w:rFonts w:ascii="SimSun" w:eastAsia="SimSun" w:hAnsi="SimSun"/>
                <w:sz w:val="24"/>
              </w:rPr>
            </w:pPr>
          </w:p>
        </w:tc>
        <w:tc>
          <w:tcPr>
            <w:tcW w:w="881" w:type="dxa"/>
            <w:vMerge/>
            <w:tcBorders>
              <w:top w:val="nil"/>
              <w:bottom w:val="single" w:sz="6" w:space="0" w:color="auto"/>
            </w:tcBorders>
            <w:vAlign w:val="center"/>
          </w:tcPr>
          <w:p w14:paraId="7B2741D2" w14:textId="77777777" w:rsidR="001F6BF3" w:rsidRDefault="001F6BF3" w:rsidP="007024E8">
            <w:pPr>
              <w:spacing w:line="400" w:lineRule="exact"/>
              <w:rPr>
                <w:rFonts w:ascii="SimSun" w:eastAsia="SimSun" w:hAnsi="SimSun"/>
                <w:sz w:val="24"/>
              </w:rPr>
            </w:pPr>
          </w:p>
        </w:tc>
        <w:tc>
          <w:tcPr>
            <w:tcW w:w="1884" w:type="dxa"/>
            <w:tcBorders>
              <w:top w:val="single" w:sz="6" w:space="0" w:color="auto"/>
              <w:bottom w:val="single" w:sz="6" w:space="0" w:color="auto"/>
            </w:tcBorders>
            <w:vAlign w:val="center"/>
          </w:tcPr>
          <w:p w14:paraId="2C1515A5" w14:textId="72A2A94B" w:rsidR="001F6BF3" w:rsidRPr="00881573" w:rsidRDefault="00881573" w:rsidP="00881573">
            <w:pPr>
              <w:spacing w:line="400" w:lineRule="exact"/>
              <w:jc w:val="center"/>
              <w:rPr>
                <w:rFonts w:ascii="Times New Roman" w:eastAsia="SimSun" w:hAnsi="Times New Roman" w:cs="Times New Roman"/>
                <w:sz w:val="24"/>
              </w:rPr>
            </w:pPr>
            <w:r w:rsidRPr="00881573">
              <w:rPr>
                <w:rFonts w:ascii="Times New Roman" w:hAnsi="Times New Roman" w:cs="Times New Roman"/>
                <w:sz w:val="24"/>
              </w:rPr>
              <w:t>RT(ms)</w:t>
            </w:r>
          </w:p>
        </w:tc>
        <w:tc>
          <w:tcPr>
            <w:tcW w:w="1093" w:type="dxa"/>
            <w:tcBorders>
              <w:top w:val="single" w:sz="6" w:space="0" w:color="auto"/>
              <w:bottom w:val="single" w:sz="6" w:space="0" w:color="auto"/>
            </w:tcBorders>
            <w:vAlign w:val="center"/>
          </w:tcPr>
          <w:p w14:paraId="3FEC1443" w14:textId="42B5B85B" w:rsidR="001F6BF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ACC(%)</w:t>
            </w:r>
          </w:p>
        </w:tc>
        <w:tc>
          <w:tcPr>
            <w:tcW w:w="1673" w:type="dxa"/>
            <w:tcBorders>
              <w:top w:val="single" w:sz="6" w:space="0" w:color="auto"/>
              <w:bottom w:val="single" w:sz="6" w:space="0" w:color="auto"/>
            </w:tcBorders>
            <w:vAlign w:val="center"/>
          </w:tcPr>
          <w:p w14:paraId="5ED22674" w14:textId="2588E778" w:rsidR="001F6BF3" w:rsidRDefault="00881573" w:rsidP="00881573">
            <w:pPr>
              <w:spacing w:line="400" w:lineRule="exact"/>
              <w:jc w:val="center"/>
              <w:rPr>
                <w:rFonts w:ascii="SimSun" w:eastAsia="SimSun" w:hAnsi="SimSun"/>
                <w:sz w:val="24"/>
              </w:rPr>
            </w:pPr>
            <w:r w:rsidRPr="00881573">
              <w:rPr>
                <w:rFonts w:ascii="Times New Roman" w:hAnsi="Times New Roman" w:cs="Times New Roman"/>
                <w:sz w:val="24"/>
              </w:rPr>
              <w:t>RT(ms)</w:t>
            </w:r>
          </w:p>
        </w:tc>
        <w:tc>
          <w:tcPr>
            <w:tcW w:w="1383" w:type="dxa"/>
            <w:tcBorders>
              <w:top w:val="single" w:sz="6" w:space="0" w:color="auto"/>
              <w:bottom w:val="single" w:sz="6" w:space="0" w:color="auto"/>
            </w:tcBorders>
            <w:vAlign w:val="center"/>
          </w:tcPr>
          <w:p w14:paraId="3F1A215C" w14:textId="1229CA46" w:rsidR="001F6BF3" w:rsidRDefault="00881573" w:rsidP="00881573">
            <w:pPr>
              <w:spacing w:line="400" w:lineRule="exact"/>
              <w:jc w:val="center"/>
              <w:rPr>
                <w:rFonts w:ascii="SimSun" w:eastAsia="SimSun" w:hAnsi="SimSun"/>
                <w:sz w:val="24"/>
              </w:rPr>
            </w:pPr>
            <w:r w:rsidRPr="00881573">
              <w:rPr>
                <w:rFonts w:ascii="Times New Roman" w:eastAsia="SimSun" w:hAnsi="Times New Roman" w:cs="Times New Roman"/>
                <w:sz w:val="24"/>
              </w:rPr>
              <w:t>ACC(%)</w:t>
            </w:r>
          </w:p>
        </w:tc>
      </w:tr>
      <w:tr w:rsidR="00881573" w14:paraId="15E49E4C" w14:textId="77777777" w:rsidTr="002E4B7B">
        <w:trPr>
          <w:jc w:val="center"/>
        </w:trPr>
        <w:tc>
          <w:tcPr>
            <w:tcW w:w="1382" w:type="dxa"/>
            <w:vMerge w:val="restart"/>
            <w:tcBorders>
              <w:top w:val="single" w:sz="6" w:space="0" w:color="auto"/>
            </w:tcBorders>
            <w:vAlign w:val="center"/>
          </w:tcPr>
          <w:p w14:paraId="59BABFD5" w14:textId="28A89A85" w:rsidR="00881573" w:rsidRDefault="00881573" w:rsidP="00881573">
            <w:pPr>
              <w:spacing w:line="400" w:lineRule="exact"/>
              <w:jc w:val="center"/>
              <w:rPr>
                <w:rFonts w:ascii="SimSun" w:eastAsia="SimSun" w:hAnsi="SimSun"/>
                <w:sz w:val="24"/>
              </w:rPr>
            </w:pPr>
            <w:r>
              <w:rPr>
                <w:rFonts w:ascii="SimSun" w:eastAsia="SimSun" w:hAnsi="SimSun" w:hint="eastAsia"/>
                <w:sz w:val="24"/>
              </w:rPr>
              <w:t>自我图形</w:t>
            </w:r>
          </w:p>
        </w:tc>
        <w:tc>
          <w:tcPr>
            <w:tcW w:w="881" w:type="dxa"/>
            <w:tcBorders>
              <w:top w:val="single" w:sz="6" w:space="0" w:color="auto"/>
            </w:tcBorders>
            <w:vAlign w:val="center"/>
          </w:tcPr>
          <w:p w14:paraId="6C5E44C3" w14:textId="3BA61646"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tcBorders>
              <w:top w:val="single" w:sz="6" w:space="0" w:color="auto"/>
            </w:tcBorders>
            <w:vAlign w:val="center"/>
          </w:tcPr>
          <w:p w14:paraId="7780ECBD" w14:textId="443EA486" w:rsidR="0088157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782.0±94.2</w:t>
            </w:r>
          </w:p>
        </w:tc>
        <w:tc>
          <w:tcPr>
            <w:tcW w:w="1093" w:type="dxa"/>
            <w:tcBorders>
              <w:top w:val="single" w:sz="6" w:space="0" w:color="auto"/>
            </w:tcBorders>
            <w:vAlign w:val="center"/>
          </w:tcPr>
          <w:p w14:paraId="28071143" w14:textId="6DC9BBE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4.1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tcBorders>
              <w:top w:val="single" w:sz="6" w:space="0" w:color="auto"/>
            </w:tcBorders>
            <w:vAlign w:val="center"/>
          </w:tcPr>
          <w:p w14:paraId="322E01E5" w14:textId="7F05533D"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43.7</w:t>
            </w:r>
            <w:r w:rsidRPr="00881573">
              <w:rPr>
                <w:rFonts w:ascii="Times New Roman" w:eastAsia="SimSun" w:hAnsi="Times New Roman" w:cs="Times New Roman"/>
                <w:sz w:val="24"/>
              </w:rPr>
              <w:t>±</w:t>
            </w:r>
            <w:r>
              <w:rPr>
                <w:rFonts w:ascii="Times New Roman" w:eastAsia="SimSun" w:hAnsi="Times New Roman" w:cs="Times New Roman"/>
                <w:sz w:val="24"/>
              </w:rPr>
              <w:t>95.0</w:t>
            </w:r>
          </w:p>
        </w:tc>
        <w:tc>
          <w:tcPr>
            <w:tcW w:w="1383" w:type="dxa"/>
            <w:tcBorders>
              <w:top w:val="single" w:sz="6" w:space="0" w:color="auto"/>
            </w:tcBorders>
            <w:vAlign w:val="center"/>
          </w:tcPr>
          <w:p w14:paraId="2A0B7DC4" w14:textId="0EF1D8A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7.8</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59C3F9FC" w14:textId="77777777" w:rsidTr="002E4B7B">
        <w:trPr>
          <w:jc w:val="center"/>
        </w:trPr>
        <w:tc>
          <w:tcPr>
            <w:tcW w:w="1382" w:type="dxa"/>
            <w:vMerge/>
            <w:vAlign w:val="center"/>
          </w:tcPr>
          <w:p w14:paraId="7E999821" w14:textId="77777777" w:rsidR="00881573" w:rsidRDefault="00881573" w:rsidP="00881573">
            <w:pPr>
              <w:spacing w:line="400" w:lineRule="exact"/>
              <w:jc w:val="center"/>
              <w:rPr>
                <w:rFonts w:ascii="SimSun" w:eastAsia="SimSun" w:hAnsi="SimSun"/>
                <w:sz w:val="24"/>
              </w:rPr>
            </w:pPr>
          </w:p>
        </w:tc>
        <w:tc>
          <w:tcPr>
            <w:tcW w:w="881" w:type="dxa"/>
            <w:vAlign w:val="center"/>
          </w:tcPr>
          <w:p w14:paraId="656E37FA" w14:textId="6DB14AA0"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506653C0" w14:textId="02112D92" w:rsidR="0088157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839.1±</w:t>
            </w:r>
            <w:r>
              <w:rPr>
                <w:rFonts w:ascii="Times New Roman" w:eastAsia="SimSun" w:hAnsi="Times New Roman" w:cs="Times New Roman"/>
                <w:sz w:val="24"/>
              </w:rPr>
              <w:t>66.6</w:t>
            </w:r>
          </w:p>
        </w:tc>
        <w:tc>
          <w:tcPr>
            <w:tcW w:w="1093" w:type="dxa"/>
            <w:vAlign w:val="center"/>
          </w:tcPr>
          <w:p w14:paraId="00A7D61A" w14:textId="76E6A35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0.6</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1CD65C2" w14:textId="61DF5726"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77.2</w:t>
            </w:r>
            <w:r w:rsidRPr="00881573">
              <w:rPr>
                <w:rFonts w:ascii="Times New Roman" w:eastAsia="SimSun" w:hAnsi="Times New Roman" w:cs="Times New Roman"/>
                <w:sz w:val="24"/>
              </w:rPr>
              <w:t>±</w:t>
            </w:r>
            <w:r>
              <w:rPr>
                <w:rFonts w:ascii="Times New Roman" w:eastAsia="SimSun" w:hAnsi="Times New Roman" w:cs="Times New Roman"/>
                <w:sz w:val="24"/>
              </w:rPr>
              <w:t>82.8</w:t>
            </w:r>
          </w:p>
        </w:tc>
        <w:tc>
          <w:tcPr>
            <w:tcW w:w="1383" w:type="dxa"/>
            <w:vAlign w:val="center"/>
          </w:tcPr>
          <w:p w14:paraId="7FC593CC" w14:textId="2346505C"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0.1</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4FCCB57A" w14:textId="77777777" w:rsidTr="002E4B7B">
        <w:trPr>
          <w:jc w:val="center"/>
        </w:trPr>
        <w:tc>
          <w:tcPr>
            <w:tcW w:w="1382" w:type="dxa"/>
            <w:vMerge/>
            <w:vAlign w:val="center"/>
          </w:tcPr>
          <w:p w14:paraId="4E5A2292" w14:textId="77777777" w:rsidR="00881573" w:rsidRDefault="00881573" w:rsidP="00881573">
            <w:pPr>
              <w:spacing w:line="400" w:lineRule="exact"/>
              <w:jc w:val="center"/>
              <w:rPr>
                <w:rFonts w:ascii="SimSun" w:eastAsia="SimSun" w:hAnsi="SimSun"/>
                <w:sz w:val="24"/>
              </w:rPr>
            </w:pPr>
          </w:p>
        </w:tc>
        <w:tc>
          <w:tcPr>
            <w:tcW w:w="881" w:type="dxa"/>
            <w:vAlign w:val="center"/>
          </w:tcPr>
          <w:p w14:paraId="72ED15B3" w14:textId="4588DC1A"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0C666BFE" w14:textId="261285DA"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16.5</w:t>
            </w:r>
            <w:r w:rsidRPr="00881573">
              <w:rPr>
                <w:rFonts w:ascii="Times New Roman" w:eastAsia="SimSun" w:hAnsi="Times New Roman" w:cs="Times New Roman"/>
                <w:sz w:val="24"/>
              </w:rPr>
              <w:t>±</w:t>
            </w:r>
            <w:r>
              <w:rPr>
                <w:rFonts w:ascii="Times New Roman" w:eastAsia="SimSun" w:hAnsi="Times New Roman" w:cs="Times New Roman"/>
                <w:sz w:val="24"/>
              </w:rPr>
              <w:t>89.6</w:t>
            </w:r>
          </w:p>
        </w:tc>
        <w:tc>
          <w:tcPr>
            <w:tcW w:w="1093" w:type="dxa"/>
            <w:vAlign w:val="center"/>
          </w:tcPr>
          <w:p w14:paraId="50499B68" w14:textId="1817AE5F"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2.4</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32DBBE19" w14:textId="6335B188"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51.4</w:t>
            </w:r>
            <w:r w:rsidRPr="00881573">
              <w:rPr>
                <w:rFonts w:ascii="Times New Roman" w:eastAsia="SimSun" w:hAnsi="Times New Roman" w:cs="Times New Roman"/>
                <w:sz w:val="24"/>
              </w:rPr>
              <w:t>±</w:t>
            </w:r>
            <w:r>
              <w:rPr>
                <w:rFonts w:ascii="Times New Roman" w:eastAsia="SimSun" w:hAnsi="Times New Roman" w:cs="Times New Roman"/>
                <w:sz w:val="24"/>
              </w:rPr>
              <w:t>93.1</w:t>
            </w:r>
          </w:p>
        </w:tc>
        <w:tc>
          <w:tcPr>
            <w:tcW w:w="1383" w:type="dxa"/>
            <w:vAlign w:val="center"/>
          </w:tcPr>
          <w:p w14:paraId="33188C57" w14:textId="625DE31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9.2</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13F78931" w14:textId="77777777" w:rsidTr="002E4B7B">
        <w:trPr>
          <w:jc w:val="center"/>
        </w:trPr>
        <w:tc>
          <w:tcPr>
            <w:tcW w:w="1382" w:type="dxa"/>
            <w:vMerge w:val="restart"/>
            <w:vAlign w:val="center"/>
          </w:tcPr>
          <w:p w14:paraId="7B5AFB48" w14:textId="673CB25C" w:rsidR="00881573" w:rsidRDefault="00881573" w:rsidP="00881573">
            <w:pPr>
              <w:spacing w:line="400" w:lineRule="exact"/>
              <w:jc w:val="center"/>
              <w:rPr>
                <w:rFonts w:ascii="SimSun" w:eastAsia="SimSun" w:hAnsi="SimSun"/>
                <w:sz w:val="24"/>
              </w:rPr>
            </w:pPr>
            <w:r>
              <w:rPr>
                <w:rFonts w:ascii="SimSun" w:eastAsia="SimSun" w:hAnsi="SimSun" w:hint="eastAsia"/>
                <w:sz w:val="24"/>
              </w:rPr>
              <w:t>朋友图形</w:t>
            </w:r>
          </w:p>
        </w:tc>
        <w:tc>
          <w:tcPr>
            <w:tcW w:w="881" w:type="dxa"/>
            <w:vAlign w:val="center"/>
          </w:tcPr>
          <w:p w14:paraId="6C6703EC" w14:textId="2E70B494"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vAlign w:val="center"/>
          </w:tcPr>
          <w:p w14:paraId="470E5DDC" w14:textId="625B3A97"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42.5</w:t>
            </w:r>
            <w:r w:rsidRPr="00881573">
              <w:rPr>
                <w:rFonts w:ascii="Times New Roman" w:eastAsia="SimSun" w:hAnsi="Times New Roman" w:cs="Times New Roman"/>
                <w:sz w:val="24"/>
              </w:rPr>
              <w:t>±</w:t>
            </w:r>
            <w:r>
              <w:rPr>
                <w:rFonts w:ascii="Times New Roman" w:eastAsia="SimSun" w:hAnsi="Times New Roman" w:cs="Times New Roman"/>
                <w:sz w:val="24"/>
              </w:rPr>
              <w:t>71.0</w:t>
            </w:r>
          </w:p>
        </w:tc>
        <w:tc>
          <w:tcPr>
            <w:tcW w:w="1093" w:type="dxa"/>
            <w:vAlign w:val="center"/>
          </w:tcPr>
          <w:p w14:paraId="0D3394C5" w14:textId="046E3FB0"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1.1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0EDF06DC" w14:textId="4E4979E3"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72.4</w:t>
            </w:r>
            <w:r w:rsidRPr="00881573">
              <w:rPr>
                <w:rFonts w:ascii="Times New Roman" w:eastAsia="SimSun" w:hAnsi="Times New Roman" w:cs="Times New Roman"/>
                <w:sz w:val="24"/>
              </w:rPr>
              <w:t>±</w:t>
            </w:r>
            <w:r>
              <w:rPr>
                <w:rFonts w:ascii="Times New Roman" w:eastAsia="SimSun" w:hAnsi="Times New Roman" w:cs="Times New Roman"/>
                <w:sz w:val="24"/>
              </w:rPr>
              <w:t>97.5</w:t>
            </w:r>
          </w:p>
        </w:tc>
        <w:tc>
          <w:tcPr>
            <w:tcW w:w="1383" w:type="dxa"/>
            <w:vAlign w:val="center"/>
          </w:tcPr>
          <w:p w14:paraId="1D16EFBB" w14:textId="7BE23477"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6.2</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4B710D53" w14:textId="77777777" w:rsidTr="002E4B7B">
        <w:trPr>
          <w:jc w:val="center"/>
        </w:trPr>
        <w:tc>
          <w:tcPr>
            <w:tcW w:w="1382" w:type="dxa"/>
            <w:vMerge/>
            <w:vAlign w:val="center"/>
          </w:tcPr>
          <w:p w14:paraId="1A56CF61" w14:textId="77777777" w:rsidR="00881573" w:rsidRDefault="00881573" w:rsidP="00881573">
            <w:pPr>
              <w:spacing w:line="400" w:lineRule="exact"/>
              <w:jc w:val="center"/>
              <w:rPr>
                <w:rFonts w:ascii="SimSun" w:eastAsia="SimSun" w:hAnsi="SimSun"/>
                <w:sz w:val="24"/>
              </w:rPr>
            </w:pPr>
          </w:p>
        </w:tc>
        <w:tc>
          <w:tcPr>
            <w:tcW w:w="881" w:type="dxa"/>
            <w:vAlign w:val="center"/>
          </w:tcPr>
          <w:p w14:paraId="0F5E8705" w14:textId="7AC2D60C"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386E88EF" w14:textId="4FE04B8E"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82.6</w:t>
            </w:r>
            <w:r w:rsidRPr="00881573">
              <w:rPr>
                <w:rFonts w:ascii="Times New Roman" w:eastAsia="SimSun" w:hAnsi="Times New Roman" w:cs="Times New Roman"/>
                <w:sz w:val="24"/>
              </w:rPr>
              <w:t>±</w:t>
            </w:r>
            <w:r>
              <w:rPr>
                <w:rFonts w:ascii="Times New Roman" w:eastAsia="SimSun" w:hAnsi="Times New Roman" w:cs="Times New Roman"/>
                <w:sz w:val="24"/>
              </w:rPr>
              <w:t>83.0</w:t>
            </w:r>
          </w:p>
        </w:tc>
        <w:tc>
          <w:tcPr>
            <w:tcW w:w="1093" w:type="dxa"/>
            <w:vAlign w:val="center"/>
          </w:tcPr>
          <w:p w14:paraId="0388028F" w14:textId="25BF0F05"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3.4</w:t>
            </w:r>
            <w:r w:rsidRPr="00881573">
              <w:rPr>
                <w:rFonts w:ascii="Times New Roman" w:eastAsia="SimSun" w:hAnsi="Times New Roman" w:cs="Times New Roman"/>
                <w:sz w:val="24"/>
              </w:rPr>
              <w:t>±</w:t>
            </w:r>
            <w:r>
              <w:rPr>
                <w:rFonts w:ascii="Times New Roman" w:eastAsia="SimSun" w:hAnsi="Times New Roman" w:cs="Times New Roman"/>
                <w:sz w:val="24"/>
              </w:rPr>
              <w:t>0.0</w:t>
            </w:r>
          </w:p>
        </w:tc>
        <w:tc>
          <w:tcPr>
            <w:tcW w:w="1673" w:type="dxa"/>
            <w:vAlign w:val="center"/>
          </w:tcPr>
          <w:p w14:paraId="13D6D13D" w14:textId="1C46975F"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27.4</w:t>
            </w:r>
            <w:r w:rsidRPr="00881573">
              <w:rPr>
                <w:rFonts w:ascii="Times New Roman" w:eastAsia="SimSun" w:hAnsi="Times New Roman" w:cs="Times New Roman"/>
                <w:sz w:val="24"/>
              </w:rPr>
              <w:t>±</w:t>
            </w:r>
            <w:r>
              <w:rPr>
                <w:rFonts w:ascii="Times New Roman" w:eastAsia="SimSun" w:hAnsi="Times New Roman" w:cs="Times New Roman"/>
                <w:sz w:val="24"/>
              </w:rPr>
              <w:t>79.1</w:t>
            </w:r>
          </w:p>
        </w:tc>
        <w:tc>
          <w:tcPr>
            <w:tcW w:w="1383" w:type="dxa"/>
            <w:vAlign w:val="center"/>
          </w:tcPr>
          <w:p w14:paraId="3325C7DC" w14:textId="656DAC4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6.9</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27FA903F" w14:textId="77777777" w:rsidTr="002E4B7B">
        <w:trPr>
          <w:jc w:val="center"/>
        </w:trPr>
        <w:tc>
          <w:tcPr>
            <w:tcW w:w="1382" w:type="dxa"/>
            <w:vMerge/>
            <w:vAlign w:val="center"/>
          </w:tcPr>
          <w:p w14:paraId="4B191127" w14:textId="77777777" w:rsidR="00881573" w:rsidRDefault="00881573" w:rsidP="00881573">
            <w:pPr>
              <w:spacing w:line="400" w:lineRule="exact"/>
              <w:jc w:val="center"/>
              <w:rPr>
                <w:rFonts w:ascii="SimSun" w:eastAsia="SimSun" w:hAnsi="SimSun"/>
                <w:sz w:val="24"/>
              </w:rPr>
            </w:pPr>
          </w:p>
        </w:tc>
        <w:tc>
          <w:tcPr>
            <w:tcW w:w="881" w:type="dxa"/>
            <w:vAlign w:val="center"/>
          </w:tcPr>
          <w:p w14:paraId="1BB3E381" w14:textId="1F9A8C10"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5F2B99A3" w14:textId="19144E86"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36.8</w:t>
            </w:r>
            <w:r w:rsidRPr="00881573">
              <w:rPr>
                <w:rFonts w:ascii="Times New Roman" w:eastAsia="SimSun" w:hAnsi="Times New Roman" w:cs="Times New Roman"/>
                <w:sz w:val="24"/>
              </w:rPr>
              <w:t>±</w:t>
            </w:r>
            <w:r>
              <w:rPr>
                <w:rFonts w:ascii="Times New Roman" w:eastAsia="SimSun" w:hAnsi="Times New Roman" w:cs="Times New Roman"/>
                <w:sz w:val="24"/>
              </w:rPr>
              <w:t>82.9</w:t>
            </w:r>
          </w:p>
        </w:tc>
        <w:tc>
          <w:tcPr>
            <w:tcW w:w="1093" w:type="dxa"/>
            <w:vAlign w:val="center"/>
          </w:tcPr>
          <w:p w14:paraId="26B1F0E3" w14:textId="2E54820E"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1372F2CF" w14:textId="2B26A8CF"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62.2</w:t>
            </w:r>
            <w:r w:rsidRPr="00881573">
              <w:rPr>
                <w:rFonts w:ascii="Times New Roman" w:eastAsia="SimSun" w:hAnsi="Times New Roman" w:cs="Times New Roman"/>
                <w:sz w:val="24"/>
              </w:rPr>
              <w:t>±</w:t>
            </w:r>
            <w:r>
              <w:rPr>
                <w:rFonts w:ascii="Times New Roman" w:eastAsia="SimSun" w:hAnsi="Times New Roman" w:cs="Times New Roman"/>
                <w:sz w:val="24"/>
              </w:rPr>
              <w:t>98.4</w:t>
            </w:r>
          </w:p>
        </w:tc>
        <w:tc>
          <w:tcPr>
            <w:tcW w:w="1383" w:type="dxa"/>
            <w:vAlign w:val="center"/>
          </w:tcPr>
          <w:p w14:paraId="3BD9A779" w14:textId="17E1CA96"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8.7</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77912F89" w14:textId="77777777" w:rsidTr="002E4B7B">
        <w:trPr>
          <w:jc w:val="center"/>
        </w:trPr>
        <w:tc>
          <w:tcPr>
            <w:tcW w:w="1382" w:type="dxa"/>
            <w:vMerge w:val="restart"/>
            <w:vAlign w:val="center"/>
          </w:tcPr>
          <w:p w14:paraId="4B8A7E49" w14:textId="1E936FA8" w:rsidR="00881573" w:rsidRDefault="00881573" w:rsidP="00881573">
            <w:pPr>
              <w:spacing w:line="400" w:lineRule="exact"/>
              <w:jc w:val="center"/>
              <w:rPr>
                <w:rFonts w:ascii="SimSun" w:eastAsia="SimSun" w:hAnsi="SimSun"/>
                <w:sz w:val="24"/>
              </w:rPr>
            </w:pPr>
            <w:r>
              <w:rPr>
                <w:rFonts w:ascii="SimSun" w:eastAsia="SimSun" w:hAnsi="SimSun" w:hint="eastAsia"/>
                <w:sz w:val="24"/>
              </w:rPr>
              <w:t>生人图形</w:t>
            </w:r>
          </w:p>
        </w:tc>
        <w:tc>
          <w:tcPr>
            <w:tcW w:w="881" w:type="dxa"/>
            <w:vAlign w:val="center"/>
          </w:tcPr>
          <w:p w14:paraId="1B1B9994" w14:textId="06FC057A"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vAlign w:val="center"/>
          </w:tcPr>
          <w:p w14:paraId="0CDF7B31" w14:textId="2CE578D9"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56.4</w:t>
            </w:r>
            <w:r w:rsidRPr="00881573">
              <w:rPr>
                <w:rFonts w:ascii="Times New Roman" w:eastAsia="SimSun" w:hAnsi="Times New Roman" w:cs="Times New Roman"/>
                <w:sz w:val="24"/>
              </w:rPr>
              <w:t>±</w:t>
            </w:r>
            <w:r>
              <w:rPr>
                <w:rFonts w:ascii="Times New Roman" w:eastAsia="SimSun" w:hAnsi="Times New Roman" w:cs="Times New Roman"/>
                <w:sz w:val="24"/>
              </w:rPr>
              <w:t>87.0</w:t>
            </w:r>
          </w:p>
        </w:tc>
        <w:tc>
          <w:tcPr>
            <w:tcW w:w="1093" w:type="dxa"/>
            <w:vAlign w:val="center"/>
          </w:tcPr>
          <w:p w14:paraId="7485B1A8" w14:textId="1D27DB28"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7.9</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7FD7656" w14:textId="097EBF76" w:rsidR="00881573" w:rsidRPr="00881573" w:rsidRDefault="00692208"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55.8</w:t>
            </w:r>
            <w:r w:rsidRPr="00881573">
              <w:rPr>
                <w:rFonts w:ascii="Times New Roman" w:eastAsia="SimSun" w:hAnsi="Times New Roman" w:cs="Times New Roman"/>
                <w:sz w:val="24"/>
              </w:rPr>
              <w:t>±</w:t>
            </w:r>
            <w:r>
              <w:rPr>
                <w:rFonts w:ascii="Times New Roman" w:eastAsia="SimSun" w:hAnsi="Times New Roman" w:cs="Times New Roman"/>
                <w:sz w:val="24"/>
              </w:rPr>
              <w:t>97.7</w:t>
            </w:r>
          </w:p>
        </w:tc>
        <w:tc>
          <w:tcPr>
            <w:tcW w:w="1383" w:type="dxa"/>
            <w:vAlign w:val="center"/>
          </w:tcPr>
          <w:p w14:paraId="61B1A844" w14:textId="37F3B33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0.0</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73C7D5B7" w14:textId="77777777" w:rsidTr="002E4B7B">
        <w:trPr>
          <w:jc w:val="center"/>
        </w:trPr>
        <w:tc>
          <w:tcPr>
            <w:tcW w:w="1382" w:type="dxa"/>
            <w:vMerge/>
            <w:vAlign w:val="center"/>
          </w:tcPr>
          <w:p w14:paraId="37284408" w14:textId="77777777" w:rsidR="00881573" w:rsidRDefault="00881573" w:rsidP="00881573">
            <w:pPr>
              <w:spacing w:line="400" w:lineRule="exact"/>
              <w:jc w:val="center"/>
              <w:rPr>
                <w:rFonts w:ascii="SimSun" w:eastAsia="SimSun" w:hAnsi="SimSun"/>
                <w:sz w:val="24"/>
              </w:rPr>
            </w:pPr>
          </w:p>
        </w:tc>
        <w:tc>
          <w:tcPr>
            <w:tcW w:w="881" w:type="dxa"/>
            <w:vAlign w:val="center"/>
          </w:tcPr>
          <w:p w14:paraId="1EC6B9A1" w14:textId="0D6ACDA0"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48CC1D58" w14:textId="1AAD88E2"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59.4</w:t>
            </w:r>
            <w:r w:rsidRPr="00881573">
              <w:rPr>
                <w:rFonts w:ascii="Times New Roman" w:eastAsia="SimSun" w:hAnsi="Times New Roman" w:cs="Times New Roman"/>
                <w:sz w:val="24"/>
              </w:rPr>
              <w:t>±</w:t>
            </w:r>
            <w:r>
              <w:rPr>
                <w:rFonts w:ascii="Times New Roman" w:eastAsia="SimSun" w:hAnsi="Times New Roman" w:cs="Times New Roman"/>
                <w:sz w:val="24"/>
              </w:rPr>
              <w:t>76.5</w:t>
            </w:r>
          </w:p>
        </w:tc>
        <w:tc>
          <w:tcPr>
            <w:tcW w:w="1093" w:type="dxa"/>
            <w:vAlign w:val="center"/>
          </w:tcPr>
          <w:p w14:paraId="598E9A39" w14:textId="06FE8D13"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7.1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EBF7411" w14:textId="6A3AAC60"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sz w:val="24"/>
              </w:rPr>
              <w:t xml:space="preserve"> </w:t>
            </w:r>
            <w:r w:rsidR="00692208">
              <w:rPr>
                <w:rFonts w:ascii="Times New Roman" w:eastAsia="SimSun" w:hAnsi="Times New Roman" w:cs="Times New Roman" w:hint="eastAsia"/>
                <w:sz w:val="24"/>
              </w:rPr>
              <w:t>9</w:t>
            </w:r>
            <w:r w:rsidR="00692208">
              <w:rPr>
                <w:rFonts w:ascii="Times New Roman" w:eastAsia="SimSun" w:hAnsi="Times New Roman" w:cs="Times New Roman"/>
                <w:sz w:val="24"/>
              </w:rPr>
              <w:t>47.9</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102.7</w:t>
            </w:r>
          </w:p>
        </w:tc>
        <w:tc>
          <w:tcPr>
            <w:tcW w:w="1383" w:type="dxa"/>
            <w:vAlign w:val="center"/>
          </w:tcPr>
          <w:p w14:paraId="21D49794" w14:textId="0EC58AC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8.8</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2465BD8B" w14:textId="77777777" w:rsidTr="002E4B7B">
        <w:trPr>
          <w:jc w:val="center"/>
        </w:trPr>
        <w:tc>
          <w:tcPr>
            <w:tcW w:w="1382" w:type="dxa"/>
            <w:vMerge/>
            <w:vAlign w:val="center"/>
          </w:tcPr>
          <w:p w14:paraId="4B07F029" w14:textId="77777777" w:rsidR="00881573" w:rsidRDefault="00881573" w:rsidP="00881573">
            <w:pPr>
              <w:spacing w:line="400" w:lineRule="exact"/>
              <w:jc w:val="center"/>
              <w:rPr>
                <w:rFonts w:ascii="SimSun" w:eastAsia="SimSun" w:hAnsi="SimSun"/>
                <w:sz w:val="24"/>
              </w:rPr>
            </w:pPr>
          </w:p>
        </w:tc>
        <w:tc>
          <w:tcPr>
            <w:tcW w:w="881" w:type="dxa"/>
            <w:vAlign w:val="center"/>
          </w:tcPr>
          <w:p w14:paraId="0A952B24" w14:textId="555F1E5C"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17A4BA2E" w14:textId="36599928"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95</w:t>
            </w:r>
            <w:r w:rsidR="00692208">
              <w:rPr>
                <w:rFonts w:ascii="Times New Roman" w:eastAsia="SimSun" w:hAnsi="Times New Roman" w:cs="Times New Roman"/>
                <w:sz w:val="24"/>
              </w:rPr>
              <w:t>.6</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99.0</w:t>
            </w:r>
          </w:p>
        </w:tc>
        <w:tc>
          <w:tcPr>
            <w:tcW w:w="1093" w:type="dxa"/>
            <w:vAlign w:val="center"/>
          </w:tcPr>
          <w:p w14:paraId="25872FBC" w14:textId="5B47BD6C"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2.7</w:t>
            </w:r>
            <w:r w:rsidRPr="00881573">
              <w:rPr>
                <w:rFonts w:ascii="Times New Roman" w:eastAsia="SimSun" w:hAnsi="Times New Roman" w:cs="Times New Roman"/>
                <w:sz w:val="24"/>
              </w:rPr>
              <w:t>±</w:t>
            </w:r>
            <w:r>
              <w:rPr>
                <w:rFonts w:ascii="Times New Roman" w:eastAsia="SimSun" w:hAnsi="Times New Roman" w:cs="Times New Roman"/>
                <w:sz w:val="24"/>
              </w:rPr>
              <w:t>0.0</w:t>
            </w:r>
          </w:p>
        </w:tc>
        <w:tc>
          <w:tcPr>
            <w:tcW w:w="1673" w:type="dxa"/>
            <w:vAlign w:val="center"/>
          </w:tcPr>
          <w:p w14:paraId="4E3EFB8A" w14:textId="67F3DE67"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sz w:val="24"/>
              </w:rPr>
              <w:t xml:space="preserve"> </w:t>
            </w:r>
            <w:r w:rsidR="00692208">
              <w:rPr>
                <w:rFonts w:ascii="Times New Roman" w:eastAsia="SimSun" w:hAnsi="Times New Roman" w:cs="Times New Roman" w:hint="eastAsia"/>
                <w:sz w:val="24"/>
              </w:rPr>
              <w:t>9</w:t>
            </w:r>
            <w:r w:rsidR="00692208">
              <w:rPr>
                <w:rFonts w:ascii="Times New Roman" w:eastAsia="SimSun" w:hAnsi="Times New Roman" w:cs="Times New Roman"/>
                <w:sz w:val="24"/>
              </w:rPr>
              <w:t>02.9</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100.8</w:t>
            </w:r>
          </w:p>
        </w:tc>
        <w:tc>
          <w:tcPr>
            <w:tcW w:w="1383" w:type="dxa"/>
            <w:vAlign w:val="center"/>
          </w:tcPr>
          <w:p w14:paraId="6144B878" w14:textId="7F1F1B7D"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8.7</w:t>
            </w:r>
            <w:r w:rsidRPr="00881573">
              <w:rPr>
                <w:rFonts w:ascii="Times New Roman" w:eastAsia="SimSun" w:hAnsi="Times New Roman" w:cs="Times New Roman"/>
                <w:sz w:val="24"/>
              </w:rPr>
              <w:t>±</w:t>
            </w:r>
            <w:r>
              <w:rPr>
                <w:rFonts w:ascii="Times New Roman" w:eastAsia="SimSun" w:hAnsi="Times New Roman" w:cs="Times New Roman"/>
                <w:sz w:val="24"/>
              </w:rPr>
              <w:t>0.1</w:t>
            </w:r>
          </w:p>
        </w:tc>
      </w:tr>
    </w:tbl>
    <w:p w14:paraId="622AEBF9" w14:textId="0F1EEA0D" w:rsidR="00386BDC" w:rsidRDefault="00386BDC" w:rsidP="007024E8">
      <w:pPr>
        <w:spacing w:line="400" w:lineRule="exact"/>
        <w:rPr>
          <w:rFonts w:ascii="SimSun" w:eastAsia="SimSun" w:hAnsi="SimSun"/>
          <w:sz w:val="24"/>
        </w:rPr>
      </w:pPr>
    </w:p>
    <w:p w14:paraId="7B57D908" w14:textId="78031FAA" w:rsidR="00386BDC" w:rsidRDefault="0030625B" w:rsidP="0030625B">
      <w:pPr>
        <w:jc w:val="left"/>
        <w:rPr>
          <w:rFonts w:ascii="SimSun" w:eastAsia="SimSun" w:hAnsi="SimSun"/>
          <w:sz w:val="24"/>
        </w:rPr>
      </w:pPr>
      <w:r>
        <w:rPr>
          <w:noProof/>
        </w:rPr>
        <w:drawing>
          <wp:anchor distT="0" distB="0" distL="114300" distR="114300" simplePos="0" relativeHeight="251658240" behindDoc="1" locked="0" layoutInCell="1" allowOverlap="1" wp14:anchorId="1B31418C" wp14:editId="2ED04174">
            <wp:simplePos x="0" y="0"/>
            <wp:positionH relativeFrom="column">
              <wp:posOffset>2971800</wp:posOffset>
            </wp:positionH>
            <wp:positionV relativeFrom="paragraph">
              <wp:posOffset>67310</wp:posOffset>
            </wp:positionV>
            <wp:extent cx="2578100" cy="2164715"/>
            <wp:effectExtent l="0" t="0" r="0" b="6985"/>
            <wp:wrapTight wrapText="bothSides">
              <wp:wrapPolygon edited="0">
                <wp:start x="0" y="0"/>
                <wp:lineTo x="0" y="21480"/>
                <wp:lineTo x="21387" y="21480"/>
                <wp:lineTo x="2138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78100" cy="2164715"/>
                    </a:xfrm>
                    <a:prstGeom prst="rect">
                      <a:avLst/>
                    </a:prstGeom>
                  </pic:spPr>
                </pic:pic>
              </a:graphicData>
            </a:graphic>
          </wp:anchor>
        </w:drawing>
      </w:r>
      <w:r w:rsidR="00D65C48">
        <w:rPr>
          <w:noProof/>
        </w:rPr>
        <w:drawing>
          <wp:inline distT="0" distB="0" distL="0" distR="0" wp14:anchorId="45419ABF" wp14:editId="06049250">
            <wp:extent cx="2825750" cy="2253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5750" cy="2253615"/>
                    </a:xfrm>
                    <a:prstGeom prst="rect">
                      <a:avLst/>
                    </a:prstGeom>
                  </pic:spPr>
                </pic:pic>
              </a:graphicData>
            </a:graphic>
          </wp:inline>
        </w:drawing>
      </w:r>
    </w:p>
    <w:p w14:paraId="6FF6FE57" w14:textId="61EF2EDD" w:rsidR="00386BDC" w:rsidRPr="002505EF" w:rsidRDefault="00386BDC" w:rsidP="004C7151">
      <w:pPr>
        <w:spacing w:afterLines="50" w:after="156"/>
        <w:ind w:firstLineChars="200" w:firstLine="420"/>
        <w:jc w:val="left"/>
        <w:rPr>
          <w:rFonts w:ascii="SimSun" w:eastAsia="SimSun" w:hAnsi="SimSun"/>
          <w:szCs w:val="21"/>
        </w:rPr>
      </w:pPr>
      <w:r w:rsidRPr="002505EF">
        <w:rPr>
          <w:rFonts w:ascii="Times New Roman" w:eastAsia="SimSun" w:hAnsi="Times New Roman" w:cs="Times New Roman"/>
          <w:szCs w:val="21"/>
        </w:rPr>
        <w:t>(a)</w:t>
      </w:r>
      <w:r w:rsidRPr="002505EF">
        <w:rPr>
          <w:rFonts w:ascii="SimSun" w:eastAsia="SimSun" w:hAnsi="SimSun"/>
          <w:szCs w:val="21"/>
        </w:rPr>
        <w:t xml:space="preserve"> </w:t>
      </w:r>
      <w:r w:rsidRPr="002505EF">
        <w:rPr>
          <w:rFonts w:ascii="SimSun" w:eastAsia="SimSun" w:hAnsi="SimSun" w:hint="eastAsia"/>
          <w:szCs w:val="21"/>
        </w:rPr>
        <w:t>重点关注图形为自我图形</w:t>
      </w:r>
      <w:r w:rsidR="0030625B" w:rsidRPr="002505EF">
        <w:rPr>
          <w:rFonts w:ascii="SimSun" w:eastAsia="SimSun" w:hAnsi="SimSun" w:hint="eastAsia"/>
          <w:szCs w:val="21"/>
        </w:rPr>
        <w:t xml:space="preserve"> </w:t>
      </w:r>
      <w:r w:rsidR="0030625B" w:rsidRPr="002505EF">
        <w:rPr>
          <w:rFonts w:ascii="SimSun" w:eastAsia="SimSun" w:hAnsi="SimSun"/>
          <w:szCs w:val="21"/>
        </w:rPr>
        <w:t xml:space="preserve">            </w:t>
      </w:r>
      <w:r w:rsidR="0030625B" w:rsidRPr="002505EF">
        <w:rPr>
          <w:rFonts w:ascii="Times New Roman" w:eastAsia="SimSun" w:hAnsi="Times New Roman" w:cs="Times New Roman"/>
          <w:szCs w:val="21"/>
        </w:rPr>
        <w:t>(b)</w:t>
      </w:r>
      <w:r w:rsidR="0030625B" w:rsidRPr="002505EF">
        <w:rPr>
          <w:rFonts w:ascii="SimSun" w:eastAsia="SimSun" w:hAnsi="SimSun"/>
          <w:szCs w:val="21"/>
        </w:rPr>
        <w:t xml:space="preserve"> </w:t>
      </w:r>
      <w:r w:rsidR="0030625B" w:rsidRPr="002505EF">
        <w:rPr>
          <w:rFonts w:ascii="SimSun" w:eastAsia="SimSun" w:hAnsi="SimSun" w:hint="eastAsia"/>
          <w:szCs w:val="21"/>
        </w:rPr>
        <w:t>重点关注图形为朋友图形</w:t>
      </w:r>
    </w:p>
    <w:p w14:paraId="0969919D" w14:textId="0B6AF7B9" w:rsidR="00386BDC" w:rsidRDefault="00251796" w:rsidP="00251796">
      <w:pPr>
        <w:jc w:val="center"/>
        <w:rPr>
          <w:rFonts w:ascii="SimSun" w:eastAsia="SimSun" w:hAnsi="SimSun"/>
          <w:sz w:val="24"/>
        </w:rPr>
      </w:pPr>
      <w:r>
        <w:rPr>
          <w:noProof/>
        </w:rPr>
        <w:drawing>
          <wp:inline distT="0" distB="0" distL="0" distR="0" wp14:anchorId="21AE25F6" wp14:editId="322C4634">
            <wp:extent cx="2669325" cy="194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9450" cy="1978754"/>
                    </a:xfrm>
                    <a:prstGeom prst="rect">
                      <a:avLst/>
                    </a:prstGeom>
                  </pic:spPr>
                </pic:pic>
              </a:graphicData>
            </a:graphic>
          </wp:inline>
        </w:drawing>
      </w:r>
    </w:p>
    <w:p w14:paraId="2E9183A0" w14:textId="56A150EA" w:rsidR="00386BDC" w:rsidRPr="002505EF" w:rsidRDefault="00386BDC" w:rsidP="004C7151">
      <w:pPr>
        <w:spacing w:afterLines="50" w:after="156"/>
        <w:jc w:val="center"/>
        <w:rPr>
          <w:rFonts w:ascii="SimSun" w:eastAsia="SimSun" w:hAnsi="SimSun"/>
          <w:szCs w:val="21"/>
        </w:rPr>
      </w:pPr>
      <w:r w:rsidRPr="002505EF">
        <w:rPr>
          <w:rFonts w:ascii="Times New Roman" w:eastAsia="SimSun" w:hAnsi="Times New Roman" w:cs="Times New Roman"/>
          <w:szCs w:val="21"/>
        </w:rPr>
        <w:t>(c)</w:t>
      </w:r>
      <w:r w:rsidRPr="002505EF">
        <w:rPr>
          <w:rFonts w:ascii="SimSun" w:eastAsia="SimSun" w:hAnsi="SimSun"/>
          <w:szCs w:val="21"/>
        </w:rPr>
        <w:t xml:space="preserve"> </w:t>
      </w:r>
      <w:r w:rsidRPr="002505EF">
        <w:rPr>
          <w:rFonts w:ascii="SimSun" w:eastAsia="SimSun" w:hAnsi="SimSun" w:hint="eastAsia"/>
          <w:szCs w:val="21"/>
        </w:rPr>
        <w:t>重点关注图形为生人图形</w:t>
      </w:r>
    </w:p>
    <w:p w14:paraId="6537266F" w14:textId="28C935FC" w:rsidR="00386BDC" w:rsidRPr="002505EF" w:rsidRDefault="00386BDC" w:rsidP="004C7151">
      <w:pPr>
        <w:spacing w:afterLines="50" w:after="156"/>
        <w:jc w:val="center"/>
        <w:rPr>
          <w:rFonts w:ascii="SimSun" w:eastAsia="SimSun" w:hAnsi="SimSun"/>
          <w:szCs w:val="21"/>
        </w:rPr>
      </w:pPr>
      <w:r w:rsidRPr="002505EF">
        <w:rPr>
          <w:rFonts w:ascii="SimSun" w:eastAsia="SimSun" w:hAnsi="SimSun" w:hint="eastAsia"/>
          <w:szCs w:val="21"/>
        </w:rPr>
        <w:t>图</w:t>
      </w:r>
      <w:r w:rsidRPr="002505EF">
        <w:rPr>
          <w:rFonts w:ascii="Times New Roman" w:eastAsia="SimSun" w:hAnsi="Times New Roman" w:cs="Times New Roman"/>
          <w:szCs w:val="21"/>
        </w:rPr>
        <w:t xml:space="preserve">6 </w:t>
      </w:r>
      <w:r w:rsidR="00D65C48" w:rsidRPr="002505EF">
        <w:rPr>
          <w:rFonts w:ascii="SimSun" w:eastAsia="SimSun" w:hAnsi="SimSun" w:hint="eastAsia"/>
          <w:szCs w:val="21"/>
        </w:rPr>
        <w:t>实验</w:t>
      </w:r>
      <w:r w:rsidR="00D65C48" w:rsidRPr="002505EF">
        <w:rPr>
          <w:rFonts w:ascii="Times New Roman" w:eastAsia="SimSun" w:hAnsi="Times New Roman" w:cs="Times New Roman"/>
          <w:szCs w:val="21"/>
        </w:rPr>
        <w:t>2</w:t>
      </w:r>
      <w:r w:rsidR="00D65C48" w:rsidRPr="002505EF">
        <w:rPr>
          <w:rFonts w:ascii="SimSun" w:eastAsia="SimSun" w:hAnsi="SimSun" w:hint="eastAsia"/>
          <w:szCs w:val="21"/>
        </w:rPr>
        <w:t>不同条件下</w:t>
      </w:r>
      <w:r w:rsidRPr="002505EF">
        <w:rPr>
          <w:rFonts w:ascii="SimSun" w:eastAsia="SimSun" w:hAnsi="SimSun" w:hint="eastAsia"/>
          <w:szCs w:val="21"/>
        </w:rPr>
        <w:t>的</w:t>
      </w:r>
      <w:r w:rsidR="002B09D2" w:rsidRPr="002505EF">
        <w:rPr>
          <w:rFonts w:ascii="SimSun" w:eastAsia="SimSun" w:hAnsi="SimSun" w:hint="eastAsia"/>
          <w:szCs w:val="21"/>
        </w:rPr>
        <w:t>平均反应时</w:t>
      </w:r>
    </w:p>
    <w:p w14:paraId="4CAAC943" w14:textId="431E64DC" w:rsidR="00A27B25" w:rsidRPr="002E10B6" w:rsidRDefault="00FB197B" w:rsidP="002E10B6">
      <w:pPr>
        <w:spacing w:line="400" w:lineRule="exact"/>
        <w:ind w:firstLineChars="200" w:firstLine="480"/>
        <w:rPr>
          <w:rFonts w:ascii="Times New Roman" w:eastAsia="SimSun" w:hAnsi="Times New Roman" w:cs="Times New Roman"/>
          <w:sz w:val="24"/>
        </w:rPr>
      </w:pPr>
      <w:r>
        <w:rPr>
          <w:rFonts w:ascii="SimSun" w:eastAsia="SimSun" w:hAnsi="SimSun" w:cs="Times New Roman" w:hint="eastAsia"/>
          <w:sz w:val="24"/>
        </w:rPr>
        <w:t>进一步进行简单效应</w:t>
      </w:r>
      <w:r w:rsidR="00066CEE">
        <w:rPr>
          <w:rFonts w:ascii="SimSun" w:eastAsia="SimSun" w:hAnsi="SimSun" w:cs="Times New Roman" w:hint="eastAsia"/>
          <w:sz w:val="24"/>
        </w:rPr>
        <w:t>检验</w:t>
      </w:r>
      <w:r>
        <w:rPr>
          <w:rFonts w:ascii="SimSun" w:eastAsia="SimSun" w:hAnsi="SimSun" w:cs="Times New Roman" w:hint="eastAsia"/>
          <w:sz w:val="24"/>
        </w:rPr>
        <w:t>，使用贝叶斯配对样本</w:t>
      </w:r>
      <w:r w:rsidRPr="00D35C70">
        <w:rPr>
          <w:rFonts w:ascii="Times New Roman" w:eastAsia="SimSun" w:hAnsi="Times New Roman" w:cs="Times New Roman"/>
          <w:i/>
          <w:iCs/>
          <w:sz w:val="24"/>
        </w:rPr>
        <w:t>t</w:t>
      </w:r>
      <w:r>
        <w:rPr>
          <w:rFonts w:ascii="SimSun" w:eastAsia="SimSun" w:hAnsi="SimSun" w:cs="Times New Roman" w:hint="eastAsia"/>
          <w:sz w:val="24"/>
        </w:rPr>
        <w:t>检验进行两两比较。</w:t>
      </w:r>
      <w:r w:rsidR="008702A6">
        <w:rPr>
          <w:rFonts w:ascii="SimSun" w:eastAsia="SimSun" w:hAnsi="SimSun" w:cs="Times New Roman" w:hint="eastAsia"/>
          <w:sz w:val="24"/>
        </w:rPr>
        <w:t>对于</w:t>
      </w:r>
      <w:r w:rsidR="008702A6" w:rsidRPr="002B2286">
        <w:rPr>
          <w:rFonts w:ascii="SimSun" w:eastAsia="SimSun" w:hAnsi="SimSun" w:cs="Times New Roman" w:hint="eastAsia"/>
          <w:sz w:val="24"/>
        </w:rPr>
        <w:t>任务目标与匹配情况的二阶交互作用</w:t>
      </w:r>
      <w:r w:rsidR="008702A6">
        <w:rPr>
          <w:rFonts w:ascii="SimSun" w:eastAsia="SimSun" w:hAnsi="SimSun" w:cs="Times New Roman" w:hint="eastAsia"/>
          <w:sz w:val="24"/>
        </w:rPr>
        <w:t>：在</w:t>
      </w:r>
      <w:r w:rsidR="002B2286">
        <w:rPr>
          <w:rFonts w:ascii="SimSun" w:eastAsia="SimSun" w:hAnsi="SimSun" w:cs="Times New Roman" w:hint="eastAsia"/>
          <w:sz w:val="24"/>
        </w:rPr>
        <w:t>匹配</w:t>
      </w:r>
      <w:r w:rsidR="008702A6">
        <w:rPr>
          <w:rFonts w:ascii="SimSun" w:eastAsia="SimSun" w:hAnsi="SimSun" w:cs="Times New Roman" w:hint="eastAsia"/>
          <w:sz w:val="24"/>
        </w:rPr>
        <w:t>条件下，</w:t>
      </w:r>
      <w:r w:rsidR="002B2286">
        <w:rPr>
          <w:rFonts w:ascii="SimSun" w:eastAsia="SimSun" w:hAnsi="SimSun" w:cs="Times New Roman" w:hint="eastAsia"/>
          <w:sz w:val="24"/>
        </w:rPr>
        <w:t>目标图形为自我图形的反应时</w:t>
      </w:r>
      <w:r w:rsidR="008702A6">
        <w:rPr>
          <w:rFonts w:ascii="SimSun" w:eastAsia="SimSun" w:hAnsi="SimSun" w:cs="Times New Roman" w:hint="eastAsia"/>
          <w:sz w:val="24"/>
        </w:rPr>
        <w:t>与</w:t>
      </w:r>
      <w:r w:rsidR="002B2286">
        <w:rPr>
          <w:rFonts w:ascii="SimSun" w:eastAsia="SimSun" w:hAnsi="SimSun" w:cs="Times New Roman" w:hint="eastAsia"/>
          <w:sz w:val="24"/>
        </w:rPr>
        <w:t>目标图形为生人的</w:t>
      </w:r>
      <w:r w:rsidR="008702A6">
        <w:rPr>
          <w:rFonts w:ascii="SimSun" w:eastAsia="SimSun" w:hAnsi="SimSun" w:cs="Times New Roman" w:hint="eastAsia"/>
          <w:sz w:val="24"/>
        </w:rPr>
        <w:t>反应时的贝叶斯配对</w:t>
      </w:r>
      <w:r w:rsidR="008702A6" w:rsidRPr="00D35C70">
        <w:rPr>
          <w:rFonts w:ascii="Times New Roman" w:eastAsia="SimSun" w:hAnsi="Times New Roman" w:cs="Times New Roman"/>
          <w:i/>
          <w:iCs/>
          <w:sz w:val="24"/>
        </w:rPr>
        <w:t>t</w:t>
      </w:r>
      <w:r w:rsidR="008702A6">
        <w:rPr>
          <w:rFonts w:ascii="SimSun" w:eastAsia="SimSun" w:hAnsi="SimSun" w:cs="Times New Roman" w:hint="eastAsia"/>
          <w:sz w:val="24"/>
        </w:rPr>
        <w:t>检验的</w:t>
      </w:r>
      <w:r w:rsidR="00F147F2" w:rsidRPr="00F147F2">
        <w:rPr>
          <w:rFonts w:ascii="Times New Roman" w:eastAsia="SimSun" w:hAnsi="Times New Roman" w:cs="Times New Roman"/>
          <w:i/>
          <w:iCs/>
          <w:sz w:val="24"/>
        </w:rPr>
        <w:t>BF</w:t>
      </w:r>
      <w:r w:rsidR="002B2286">
        <w:rPr>
          <w:rFonts w:ascii="Times New Roman" w:eastAsia="SimSun" w:hAnsi="Times New Roman" w:cs="Times New Roman"/>
          <w:i/>
          <w:iCs/>
          <w:sz w:val="24"/>
          <w:vertAlign w:val="subscript"/>
        </w:rPr>
        <w:t>1</w:t>
      </w:r>
      <w:r w:rsidR="00F147F2" w:rsidRPr="00F147F2">
        <w:rPr>
          <w:rFonts w:ascii="Times New Roman" w:eastAsia="SimSun" w:hAnsi="Times New Roman" w:cs="Times New Roman"/>
          <w:i/>
          <w:iCs/>
          <w:sz w:val="24"/>
          <w:vertAlign w:val="subscript"/>
        </w:rPr>
        <w:t>0</w:t>
      </w:r>
      <w:r w:rsidR="00F147F2" w:rsidRPr="00F147F2">
        <w:rPr>
          <w:rFonts w:ascii="Times New Roman" w:eastAsia="SimSun" w:hAnsi="Times New Roman" w:cs="Times New Roman"/>
          <w:i/>
          <w:iCs/>
          <w:sz w:val="24"/>
        </w:rPr>
        <w:t xml:space="preserve"> </w:t>
      </w:r>
      <w:r w:rsidR="00F147F2" w:rsidRPr="00F147F2">
        <w:rPr>
          <w:rFonts w:ascii="Times New Roman" w:eastAsia="SimSun" w:hAnsi="Times New Roman" w:cs="Times New Roman"/>
          <w:sz w:val="24"/>
        </w:rPr>
        <w:t>=</w:t>
      </w:r>
      <w:r w:rsidR="002B2286">
        <w:rPr>
          <w:rFonts w:ascii="Times New Roman" w:eastAsia="SimSun" w:hAnsi="Times New Roman" w:cs="Times New Roman"/>
          <w:sz w:val="24"/>
        </w:rPr>
        <w:t>0.542</w:t>
      </w:r>
      <w:r w:rsidR="00F147F2">
        <w:rPr>
          <w:rFonts w:ascii="Times New Roman" w:eastAsia="SimSun" w:hAnsi="Times New Roman" w:cs="Times New Roman" w:hint="eastAsia"/>
          <w:sz w:val="24"/>
        </w:rPr>
        <w:t>，说明有</w:t>
      </w:r>
      <w:r w:rsidR="002B2286">
        <w:rPr>
          <w:rFonts w:ascii="Times New Roman" w:eastAsia="SimSun" w:hAnsi="Times New Roman" w:cs="Times New Roman" w:hint="eastAsia"/>
          <w:sz w:val="24"/>
        </w:rPr>
        <w:t>较弱的证据支持</w:t>
      </w:r>
      <w:r w:rsidR="002B2286" w:rsidRPr="002B2286">
        <w:rPr>
          <w:rFonts w:ascii="Times New Roman" w:eastAsia="SimSun" w:hAnsi="Times New Roman" w:cs="Times New Roman" w:hint="eastAsia"/>
          <w:i/>
          <w:iCs/>
          <w:sz w:val="24"/>
        </w:rPr>
        <w:t>H</w:t>
      </w:r>
      <w:r w:rsidR="002B2286" w:rsidRPr="002B2286">
        <w:rPr>
          <w:rFonts w:ascii="Times New Roman" w:eastAsia="SimSun" w:hAnsi="Times New Roman" w:cs="Times New Roman"/>
          <w:i/>
          <w:iCs/>
          <w:sz w:val="24"/>
          <w:vertAlign w:val="subscript"/>
        </w:rPr>
        <w:t>0</w:t>
      </w:r>
      <w:r w:rsidR="002B2286">
        <w:rPr>
          <w:rFonts w:ascii="Times New Roman" w:eastAsia="SimSun" w:hAnsi="Times New Roman" w:cs="Times New Roman" w:hint="eastAsia"/>
          <w:sz w:val="24"/>
        </w:rPr>
        <w:t>，即</w:t>
      </w:r>
      <w:r w:rsidR="002E10B6">
        <w:rPr>
          <w:rFonts w:ascii="Times New Roman" w:eastAsia="SimSun" w:hAnsi="Times New Roman" w:cs="Times New Roman" w:hint="eastAsia"/>
          <w:sz w:val="24"/>
        </w:rPr>
        <w:t>这两种重点关注图形下的匹配反应时没有差异</w:t>
      </w:r>
      <w:r w:rsidR="00F147F2">
        <w:rPr>
          <w:rFonts w:ascii="Times New Roman" w:eastAsia="SimSun" w:hAnsi="Times New Roman" w:cs="Times New Roman" w:hint="eastAsia"/>
          <w:sz w:val="24"/>
        </w:rPr>
        <w:t>；</w:t>
      </w:r>
      <w:r w:rsidR="002B2286">
        <w:rPr>
          <w:rFonts w:ascii="SimSun" w:eastAsia="SimSun" w:hAnsi="SimSun" w:cs="Times New Roman" w:hint="eastAsia"/>
          <w:sz w:val="24"/>
        </w:rPr>
        <w:t>目标图形为朋友的反应时与目标图形为自我的反应时</w:t>
      </w:r>
      <w:r w:rsidR="00F147F2">
        <w:rPr>
          <w:rFonts w:ascii="SimSun" w:eastAsia="SimSun" w:hAnsi="SimSun" w:cs="Times New Roman" w:hint="eastAsia"/>
          <w:sz w:val="24"/>
        </w:rPr>
        <w:t>的贝叶斯配对</w:t>
      </w:r>
      <w:r w:rsidR="00F147F2" w:rsidRPr="00D35C70">
        <w:rPr>
          <w:rFonts w:ascii="Times New Roman" w:eastAsia="SimSun" w:hAnsi="Times New Roman" w:cs="Times New Roman"/>
          <w:i/>
          <w:iCs/>
          <w:sz w:val="24"/>
        </w:rPr>
        <w:t>t</w:t>
      </w:r>
      <w:r w:rsidR="00F147F2">
        <w:rPr>
          <w:rFonts w:ascii="SimSun" w:eastAsia="SimSun" w:hAnsi="SimSun" w:cs="Times New Roman" w:hint="eastAsia"/>
          <w:sz w:val="24"/>
        </w:rPr>
        <w:t>检验的</w:t>
      </w:r>
      <w:r w:rsidR="00F147F2" w:rsidRPr="00F147F2">
        <w:rPr>
          <w:rFonts w:ascii="Times New Roman" w:eastAsia="SimSun" w:hAnsi="Times New Roman" w:cs="Times New Roman"/>
          <w:i/>
          <w:iCs/>
          <w:sz w:val="24"/>
        </w:rPr>
        <w:t>BF</w:t>
      </w:r>
      <w:r w:rsidR="002B2286">
        <w:rPr>
          <w:rFonts w:ascii="Times New Roman" w:eastAsia="SimSun" w:hAnsi="Times New Roman" w:cs="Times New Roman"/>
          <w:i/>
          <w:iCs/>
          <w:sz w:val="24"/>
          <w:vertAlign w:val="subscript"/>
        </w:rPr>
        <w:t>1</w:t>
      </w:r>
      <w:r w:rsidR="00F147F2" w:rsidRPr="00F147F2">
        <w:rPr>
          <w:rFonts w:ascii="Times New Roman" w:eastAsia="SimSun" w:hAnsi="Times New Roman" w:cs="Times New Roman"/>
          <w:i/>
          <w:iCs/>
          <w:sz w:val="24"/>
          <w:vertAlign w:val="subscript"/>
        </w:rPr>
        <w:t>0</w:t>
      </w:r>
      <w:r w:rsidR="00F147F2" w:rsidRPr="00F147F2">
        <w:rPr>
          <w:rFonts w:ascii="Times New Roman" w:eastAsia="SimSun" w:hAnsi="Times New Roman" w:cs="Times New Roman"/>
          <w:i/>
          <w:iCs/>
          <w:sz w:val="24"/>
        </w:rPr>
        <w:t xml:space="preserve"> </w:t>
      </w:r>
      <w:r w:rsidR="00F147F2" w:rsidRPr="00F147F2">
        <w:rPr>
          <w:rFonts w:ascii="Times New Roman" w:eastAsia="SimSun" w:hAnsi="Times New Roman" w:cs="Times New Roman"/>
          <w:sz w:val="24"/>
        </w:rPr>
        <w:t xml:space="preserve">= </w:t>
      </w:r>
      <w:r w:rsidR="002B2286">
        <w:rPr>
          <w:rFonts w:ascii="Times New Roman" w:eastAsia="SimSun" w:hAnsi="Times New Roman" w:cs="Times New Roman"/>
          <w:sz w:val="24"/>
        </w:rPr>
        <w:t>0.271</w:t>
      </w:r>
      <w:r w:rsidR="00F147F2">
        <w:rPr>
          <w:rFonts w:ascii="Times New Roman" w:eastAsia="SimSun" w:hAnsi="Times New Roman" w:cs="Times New Roman" w:hint="eastAsia"/>
          <w:sz w:val="24"/>
        </w:rPr>
        <w:t>，说明有</w:t>
      </w:r>
      <w:r w:rsidR="002B2286">
        <w:rPr>
          <w:rFonts w:ascii="Times New Roman" w:eastAsia="SimSun" w:hAnsi="Times New Roman" w:cs="Times New Roman" w:hint="eastAsia"/>
          <w:sz w:val="24"/>
        </w:rPr>
        <w:t>中等程度</w:t>
      </w:r>
      <w:r w:rsidR="00F147F2">
        <w:rPr>
          <w:rFonts w:ascii="Times New Roman" w:eastAsia="SimSun" w:hAnsi="Times New Roman" w:cs="Times New Roman" w:hint="eastAsia"/>
          <w:sz w:val="24"/>
        </w:rPr>
        <w:t>的证据支持</w:t>
      </w:r>
      <w:r w:rsidR="002B2286" w:rsidRPr="002B2286">
        <w:rPr>
          <w:rFonts w:ascii="Times New Roman" w:eastAsia="SimSun" w:hAnsi="Times New Roman" w:cs="Times New Roman" w:hint="eastAsia"/>
          <w:i/>
          <w:iCs/>
          <w:sz w:val="24"/>
        </w:rPr>
        <w:t>H</w:t>
      </w:r>
      <w:r w:rsidR="002B228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，即这两种重点关注图形下的匹配反应时没有差异</w:t>
      </w:r>
      <w:r w:rsidR="00F147F2">
        <w:rPr>
          <w:rFonts w:ascii="Times New Roman" w:eastAsia="SimSun" w:hAnsi="Times New Roman" w:cs="Times New Roman" w:hint="eastAsia"/>
          <w:sz w:val="24"/>
        </w:rPr>
        <w:t>；</w:t>
      </w:r>
      <w:r w:rsidR="002E10B6">
        <w:rPr>
          <w:rFonts w:ascii="Times New Roman" w:eastAsia="SimSun" w:hAnsi="Times New Roman" w:cs="Times New Roman" w:hint="eastAsia"/>
          <w:sz w:val="24"/>
        </w:rPr>
        <w:t>目标图形为自我图形与目标图形为生人图形的</w:t>
      </w:r>
      <w:r w:rsidR="002E10B6">
        <w:rPr>
          <w:rFonts w:ascii="SimSun" w:eastAsia="SimSun" w:hAnsi="SimSun" w:cs="Times New Roman" w:hint="eastAsia"/>
          <w:sz w:val="24"/>
        </w:rPr>
        <w:t>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0.799</w:t>
      </w:r>
      <w:r w:rsidR="002E10B6">
        <w:rPr>
          <w:rFonts w:ascii="Times New Roman" w:eastAsia="SimSun" w:hAnsi="Times New Roman" w:cs="Times New Roman" w:hint="eastAsia"/>
          <w:sz w:val="24"/>
        </w:rPr>
        <w:t>，说明有较弱的证据支持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，即这两种重点关注图形下的匹配反应时没有差异。</w:t>
      </w:r>
      <w:r w:rsidR="002E10B6">
        <w:rPr>
          <w:rFonts w:ascii="SimSun" w:eastAsia="SimSun" w:hAnsi="SimSun" w:cs="Times New Roman" w:hint="eastAsia"/>
          <w:sz w:val="24"/>
        </w:rPr>
        <w:t>在不匹配条件下，目标图形为朋友图形的反应时与目标图形为生人的反应时的贝叶斯配对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0.945</w:t>
      </w:r>
      <w:r w:rsidR="002E10B6">
        <w:rPr>
          <w:rFonts w:ascii="Times New Roman" w:eastAsia="SimSun" w:hAnsi="Times New Roman" w:cs="Times New Roman" w:hint="eastAsia"/>
          <w:sz w:val="24"/>
        </w:rPr>
        <w:t>，说明有较弱的证据支持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，即这两种重点关注图形下的不匹配反应时没有差异；</w:t>
      </w:r>
      <w:r w:rsidR="002E10B6">
        <w:rPr>
          <w:rFonts w:ascii="SimSun" w:eastAsia="SimSun" w:hAnsi="SimSun" w:cs="Times New Roman" w:hint="eastAsia"/>
          <w:sz w:val="24"/>
        </w:rPr>
        <w:t>目标图形为朋友的反应时与目标图形为自我的反应时的贝叶斯配对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 xml:space="preserve">= </w:t>
      </w:r>
      <w:r w:rsidR="002E10B6">
        <w:rPr>
          <w:rFonts w:ascii="Times New Roman" w:eastAsia="SimSun" w:hAnsi="Times New Roman" w:cs="Times New Roman"/>
          <w:sz w:val="24"/>
        </w:rPr>
        <w:t>0.237</w:t>
      </w:r>
      <w:r w:rsidR="002E10B6">
        <w:rPr>
          <w:rFonts w:ascii="Times New Roman" w:eastAsia="SimSun" w:hAnsi="Times New Roman" w:cs="Times New Roman" w:hint="eastAsia"/>
          <w:sz w:val="24"/>
        </w:rPr>
        <w:t>，说明有中等程度的证据支持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，即这两种重点关注图形下的不匹配反应时没有差异；目标图形为自我图形与目标图形为生人图形的</w:t>
      </w:r>
      <w:r w:rsidR="002E10B6">
        <w:rPr>
          <w:rFonts w:ascii="SimSun" w:eastAsia="SimSun" w:hAnsi="SimSun" w:cs="Times New Roman" w:hint="eastAsia"/>
          <w:sz w:val="24"/>
        </w:rPr>
        <w:t>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9.127</w:t>
      </w:r>
      <w:r w:rsidR="002E10B6">
        <w:rPr>
          <w:rFonts w:ascii="Times New Roman" w:eastAsia="SimSun" w:hAnsi="Times New Roman" w:cs="Times New Roman" w:hint="eastAsia"/>
          <w:sz w:val="24"/>
        </w:rPr>
        <w:t>，说明有中等强度的证据支持</w:t>
      </w:r>
      <w:r w:rsidR="002E10B6" w:rsidRPr="002B2286">
        <w:rPr>
          <w:rFonts w:ascii="Times New Roman" w:eastAsia="SimSun" w:hAnsi="Times New Roman" w:cs="Times New Roman" w:hint="eastAsia"/>
          <w:i/>
          <w:iCs/>
          <w:sz w:val="24"/>
        </w:rPr>
        <w:t>H</w:t>
      </w:r>
      <w:r w:rsidR="002E10B6">
        <w:rPr>
          <w:rFonts w:ascii="Times New Roman" w:eastAsia="SimSun" w:hAnsi="Times New Roman" w:cs="Times New Roman"/>
          <w:i/>
          <w:iCs/>
          <w:sz w:val="24"/>
          <w:vertAlign w:val="subscript"/>
        </w:rPr>
        <w:t>1</w:t>
      </w:r>
      <w:r w:rsidR="002E10B6">
        <w:rPr>
          <w:rFonts w:ascii="Times New Roman" w:eastAsia="SimSun" w:hAnsi="Times New Roman" w:cs="Times New Roman" w:hint="eastAsia"/>
          <w:sz w:val="24"/>
        </w:rPr>
        <w:t>，即重点关注图形为自我图形的不匹配反应时</w:t>
      </w:r>
      <w:r w:rsidR="002E10B6" w:rsidRPr="00660DE7">
        <w:rPr>
          <w:rFonts w:ascii="Times New Roman" w:eastAsia="SimSun" w:hAnsi="Times New Roman" w:cs="Times New Roman"/>
          <w:sz w:val="24"/>
        </w:rPr>
        <w:t>（</w:t>
      </w:r>
      <w:r w:rsidR="002E10B6" w:rsidRPr="00660DE7">
        <w:rPr>
          <w:rFonts w:ascii="Times New Roman" w:eastAsia="SimSun" w:hAnsi="Times New Roman" w:cs="Times New Roman"/>
          <w:i/>
          <w:iCs/>
          <w:sz w:val="24"/>
        </w:rPr>
        <w:t xml:space="preserve">M </w:t>
      </w:r>
      <w:r w:rsidR="002E10B6" w:rsidRPr="00660DE7">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 xml:space="preserve">957.402 </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 xml:space="preserve"> 82</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2</w:t>
      </w:r>
      <w:r w:rsidR="002E10B6" w:rsidRPr="00660DE7">
        <w:rPr>
          <w:rFonts w:ascii="Times New Roman" w:eastAsia="SimSun" w:hAnsi="Times New Roman" w:cs="Times New Roman"/>
          <w:sz w:val="24"/>
        </w:rPr>
        <w:t>）</w:t>
      </w:r>
      <w:r w:rsidR="002E10B6">
        <w:rPr>
          <w:rFonts w:ascii="Times New Roman" w:eastAsia="SimSun" w:hAnsi="Times New Roman" w:cs="Times New Roman" w:hint="eastAsia"/>
          <w:sz w:val="24"/>
        </w:rPr>
        <w:t>与重点关注图形为生人图形的不匹配反应时（</w:t>
      </w:r>
      <w:r w:rsidR="002E10B6" w:rsidRPr="00660DE7">
        <w:rPr>
          <w:rFonts w:ascii="Times New Roman" w:eastAsia="SimSun" w:hAnsi="Times New Roman" w:cs="Times New Roman"/>
          <w:i/>
          <w:iCs/>
          <w:sz w:val="24"/>
        </w:rPr>
        <w:t xml:space="preserve">M </w:t>
      </w:r>
      <w:r w:rsidR="002E10B6" w:rsidRPr="00660DE7">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 xml:space="preserve">935.528 </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 xml:space="preserve"> 90</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5</w:t>
      </w:r>
      <w:r w:rsidR="002E10B6">
        <w:rPr>
          <w:rFonts w:ascii="Times New Roman" w:eastAsia="SimSun" w:hAnsi="Times New Roman" w:cs="Times New Roman" w:hint="eastAsia"/>
          <w:sz w:val="24"/>
        </w:rPr>
        <w:t>）存在差异。</w:t>
      </w:r>
    </w:p>
    <w:p w14:paraId="262D7E28" w14:textId="71761B15" w:rsidR="00386BDC" w:rsidRDefault="00737E7E" w:rsidP="002B2286">
      <w:pPr>
        <w:spacing w:line="400" w:lineRule="exact"/>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对于任务目标与图形类型的二阶交互作用：</w:t>
      </w:r>
      <w:r w:rsidR="00A27B25">
        <w:rPr>
          <w:rFonts w:ascii="Times New Roman" w:eastAsia="SimSun" w:hAnsi="Times New Roman" w:cs="Times New Roman" w:hint="eastAsia"/>
          <w:sz w:val="24"/>
        </w:rPr>
        <w:t>当重点关注图形为自我图形时，自我图形与朋友图形的贝叶斯配对样本</w:t>
      </w:r>
      <w:r w:rsidR="00A27B25" w:rsidRPr="00D35C70">
        <w:rPr>
          <w:rFonts w:ascii="Times New Roman" w:eastAsia="SimSun" w:hAnsi="Times New Roman" w:cs="Times New Roman"/>
          <w:i/>
          <w:iCs/>
          <w:sz w:val="24"/>
        </w:rPr>
        <w:t>t</w:t>
      </w:r>
      <w:r w:rsidR="00A27B25">
        <w:rPr>
          <w:rFonts w:ascii="SimSun" w:eastAsia="SimSun" w:hAnsi="SimSun" w:cs="Times New Roman" w:hint="eastAsia"/>
          <w:sz w:val="24"/>
        </w:rPr>
        <w:t>检验的</w:t>
      </w:r>
      <w:r w:rsidR="00A27B25" w:rsidRPr="00F147F2">
        <w:rPr>
          <w:rFonts w:ascii="Times New Roman" w:eastAsia="SimSun" w:hAnsi="Times New Roman" w:cs="Times New Roman"/>
          <w:i/>
          <w:iCs/>
          <w:sz w:val="24"/>
        </w:rPr>
        <w:t>BF</w:t>
      </w:r>
      <w:r w:rsidR="00A27B25">
        <w:rPr>
          <w:rFonts w:ascii="Times New Roman" w:eastAsia="SimSun" w:hAnsi="Times New Roman" w:cs="Times New Roman"/>
          <w:i/>
          <w:iCs/>
          <w:sz w:val="24"/>
          <w:vertAlign w:val="subscript"/>
        </w:rPr>
        <w:t>1</w:t>
      </w:r>
      <w:r w:rsidR="00A27B25" w:rsidRPr="00F147F2">
        <w:rPr>
          <w:rFonts w:ascii="Times New Roman" w:eastAsia="SimSun" w:hAnsi="Times New Roman" w:cs="Times New Roman"/>
          <w:i/>
          <w:iCs/>
          <w:sz w:val="24"/>
          <w:vertAlign w:val="subscript"/>
        </w:rPr>
        <w:t>0</w:t>
      </w:r>
      <w:r w:rsidR="00A27B25" w:rsidRPr="00F147F2">
        <w:rPr>
          <w:rFonts w:ascii="Times New Roman" w:eastAsia="SimSun" w:hAnsi="Times New Roman" w:cs="Times New Roman"/>
          <w:i/>
          <w:iCs/>
          <w:sz w:val="24"/>
        </w:rPr>
        <w:t xml:space="preserve"> </w:t>
      </w:r>
      <w:r w:rsidR="00A27B25" w:rsidRPr="00F147F2">
        <w:rPr>
          <w:rFonts w:ascii="Times New Roman" w:eastAsia="SimSun" w:hAnsi="Times New Roman" w:cs="Times New Roman"/>
          <w:sz w:val="24"/>
        </w:rPr>
        <w:t>=</w:t>
      </w:r>
      <w:r w:rsidR="00BA4CA9">
        <w:rPr>
          <w:rFonts w:ascii="Times New Roman" w:eastAsia="SimSun" w:hAnsi="Times New Roman" w:cs="Times New Roman"/>
          <w:sz w:val="24"/>
        </w:rPr>
        <w:t xml:space="preserve"> </w:t>
      </w:r>
      <w:r w:rsidR="00A27B25">
        <w:rPr>
          <w:rFonts w:ascii="Times New Roman" w:eastAsia="SimSun" w:hAnsi="Times New Roman" w:cs="Times New Roman"/>
          <w:sz w:val="24"/>
        </w:rPr>
        <w:t>33.892</w:t>
      </w:r>
      <w:r w:rsidR="00A27B25">
        <w:rPr>
          <w:rFonts w:ascii="Times New Roman" w:eastAsia="SimSun" w:hAnsi="Times New Roman" w:cs="Times New Roman" w:hint="eastAsia"/>
          <w:sz w:val="24"/>
        </w:rPr>
        <w:t>，说明有非常强的证据支持</w:t>
      </w:r>
      <w:r w:rsidR="00A1480D">
        <w:rPr>
          <w:rFonts w:ascii="Times New Roman" w:eastAsia="SimSun" w:hAnsi="Times New Roman" w:cs="Times New Roman" w:hint="eastAsia"/>
          <w:sz w:val="24"/>
        </w:rPr>
        <w:t>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w:t>
      </w:r>
      <w:r w:rsidR="00BA4CA9">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862.8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90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908.1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2</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有差异；自我图形与生人图形的贝叶斯配对样本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B5B08">
        <w:rPr>
          <w:rFonts w:ascii="Times New Roman" w:eastAsia="SimSun" w:hAnsi="Times New Roman" w:cs="Times New Roman"/>
          <w:sz w:val="24"/>
        </w:rPr>
        <w:t xml:space="preserve"> </w:t>
      </w:r>
      <w:r w:rsidR="00A1480D">
        <w:rPr>
          <w:rFonts w:ascii="Times New Roman" w:eastAsia="SimSun" w:hAnsi="Times New Roman" w:cs="Times New Roman"/>
          <w:sz w:val="24"/>
        </w:rPr>
        <w:t>1.035</w:t>
      </w:r>
      <w:r w:rsidR="00A1480D">
        <w:rPr>
          <w:rFonts w:ascii="Times New Roman" w:eastAsia="SimSun" w:hAnsi="Times New Roman" w:cs="Times New Roman" w:hint="eastAsia"/>
          <w:sz w:val="24"/>
        </w:rPr>
        <w:t>，说明有较弱的证据支持被试对自我图形的反应时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w:t>
      </w:r>
      <w:r w:rsidR="009B6358">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862.8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90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883</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9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6</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有差异；朋友图形与生人图形的贝叶斯配对样本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3.031</w:t>
      </w:r>
      <w:r w:rsidR="00A1480D">
        <w:rPr>
          <w:rFonts w:ascii="Times New Roman" w:eastAsia="SimSun" w:hAnsi="Times New Roman" w:cs="Times New Roman" w:hint="eastAsia"/>
          <w:sz w:val="24"/>
        </w:rPr>
        <w:t>，说明有中等程度的证据支持被试对朋友图形的反应时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908.1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2</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883</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9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6</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有差异。当重点关注图形为朋友图形时，</w:t>
      </w:r>
      <w:r w:rsidR="001739C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图形与</w:t>
      </w:r>
      <w:r w:rsidR="001739C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32.387</w:t>
      </w:r>
      <w:r w:rsidR="00A1480D">
        <w:rPr>
          <w:rFonts w:ascii="Times New Roman" w:eastAsia="SimSun" w:hAnsi="Times New Roman" w:cs="Times New Roman" w:hint="eastAsia"/>
          <w:sz w:val="24"/>
        </w:rPr>
        <w:t>，说明有非常强的证据支持被试对</w:t>
      </w:r>
      <w:r w:rsidR="001739C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855.0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72</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9</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w:t>
      </w:r>
      <w:r w:rsidR="001739C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907.5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79</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1</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有差异；朋友图形与生人图形的贝叶斯配对样本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73.930</w:t>
      </w:r>
      <w:r w:rsidR="00A1480D">
        <w:rPr>
          <w:rFonts w:ascii="Times New Roman" w:eastAsia="SimSun" w:hAnsi="Times New Roman" w:cs="Times New Roman" w:hint="eastAsia"/>
          <w:sz w:val="24"/>
        </w:rPr>
        <w:t>，说明有非常强的证据支持被试对朋友图形的反应时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855.0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72</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9</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899.5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有差异；自我图形与生人图形的贝叶斯配对样本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0.269</w:t>
      </w:r>
      <w:r w:rsidR="00A1480D">
        <w:rPr>
          <w:rFonts w:ascii="Times New Roman" w:eastAsia="SimSun" w:hAnsi="Times New Roman" w:cs="Times New Roman" w:hint="eastAsia"/>
          <w:sz w:val="24"/>
        </w:rPr>
        <w:t>，说明有中等程度的证据支持被试对自我图形的反应时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907.5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79</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1</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899.5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没有差异。当重点关注图形为生人图形时，生人图形与自我图形的贝叶斯配对样本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56.688</w:t>
      </w:r>
      <w:r w:rsidR="00A1480D">
        <w:rPr>
          <w:rFonts w:ascii="Times New Roman" w:eastAsia="SimSun" w:hAnsi="Times New Roman" w:cs="Times New Roman" w:hint="eastAsia"/>
          <w:sz w:val="24"/>
        </w:rPr>
        <w:t>，说明有非常强的证据支持被试对生人图形的反应时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849.3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94</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与对自我图形的反应时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906.1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82</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有差异；生人图形与朋友图形的贝叶斯配对样本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32.325</w:t>
      </w:r>
      <w:r w:rsidR="00A1480D">
        <w:rPr>
          <w:rFonts w:ascii="Times New Roman" w:eastAsia="SimSun" w:hAnsi="Times New Roman" w:cs="Times New Roman" w:hint="eastAsia"/>
          <w:sz w:val="24"/>
        </w:rPr>
        <w:t>，说明有非常强的证据支持被试对生人图形的反应时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849.3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94</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与对朋友图形的反应时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903.6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w:t>
      </w:r>
      <w:r w:rsidR="0018744E">
        <w:rPr>
          <w:rFonts w:ascii="Times New Roman" w:eastAsia="SimSun" w:hAnsi="Times New Roman" w:cs="Times New Roman"/>
          <w:sz w:val="24"/>
        </w:rPr>
        <w:t>83</w:t>
      </w:r>
      <w:r w:rsidR="00EA28B9" w:rsidRPr="00660DE7">
        <w:rPr>
          <w:rFonts w:ascii="Times New Roman" w:eastAsia="SimSun" w:hAnsi="Times New Roman" w:cs="Times New Roman"/>
          <w:sz w:val="24"/>
        </w:rPr>
        <w:t>.</w:t>
      </w:r>
      <w:r w:rsidR="0018744E">
        <w:rPr>
          <w:rFonts w:ascii="Times New Roman" w:eastAsia="SimSun" w:hAnsi="Times New Roman" w:cs="Times New Roman"/>
          <w:sz w:val="24"/>
        </w:rPr>
        <w:t>4</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有差异；自我图形与朋友图形的贝叶斯配对样本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0.231</w:t>
      </w:r>
      <w:r w:rsidR="00A1480D">
        <w:rPr>
          <w:rFonts w:ascii="Times New Roman" w:eastAsia="SimSun" w:hAnsi="Times New Roman" w:cs="Times New Roman" w:hint="eastAsia"/>
          <w:sz w:val="24"/>
        </w:rPr>
        <w:t>，说明有中等程度的证据支持被试对</w:t>
      </w:r>
      <w:r w:rsidR="0079262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图形的反应时</w:t>
      </w:r>
      <w:r w:rsidR="0018744E" w:rsidRPr="00660DE7">
        <w:rPr>
          <w:rFonts w:ascii="Times New Roman" w:eastAsia="SimSun" w:hAnsi="Times New Roman" w:cs="Times New Roman"/>
          <w:sz w:val="24"/>
        </w:rPr>
        <w:t>（</w:t>
      </w:r>
      <w:r w:rsidR="0018744E" w:rsidRPr="00660DE7">
        <w:rPr>
          <w:rFonts w:ascii="Times New Roman" w:eastAsia="SimSun" w:hAnsi="Times New Roman" w:cs="Times New Roman"/>
          <w:i/>
          <w:iCs/>
          <w:sz w:val="24"/>
        </w:rPr>
        <w:t xml:space="preserve">M </w:t>
      </w:r>
      <w:r w:rsidR="0018744E" w:rsidRPr="00660DE7">
        <w:rPr>
          <w:rFonts w:ascii="Times New Roman" w:eastAsia="SimSun" w:hAnsi="Times New Roman" w:cs="Times New Roman"/>
          <w:sz w:val="24"/>
        </w:rPr>
        <w:t xml:space="preserve">= </w:t>
      </w:r>
      <w:r w:rsidR="0018744E">
        <w:rPr>
          <w:rFonts w:ascii="Times New Roman" w:eastAsia="SimSun" w:hAnsi="Times New Roman" w:cs="Times New Roman"/>
          <w:sz w:val="24"/>
        </w:rPr>
        <w:t xml:space="preserve">906.1 </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 xml:space="preserve"> 82</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9</w:t>
      </w:r>
      <w:r w:rsidR="0018744E"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w:t>
      </w:r>
      <w:r w:rsidR="0079262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图形的反应时</w:t>
      </w:r>
      <w:r w:rsidR="0018744E" w:rsidRPr="00660DE7">
        <w:rPr>
          <w:rFonts w:ascii="Times New Roman" w:eastAsia="SimSun" w:hAnsi="Times New Roman" w:cs="Times New Roman"/>
          <w:sz w:val="24"/>
        </w:rPr>
        <w:t>（</w:t>
      </w:r>
      <w:r w:rsidR="0018744E" w:rsidRPr="00660DE7">
        <w:rPr>
          <w:rFonts w:ascii="Times New Roman" w:eastAsia="SimSun" w:hAnsi="Times New Roman" w:cs="Times New Roman"/>
          <w:i/>
          <w:iCs/>
          <w:sz w:val="24"/>
        </w:rPr>
        <w:t xml:space="preserve">M </w:t>
      </w:r>
      <w:r w:rsidR="0018744E" w:rsidRPr="00660DE7">
        <w:rPr>
          <w:rFonts w:ascii="Times New Roman" w:eastAsia="SimSun" w:hAnsi="Times New Roman" w:cs="Times New Roman"/>
          <w:sz w:val="24"/>
        </w:rPr>
        <w:t xml:space="preserve">= </w:t>
      </w:r>
      <w:r w:rsidR="0018744E">
        <w:rPr>
          <w:rFonts w:ascii="Times New Roman" w:eastAsia="SimSun" w:hAnsi="Times New Roman" w:cs="Times New Roman"/>
          <w:sz w:val="24"/>
        </w:rPr>
        <w:t xml:space="preserve">903.6 </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 xml:space="preserve"> 83</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4</w:t>
      </w:r>
      <w:r w:rsidR="0018744E">
        <w:rPr>
          <w:rFonts w:ascii="Times New Roman" w:eastAsia="SimSun" w:hAnsi="Times New Roman" w:cs="Times New Roman" w:hint="eastAsia"/>
          <w:sz w:val="24"/>
        </w:rPr>
        <w:t>）</w:t>
      </w:r>
      <w:r w:rsidR="00792627">
        <w:rPr>
          <w:rFonts w:ascii="Times New Roman" w:eastAsia="SimSun" w:hAnsi="Times New Roman" w:cs="Times New Roman" w:hint="eastAsia"/>
          <w:sz w:val="24"/>
        </w:rPr>
        <w:t>没</w:t>
      </w:r>
      <w:r w:rsidR="00A1480D">
        <w:rPr>
          <w:rFonts w:ascii="Times New Roman" w:eastAsia="SimSun" w:hAnsi="Times New Roman" w:cs="Times New Roman" w:hint="eastAsia"/>
          <w:sz w:val="24"/>
        </w:rPr>
        <w:t>有差异。</w:t>
      </w:r>
    </w:p>
    <w:p w14:paraId="6CADCA8D" w14:textId="77777777" w:rsidR="00481E91" w:rsidRPr="00A1480D" w:rsidRDefault="00481E91" w:rsidP="002B2286">
      <w:pPr>
        <w:spacing w:line="400" w:lineRule="exact"/>
        <w:ind w:firstLineChars="200" w:firstLine="480"/>
        <w:rPr>
          <w:rFonts w:ascii="SimSun" w:eastAsia="SimSun" w:hAnsi="SimSun" w:cs="Times New Roman"/>
          <w:sz w:val="24"/>
        </w:rPr>
      </w:pPr>
    </w:p>
    <w:p w14:paraId="7C213DF1" w14:textId="4E670CC4" w:rsidR="007024E8" w:rsidRPr="003A784D" w:rsidRDefault="007024E8" w:rsidP="00652CEA">
      <w:pPr>
        <w:spacing w:beforeLines="50" w:before="156" w:afterLines="50" w:after="156"/>
        <w:outlineLvl w:val="2"/>
        <w:rPr>
          <w:rFonts w:ascii="SimHei" w:eastAsia="SimHei" w:hAnsi="SimHei"/>
          <w:b/>
          <w:bCs/>
          <w:sz w:val="28"/>
          <w:szCs w:val="28"/>
        </w:rPr>
      </w:pPr>
      <w:bookmarkStart w:id="145" w:name="_Toc134077561"/>
      <w:r w:rsidRPr="003A784D">
        <w:rPr>
          <w:rFonts w:ascii="Times New Roman" w:eastAsia="SimHei" w:hAnsi="Times New Roman" w:cs="Times New Roman"/>
          <w:b/>
          <w:bCs/>
          <w:sz w:val="28"/>
          <w:szCs w:val="28"/>
        </w:rPr>
        <w:t>3.2.</w:t>
      </w:r>
      <w:r w:rsidR="004D6902" w:rsidRPr="003A784D">
        <w:rPr>
          <w:rFonts w:ascii="Times New Roman" w:eastAsia="SimHei" w:hAnsi="Times New Roman" w:cs="Times New Roman"/>
          <w:b/>
          <w:bCs/>
          <w:sz w:val="28"/>
          <w:szCs w:val="28"/>
        </w:rPr>
        <w:t>2</w:t>
      </w:r>
      <w:r w:rsidRPr="003A784D">
        <w:rPr>
          <w:rFonts w:ascii="SimHei" w:eastAsia="SimHei" w:hAnsi="SimHei"/>
          <w:b/>
          <w:bCs/>
          <w:sz w:val="28"/>
          <w:szCs w:val="28"/>
        </w:rPr>
        <w:t xml:space="preserve"> </w:t>
      </w:r>
      <w:r w:rsidRPr="003A784D">
        <w:rPr>
          <w:rFonts w:ascii="SimHei" w:eastAsia="SimHei" w:hAnsi="SimHei" w:hint="eastAsia"/>
          <w:b/>
          <w:bCs/>
          <w:sz w:val="28"/>
          <w:szCs w:val="28"/>
        </w:rPr>
        <w:t>正确率结果</w:t>
      </w:r>
      <w:bookmarkEnd w:id="145"/>
    </w:p>
    <w:p w14:paraId="75675776" w14:textId="77777777" w:rsidR="004C7151" w:rsidRPr="00584072" w:rsidRDefault="004C7151" w:rsidP="004C7151">
      <w:pPr>
        <w:spacing w:line="400" w:lineRule="exact"/>
        <w:ind w:firstLine="482"/>
        <w:rPr>
          <w:rFonts w:ascii="SimSun" w:eastAsia="SimSun" w:hAnsi="SimSun"/>
          <w:sz w:val="24"/>
        </w:rPr>
      </w:pPr>
      <w:r w:rsidRPr="00584072">
        <w:rPr>
          <w:rFonts w:ascii="SimSun" w:eastAsia="SimSun" w:hAnsi="SimSun" w:hint="eastAsia"/>
          <w:sz w:val="24"/>
        </w:rPr>
        <w:t>正确率的描述性统计结果如表</w:t>
      </w:r>
      <w:r w:rsidRPr="00584072">
        <w:rPr>
          <w:rFonts w:ascii="Times New Roman" w:eastAsia="SimSun" w:hAnsi="Times New Roman" w:cs="Times New Roman"/>
          <w:sz w:val="24"/>
        </w:rPr>
        <w:t>2</w:t>
      </w:r>
      <w:r w:rsidRPr="00584072">
        <w:rPr>
          <w:rFonts w:ascii="SimSun" w:eastAsia="SimSun" w:hAnsi="SimSun" w:hint="eastAsia"/>
          <w:sz w:val="24"/>
        </w:rPr>
        <w:t>和图</w:t>
      </w:r>
      <w:r w:rsidRPr="00584072">
        <w:rPr>
          <w:rFonts w:ascii="Times New Roman" w:eastAsia="SimSun" w:hAnsi="Times New Roman" w:cs="Times New Roman"/>
          <w:sz w:val="24"/>
        </w:rPr>
        <w:t>7</w:t>
      </w:r>
      <w:r w:rsidRPr="00584072">
        <w:rPr>
          <w:rFonts w:ascii="SimSun" w:eastAsia="SimSun" w:hAnsi="SimSun" w:hint="eastAsia"/>
          <w:sz w:val="24"/>
        </w:rPr>
        <w:t>所示：三种任务目标条件下，重点关注图形在匹配情况下的正确率都最高，而在不匹配条件下的正确率都最低。匹配反应的正确率普遍高于对应的不匹配反应的正确率。</w:t>
      </w:r>
    </w:p>
    <w:p w14:paraId="1A9F896A" w14:textId="77777777" w:rsidR="004C7151" w:rsidRPr="004C7151" w:rsidRDefault="004C7151" w:rsidP="00386BDC">
      <w:pPr>
        <w:rPr>
          <w:rFonts w:ascii="SimSun" w:eastAsia="SimSun" w:hAnsi="SimSun"/>
          <w:sz w:val="24"/>
        </w:rPr>
      </w:pPr>
    </w:p>
    <w:p w14:paraId="5E6751AE" w14:textId="6D0418FA" w:rsidR="007024E8" w:rsidRDefault="00A4708F" w:rsidP="00A4708F">
      <w:pPr>
        <w:rPr>
          <w:rFonts w:ascii="SimSun" w:eastAsia="SimSun" w:hAnsi="SimSun"/>
          <w:sz w:val="24"/>
        </w:rPr>
      </w:pPr>
      <w:r>
        <w:rPr>
          <w:noProof/>
        </w:rPr>
        <w:drawing>
          <wp:inline distT="0" distB="0" distL="0" distR="0" wp14:anchorId="3B0A8C0F" wp14:editId="472A5EEA">
            <wp:extent cx="2736850" cy="21901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7779" cy="2198861"/>
                    </a:xfrm>
                    <a:prstGeom prst="rect">
                      <a:avLst/>
                    </a:prstGeom>
                  </pic:spPr>
                </pic:pic>
              </a:graphicData>
            </a:graphic>
          </wp:inline>
        </w:drawing>
      </w:r>
      <w:r w:rsidRPr="00A4708F">
        <w:rPr>
          <w:noProof/>
        </w:rPr>
        <w:t xml:space="preserve"> </w:t>
      </w:r>
      <w:r>
        <w:rPr>
          <w:noProof/>
        </w:rPr>
        <w:drawing>
          <wp:inline distT="0" distB="0" distL="0" distR="0" wp14:anchorId="513F23A2" wp14:editId="52421ABF">
            <wp:extent cx="2425700" cy="2272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5103" cy="2281475"/>
                    </a:xfrm>
                    <a:prstGeom prst="rect">
                      <a:avLst/>
                    </a:prstGeom>
                  </pic:spPr>
                </pic:pic>
              </a:graphicData>
            </a:graphic>
          </wp:inline>
        </w:drawing>
      </w:r>
    </w:p>
    <w:p w14:paraId="235703A9" w14:textId="2452655B" w:rsidR="00A4708F" w:rsidRPr="000012BD" w:rsidRDefault="00A4708F" w:rsidP="004C7151">
      <w:pPr>
        <w:spacing w:afterLines="50" w:after="156"/>
        <w:ind w:firstLineChars="200" w:firstLine="420"/>
        <w:rPr>
          <w:rFonts w:ascii="SimSun" w:eastAsia="SimSun" w:hAnsi="SimSun"/>
          <w:szCs w:val="21"/>
        </w:rPr>
      </w:pPr>
      <w:r w:rsidRPr="000012BD">
        <w:rPr>
          <w:rFonts w:ascii="Times New Roman" w:eastAsia="SimSun" w:hAnsi="Times New Roman" w:cs="Times New Roman"/>
          <w:szCs w:val="21"/>
        </w:rPr>
        <w:t>(a)</w:t>
      </w:r>
      <w:r w:rsidR="000012BD" w:rsidRPr="000012BD">
        <w:rPr>
          <w:rFonts w:ascii="Times New Roman" w:eastAsia="SimSun" w:hAnsi="Times New Roman" w:cs="Times New Roman"/>
          <w:szCs w:val="21"/>
        </w:rPr>
        <w:t xml:space="preserve"> </w:t>
      </w:r>
      <w:r w:rsidRPr="000012BD">
        <w:rPr>
          <w:rFonts w:ascii="SimSun" w:eastAsia="SimSun" w:hAnsi="SimSun" w:hint="eastAsia"/>
          <w:szCs w:val="21"/>
        </w:rPr>
        <w:t xml:space="preserve">重点关注图形为自我图形 </w:t>
      </w:r>
      <w:r w:rsidRPr="000012BD">
        <w:rPr>
          <w:rFonts w:ascii="SimSun" w:eastAsia="SimSun" w:hAnsi="SimSun"/>
          <w:szCs w:val="21"/>
        </w:rPr>
        <w:t xml:space="preserve">        </w:t>
      </w:r>
      <w:r w:rsidR="000012BD">
        <w:rPr>
          <w:rFonts w:ascii="SimSun" w:eastAsia="SimSun" w:hAnsi="SimSun"/>
          <w:szCs w:val="21"/>
        </w:rPr>
        <w:t xml:space="preserve">    </w:t>
      </w:r>
      <w:r w:rsidRPr="000012BD">
        <w:rPr>
          <w:rFonts w:ascii="SimSun" w:eastAsia="SimSun" w:hAnsi="SimSun"/>
          <w:szCs w:val="21"/>
        </w:rPr>
        <w:t xml:space="preserve">  </w:t>
      </w:r>
      <w:r w:rsidRPr="000012BD">
        <w:rPr>
          <w:rFonts w:ascii="Times New Roman" w:eastAsia="SimSun" w:hAnsi="Times New Roman" w:cs="Times New Roman"/>
          <w:szCs w:val="21"/>
        </w:rPr>
        <w:t>(b)</w:t>
      </w:r>
      <w:r w:rsidR="000012BD" w:rsidRPr="000012BD">
        <w:rPr>
          <w:rFonts w:ascii="Times New Roman" w:eastAsia="SimSun" w:hAnsi="Times New Roman" w:cs="Times New Roman"/>
          <w:szCs w:val="21"/>
        </w:rPr>
        <w:t xml:space="preserve"> </w:t>
      </w:r>
      <w:r w:rsidRPr="000012BD">
        <w:rPr>
          <w:rFonts w:ascii="SimSun" w:eastAsia="SimSun" w:hAnsi="SimSun" w:hint="eastAsia"/>
          <w:szCs w:val="21"/>
        </w:rPr>
        <w:t>重点关注图形为朋友图形</w:t>
      </w:r>
    </w:p>
    <w:p w14:paraId="50080FD9" w14:textId="600FD778" w:rsidR="00A4708F" w:rsidRDefault="00A4708F" w:rsidP="00A4708F">
      <w:pPr>
        <w:jc w:val="center"/>
        <w:rPr>
          <w:rFonts w:ascii="SimSun" w:eastAsia="SimSun" w:hAnsi="SimSun"/>
          <w:sz w:val="24"/>
        </w:rPr>
      </w:pPr>
      <w:r>
        <w:rPr>
          <w:noProof/>
        </w:rPr>
        <w:drawing>
          <wp:inline distT="0" distB="0" distL="0" distR="0" wp14:anchorId="5AC9FFDE" wp14:editId="5DB1FB9A">
            <wp:extent cx="2556215" cy="2171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0475" cy="2175319"/>
                    </a:xfrm>
                    <a:prstGeom prst="rect">
                      <a:avLst/>
                    </a:prstGeom>
                  </pic:spPr>
                </pic:pic>
              </a:graphicData>
            </a:graphic>
          </wp:inline>
        </w:drawing>
      </w:r>
    </w:p>
    <w:p w14:paraId="0C5E4F8F" w14:textId="5574FEFE" w:rsidR="00A4708F" w:rsidRPr="004C7151" w:rsidRDefault="000012BD" w:rsidP="004C7151">
      <w:pPr>
        <w:spacing w:afterLines="50" w:after="156"/>
        <w:jc w:val="center"/>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c) </w:t>
      </w:r>
      <w:r w:rsidR="00A4708F" w:rsidRPr="004C7151">
        <w:rPr>
          <w:rFonts w:ascii="SimSun" w:eastAsia="SimSun" w:hAnsi="SimSun" w:hint="eastAsia"/>
          <w:szCs w:val="21"/>
        </w:rPr>
        <w:t>重点关注图形为生人图形</w:t>
      </w:r>
    </w:p>
    <w:p w14:paraId="2336DE36" w14:textId="4243328B" w:rsidR="00A4708F" w:rsidRDefault="00A4708F" w:rsidP="009C5867">
      <w:pPr>
        <w:spacing w:afterLines="50" w:after="156"/>
        <w:jc w:val="center"/>
        <w:rPr>
          <w:rFonts w:ascii="SimSun" w:eastAsia="SimSun" w:hAnsi="SimSun"/>
          <w:sz w:val="24"/>
        </w:rPr>
      </w:pPr>
      <w:r>
        <w:rPr>
          <w:rFonts w:ascii="SimSun" w:eastAsia="SimSun" w:hAnsi="SimSun" w:hint="eastAsia"/>
          <w:sz w:val="24"/>
        </w:rPr>
        <w:t>图</w:t>
      </w:r>
      <w:r w:rsidRPr="00EB4B22">
        <w:rPr>
          <w:rFonts w:ascii="Times New Roman" w:eastAsia="SimSun" w:hAnsi="Times New Roman" w:cs="Times New Roman"/>
          <w:sz w:val="24"/>
        </w:rPr>
        <w:t>7</w:t>
      </w:r>
      <w:r>
        <w:rPr>
          <w:rFonts w:ascii="SimSun" w:eastAsia="SimSun" w:hAnsi="SimSun"/>
          <w:sz w:val="24"/>
        </w:rPr>
        <w:t xml:space="preserve"> </w:t>
      </w:r>
      <w:r>
        <w:rPr>
          <w:rFonts w:ascii="SimSun" w:eastAsia="SimSun" w:hAnsi="SimSun" w:hint="eastAsia"/>
          <w:sz w:val="24"/>
        </w:rPr>
        <w:t>实验</w:t>
      </w:r>
      <w:r w:rsidRPr="00EB4B22">
        <w:rPr>
          <w:rFonts w:ascii="Times New Roman" w:eastAsia="SimSun" w:hAnsi="Times New Roman" w:cs="Times New Roman"/>
          <w:sz w:val="24"/>
        </w:rPr>
        <w:t>2</w:t>
      </w:r>
      <w:r>
        <w:rPr>
          <w:rFonts w:ascii="SimSun" w:eastAsia="SimSun" w:hAnsi="SimSun" w:hint="eastAsia"/>
          <w:sz w:val="24"/>
        </w:rPr>
        <w:t>不同条件下的平均正确率</w:t>
      </w:r>
    </w:p>
    <w:p w14:paraId="23DFD91B" w14:textId="18064E75" w:rsidR="006B4F26" w:rsidRDefault="00584072" w:rsidP="005C0E1A">
      <w:pPr>
        <w:spacing w:line="400" w:lineRule="exact"/>
        <w:ind w:firstLine="482"/>
        <w:rPr>
          <w:rFonts w:ascii="Times New Roman" w:eastAsia="SimSun" w:hAnsi="Times New Roman" w:cs="Times New Roman"/>
          <w:sz w:val="24"/>
        </w:rPr>
      </w:pPr>
      <w:r w:rsidRPr="00584072">
        <w:rPr>
          <w:rFonts w:ascii="SimSun" w:eastAsia="SimSun" w:hAnsi="SimSun" w:hint="eastAsia"/>
          <w:sz w:val="24"/>
        </w:rPr>
        <w:t>对反应时进行贝叶斯三因素重复测量方差分析时，使用</w:t>
      </w:r>
      <w:r w:rsidRPr="00584072">
        <w:rPr>
          <w:rFonts w:ascii="Times New Roman" w:eastAsia="SimSun" w:hAnsi="Times New Roman" w:cs="Times New Roman"/>
          <w:sz w:val="24"/>
        </w:rPr>
        <w:t>JASP</w:t>
      </w:r>
      <w:r w:rsidRPr="00584072">
        <w:rPr>
          <w:rFonts w:ascii="SimSun" w:eastAsia="SimSun" w:hAnsi="SimSun" w:hint="eastAsia"/>
          <w:sz w:val="24"/>
        </w:rPr>
        <w:t>默认的先验分布将所有模型与最简单的零模型进行比较。</w:t>
      </w:r>
      <w:r w:rsidRPr="00584072">
        <w:rPr>
          <w:rFonts w:ascii="SimSun" w:eastAsia="SimSun" w:hAnsi="SimSun" w:hint="eastAsia"/>
          <w:sz w:val="24"/>
          <w:szCs w:val="24"/>
        </w:rPr>
        <w:t>首先计算图形类型、匹配情况与任务目标三个变量的最高阶交互项的效应，通过比较包含最高阶交互的模型和不包含最高阶交互的模型，得到</w:t>
      </w:r>
      <w:r w:rsidRPr="006B4F26">
        <w:rPr>
          <w:rFonts w:ascii="Times New Roman" w:eastAsia="SimSun" w:hAnsi="Times New Roman" w:cs="Times New Roman"/>
          <w:i/>
          <w:iCs/>
          <w:sz w:val="24"/>
        </w:rPr>
        <w:t>BF</w:t>
      </w:r>
      <w:r w:rsidRPr="006B4F26">
        <w:rPr>
          <w:rFonts w:ascii="Times New Roman" w:eastAsia="SimSun" w:hAnsi="Times New Roman" w:cs="Times New Roman"/>
          <w:i/>
          <w:iCs/>
          <w:sz w:val="24"/>
          <w:vertAlign w:val="subscript"/>
        </w:rPr>
        <w:t>10</w:t>
      </w:r>
      <w:r w:rsidRPr="006B4F26">
        <w:rPr>
          <w:rFonts w:ascii="Times New Roman" w:eastAsia="SimSun" w:hAnsi="Times New Roman" w:cs="Times New Roman"/>
          <w:sz w:val="24"/>
        </w:rPr>
        <w:t xml:space="preserve"> = </w:t>
      </w:r>
      <w:r w:rsidR="006B4F26" w:rsidRPr="006B4F26">
        <w:rPr>
          <w:rFonts w:ascii="Times New Roman" w:eastAsia="SimSun" w:hAnsi="Times New Roman" w:cs="Times New Roman"/>
          <w:sz w:val="24"/>
        </w:rPr>
        <w:t>2.902×10</w:t>
      </w:r>
      <w:r w:rsidR="006B4F26" w:rsidRPr="006B4F26">
        <w:rPr>
          <w:rFonts w:ascii="Times New Roman" w:eastAsia="SimSun" w:hAnsi="Times New Roman" w:cs="Times New Roman"/>
          <w:sz w:val="24"/>
          <w:vertAlign w:val="superscript"/>
        </w:rPr>
        <w:t>+20</w:t>
      </w:r>
      <w:r w:rsidRPr="00584072">
        <w:rPr>
          <w:rFonts w:ascii="SimSun" w:eastAsia="SimSun" w:hAnsi="SimSun" w:cs="Times New Roman"/>
          <w:sz w:val="24"/>
        </w:rPr>
        <w:t xml:space="preserve"> ,</w:t>
      </w:r>
      <w:r w:rsidRPr="00584072">
        <w:rPr>
          <w:rFonts w:ascii="SimSun" w:eastAsia="SimSun" w:hAnsi="SimSun" w:hint="eastAsia"/>
          <w:sz w:val="24"/>
        </w:rPr>
        <w:t xml:space="preserve"> </w:t>
      </w:r>
      <w:r w:rsidRPr="00584072">
        <w:rPr>
          <w:rFonts w:ascii="SimSun" w:eastAsia="SimSun" w:hAnsi="SimSun" w:hint="eastAsia"/>
          <w:sz w:val="24"/>
          <w:szCs w:val="24"/>
        </w:rPr>
        <w:t>根据贝叶斯因子决策标准</w:t>
      </w:r>
      <w:r w:rsidRPr="00584072">
        <w:rPr>
          <w:rFonts w:ascii="SimSun" w:eastAsia="SimSun" w:hAnsi="SimSun" w:cs="Times New Roman"/>
          <w:sz w:val="24"/>
          <w:szCs w:val="24"/>
        </w:rPr>
        <w:t>（</w:t>
      </w:r>
      <w:r w:rsidRPr="00584072">
        <w:rPr>
          <w:rFonts w:ascii="SimSun" w:eastAsia="SimSun" w:hAnsi="SimSun" w:hint="eastAsia"/>
          <w:sz w:val="24"/>
          <w:szCs w:val="24"/>
        </w:rPr>
        <w:t>胡传鹏等</w:t>
      </w:r>
      <w:r w:rsidRPr="00C078F7">
        <w:rPr>
          <w:rFonts w:ascii="Times New Roman" w:eastAsia="SimSun" w:hAnsi="Times New Roman" w:cs="Times New Roman"/>
          <w:sz w:val="24"/>
          <w:szCs w:val="24"/>
        </w:rPr>
        <w:t>，</w:t>
      </w:r>
      <w:r w:rsidRPr="00C078F7">
        <w:rPr>
          <w:rFonts w:ascii="Times New Roman" w:eastAsia="SimSun" w:hAnsi="Times New Roman" w:cs="Times New Roman"/>
          <w:sz w:val="24"/>
          <w:szCs w:val="24"/>
        </w:rPr>
        <w:t>2018</w:t>
      </w:r>
      <w:r w:rsidRPr="00C078F7">
        <w:rPr>
          <w:rFonts w:ascii="Times New Roman" w:eastAsia="SimSun" w:hAnsi="Times New Roman" w:cs="Times New Roman"/>
          <w:sz w:val="24"/>
          <w:szCs w:val="24"/>
        </w:rPr>
        <w:t>）</w:t>
      </w:r>
      <w:r w:rsidRPr="00584072">
        <w:rPr>
          <w:rFonts w:ascii="SimSun" w:eastAsia="SimSun" w:hAnsi="SimSun" w:hint="eastAsia"/>
          <w:sz w:val="24"/>
          <w:szCs w:val="24"/>
        </w:rPr>
        <w:t>，</w:t>
      </w:r>
      <w:r w:rsidR="006B4F26">
        <w:rPr>
          <w:rFonts w:ascii="SimSun" w:eastAsia="SimSun" w:hAnsi="SimSun" w:hint="eastAsia"/>
          <w:sz w:val="24"/>
          <w:szCs w:val="24"/>
        </w:rPr>
        <w:t>有极强的证据支持</w:t>
      </w:r>
      <w:r w:rsidR="006B4F26" w:rsidRPr="009A1E7E">
        <w:rPr>
          <w:rFonts w:ascii="Times New Roman" w:eastAsia="SimSun" w:hAnsi="Times New Roman" w:cs="Times New Roman"/>
          <w:i/>
          <w:iCs/>
          <w:sz w:val="24"/>
          <w:szCs w:val="24"/>
        </w:rPr>
        <w:t>H</w:t>
      </w:r>
      <w:r w:rsidR="006B4F26" w:rsidRPr="009A1E7E">
        <w:rPr>
          <w:rFonts w:ascii="Times New Roman" w:eastAsia="SimSun" w:hAnsi="Times New Roman" w:cs="Times New Roman"/>
          <w:i/>
          <w:iCs/>
          <w:sz w:val="24"/>
          <w:szCs w:val="24"/>
          <w:vertAlign w:val="subscript"/>
        </w:rPr>
        <w:t>1</w:t>
      </w:r>
      <w:r w:rsidR="006B4F26">
        <w:rPr>
          <w:rFonts w:ascii="Times New Roman" w:eastAsia="SimSun" w:hAnsi="Times New Roman" w:cs="Times New Roman" w:hint="eastAsia"/>
          <w:sz w:val="24"/>
          <w:szCs w:val="24"/>
        </w:rPr>
        <w:t>，即存在最高阶的交互效应。</w:t>
      </w:r>
      <w:r w:rsidR="006B4F26">
        <w:rPr>
          <w:rFonts w:ascii="SimSun" w:eastAsia="SimSun" w:hAnsi="SimSun" w:cs="Times New Roman" w:hint="eastAsia"/>
          <w:sz w:val="24"/>
        </w:rPr>
        <w:t>进一步进行</w:t>
      </w:r>
      <w:del w:id="146" w:author="Hu, C-P" w:date="2023-05-04T11:24:00Z">
        <w:r w:rsidR="0013257A" w:rsidDel="00527B8A">
          <w:rPr>
            <w:rFonts w:ascii="SimSun" w:eastAsia="SimSun" w:hAnsi="SimSun" w:cs="Times New Roman" w:hint="eastAsia"/>
            <w:sz w:val="24"/>
          </w:rPr>
          <w:delText>简单</w:delText>
        </w:r>
      </w:del>
      <w:r w:rsidR="006B4F26">
        <w:rPr>
          <w:rFonts w:ascii="SimSun" w:eastAsia="SimSun" w:hAnsi="SimSun" w:cs="Times New Roman" w:hint="eastAsia"/>
          <w:sz w:val="24"/>
        </w:rPr>
        <w:t>简单效应</w:t>
      </w:r>
      <w:r w:rsidR="0013257A">
        <w:rPr>
          <w:rFonts w:ascii="SimSun" w:eastAsia="SimSun" w:hAnsi="SimSun" w:cs="Times New Roman" w:hint="eastAsia"/>
          <w:sz w:val="24"/>
        </w:rPr>
        <w:t>检验。</w:t>
      </w:r>
      <w:r w:rsidR="00454734">
        <w:rPr>
          <w:rFonts w:ascii="SimSun" w:eastAsia="SimSun" w:hAnsi="SimSun" w:cs="Times New Roman" w:hint="eastAsia"/>
          <w:sz w:val="24"/>
        </w:rPr>
        <w:t>鉴于此时三阶交互的各条件两两对比情况过多，故此处结合图</w:t>
      </w:r>
      <w:r w:rsidR="00454734" w:rsidRPr="00454734">
        <w:rPr>
          <w:rFonts w:ascii="Times New Roman" w:eastAsia="SimSun" w:hAnsi="Times New Roman" w:cs="Times New Roman"/>
          <w:sz w:val="24"/>
        </w:rPr>
        <w:t>7</w:t>
      </w:r>
      <w:r w:rsidR="00454734">
        <w:rPr>
          <w:rFonts w:ascii="SimSun" w:eastAsia="SimSun" w:hAnsi="SimSun" w:cs="Times New Roman" w:hint="eastAsia"/>
          <w:sz w:val="24"/>
        </w:rPr>
        <w:t>选取较有解释意义的条件之间进行两两对比的贝叶斯因子配对</w:t>
      </w:r>
      <w:r w:rsidR="00454734" w:rsidRPr="00D35C70">
        <w:rPr>
          <w:rFonts w:ascii="Times New Roman" w:eastAsia="SimSun" w:hAnsi="Times New Roman" w:cs="Times New Roman"/>
          <w:i/>
          <w:iCs/>
          <w:sz w:val="24"/>
        </w:rPr>
        <w:t>t</w:t>
      </w:r>
      <w:r w:rsidR="00454734">
        <w:rPr>
          <w:rFonts w:ascii="SimSun" w:eastAsia="SimSun" w:hAnsi="SimSun" w:cs="Times New Roman" w:hint="eastAsia"/>
          <w:sz w:val="24"/>
        </w:rPr>
        <w:t>检验。</w:t>
      </w:r>
      <w:r w:rsidR="00960199">
        <w:rPr>
          <w:rFonts w:ascii="SimSun" w:eastAsia="SimSun" w:hAnsi="SimSun" w:cs="Times New Roman" w:hint="eastAsia"/>
          <w:sz w:val="24"/>
        </w:rPr>
        <w:t>当</w:t>
      </w:r>
      <w:r w:rsidR="00454734">
        <w:rPr>
          <w:rFonts w:ascii="SimSun" w:eastAsia="SimSun" w:hAnsi="SimSun" w:cs="Times New Roman" w:hint="eastAsia"/>
          <w:sz w:val="24"/>
        </w:rPr>
        <w:t>重点关注图形为自我图形</w:t>
      </w:r>
      <w:r w:rsidR="00960199">
        <w:rPr>
          <w:rFonts w:ascii="SimSun" w:eastAsia="SimSun" w:hAnsi="SimSun" w:cs="Times New Roman" w:hint="eastAsia"/>
          <w:sz w:val="24"/>
        </w:rPr>
        <w:t>时</w:t>
      </w:r>
      <w:r w:rsidR="005C0E1A">
        <w:rPr>
          <w:rFonts w:ascii="SimSun" w:eastAsia="SimSun" w:hAnsi="SimSun" w:cs="Times New Roman" w:hint="eastAsia"/>
          <w:sz w:val="24"/>
        </w:rPr>
        <w:t>：</w:t>
      </w:r>
      <w:r w:rsidR="00454734">
        <w:rPr>
          <w:rFonts w:ascii="SimSun" w:eastAsia="SimSun" w:hAnsi="SimSun" w:cs="Times New Roman" w:hint="eastAsia"/>
          <w:sz w:val="24"/>
        </w:rPr>
        <w:t>自我图形的匹配反应时与不匹配反应时的</w:t>
      </w:r>
      <w:r w:rsidR="00454734">
        <w:rPr>
          <w:rFonts w:ascii="Times New Roman" w:eastAsia="SimSun" w:hAnsi="Times New Roman" w:cs="Times New Roman" w:hint="eastAsia"/>
          <w:sz w:val="24"/>
        </w:rPr>
        <w:t>贝叶斯配对样本</w:t>
      </w:r>
      <w:r w:rsidR="00454734" w:rsidRPr="00D35C70">
        <w:rPr>
          <w:rFonts w:ascii="Times New Roman" w:eastAsia="SimSun" w:hAnsi="Times New Roman" w:cs="Times New Roman"/>
          <w:i/>
          <w:iCs/>
          <w:sz w:val="24"/>
        </w:rPr>
        <w:t>t</w:t>
      </w:r>
      <w:r w:rsidR="00454734">
        <w:rPr>
          <w:rFonts w:ascii="SimSun" w:eastAsia="SimSun" w:hAnsi="SimSun" w:cs="Times New Roman" w:hint="eastAsia"/>
          <w:sz w:val="24"/>
        </w:rPr>
        <w:t>检验的</w:t>
      </w:r>
      <w:r w:rsidR="00454734" w:rsidRPr="00F147F2">
        <w:rPr>
          <w:rFonts w:ascii="Times New Roman" w:eastAsia="SimSun" w:hAnsi="Times New Roman" w:cs="Times New Roman"/>
          <w:i/>
          <w:iCs/>
          <w:sz w:val="24"/>
        </w:rPr>
        <w:t>BF</w:t>
      </w:r>
      <w:r w:rsidR="00454734">
        <w:rPr>
          <w:rFonts w:ascii="Times New Roman" w:eastAsia="SimSun" w:hAnsi="Times New Roman" w:cs="Times New Roman"/>
          <w:i/>
          <w:iCs/>
          <w:sz w:val="24"/>
          <w:vertAlign w:val="subscript"/>
        </w:rPr>
        <w:t>1</w:t>
      </w:r>
      <w:r w:rsidR="00454734" w:rsidRPr="00F147F2">
        <w:rPr>
          <w:rFonts w:ascii="Times New Roman" w:eastAsia="SimSun" w:hAnsi="Times New Roman" w:cs="Times New Roman"/>
          <w:i/>
          <w:iCs/>
          <w:sz w:val="24"/>
          <w:vertAlign w:val="subscript"/>
        </w:rPr>
        <w:t>0</w:t>
      </w:r>
      <w:r w:rsidR="00454734" w:rsidRPr="00F147F2">
        <w:rPr>
          <w:rFonts w:ascii="Times New Roman" w:eastAsia="SimSun" w:hAnsi="Times New Roman" w:cs="Times New Roman"/>
          <w:i/>
          <w:iCs/>
          <w:sz w:val="24"/>
        </w:rPr>
        <w:t xml:space="preserve"> </w:t>
      </w:r>
      <w:r w:rsidR="00454734" w:rsidRPr="00F147F2">
        <w:rPr>
          <w:rFonts w:ascii="Times New Roman" w:eastAsia="SimSun" w:hAnsi="Times New Roman" w:cs="Times New Roman"/>
          <w:sz w:val="24"/>
        </w:rPr>
        <w:t>=</w:t>
      </w:r>
      <w:r w:rsidR="00454734">
        <w:rPr>
          <w:rFonts w:ascii="Times New Roman" w:eastAsia="SimSun" w:hAnsi="Times New Roman" w:cs="Times New Roman"/>
          <w:sz w:val="24"/>
        </w:rPr>
        <w:t>8973.446</w:t>
      </w:r>
      <w:r w:rsidR="00454734">
        <w:rPr>
          <w:rFonts w:ascii="Times New Roman" w:eastAsia="SimSun" w:hAnsi="Times New Roman" w:cs="Times New Roman" w:hint="eastAsia"/>
          <w:sz w:val="24"/>
        </w:rPr>
        <w:t>，说明有极强的证据支持</w:t>
      </w:r>
      <w:r w:rsidR="00454734" w:rsidRPr="002B2286">
        <w:rPr>
          <w:rFonts w:ascii="Times New Roman" w:eastAsia="SimSun" w:hAnsi="Times New Roman" w:cs="Times New Roman" w:hint="eastAsia"/>
          <w:i/>
          <w:iCs/>
          <w:sz w:val="24"/>
        </w:rPr>
        <w:t>H</w:t>
      </w:r>
      <w:r w:rsidR="00454734">
        <w:rPr>
          <w:rFonts w:ascii="Times New Roman" w:eastAsia="SimSun" w:hAnsi="Times New Roman" w:cs="Times New Roman"/>
          <w:i/>
          <w:iCs/>
          <w:sz w:val="24"/>
          <w:vertAlign w:val="subscript"/>
        </w:rPr>
        <w:t>1</w:t>
      </w:r>
      <w:r w:rsidR="00454734">
        <w:rPr>
          <w:rFonts w:ascii="Times New Roman" w:eastAsia="SimSun" w:hAnsi="Times New Roman" w:cs="Times New Roman" w:hint="eastAsia"/>
          <w:sz w:val="24"/>
        </w:rPr>
        <w:t>，即自我图形的匹配反应时与不匹配反应时之间存在差异。</w:t>
      </w:r>
      <w:r w:rsidR="00960199">
        <w:rPr>
          <w:rFonts w:ascii="Times New Roman" w:eastAsia="SimSun" w:hAnsi="Times New Roman" w:cs="Times New Roman" w:hint="eastAsia"/>
          <w:sz w:val="24"/>
        </w:rPr>
        <w:t>自我图形的不匹配反应时与朋友图形的贝叶斯配对样本</w:t>
      </w:r>
      <w:r w:rsidR="00960199" w:rsidRPr="00D35C70">
        <w:rPr>
          <w:rFonts w:ascii="Times New Roman" w:eastAsia="SimSun" w:hAnsi="Times New Roman" w:cs="Times New Roman"/>
          <w:i/>
          <w:iCs/>
          <w:sz w:val="24"/>
        </w:rPr>
        <w:t>t</w:t>
      </w:r>
      <w:r w:rsidR="00960199">
        <w:rPr>
          <w:rFonts w:ascii="SimSun" w:eastAsia="SimSun" w:hAnsi="SimSun" w:cs="Times New Roman" w:hint="eastAsia"/>
          <w:sz w:val="24"/>
        </w:rPr>
        <w:t>检验的</w:t>
      </w:r>
      <w:r w:rsidR="00960199" w:rsidRPr="00F147F2">
        <w:rPr>
          <w:rFonts w:ascii="Times New Roman" w:eastAsia="SimSun" w:hAnsi="Times New Roman" w:cs="Times New Roman"/>
          <w:i/>
          <w:iCs/>
          <w:sz w:val="24"/>
        </w:rPr>
        <w:t>BF</w:t>
      </w:r>
      <w:r w:rsidR="00960199">
        <w:rPr>
          <w:rFonts w:ascii="Times New Roman" w:eastAsia="SimSun" w:hAnsi="Times New Roman" w:cs="Times New Roman"/>
          <w:i/>
          <w:iCs/>
          <w:sz w:val="24"/>
          <w:vertAlign w:val="subscript"/>
        </w:rPr>
        <w:t>1</w:t>
      </w:r>
      <w:r w:rsidR="00960199" w:rsidRPr="00F147F2">
        <w:rPr>
          <w:rFonts w:ascii="Times New Roman" w:eastAsia="SimSun" w:hAnsi="Times New Roman" w:cs="Times New Roman"/>
          <w:i/>
          <w:iCs/>
          <w:sz w:val="24"/>
          <w:vertAlign w:val="subscript"/>
        </w:rPr>
        <w:t>0</w:t>
      </w:r>
      <w:r w:rsidR="00960199" w:rsidRPr="00F147F2">
        <w:rPr>
          <w:rFonts w:ascii="Times New Roman" w:eastAsia="SimSun" w:hAnsi="Times New Roman" w:cs="Times New Roman"/>
          <w:i/>
          <w:iCs/>
          <w:sz w:val="24"/>
        </w:rPr>
        <w:t xml:space="preserve"> </w:t>
      </w:r>
      <w:r w:rsidR="00960199" w:rsidRPr="00F147F2">
        <w:rPr>
          <w:rFonts w:ascii="Times New Roman" w:eastAsia="SimSun" w:hAnsi="Times New Roman" w:cs="Times New Roman"/>
          <w:sz w:val="24"/>
        </w:rPr>
        <w:t>=</w:t>
      </w:r>
      <w:r w:rsidR="00960199">
        <w:rPr>
          <w:rFonts w:ascii="Times New Roman" w:eastAsia="SimSun" w:hAnsi="Times New Roman" w:cs="Times New Roman"/>
          <w:sz w:val="24"/>
        </w:rPr>
        <w:t xml:space="preserve"> 87.490</w:t>
      </w:r>
      <w:r w:rsidR="00960199">
        <w:rPr>
          <w:rFonts w:ascii="Times New Roman" w:eastAsia="SimSun" w:hAnsi="Times New Roman" w:cs="Times New Roman" w:hint="eastAsia"/>
          <w:sz w:val="24"/>
        </w:rPr>
        <w:t>，说明有非常强的证据支持</w:t>
      </w:r>
      <w:r w:rsidR="00960199" w:rsidRPr="002B2286">
        <w:rPr>
          <w:rFonts w:ascii="Times New Roman" w:eastAsia="SimSun" w:hAnsi="Times New Roman" w:cs="Times New Roman" w:hint="eastAsia"/>
          <w:i/>
          <w:iCs/>
          <w:sz w:val="24"/>
        </w:rPr>
        <w:t>H</w:t>
      </w:r>
      <w:r w:rsidR="00960199">
        <w:rPr>
          <w:rFonts w:ascii="Times New Roman" w:eastAsia="SimSun" w:hAnsi="Times New Roman" w:cs="Times New Roman"/>
          <w:i/>
          <w:iCs/>
          <w:sz w:val="24"/>
          <w:vertAlign w:val="subscript"/>
        </w:rPr>
        <w:t>1</w:t>
      </w:r>
      <w:r w:rsidR="00960199">
        <w:rPr>
          <w:rFonts w:ascii="Times New Roman" w:eastAsia="SimSun" w:hAnsi="Times New Roman" w:cs="Times New Roman" w:hint="eastAsia"/>
          <w:sz w:val="24"/>
        </w:rPr>
        <w:t>，即自我图形的不匹配反应时与朋友图形的不匹配反应时之间存在差异。自我图形的不匹配反应时与生人图形的贝叶斯配对样本</w:t>
      </w:r>
      <w:r w:rsidR="00960199" w:rsidRPr="00D35C70">
        <w:rPr>
          <w:rFonts w:ascii="Times New Roman" w:eastAsia="SimSun" w:hAnsi="Times New Roman" w:cs="Times New Roman"/>
          <w:i/>
          <w:iCs/>
          <w:sz w:val="24"/>
        </w:rPr>
        <w:t>t</w:t>
      </w:r>
      <w:r w:rsidR="00960199">
        <w:rPr>
          <w:rFonts w:ascii="SimSun" w:eastAsia="SimSun" w:hAnsi="SimSun" w:cs="Times New Roman" w:hint="eastAsia"/>
          <w:sz w:val="24"/>
        </w:rPr>
        <w:t>检验的</w:t>
      </w:r>
      <w:r w:rsidR="00960199" w:rsidRPr="00F147F2">
        <w:rPr>
          <w:rFonts w:ascii="Times New Roman" w:eastAsia="SimSun" w:hAnsi="Times New Roman" w:cs="Times New Roman"/>
          <w:i/>
          <w:iCs/>
          <w:sz w:val="24"/>
        </w:rPr>
        <w:t>BF</w:t>
      </w:r>
      <w:r w:rsidR="00960199">
        <w:rPr>
          <w:rFonts w:ascii="Times New Roman" w:eastAsia="SimSun" w:hAnsi="Times New Roman" w:cs="Times New Roman"/>
          <w:i/>
          <w:iCs/>
          <w:sz w:val="24"/>
          <w:vertAlign w:val="subscript"/>
        </w:rPr>
        <w:t>1</w:t>
      </w:r>
      <w:r w:rsidR="00960199" w:rsidRPr="00F147F2">
        <w:rPr>
          <w:rFonts w:ascii="Times New Roman" w:eastAsia="SimSun" w:hAnsi="Times New Roman" w:cs="Times New Roman"/>
          <w:i/>
          <w:iCs/>
          <w:sz w:val="24"/>
          <w:vertAlign w:val="subscript"/>
        </w:rPr>
        <w:t>0</w:t>
      </w:r>
      <w:r w:rsidR="00960199" w:rsidRPr="00F147F2">
        <w:rPr>
          <w:rFonts w:ascii="Times New Roman" w:eastAsia="SimSun" w:hAnsi="Times New Roman" w:cs="Times New Roman"/>
          <w:i/>
          <w:iCs/>
          <w:sz w:val="24"/>
        </w:rPr>
        <w:t xml:space="preserve"> </w:t>
      </w:r>
      <w:r w:rsidR="00960199" w:rsidRPr="00F147F2">
        <w:rPr>
          <w:rFonts w:ascii="Times New Roman" w:eastAsia="SimSun" w:hAnsi="Times New Roman" w:cs="Times New Roman"/>
          <w:sz w:val="24"/>
        </w:rPr>
        <w:t>=</w:t>
      </w:r>
      <w:r w:rsidR="00960199">
        <w:rPr>
          <w:rFonts w:ascii="Times New Roman" w:eastAsia="SimSun" w:hAnsi="Times New Roman" w:cs="Times New Roman"/>
          <w:sz w:val="24"/>
        </w:rPr>
        <w:t xml:space="preserve"> 178.896</w:t>
      </w:r>
      <w:r w:rsidR="00960199">
        <w:rPr>
          <w:rFonts w:ascii="Times New Roman" w:eastAsia="SimSun" w:hAnsi="Times New Roman" w:cs="Times New Roman" w:hint="eastAsia"/>
          <w:sz w:val="24"/>
        </w:rPr>
        <w:t>，说明有非常强的证据支持</w:t>
      </w:r>
      <w:r w:rsidR="00960199" w:rsidRPr="002B2286">
        <w:rPr>
          <w:rFonts w:ascii="Times New Roman" w:eastAsia="SimSun" w:hAnsi="Times New Roman" w:cs="Times New Roman" w:hint="eastAsia"/>
          <w:i/>
          <w:iCs/>
          <w:sz w:val="24"/>
        </w:rPr>
        <w:t>H</w:t>
      </w:r>
      <w:r w:rsidR="00960199">
        <w:rPr>
          <w:rFonts w:ascii="Times New Roman" w:eastAsia="SimSun" w:hAnsi="Times New Roman" w:cs="Times New Roman"/>
          <w:i/>
          <w:iCs/>
          <w:sz w:val="24"/>
          <w:vertAlign w:val="subscript"/>
        </w:rPr>
        <w:t>1</w:t>
      </w:r>
      <w:r w:rsidR="00960199">
        <w:rPr>
          <w:rFonts w:ascii="Times New Roman" w:eastAsia="SimSun" w:hAnsi="Times New Roman" w:cs="Times New Roman" w:hint="eastAsia"/>
          <w:sz w:val="24"/>
        </w:rPr>
        <w:t>，即自我图形的不匹配反应时与生人图形的不匹配反应时之间存在差异。</w:t>
      </w:r>
      <w:r w:rsidR="00FF6D21">
        <w:rPr>
          <w:rFonts w:ascii="SimSun" w:eastAsia="SimSun" w:hAnsi="SimSun" w:cs="Times New Roman" w:hint="eastAsia"/>
          <w:sz w:val="24"/>
        </w:rPr>
        <w:t>当重点关注图形为朋友图形时</w:t>
      </w:r>
      <w:r w:rsidR="005C0E1A">
        <w:rPr>
          <w:rFonts w:ascii="SimSun" w:eastAsia="SimSun" w:hAnsi="SimSun" w:cs="Times New Roman" w:hint="eastAsia"/>
          <w:sz w:val="24"/>
        </w:rPr>
        <w:t>：</w:t>
      </w:r>
      <w:r w:rsidR="00FF6D21">
        <w:rPr>
          <w:rFonts w:ascii="SimSun" w:eastAsia="SimSun" w:hAnsi="SimSun" w:cs="Times New Roman" w:hint="eastAsia"/>
          <w:sz w:val="24"/>
        </w:rPr>
        <w:t>朋友图形的匹配反应时与不匹配反应时的</w:t>
      </w:r>
      <w:r w:rsidR="00FF6D21">
        <w:rPr>
          <w:rFonts w:ascii="Times New Roman" w:eastAsia="SimSun" w:hAnsi="Times New Roman" w:cs="Times New Roman" w:hint="eastAsia"/>
          <w:sz w:val="24"/>
        </w:rPr>
        <w:t>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35994.067</w:t>
      </w:r>
      <w:r w:rsidR="00FF6D21">
        <w:rPr>
          <w:rFonts w:ascii="Times New Roman" w:eastAsia="SimSun" w:hAnsi="Times New Roman" w:cs="Times New Roman" w:hint="eastAsia"/>
          <w:sz w:val="24"/>
        </w:rPr>
        <w:t>，说明有极强的证据支持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，即朋友图形的匹配反应时与不匹配反应时之间存在差异。朋友图形的不匹配反应时与自我图形</w:t>
      </w:r>
      <w:r w:rsidR="00B11682">
        <w:rPr>
          <w:rFonts w:ascii="Times New Roman" w:eastAsia="SimSun" w:hAnsi="Times New Roman" w:cs="Times New Roman" w:hint="eastAsia"/>
          <w:sz w:val="24"/>
        </w:rPr>
        <w:t>的不匹配反应时</w:t>
      </w:r>
      <w:r w:rsidR="00FF6D21">
        <w:rPr>
          <w:rFonts w:ascii="Times New Roman" w:eastAsia="SimSun" w:hAnsi="Times New Roman" w:cs="Times New Roman" w:hint="eastAsia"/>
          <w:sz w:val="24"/>
        </w:rPr>
        <w:t>的贝叶斯配对样本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 xml:space="preserve"> 68.388</w:t>
      </w:r>
      <w:r w:rsidR="00FF6D21">
        <w:rPr>
          <w:rFonts w:ascii="Times New Roman" w:eastAsia="SimSun" w:hAnsi="Times New Roman" w:cs="Times New Roman" w:hint="eastAsia"/>
          <w:sz w:val="24"/>
        </w:rPr>
        <w:t>，说明有非常强的证据支持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，即朋友图形的不匹配反应时与自我图形的不匹配反应时之间存在差异。朋友图形的不匹配反应时与生人图形的贝叶斯配对样本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 xml:space="preserve"> 2265.198</w:t>
      </w:r>
      <w:r w:rsidR="00FF6D21">
        <w:rPr>
          <w:rFonts w:ascii="Times New Roman" w:eastAsia="SimSun" w:hAnsi="Times New Roman" w:cs="Times New Roman" w:hint="eastAsia"/>
          <w:sz w:val="24"/>
        </w:rPr>
        <w:t>，说明有非常强的证据支持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，即朋友图形的不匹配反应时与生人图形的不匹配反应时之间存在差异。</w:t>
      </w:r>
      <w:r w:rsidR="005C0E1A">
        <w:rPr>
          <w:rFonts w:ascii="Times New Roman" w:eastAsia="SimSun" w:hAnsi="Times New Roman" w:cs="Times New Roman" w:hint="eastAsia"/>
          <w:sz w:val="24"/>
        </w:rPr>
        <w:t>当重点关注图形为生人时：</w:t>
      </w:r>
      <w:r w:rsidR="005C0E1A">
        <w:rPr>
          <w:rFonts w:ascii="SimSun" w:eastAsia="SimSun" w:hAnsi="SimSun" w:cs="Times New Roman" w:hint="eastAsia"/>
          <w:sz w:val="24"/>
        </w:rPr>
        <w:t>生人图形的匹配反应时与不匹配反应时的</w:t>
      </w:r>
      <w:r w:rsidR="005C0E1A">
        <w:rPr>
          <w:rFonts w:ascii="Times New Roman" w:eastAsia="SimSun" w:hAnsi="Times New Roman" w:cs="Times New Roman" w:hint="eastAsia"/>
          <w:sz w:val="24"/>
        </w:rPr>
        <w:t>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259.713</w:t>
      </w:r>
      <w:r w:rsidR="005C0E1A">
        <w:rPr>
          <w:rFonts w:ascii="Times New Roman" w:eastAsia="SimSun" w:hAnsi="Times New Roman" w:cs="Times New Roman" w:hint="eastAsia"/>
          <w:sz w:val="24"/>
        </w:rPr>
        <w:t>，说明有极强的证据支持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，即生人图形的匹配反应时与不匹配反应时之间存在差异。生人图形的匹配反应时与朋友图形的匹配反应时的贝叶斯配对样本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6.</w:t>
      </w:r>
      <w:r w:rsidR="005C0E1A">
        <w:rPr>
          <w:rFonts w:ascii="Times New Roman" w:eastAsia="SimSun" w:hAnsi="Times New Roman" w:cs="Times New Roman" w:hint="eastAsia"/>
          <w:sz w:val="24"/>
        </w:rPr>
        <w:t>6</w:t>
      </w:r>
      <w:r w:rsidR="005C0E1A">
        <w:rPr>
          <w:rFonts w:ascii="Times New Roman" w:eastAsia="SimSun" w:hAnsi="Times New Roman" w:cs="Times New Roman"/>
          <w:sz w:val="24"/>
        </w:rPr>
        <w:t>68</w:t>
      </w:r>
      <w:r w:rsidR="005C0E1A">
        <w:rPr>
          <w:rFonts w:ascii="Times New Roman" w:eastAsia="SimSun" w:hAnsi="Times New Roman" w:cs="Times New Roman" w:hint="eastAsia"/>
          <w:sz w:val="24"/>
        </w:rPr>
        <w:t>，说明有中等程度的证据支持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，即被试对生人图形与朋友图形的匹配反应时之间存在差异。生人图形的匹配反应时与自我图形的匹配反应时的贝叶斯配对样本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2.385</w:t>
      </w:r>
      <w:r w:rsidR="005C0E1A">
        <w:rPr>
          <w:rFonts w:ascii="Times New Roman" w:eastAsia="SimSun" w:hAnsi="Times New Roman" w:cs="Times New Roman" w:hint="eastAsia"/>
          <w:sz w:val="24"/>
        </w:rPr>
        <w:t>，说明有较弱的证据支持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，即被试对生人图形与自我图形的匹配反应时之间存在差异。生人图形的不匹配反应时与朋友图形的贝叶斯配对样本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10.108</w:t>
      </w:r>
      <w:r w:rsidR="005C0E1A">
        <w:rPr>
          <w:rFonts w:ascii="Times New Roman" w:eastAsia="SimSun" w:hAnsi="Times New Roman" w:cs="Times New Roman" w:hint="eastAsia"/>
          <w:sz w:val="24"/>
        </w:rPr>
        <w:t>，说明有中等程度的证据支持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，即生人图形的不匹配反应时与朋友图形的不匹配反应时之间存在差异。生人图形的不匹配反应时与自我图形的贝叶斯配对样本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100.147</w:t>
      </w:r>
      <w:r w:rsidR="005C0E1A">
        <w:rPr>
          <w:rFonts w:ascii="Times New Roman" w:eastAsia="SimSun" w:hAnsi="Times New Roman" w:cs="Times New Roman" w:hint="eastAsia"/>
          <w:sz w:val="24"/>
        </w:rPr>
        <w:t>，说明有极强的证据支持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，即被试对生人图形的不匹配反应时与自我图形的不匹配反应时之间存在差异。</w:t>
      </w:r>
    </w:p>
    <w:p w14:paraId="4B51BE2D" w14:textId="77777777" w:rsidR="008B6DBF" w:rsidRDefault="008B6DBF" w:rsidP="008B6DBF">
      <w:pPr>
        <w:spacing w:line="400" w:lineRule="exact"/>
        <w:rPr>
          <w:rFonts w:ascii="Times New Roman" w:eastAsia="SimSun" w:hAnsi="Times New Roman" w:cs="Times New Roman"/>
          <w:sz w:val="24"/>
        </w:rPr>
      </w:pPr>
    </w:p>
    <w:p w14:paraId="16EEB7DB" w14:textId="77777777" w:rsidR="008B6DBF" w:rsidRDefault="008B6DBF" w:rsidP="008B6DBF">
      <w:pPr>
        <w:spacing w:line="400" w:lineRule="exact"/>
        <w:rPr>
          <w:rFonts w:ascii="Times New Roman" w:eastAsia="SimSun" w:hAnsi="Times New Roman" w:cs="Times New Roman"/>
          <w:sz w:val="24"/>
        </w:rPr>
      </w:pPr>
    </w:p>
    <w:p w14:paraId="05371B6D" w14:textId="77777777" w:rsidR="008B6DBF" w:rsidRDefault="008B6DBF" w:rsidP="008B6DBF">
      <w:pPr>
        <w:spacing w:line="400" w:lineRule="exact"/>
        <w:rPr>
          <w:rFonts w:ascii="Times New Roman" w:eastAsia="SimSun" w:hAnsi="Times New Roman" w:cs="Times New Roman"/>
          <w:sz w:val="24"/>
        </w:rPr>
      </w:pPr>
    </w:p>
    <w:p w14:paraId="30B4DC1C" w14:textId="77777777" w:rsidR="008B6DBF" w:rsidRDefault="008B6DBF" w:rsidP="008B6DBF">
      <w:pPr>
        <w:spacing w:line="400" w:lineRule="exact"/>
        <w:rPr>
          <w:rFonts w:ascii="Times New Roman" w:eastAsia="SimSun" w:hAnsi="Times New Roman" w:cs="Times New Roman"/>
          <w:sz w:val="24"/>
        </w:rPr>
      </w:pPr>
    </w:p>
    <w:p w14:paraId="5E3FF61C" w14:textId="77777777" w:rsidR="008B6DBF" w:rsidRDefault="008B6DBF" w:rsidP="008B6DBF">
      <w:pPr>
        <w:spacing w:line="400" w:lineRule="exact"/>
        <w:rPr>
          <w:rFonts w:ascii="Times New Roman" w:eastAsia="SimSun" w:hAnsi="Times New Roman" w:cs="Times New Roman"/>
          <w:sz w:val="24"/>
        </w:rPr>
      </w:pPr>
    </w:p>
    <w:p w14:paraId="3B1C03EB" w14:textId="77777777" w:rsidR="008B6DBF" w:rsidRDefault="008B6DBF" w:rsidP="008B6DBF">
      <w:pPr>
        <w:spacing w:line="400" w:lineRule="exact"/>
        <w:rPr>
          <w:rFonts w:ascii="Times New Roman" w:eastAsia="SimSun" w:hAnsi="Times New Roman" w:cs="Times New Roman"/>
          <w:sz w:val="24"/>
        </w:rPr>
      </w:pPr>
    </w:p>
    <w:p w14:paraId="03B8BECB" w14:textId="77777777" w:rsidR="00151D03" w:rsidRDefault="00151D03" w:rsidP="008B6DBF">
      <w:pPr>
        <w:spacing w:line="400" w:lineRule="exact"/>
        <w:rPr>
          <w:rFonts w:ascii="Times New Roman" w:eastAsia="SimSun" w:hAnsi="Times New Roman" w:cs="Times New Roman"/>
          <w:sz w:val="24"/>
        </w:rPr>
      </w:pPr>
    </w:p>
    <w:p w14:paraId="2501301C" w14:textId="77777777" w:rsidR="00930496" w:rsidRPr="005C0E1A" w:rsidRDefault="00930496" w:rsidP="008B6DBF">
      <w:pPr>
        <w:spacing w:line="400" w:lineRule="exact"/>
        <w:rPr>
          <w:rFonts w:ascii="Times New Roman" w:eastAsia="SimSun" w:hAnsi="Times New Roman" w:cs="Times New Roman"/>
          <w:sz w:val="24"/>
        </w:rPr>
      </w:pPr>
    </w:p>
    <w:p w14:paraId="15FE82DF" w14:textId="13574097" w:rsidR="007024E8" w:rsidRPr="003A784D" w:rsidRDefault="00876B8C" w:rsidP="00652CEA">
      <w:pPr>
        <w:spacing w:beforeLines="50" w:before="156" w:afterLines="50" w:after="156"/>
        <w:jc w:val="center"/>
        <w:outlineLvl w:val="0"/>
        <w:rPr>
          <w:rFonts w:ascii="SimHei" w:eastAsia="SimHei" w:hAnsi="SimHei"/>
          <w:b/>
          <w:bCs/>
          <w:sz w:val="32"/>
          <w:szCs w:val="32"/>
        </w:rPr>
      </w:pPr>
      <w:bookmarkStart w:id="147" w:name="_Toc134077562"/>
      <w:r w:rsidRPr="003A784D">
        <w:rPr>
          <w:rFonts w:ascii="SimHei" w:eastAsia="SimHei" w:hAnsi="SimHei" w:hint="eastAsia"/>
          <w:b/>
          <w:bCs/>
          <w:sz w:val="32"/>
          <w:szCs w:val="32"/>
        </w:rPr>
        <w:t>第4章 讨论</w:t>
      </w:r>
      <w:bookmarkEnd w:id="147"/>
    </w:p>
    <w:p w14:paraId="4C480A4B" w14:textId="77777777" w:rsidR="00856684" w:rsidRDefault="008B6DBF" w:rsidP="00F44F70">
      <w:pPr>
        <w:spacing w:line="400" w:lineRule="exact"/>
        <w:ind w:firstLineChars="200" w:firstLine="480"/>
        <w:rPr>
          <w:rFonts w:ascii="SimSun" w:eastAsia="SimSun" w:hAnsi="SimSun"/>
          <w:sz w:val="24"/>
        </w:rPr>
      </w:pPr>
      <w:r>
        <w:rPr>
          <w:rFonts w:ascii="SimSun" w:eastAsia="SimSun" w:hAnsi="SimSun" w:hint="eastAsia"/>
          <w:sz w:val="24"/>
        </w:rPr>
        <w:t>本研究</w:t>
      </w:r>
      <w:r w:rsidR="002E00C2">
        <w:rPr>
          <w:rFonts w:ascii="SimSun" w:eastAsia="SimSun" w:hAnsi="SimSun" w:hint="eastAsia"/>
          <w:sz w:val="24"/>
        </w:rPr>
        <w:t>以自我联结学习范式为基础，</w:t>
      </w:r>
      <w:r>
        <w:rPr>
          <w:rFonts w:ascii="SimSun" w:eastAsia="SimSun" w:hAnsi="SimSun" w:hint="eastAsia"/>
          <w:sz w:val="24"/>
        </w:rPr>
        <w:t>通过两个</w:t>
      </w:r>
      <w:r w:rsidR="002E00C2">
        <w:rPr>
          <w:rFonts w:ascii="SimSun" w:eastAsia="SimSun" w:hAnsi="SimSun" w:hint="eastAsia"/>
          <w:sz w:val="24"/>
        </w:rPr>
        <w:t>变式</w:t>
      </w:r>
      <w:r>
        <w:rPr>
          <w:rFonts w:ascii="SimSun" w:eastAsia="SimSun" w:hAnsi="SimSun" w:hint="eastAsia"/>
          <w:sz w:val="24"/>
        </w:rPr>
        <w:t>实验，操纵知觉匹配实验任务中</w:t>
      </w:r>
      <w:r w:rsidR="004F25E1">
        <w:rPr>
          <w:rFonts w:ascii="SimSun" w:eastAsia="SimSun" w:hAnsi="SimSun" w:hint="eastAsia"/>
          <w:sz w:val="24"/>
        </w:rPr>
        <w:t>的指导语</w:t>
      </w:r>
      <w:r>
        <w:rPr>
          <w:rFonts w:ascii="SimSun" w:eastAsia="SimSun" w:hAnsi="SimSun" w:hint="eastAsia"/>
          <w:sz w:val="24"/>
        </w:rPr>
        <w:t>，</w:t>
      </w:r>
      <w:r w:rsidR="004F25E1">
        <w:rPr>
          <w:rFonts w:ascii="SimSun" w:eastAsia="SimSun" w:hAnsi="SimSun" w:hint="eastAsia"/>
          <w:sz w:val="24"/>
        </w:rPr>
        <w:t>从而</w:t>
      </w:r>
      <w:r>
        <w:rPr>
          <w:rFonts w:ascii="SimSun" w:eastAsia="SimSun" w:hAnsi="SimSun" w:hint="eastAsia"/>
          <w:sz w:val="24"/>
        </w:rPr>
        <w:t>探索了反应优先级或任务优先性能否作为自上而下的调节机制影响</w:t>
      </w:r>
      <w:r w:rsidRPr="005613B0">
        <w:rPr>
          <w:rFonts w:ascii="SimSun" w:eastAsia="SimSun" w:hAnsi="SimSun" w:hint="eastAsia"/>
          <w:sz w:val="24"/>
        </w:rPr>
        <w:t>自我优先效应。</w:t>
      </w:r>
    </w:p>
    <w:p w14:paraId="0D928F32" w14:textId="15AE9210" w:rsidR="008B6DBF" w:rsidRPr="005613B0" w:rsidRDefault="002E00C2" w:rsidP="00F44F70">
      <w:pPr>
        <w:spacing w:line="400" w:lineRule="exact"/>
        <w:ind w:firstLineChars="200" w:firstLine="480"/>
        <w:rPr>
          <w:rFonts w:ascii="SimSun" w:eastAsia="SimSun" w:hAnsi="SimSun"/>
          <w:sz w:val="24"/>
          <w:szCs w:val="24"/>
        </w:rPr>
      </w:pPr>
      <w:r>
        <w:rPr>
          <w:rFonts w:ascii="SimSun" w:eastAsia="SimSun" w:hAnsi="SimSun" w:hint="eastAsia"/>
          <w:sz w:val="24"/>
        </w:rPr>
        <w:t>实验一在自我联结学习范式的基础上加入了判断优先级这一被试间变量。结果表明，</w:t>
      </w:r>
      <w:r w:rsidR="000219E2">
        <w:rPr>
          <w:rFonts w:ascii="SimSun" w:eastAsia="SimSun" w:hAnsi="SimSun" w:hint="eastAsia"/>
          <w:sz w:val="24"/>
        </w:rPr>
        <w:t>在不匹配反应优先的指导语要求下，被试反应时的快同效应量均缩小，缩小的快同效应量在各图形中不存在差异，即自我相关性不会对判断优先级对快同效应量大小的影响产生调控作用。自我优先性体现在对于三类社会相关程度不同的图形，被试在两种判断优先级条件下，对自我图形的快同效应量均最大。</w:t>
      </w:r>
      <w:r w:rsidR="00151D03">
        <w:rPr>
          <w:rFonts w:ascii="SimSun" w:eastAsia="SimSun" w:hAnsi="SimSun" w:hint="eastAsia"/>
          <w:sz w:val="24"/>
        </w:rPr>
        <w:t>正确率方面，在不匹配反应优先的指导语要求下，不匹配反应的正确率高于匹配反应，即快同效应发生了逆转。</w:t>
      </w:r>
      <w:r w:rsidR="00BF01D7">
        <w:rPr>
          <w:rFonts w:ascii="SimSun" w:eastAsia="SimSun" w:hAnsi="SimSun" w:hint="eastAsia"/>
          <w:sz w:val="24"/>
        </w:rPr>
        <w:t>自我优先性体现在当判断优先级从优先匹配判断变为优先不匹配判断时，相较于朋友图形与生人图形，被试对自我图形的匹配判断的正确率下降得幅度最小。</w:t>
      </w:r>
      <w:r w:rsidR="00856684">
        <w:rPr>
          <w:rFonts w:ascii="SimSun" w:eastAsia="SimSun" w:hAnsi="SimSun" w:hint="eastAsia"/>
          <w:sz w:val="24"/>
        </w:rPr>
        <w:t>而不匹配反应的正确率</w:t>
      </w:r>
      <w:r w:rsidR="00D433FD">
        <w:rPr>
          <w:rFonts w:ascii="SimSun" w:eastAsia="SimSun" w:hAnsi="SimSun" w:hint="eastAsia"/>
          <w:sz w:val="24"/>
        </w:rPr>
        <w:t>却</w:t>
      </w:r>
      <w:r w:rsidR="00856684">
        <w:rPr>
          <w:rFonts w:ascii="SimSun" w:eastAsia="SimSun" w:hAnsi="SimSun" w:hint="eastAsia"/>
          <w:sz w:val="24"/>
        </w:rPr>
        <w:t>没有体现出相应的自我优势效应。</w:t>
      </w:r>
    </w:p>
    <w:p w14:paraId="701E8A1E" w14:textId="63167954" w:rsidR="008B6DBF" w:rsidRPr="008B6DBF" w:rsidRDefault="00856684" w:rsidP="00F44F70">
      <w:pPr>
        <w:spacing w:line="400" w:lineRule="exact"/>
        <w:rPr>
          <w:rFonts w:ascii="SimSun" w:eastAsia="SimSun" w:hAnsi="SimSun"/>
          <w:sz w:val="24"/>
        </w:rPr>
      </w:pPr>
      <w:r>
        <w:rPr>
          <w:rFonts w:ascii="SimSun" w:eastAsia="SimSun" w:hAnsi="SimSun" w:hint="eastAsia"/>
          <w:sz w:val="24"/>
        </w:rPr>
        <w:t xml:space="preserve"> </w:t>
      </w:r>
      <w:r>
        <w:rPr>
          <w:rFonts w:ascii="SimSun" w:eastAsia="SimSun" w:hAnsi="SimSun"/>
          <w:sz w:val="24"/>
        </w:rPr>
        <w:t xml:space="preserve">   </w:t>
      </w:r>
      <w:r w:rsidR="00490A12">
        <w:rPr>
          <w:rFonts w:ascii="SimSun" w:eastAsia="SimSun" w:hAnsi="SimSun" w:hint="eastAsia"/>
          <w:sz w:val="24"/>
        </w:rPr>
        <w:t>实验二在自我联结学习范式的基础上加入了目标优先级这一被试间变量。通过指导语规定各</w:t>
      </w:r>
      <w:r w:rsidR="00490A12" w:rsidRPr="00490A12">
        <w:rPr>
          <w:rFonts w:ascii="Times New Roman" w:eastAsia="SimSun" w:hAnsi="Times New Roman" w:cs="Times New Roman"/>
          <w:sz w:val="24"/>
        </w:rPr>
        <w:t>block</w:t>
      </w:r>
      <w:r w:rsidR="00490A12">
        <w:rPr>
          <w:rFonts w:ascii="SimSun" w:eastAsia="SimSun" w:hAnsi="SimSun" w:hint="eastAsia"/>
          <w:sz w:val="24"/>
        </w:rPr>
        <w:t>中的重点关注图形，给经典范式中的知觉匹配任务加入了临时目标。结果表明，被试对每个</w:t>
      </w:r>
      <w:r w:rsidR="00490A12" w:rsidRPr="00362328">
        <w:rPr>
          <w:rFonts w:ascii="Times New Roman" w:eastAsia="SimSun" w:hAnsi="Times New Roman" w:cs="Times New Roman"/>
          <w:sz w:val="24"/>
        </w:rPr>
        <w:t>block</w:t>
      </w:r>
      <w:r w:rsidR="00490A12">
        <w:rPr>
          <w:rFonts w:ascii="SimSun" w:eastAsia="SimSun" w:hAnsi="SimSun" w:hint="eastAsia"/>
          <w:sz w:val="24"/>
        </w:rPr>
        <w:t>中所设定的临时目标，即重点关注图形</w:t>
      </w:r>
      <w:r w:rsidR="00362328">
        <w:rPr>
          <w:rFonts w:ascii="SimSun" w:eastAsia="SimSun" w:hAnsi="SimSun" w:hint="eastAsia"/>
          <w:sz w:val="24"/>
        </w:rPr>
        <w:t>的匹配判断反应时和不匹配判断反应时均最短，且三类图形在该现象中的变化趋势无差异，即自我优势效应并没有对此现象产生调控作用。</w:t>
      </w:r>
      <w:r w:rsidR="004C7151">
        <w:rPr>
          <w:rFonts w:ascii="SimSun" w:eastAsia="SimSun" w:hAnsi="SimSun" w:hint="eastAsia"/>
          <w:sz w:val="24"/>
        </w:rPr>
        <w:t>正确率方面，</w:t>
      </w:r>
      <w:r w:rsidR="00B11682">
        <w:rPr>
          <w:rFonts w:ascii="SimSun" w:eastAsia="SimSun" w:hAnsi="SimSun" w:hint="eastAsia"/>
          <w:sz w:val="24"/>
        </w:rPr>
        <w:t>重点关注图形与非重点关注图形间存在差异。相</w:t>
      </w:r>
      <w:r w:rsidR="004C7151">
        <w:rPr>
          <w:rFonts w:ascii="SimSun" w:eastAsia="SimSun" w:hAnsi="SimSun" w:hint="eastAsia"/>
          <w:sz w:val="24"/>
        </w:rPr>
        <w:t>较于非重点关注图形，重点关注图形</w:t>
      </w:r>
      <w:r w:rsidR="00B11682">
        <w:rPr>
          <w:rFonts w:ascii="SimSun" w:eastAsia="SimSun" w:hAnsi="SimSun" w:hint="eastAsia"/>
          <w:sz w:val="24"/>
        </w:rPr>
        <w:t>的</w:t>
      </w:r>
      <w:r w:rsidR="004C7151">
        <w:rPr>
          <w:rFonts w:ascii="SimSun" w:eastAsia="SimSun" w:hAnsi="SimSun" w:hint="eastAsia"/>
          <w:sz w:val="24"/>
        </w:rPr>
        <w:t>匹配判断正确率最高，但不匹配判断正确率最低。</w:t>
      </w:r>
      <w:r w:rsidR="00B11682">
        <w:rPr>
          <w:rFonts w:ascii="SimSun" w:eastAsia="SimSun" w:hAnsi="SimSun" w:hint="eastAsia"/>
          <w:sz w:val="24"/>
        </w:rPr>
        <w:t>而两种</w:t>
      </w:r>
      <w:r w:rsidR="004C7151">
        <w:rPr>
          <w:rFonts w:ascii="SimSun" w:eastAsia="SimSun" w:hAnsi="SimSun" w:hint="eastAsia"/>
          <w:sz w:val="24"/>
        </w:rPr>
        <w:t>非重点关注图形的</w:t>
      </w:r>
      <w:r w:rsidR="00B11682">
        <w:rPr>
          <w:rFonts w:ascii="SimSun" w:eastAsia="SimSun" w:hAnsi="SimSun" w:hint="eastAsia"/>
          <w:sz w:val="24"/>
        </w:rPr>
        <w:t>匹配和不匹配判断正确率则没有差异。</w:t>
      </w:r>
      <w:r w:rsidR="00817775">
        <w:rPr>
          <w:rFonts w:ascii="SimSun" w:eastAsia="SimSun" w:hAnsi="SimSun" w:hint="eastAsia"/>
          <w:sz w:val="24"/>
        </w:rPr>
        <w:t>从激活-抑制模型的角度考虑，</w:t>
      </w:r>
      <w:r w:rsidR="00574791">
        <w:rPr>
          <w:rFonts w:ascii="SimSun" w:eastAsia="SimSun" w:hAnsi="SimSun" w:hint="eastAsia"/>
          <w:sz w:val="24"/>
        </w:rPr>
        <w:t>这可能是因为被试看到每个</w:t>
      </w:r>
      <w:r w:rsidR="00574791" w:rsidRPr="00574791">
        <w:rPr>
          <w:rFonts w:ascii="Times New Roman" w:eastAsia="SimSun" w:hAnsi="Times New Roman" w:cs="Times New Roman"/>
          <w:sz w:val="24"/>
        </w:rPr>
        <w:t>block</w:t>
      </w:r>
      <w:r w:rsidR="00574791">
        <w:rPr>
          <w:rFonts w:ascii="SimSun" w:eastAsia="SimSun" w:hAnsi="SimSun" w:hint="eastAsia"/>
          <w:sz w:val="24"/>
        </w:rPr>
        <w:t>前的指导语后，对该</w:t>
      </w:r>
      <w:r w:rsidR="00574791" w:rsidRPr="00574791">
        <w:rPr>
          <w:rFonts w:ascii="Times New Roman" w:eastAsia="SimSun" w:hAnsi="Times New Roman" w:cs="Times New Roman"/>
          <w:sz w:val="24"/>
        </w:rPr>
        <w:t>block</w:t>
      </w:r>
      <w:r w:rsidR="00574791">
        <w:rPr>
          <w:rFonts w:ascii="SimSun" w:eastAsia="SimSun" w:hAnsi="SimSun" w:hint="eastAsia"/>
          <w:sz w:val="24"/>
        </w:rPr>
        <w:t>中需要重点关注图形的匹配判断反应偏向得到了启动，同时抑制了对该重点关注图形的不匹配判断反应</w:t>
      </w:r>
      <w:r w:rsidR="00137D5D" w:rsidRPr="00137D5D">
        <w:rPr>
          <w:rFonts w:ascii="Times New Roman" w:eastAsia="SimSun" w:hAnsi="Times New Roman" w:cs="Times New Roman"/>
          <w:sz w:val="24"/>
        </w:rPr>
        <w:fldChar w:fldCharType="begin"/>
      </w:r>
      <w:r w:rsidR="00137D5D" w:rsidRPr="00137D5D">
        <w:rPr>
          <w:rFonts w:ascii="Times New Roman" w:eastAsia="SimSun" w:hAnsi="Times New Roman" w:cs="Times New Roman"/>
          <w:sz w:val="24"/>
        </w:rPr>
        <w:instrText xml:space="preserve"> ADDIN ZOTERO_ITEM CSL_CITATION {"citationID":"QnF2Sil4","properties":{"formattedCitation":"(Band &amp; van Boxtel, 1999)","plainCitation":"(Band &amp; van Boxtel, 1999)","noteIndex":0},"citationItems":[{"id":819,"uris":["http://zotero.org/users/9280607/items/AIHRA3BX"],"itemData":{"id":819,"type":"article-journal","abstract":"What is the neurophysiological locus of inhibition when preparation for a manual response is countermanded? This paper evaluates data and models that pertain to inhibitory mechanisms operating in stop paradigms. In a model of De Jong, Coles and Logan (1995), (Strategies and mechanisms in nonselective and selective inhibitory motor control. Journal of Experimental Psychology: Human Perception and Performance, 21, 3, 498-511), a mechanism for nonselective inhibition operates peripheral to the motor cortex, while a selective mechanism operates at a central cortical level. We argue, however, that a peripheral mechanism of inhibition is incorrectly inferred from inhibition data available to date. Neurophysiological and psychophysiological data suggest that inhibitory processes always involve the cortex, and inhibitory effects are exerted upstream from the primary motor cortex. The prefrontal cortex and basal ganglia are candidate agents of response inhibition, whereas possible sites of inhibition are the thalamus and motor cortex.","container-title":"Acta Psychologica","DOI":"10.1016/s0001-6918(99)00005-0","ISSN":"0001-6918","issue":"2-3","journalAbbreviation":"Acta Psychol (Amst)","language":"eng","note":"PMID: 10344185","page":"179-211","source":"PubMed","title":"Inhibitory motor control in stop paradigms: review and reinterpretation of neural mechanisms","title-short":"Inhibitory motor control in stop paradigms","volume":"101","author":[{"family":"Band","given":"G. P."},{"family":"Boxtel","given":"G. J.","non-dropping-particle":"van"}],"issued":{"date-parts":[["1999",4]]}}}],"schema":"https://github.com/citation-style-language/schema/raw/master/csl-citation.json"} </w:instrText>
      </w:r>
      <w:r w:rsidR="00137D5D" w:rsidRPr="00137D5D">
        <w:rPr>
          <w:rFonts w:ascii="Times New Roman" w:eastAsia="SimSun" w:hAnsi="Times New Roman" w:cs="Times New Roman"/>
          <w:sz w:val="24"/>
        </w:rPr>
        <w:fldChar w:fldCharType="separate"/>
      </w:r>
      <w:r w:rsidR="00137D5D" w:rsidRPr="00137D5D">
        <w:rPr>
          <w:rFonts w:ascii="Times New Roman" w:eastAsia="SimSun" w:hAnsi="Times New Roman" w:cs="Times New Roman"/>
          <w:sz w:val="24"/>
        </w:rPr>
        <w:t>(Band &amp; van Boxtel, 1999)</w:t>
      </w:r>
      <w:r w:rsidR="00137D5D" w:rsidRPr="00137D5D">
        <w:rPr>
          <w:rFonts w:ascii="Times New Roman" w:eastAsia="SimSun" w:hAnsi="Times New Roman" w:cs="Times New Roman"/>
          <w:sz w:val="24"/>
        </w:rPr>
        <w:fldChar w:fldCharType="end"/>
      </w:r>
      <w:r w:rsidR="00574791">
        <w:rPr>
          <w:rFonts w:ascii="SimSun" w:eastAsia="SimSun" w:hAnsi="SimSun" w:hint="eastAsia"/>
          <w:sz w:val="24"/>
        </w:rPr>
        <w:t>。</w:t>
      </w:r>
    </w:p>
    <w:p w14:paraId="0E1FDE74" w14:textId="29623F5B" w:rsidR="00876B8C" w:rsidRPr="003A784D" w:rsidRDefault="00F9544B" w:rsidP="00652CEA">
      <w:pPr>
        <w:spacing w:beforeLines="50" w:before="156" w:afterLines="50" w:after="156"/>
        <w:outlineLvl w:val="1"/>
        <w:rPr>
          <w:rFonts w:ascii="Times New Roman" w:eastAsia="SimHei" w:hAnsi="Times New Roman" w:cs="Times New Roman"/>
          <w:b/>
          <w:bCs/>
          <w:sz w:val="30"/>
          <w:szCs w:val="30"/>
        </w:rPr>
      </w:pPr>
      <w:bookmarkStart w:id="148" w:name="_Toc134077563"/>
      <w:r w:rsidRPr="003A784D">
        <w:rPr>
          <w:rFonts w:ascii="Times New Roman" w:eastAsia="SimHei" w:hAnsi="Times New Roman" w:cs="Times New Roman" w:hint="eastAsia"/>
          <w:b/>
          <w:bCs/>
          <w:sz w:val="30"/>
          <w:szCs w:val="30"/>
        </w:rPr>
        <w:t>4</w:t>
      </w:r>
      <w:r w:rsidRPr="003A784D">
        <w:rPr>
          <w:rFonts w:ascii="Times New Roman" w:eastAsia="SimHei" w:hAnsi="Times New Roman" w:cs="Times New Roman"/>
          <w:b/>
          <w:bCs/>
          <w:sz w:val="30"/>
          <w:szCs w:val="30"/>
        </w:rPr>
        <w:t xml:space="preserve">.1 </w:t>
      </w:r>
      <w:r w:rsidR="004F25E1" w:rsidRPr="003A784D">
        <w:rPr>
          <w:rFonts w:ascii="Times New Roman" w:eastAsia="SimHei" w:hAnsi="Times New Roman" w:cs="Times New Roman" w:hint="eastAsia"/>
          <w:b/>
          <w:bCs/>
          <w:sz w:val="30"/>
          <w:szCs w:val="30"/>
        </w:rPr>
        <w:t>任务目标</w:t>
      </w:r>
      <w:r w:rsidRPr="003A784D">
        <w:rPr>
          <w:rFonts w:ascii="Times New Roman" w:eastAsia="SimHei" w:hAnsi="Times New Roman" w:cs="Times New Roman" w:hint="eastAsia"/>
          <w:b/>
          <w:bCs/>
          <w:sz w:val="30"/>
          <w:szCs w:val="30"/>
        </w:rPr>
        <w:t>的</w:t>
      </w:r>
      <w:ins w:id="149" w:author="Hu, C-P" w:date="2023-05-04T16:16:00Z">
        <w:r w:rsidR="00771EF1">
          <w:rPr>
            <w:rFonts w:ascii="Times New Roman" w:eastAsia="SimHei" w:hAnsi="Times New Roman" w:cs="Times New Roman" w:hint="eastAsia"/>
            <w:b/>
            <w:bCs/>
            <w:sz w:val="30"/>
            <w:szCs w:val="30"/>
          </w:rPr>
          <w:t>自上而下调节</w:t>
        </w:r>
      </w:ins>
      <w:del w:id="150" w:author="Hu, C-P" w:date="2023-05-04T16:16:00Z">
        <w:r w:rsidR="008B6DBF" w:rsidRPr="003A784D" w:rsidDel="00771EF1">
          <w:rPr>
            <w:rFonts w:ascii="Times New Roman" w:eastAsia="SimHei" w:hAnsi="Times New Roman" w:cs="Times New Roman" w:hint="eastAsia"/>
            <w:b/>
            <w:bCs/>
            <w:sz w:val="30"/>
            <w:szCs w:val="30"/>
          </w:rPr>
          <w:delText>强大</w:delText>
        </w:r>
      </w:del>
      <w:r w:rsidR="008B6DBF" w:rsidRPr="003A784D">
        <w:rPr>
          <w:rFonts w:ascii="Times New Roman" w:eastAsia="SimHei" w:hAnsi="Times New Roman" w:cs="Times New Roman" w:hint="eastAsia"/>
          <w:b/>
          <w:bCs/>
          <w:sz w:val="30"/>
          <w:szCs w:val="30"/>
        </w:rPr>
        <w:t>作用</w:t>
      </w:r>
      <w:bookmarkEnd w:id="148"/>
    </w:p>
    <w:p w14:paraId="5DAB25CF" w14:textId="1B20CCBE" w:rsidR="004F25E1" w:rsidRDefault="00FB7B99" w:rsidP="00F44F70">
      <w:pPr>
        <w:spacing w:line="400" w:lineRule="exact"/>
        <w:ind w:firstLine="480"/>
        <w:rPr>
          <w:rFonts w:ascii="SimSun" w:eastAsia="SimSun" w:hAnsi="SimSun"/>
          <w:sz w:val="24"/>
        </w:rPr>
      </w:pPr>
      <w:r>
        <w:rPr>
          <w:rFonts w:ascii="SimSun" w:eastAsia="SimSun" w:hAnsi="SimSun" w:hint="eastAsia"/>
          <w:sz w:val="24"/>
        </w:rPr>
        <w:t>实验一和实验二的结果从不同角度体现了任务目标对被试表现强有力的影响。</w:t>
      </w:r>
      <w:r w:rsidR="00EE1F32">
        <w:rPr>
          <w:rFonts w:ascii="SimSun" w:eastAsia="SimSun" w:hAnsi="SimSun" w:hint="eastAsia"/>
          <w:sz w:val="24"/>
        </w:rPr>
        <w:t>快同效应</w:t>
      </w:r>
      <w:r w:rsidR="00BB1517">
        <w:rPr>
          <w:rFonts w:ascii="SimSun" w:eastAsia="SimSun" w:hAnsi="SimSun" w:hint="eastAsia"/>
          <w:sz w:val="24"/>
        </w:rPr>
        <w:t>是一个在多种认知任务中普遍发现的稳定现象</w:t>
      </w:r>
      <w:r w:rsidR="00BD5140" w:rsidRPr="00BD5140">
        <w:rPr>
          <w:rFonts w:ascii="Times New Roman" w:eastAsia="SimSun" w:hAnsi="Times New Roman" w:cs="Times New Roman"/>
          <w:sz w:val="24"/>
        </w:rPr>
        <w:fldChar w:fldCharType="begin"/>
      </w:r>
      <w:r w:rsidR="00BD5140" w:rsidRPr="00BD5140">
        <w:rPr>
          <w:rFonts w:ascii="Times New Roman" w:eastAsia="SimSun" w:hAnsi="Times New Roman" w:cs="Times New Roman"/>
          <w:sz w:val="24"/>
        </w:rPr>
        <w:instrText xml:space="preserve"> ADDIN ZOTERO_ITEM CSL_CITATION {"citationID":"AN1Rw5UA","properties":{"formattedCitation":"(Farell, 1988, 2022)","plainCitation":"(Farell, 1988, 2022)","noteIndex":0},"citationItems":[{"id":813,"uris":["http://zotero.org/users/9280607/items/XKBC2GVD"],"itemData":{"id":813,"type":"article-journal","container-title":"Journal of Experimental Psychology: Human Perception and Performance","DOI":"10.1037/0096-1523.14.4.707","ISSN":"1939-1277, 0096-1523","issue":"4","journalAbbreviation":"Journal of Experimental Psychology: Human Perception and Performance","language":"en","page":"707-715","source":"DOI.org (Crossref)","title":"Comparison requirements and attention in identical-nonidentical stimulus discriminations.","volume":"14","author":[{"family":"Farell","given":"Bart"}],"issued":{"date-parts":[["1988"]]}}},{"id":767,"uris":["http://zotero.org/users/9280607/items/WDLWUN4H"],"itemData":{"id":767,"type":"article-journal","abstract":"Logic and common sense say that judging two stimuli as \"same\" is the converse of judging them as \"different\". Empirically, however, 'Same'-'Different' judgment data are anomalous in two major ways. The fast-'Same' effect violates the expectation that 'Same' reaction time (RT) should be predictable by extrapolating from 'Different' RT. The criterion effect violates the expectation that RTs measured when sameness is defined by a conjunction of matching attributes should predict RTs measured when sameness is defined by a disjunction of matching attributes. The two criteria are symmetrical, yet empirically they differ greatly, disjunctive judgments being by far the slower of the two. This study sought the sources of these two effects. With the aid of a cue, a selective comparison method deconfounded the contributions of stimulus encoding and comparisons to the two effects. The results were paradoxical. Each additional irrelevant (uncued) letter in a random string incremented RT for conjunctive judgments as much as an additional relevant letter did. Yet irrelevant letters were not compared and relevant letters had to be compared. These results appeared again in a second experiment that used words as stimuli. Contrary to intuition, a distinct comparison mechanism-the heart of relative judgment models-is not necessary in judgments of sameness and difference. It is shown here that encoding can carry out the comparison function without the operation of a separate comparison mechanism. Attention mediates the process by selecting from the set of stimulus alternatives, thereby partitioning the set into the 'Same' and 'Different' subsets. The fast-'Same' and criterion effects result from a structural limitation on what attention can select at any one time. With attention mediating the task, 'Same'-'Different' judgments become, in effect, the outcome of a testing of a hypothesis, bridging the distinction between absolute stimulus identification and relative judgments.","container-title":"Cognitive Psychology","DOI":"10.1016/j.cogpsych.2021.101443","ISSN":"0010-0285","journalAbbreviation":"Cogn. Psychol.","language":"English","note":"publisher-place: San Diego\npublisher: Academic Press Inc Elsevier Science\nWOS:000740432300001","page":"101443","source":"Web of Science Nextgen","title":"Hypothesis testing, attention, and 'Same'-'Different' judgments","volume":"132","author":[{"family":"Farell","given":"Bart"}],"issued":{"date-parts":[["2022",2]]}}}],"schema":"https://github.com/citation-style-language/schema/raw/master/csl-citation.json"} </w:instrText>
      </w:r>
      <w:r w:rsidR="00BD5140" w:rsidRPr="00BD5140">
        <w:rPr>
          <w:rFonts w:ascii="Times New Roman" w:eastAsia="SimSun" w:hAnsi="Times New Roman" w:cs="Times New Roman"/>
          <w:sz w:val="24"/>
        </w:rPr>
        <w:fldChar w:fldCharType="separate"/>
      </w:r>
      <w:r w:rsidR="00BD5140" w:rsidRPr="00BD5140">
        <w:rPr>
          <w:rFonts w:ascii="Times New Roman" w:eastAsia="SimSun" w:hAnsi="Times New Roman" w:cs="Times New Roman"/>
          <w:sz w:val="24"/>
        </w:rPr>
        <w:t>(Farell, 1988, 2022)</w:t>
      </w:r>
      <w:r w:rsidR="00BD5140" w:rsidRPr="00BD5140">
        <w:rPr>
          <w:rFonts w:ascii="Times New Roman" w:eastAsia="SimSun" w:hAnsi="Times New Roman" w:cs="Times New Roman"/>
          <w:sz w:val="24"/>
        </w:rPr>
        <w:fldChar w:fldCharType="end"/>
      </w:r>
      <w:r w:rsidR="00BB1517">
        <w:rPr>
          <w:rFonts w:ascii="SimSun" w:eastAsia="SimSun" w:hAnsi="SimSun" w:hint="eastAsia"/>
          <w:sz w:val="24"/>
        </w:rPr>
        <w:t>。而实验一通过提升</w:t>
      </w:r>
      <w:r w:rsidR="00EE1F32">
        <w:rPr>
          <w:rFonts w:ascii="SimSun" w:eastAsia="SimSun" w:hAnsi="SimSun" w:hint="eastAsia"/>
          <w:sz w:val="24"/>
        </w:rPr>
        <w:t>不匹配反应的优先级就可以从反应时方面</w:t>
      </w:r>
      <w:r w:rsidR="00BB1517">
        <w:rPr>
          <w:rFonts w:ascii="SimSun" w:eastAsia="SimSun" w:hAnsi="SimSun" w:hint="eastAsia"/>
          <w:sz w:val="24"/>
        </w:rPr>
        <w:t>缩小</w:t>
      </w:r>
      <w:r w:rsidR="00EE1F32">
        <w:rPr>
          <w:rFonts w:ascii="SimSun" w:eastAsia="SimSun" w:hAnsi="SimSun" w:hint="eastAsia"/>
          <w:sz w:val="24"/>
        </w:rPr>
        <w:t>快同效应的大小、从正确率方面</w:t>
      </w:r>
      <w:r w:rsidR="008B36B7">
        <w:rPr>
          <w:rFonts w:ascii="SimSun" w:eastAsia="SimSun" w:hAnsi="SimSun" w:hint="eastAsia"/>
          <w:sz w:val="24"/>
        </w:rPr>
        <w:t>扭转</w:t>
      </w:r>
      <w:r w:rsidR="00EE1F32">
        <w:rPr>
          <w:rFonts w:ascii="SimSun" w:eastAsia="SimSun" w:hAnsi="SimSun" w:hint="eastAsia"/>
          <w:sz w:val="24"/>
        </w:rPr>
        <w:t>快同效应的方向。</w:t>
      </w:r>
      <w:r w:rsidR="00BD5140">
        <w:rPr>
          <w:rFonts w:ascii="SimSun" w:eastAsia="SimSun" w:hAnsi="SimSun" w:hint="eastAsia"/>
          <w:sz w:val="24"/>
        </w:rPr>
        <w:t>实验二中被试对重点关注图形在反应时和正确率方面都表现出了与非重点关注图形的显著差异。甚至在实验二中</w:t>
      </w:r>
      <w:ins w:id="151" w:author="Hu, C-P" w:date="2023-05-04T16:17:00Z">
        <w:r w:rsidR="00771EF1">
          <w:rPr>
            <w:rFonts w:ascii="SimSun" w:eastAsia="SimSun" w:hAnsi="SimSun" w:hint="eastAsia"/>
            <w:sz w:val="24"/>
          </w:rPr>
          <w:t>的一些条件下</w:t>
        </w:r>
      </w:ins>
      <w:r w:rsidR="00BD5140">
        <w:rPr>
          <w:rFonts w:ascii="SimSun" w:eastAsia="SimSun" w:hAnsi="SimSun" w:hint="eastAsia"/>
          <w:sz w:val="24"/>
        </w:rPr>
        <w:t>没有观察到自我优势效应的产生。</w:t>
      </w:r>
      <w:r w:rsidR="00F44F70">
        <w:rPr>
          <w:rFonts w:ascii="SimSun" w:eastAsia="SimSun" w:hAnsi="SimSun" w:hint="eastAsia"/>
          <w:sz w:val="24"/>
        </w:rPr>
        <w:t>这与第一章中自我优先效应自动化加工的评述一节中所提到的自我优势效应对</w:t>
      </w:r>
      <w:r w:rsidR="00C84D18">
        <w:rPr>
          <w:rFonts w:ascii="SimSun" w:eastAsia="SimSun" w:hAnsi="SimSun" w:hint="eastAsia"/>
          <w:sz w:val="24"/>
        </w:rPr>
        <w:t>实验任务具有依赖性</w:t>
      </w:r>
      <w:r w:rsidR="00F44F70">
        <w:rPr>
          <w:rFonts w:ascii="SimSun" w:eastAsia="SimSun" w:hAnsi="SimSun" w:hint="eastAsia"/>
          <w:sz w:val="24"/>
        </w:rPr>
        <w:t>的观点相互印证。</w:t>
      </w:r>
      <w:r w:rsidR="00C84D18">
        <w:rPr>
          <w:rFonts w:ascii="SimSun" w:eastAsia="SimSun" w:hAnsi="SimSun" w:hint="eastAsia"/>
          <w:sz w:val="24"/>
        </w:rPr>
        <w:t>略有不同的是，</w:t>
      </w:r>
      <w:proofErr w:type="spellStart"/>
      <w:r w:rsidR="00C84D18" w:rsidRPr="0065587F">
        <w:rPr>
          <w:rFonts w:ascii="Times New Roman" w:eastAsia="SimSun" w:hAnsi="Times New Roman" w:cs="Times New Roman"/>
          <w:sz w:val="24"/>
          <w:szCs w:val="24"/>
        </w:rPr>
        <w:t>Caughey</w:t>
      </w:r>
      <w:proofErr w:type="spellEnd"/>
      <w:r w:rsidR="00C84D18" w:rsidRPr="0065587F">
        <w:rPr>
          <w:rFonts w:ascii="SimSun" w:eastAsia="SimSun" w:hAnsi="SimSun" w:hint="eastAsia"/>
          <w:sz w:val="24"/>
          <w:szCs w:val="24"/>
        </w:rPr>
        <w:t>等</w:t>
      </w:r>
      <w:r w:rsidR="00C84D18" w:rsidRPr="0065587F">
        <w:rPr>
          <w:rFonts w:ascii="Times New Roman" w:eastAsia="SimSun" w:hAnsi="Times New Roman" w:cs="Times New Roman"/>
          <w:sz w:val="24"/>
          <w:szCs w:val="24"/>
        </w:rPr>
        <w:fldChar w:fldCharType="begin"/>
      </w:r>
      <w:r w:rsidR="00DE17F0">
        <w:rPr>
          <w:rFonts w:ascii="Times New Roman" w:eastAsia="SimSun" w:hAnsi="Times New Roman" w:cs="Times New Roman" w:hint="eastAsia"/>
          <w:sz w:val="24"/>
          <w:szCs w:val="24"/>
        </w:rPr>
        <w:instrText xml:space="preserve"> ADDIN ZOTERO_ITEM CSL_CITATION {"citationID":"PN3hjSsN","properties":{"formattedCitation":"(Caughey\\uc0\\u31561{}, 2021)","plainCitation":"(Caughey</w:instrText>
      </w:r>
      <w:r w:rsidR="00DE17F0">
        <w:rPr>
          <w:rFonts w:ascii="Times New Roman" w:eastAsia="SimSun" w:hAnsi="Times New Roman" w:cs="Times New Roman" w:hint="eastAsia"/>
          <w:sz w:val="24"/>
          <w:szCs w:val="24"/>
        </w:rPr>
        <w:instrText>等</w:instrText>
      </w:r>
      <w:r w:rsidR="00DE17F0">
        <w:rPr>
          <w:rFonts w:ascii="Times New Roman" w:eastAsia="SimSun" w:hAnsi="Times New Roman" w:cs="Times New Roman" w:hint="eastAsia"/>
          <w:sz w:val="24"/>
          <w:szCs w:val="24"/>
        </w:rPr>
        <w:instrText>, 2021)","dontUpdate":true,"noteIndex":0},"citationItems":[{"id":586,"uris":["http://zotero.org/users/928</w:instrText>
      </w:r>
      <w:r w:rsidR="00DE17F0">
        <w:rPr>
          <w:rFonts w:ascii="Times New Roman" w:eastAsia="SimSun" w:hAnsi="Times New Roman" w:cs="Times New Roman"/>
          <w:sz w:val="24"/>
          <w:szCs w:val="24"/>
        </w:rPr>
        <w:instrText xml:space="preserve">0607/items/UKWYIDM8"],"itemData":{"id":586,"type":"article-journal","abstract":"An emerging literature has suggested that self-relevance automatically enhances stimulus processing (i.e., the self-prioritization effect). Specifically, during shape–label matching tasks, geometric shapes associated with the self are identified more rapidly than comparable stimuli paired with other targets (e.g., friend, stranger). Replicating and extending work that challenges the putative automaticity of this effect, here we hypothesized that self-relevance facilitates stimulus processing only when task sets draw attention to previously formed shape–label associations in memory. The results of a shape-classification task confirmed this prediction. Compared to shapes associated with a friend, those paired with the self were classified more rapidly when participants were required to report who the stimulus denoted (i.e., self or friend). In contrast, self-relevance failed to facilitate performance when participants judged either what the shape was (i.e., triangle or square, diamond or circle) or where it was located on the screen (i.e., above or below fixation). These findings further elucidate the conditions under which self-relevance does—and does not—influence stimulus processing.","container-title":"Psychological Research","DOI":"10.1007/s00426-019-01283-2","ISSN":"0340-0727, 1430-2772","issue":"2","journalAbbreviation":"Psychological Research","language":"en","page":"503-508","source":"DOI.org (Crossref)","title":"Self-prioritization during stimulus processing is not obligatory","volume":"85","author":[{"family":"Caughey","given":"Siobhan"},{"family":"Falbén","given":"Johanna K."},{"family":"Tsamadi","given":"Dimitra"},{"family":"Persson","given":"Linn M."},{"family":"Golubickis","given":"Marius"},{"family":"Neil Macrae","given":"C."}],"issued":{"date-parts":[["2021",3]]}}}],"schema":"https://github.com/citation-style-language/schema/raw/master/csl-citation.json"} </w:instrText>
      </w:r>
      <w:r w:rsidR="00C84D18" w:rsidRPr="0065587F">
        <w:rPr>
          <w:rFonts w:ascii="Times New Roman" w:eastAsia="SimSun" w:hAnsi="Times New Roman" w:cs="Times New Roman"/>
          <w:sz w:val="24"/>
          <w:szCs w:val="24"/>
        </w:rPr>
        <w:fldChar w:fldCharType="separate"/>
      </w:r>
      <w:r w:rsidR="00C84D18" w:rsidRPr="0065587F">
        <w:rPr>
          <w:rFonts w:ascii="Times New Roman" w:eastAsia="SimSun" w:hAnsi="Times New Roman" w:cs="Times New Roman"/>
          <w:sz w:val="24"/>
          <w:szCs w:val="24"/>
        </w:rPr>
        <w:t>(2021)</w:t>
      </w:r>
      <w:r w:rsidR="00C84D18" w:rsidRPr="0065587F">
        <w:rPr>
          <w:rFonts w:ascii="Times New Roman" w:eastAsia="SimSun" w:hAnsi="Times New Roman" w:cs="Times New Roman"/>
          <w:sz w:val="24"/>
          <w:szCs w:val="24"/>
        </w:rPr>
        <w:fldChar w:fldCharType="end"/>
      </w:r>
      <w:r w:rsidR="00C84D18" w:rsidRPr="0065587F">
        <w:rPr>
          <w:rFonts w:ascii="SimSun" w:eastAsia="SimSun" w:hAnsi="SimSun" w:hint="eastAsia"/>
          <w:sz w:val="24"/>
          <w:szCs w:val="24"/>
        </w:rPr>
        <w:t>使用</w:t>
      </w:r>
      <w:commentRangeStart w:id="152"/>
      <w:r w:rsidR="00C84D18" w:rsidRPr="0065587F">
        <w:rPr>
          <w:rFonts w:ascii="SimSun" w:eastAsia="SimSun" w:hAnsi="SimSun" w:hint="eastAsia"/>
          <w:sz w:val="24"/>
          <w:szCs w:val="24"/>
        </w:rPr>
        <w:t>图形分配任务</w:t>
      </w:r>
      <w:commentRangeEnd w:id="152"/>
      <w:r w:rsidR="00771EF1">
        <w:rPr>
          <w:rStyle w:val="CommentReference"/>
        </w:rPr>
        <w:commentReference w:id="152"/>
      </w:r>
      <w:r w:rsidR="00C84D18" w:rsidRPr="0065587F">
        <w:rPr>
          <w:rFonts w:ascii="SimSun" w:eastAsia="SimSun" w:hAnsi="SimSun" w:hint="eastAsia"/>
          <w:sz w:val="24"/>
          <w:szCs w:val="24"/>
        </w:rPr>
        <w:t>的研究结果表明，</w:t>
      </w:r>
      <w:r w:rsidR="00C84D18">
        <w:rPr>
          <w:rFonts w:ascii="SimSun" w:eastAsia="SimSun" w:hAnsi="SimSun" w:hint="eastAsia"/>
          <w:sz w:val="24"/>
          <w:szCs w:val="24"/>
        </w:rPr>
        <w:t>只有当实验任务将注意指向先前学习阶段所建立的图形-文字标签联结的记忆时，自我相关信息才会具有加工优势。而本研究中的两个实验所设置的实验任务均需要被试调用在学习阶段所习得的联结关系，但因为任务目标这一自上而下因素的引入，即使自我相关性是任务相关的，在一些条件下却没有表现出自我优势效应。</w:t>
      </w:r>
    </w:p>
    <w:p w14:paraId="02610C6A" w14:textId="1A076360" w:rsidR="004F25E1" w:rsidRDefault="00F44F70" w:rsidP="00DD42FA">
      <w:pPr>
        <w:spacing w:line="400" w:lineRule="exact"/>
        <w:ind w:firstLine="480"/>
        <w:rPr>
          <w:rFonts w:ascii="SimSun" w:eastAsia="SimSun" w:hAnsi="SimSun"/>
          <w:sz w:val="24"/>
        </w:rPr>
      </w:pPr>
      <w:r>
        <w:rPr>
          <w:rFonts w:ascii="SimSun" w:eastAsia="SimSun" w:hAnsi="SimSun" w:hint="eastAsia"/>
          <w:sz w:val="24"/>
        </w:rPr>
        <w:t>此外，</w:t>
      </w:r>
      <w:r w:rsidR="00DE17F0">
        <w:rPr>
          <w:rFonts w:ascii="SimSun" w:eastAsia="SimSun" w:hAnsi="SimSun"/>
          <w:sz w:val="24"/>
        </w:rPr>
        <w:fldChar w:fldCharType="begin"/>
      </w:r>
      <w:r w:rsidR="00DE17F0">
        <w:rPr>
          <w:rFonts w:ascii="SimSun" w:eastAsia="SimSun" w:hAnsi="SimSun"/>
          <w:sz w:val="24"/>
        </w:rPr>
        <w:instrText xml:space="preserve"> ADDIN ZOTERO_ITEM CSL_CITATION {"citationID":"w0YREP1t","properties":{"formattedCitation":"(Vogt\\uc0\\u31561{}, 2013)","plainCitation":"(Vogt等, 2013)","noteIndex":0},"citationItems":[{"id":448,"uris":["http://zotero.org/users/9280607/items/7FIE648U"],"itemData":{"id":448,"type":"article-journal","abstract":"Numerous studies have shown that attention is biased toward threatening events. More recent evidence has also found attentional biases for stimuli that are relevant to the current and temporary goals of an individual. We examined whether goal-relevant information still evokes an attentional bias when this information competes with threatening events. In three experiments, participants performed a dot probe task combined with a separate task that induced a temporary goal. The results of Experiment 1 showed that attention was oriented to goal-relevant pictures in the dot probe task when these pictures were simultaneously presented with neutral or threatening pictures. Whether goal-relevant pictures themselves were threatening or neutral did not influence the results. Experiment 2 replicated these findings in a sample of highly trait-anxious participants. Experiment 3 showed that attention was automatically deployed to stimuli relevant to a temporary goal even in the presence of stimuli that signal imminent and genuine threat (i.e., a colored patch signaling the presentation of an aversive noise). These findings further corroborate the conclusion that an individual’s current and temporary goals guide early attentional processes.","container-title":"Emotion","DOI":"10.1037/a0027204","ISSN":"1931-1516, 1528-3542","issue":"3","journalAbbreviation":"Emotion","language":"en","page":"587-598","source":"DOI.org (Crossref)","title":"Competing for attentional priority: Temporary goals versus threats.","title-short":"Competing for attentional priority","volume":"13","author":[{"family":"Vogt","given":"Julia"},{"family":"De Houwer","given":"Jan"},{"family":"Crombez","given":"Geert"},{"family":"Van Damme","given":"Stefaan"}],"issued":{"date-parts":[["2013"]]}}}],"schema":"https://github.com/citation-style-language/schema/raw/master/csl-citation.json"} </w:instrText>
      </w:r>
      <w:r w:rsidR="00DE17F0">
        <w:rPr>
          <w:rFonts w:ascii="SimSun" w:eastAsia="SimSun" w:hAnsi="SimSun"/>
          <w:sz w:val="24"/>
        </w:rPr>
        <w:fldChar w:fldCharType="separate"/>
      </w:r>
      <w:r w:rsidR="00DE17F0" w:rsidRPr="00DE17F0">
        <w:rPr>
          <w:rFonts w:ascii="Times New Roman" w:eastAsia="SimSun" w:hAnsi="Times New Roman" w:cs="Times New Roman"/>
          <w:kern w:val="0"/>
          <w:sz w:val="24"/>
          <w:szCs w:val="24"/>
        </w:rPr>
        <w:t>Vogt</w:t>
      </w:r>
      <w:r w:rsidR="00DE17F0" w:rsidRPr="00DE17F0">
        <w:rPr>
          <w:rFonts w:ascii="SimSun" w:eastAsia="SimSun" w:hAnsi="SimSun" w:cs="Times New Roman"/>
          <w:kern w:val="0"/>
          <w:sz w:val="24"/>
          <w:szCs w:val="24"/>
        </w:rPr>
        <w:t>等</w:t>
      </w:r>
      <w:r w:rsidR="00DE17F0" w:rsidRPr="00DE17F0">
        <w:rPr>
          <w:rFonts w:ascii="Times New Roman" w:eastAsia="SimSun" w:hAnsi="Times New Roman" w:cs="Times New Roman"/>
          <w:kern w:val="0"/>
          <w:sz w:val="24"/>
          <w:szCs w:val="24"/>
        </w:rPr>
        <w:t>(2013)</w:t>
      </w:r>
      <w:r w:rsidR="00DE17F0">
        <w:rPr>
          <w:rFonts w:ascii="SimSun" w:eastAsia="SimSun" w:hAnsi="SimSun"/>
          <w:sz w:val="24"/>
        </w:rPr>
        <w:fldChar w:fldCharType="end"/>
      </w:r>
      <w:r w:rsidR="00DE17F0">
        <w:rPr>
          <w:rFonts w:ascii="SimSun" w:eastAsia="SimSun" w:hAnsi="SimSun" w:hint="eastAsia"/>
          <w:sz w:val="24"/>
        </w:rPr>
        <w:t>的一项实验研究结果表明，</w:t>
      </w:r>
      <w:r w:rsidR="00B327A0">
        <w:rPr>
          <w:rFonts w:ascii="SimSun" w:eastAsia="SimSun" w:hAnsi="SimSun" w:hint="eastAsia"/>
          <w:sz w:val="24"/>
        </w:rPr>
        <w:t>当</w:t>
      </w:r>
      <w:r w:rsidR="00DE17F0">
        <w:rPr>
          <w:rFonts w:ascii="SimSun" w:eastAsia="SimSun" w:hAnsi="SimSun" w:hint="eastAsia"/>
          <w:sz w:val="24"/>
        </w:rPr>
        <w:t>临时建立的</w:t>
      </w:r>
      <w:r w:rsidR="00B327A0">
        <w:rPr>
          <w:rFonts w:ascii="SimSun" w:eastAsia="SimSun" w:hAnsi="SimSun" w:hint="eastAsia"/>
          <w:sz w:val="24"/>
        </w:rPr>
        <w:t>任务相关刺激与威胁刺激</w:t>
      </w:r>
      <w:r w:rsidR="00DE17F0">
        <w:rPr>
          <w:rFonts w:ascii="SimSun" w:eastAsia="SimSun" w:hAnsi="SimSun" w:hint="eastAsia"/>
          <w:sz w:val="24"/>
        </w:rPr>
        <w:t>同时呈现竞争注意资源时，被试会优先注意与当前目标相关的刺激。这表明在注意的自动化分配中，个体的当前目标是一个至关重要的因素</w:t>
      </w:r>
      <w:r w:rsidR="00DD42FA">
        <w:rPr>
          <w:rFonts w:ascii="SimSun" w:eastAsia="SimSun" w:hAnsi="SimSun" w:hint="eastAsia"/>
          <w:sz w:val="24"/>
        </w:rPr>
        <w:t>。</w:t>
      </w:r>
    </w:p>
    <w:p w14:paraId="396C7C6C" w14:textId="3DC7DCF3" w:rsidR="00F9544B" w:rsidRPr="003A784D" w:rsidRDefault="00F9544B" w:rsidP="00CA5C27">
      <w:pPr>
        <w:spacing w:beforeLines="50" w:before="156" w:afterLines="50" w:after="156"/>
        <w:outlineLvl w:val="1"/>
        <w:rPr>
          <w:rFonts w:ascii="Times New Roman" w:eastAsia="SimHei" w:hAnsi="Times New Roman" w:cs="Times New Roman"/>
          <w:b/>
          <w:bCs/>
          <w:sz w:val="30"/>
          <w:szCs w:val="30"/>
        </w:rPr>
      </w:pPr>
      <w:bookmarkStart w:id="153" w:name="_Toc134077564"/>
      <w:r w:rsidRPr="003A784D">
        <w:rPr>
          <w:rFonts w:ascii="Times New Roman" w:eastAsia="SimHei" w:hAnsi="Times New Roman" w:cs="Times New Roman" w:hint="eastAsia"/>
          <w:b/>
          <w:bCs/>
          <w:sz w:val="30"/>
          <w:szCs w:val="30"/>
        </w:rPr>
        <w:t>4</w:t>
      </w:r>
      <w:r w:rsidRPr="003A784D">
        <w:rPr>
          <w:rFonts w:ascii="Times New Roman" w:eastAsia="SimHei" w:hAnsi="Times New Roman" w:cs="Times New Roman"/>
          <w:b/>
          <w:bCs/>
          <w:sz w:val="30"/>
          <w:szCs w:val="30"/>
        </w:rPr>
        <w:t>.</w:t>
      </w:r>
      <w:r w:rsidR="00DD42FA" w:rsidRPr="003A784D">
        <w:rPr>
          <w:rFonts w:ascii="Times New Roman" w:eastAsia="SimHei" w:hAnsi="Times New Roman" w:cs="Times New Roman"/>
          <w:b/>
          <w:bCs/>
          <w:sz w:val="30"/>
          <w:szCs w:val="30"/>
        </w:rPr>
        <w:t>2</w:t>
      </w:r>
      <w:r w:rsidRPr="003A784D">
        <w:rPr>
          <w:rFonts w:ascii="Times New Roman" w:eastAsia="SimHei" w:hAnsi="Times New Roman" w:cs="Times New Roman"/>
          <w:b/>
          <w:bCs/>
          <w:sz w:val="30"/>
          <w:szCs w:val="30"/>
        </w:rPr>
        <w:t xml:space="preserve"> </w:t>
      </w:r>
      <w:r w:rsidRPr="003A784D">
        <w:rPr>
          <w:rFonts w:ascii="Times New Roman" w:eastAsia="SimHei" w:hAnsi="Times New Roman" w:cs="Times New Roman" w:hint="eastAsia"/>
          <w:b/>
          <w:bCs/>
          <w:sz w:val="30"/>
          <w:szCs w:val="30"/>
        </w:rPr>
        <w:t>本研究的不足与未来研究展望</w:t>
      </w:r>
      <w:bookmarkEnd w:id="153"/>
    </w:p>
    <w:p w14:paraId="03F39B5A" w14:textId="6DCD0390" w:rsidR="00E46560" w:rsidRDefault="00E46560" w:rsidP="000219E2">
      <w:pPr>
        <w:spacing w:line="400" w:lineRule="exact"/>
        <w:ind w:firstLineChars="200" w:firstLine="480"/>
        <w:rPr>
          <w:rFonts w:ascii="SimSun" w:eastAsia="SimSun" w:hAnsi="SimSun"/>
          <w:sz w:val="24"/>
        </w:rPr>
      </w:pPr>
      <w:r>
        <w:rPr>
          <w:rFonts w:ascii="SimSun" w:eastAsia="SimSun" w:hAnsi="SimSun" w:hint="eastAsia"/>
          <w:sz w:val="24"/>
        </w:rPr>
        <w:t>本研究仅使用了贝叶斯重复测量方差分析这一单一</w:t>
      </w:r>
      <w:r w:rsidR="00B519FF">
        <w:rPr>
          <w:rFonts w:ascii="SimSun" w:eastAsia="SimSun" w:hAnsi="SimSun" w:hint="eastAsia"/>
          <w:sz w:val="24"/>
        </w:rPr>
        <w:t>的</w:t>
      </w:r>
      <w:r>
        <w:rPr>
          <w:rFonts w:ascii="SimSun" w:eastAsia="SimSun" w:hAnsi="SimSun" w:hint="eastAsia"/>
          <w:sz w:val="24"/>
        </w:rPr>
        <w:t>统计手段，两个实验中记录了大量被试反应的相关信息还有待进一步挖掘。</w:t>
      </w:r>
    </w:p>
    <w:p w14:paraId="756A32FF" w14:textId="20727F41" w:rsidR="008B6DBF" w:rsidRDefault="00E46560" w:rsidP="000219E2">
      <w:pPr>
        <w:spacing w:line="400" w:lineRule="exact"/>
        <w:ind w:firstLineChars="200" w:firstLine="480"/>
        <w:rPr>
          <w:rFonts w:ascii="SimSun" w:eastAsia="SimSun" w:hAnsi="SimSun"/>
          <w:sz w:val="24"/>
        </w:rPr>
      </w:pPr>
      <w:r>
        <w:rPr>
          <w:rFonts w:ascii="SimSun" w:eastAsia="SimSun" w:hAnsi="SimSun" w:hint="eastAsia"/>
          <w:sz w:val="24"/>
        </w:rPr>
        <w:t>同时，在现有结果中也发现了一些有趣的现象。例如，</w:t>
      </w:r>
      <w:r w:rsidR="008B6DBF">
        <w:rPr>
          <w:rFonts w:ascii="SimSun" w:eastAsia="SimSun" w:hAnsi="SimSun" w:hint="eastAsia"/>
          <w:sz w:val="24"/>
        </w:rPr>
        <w:t>反应时和正确率在各条件下变化</w:t>
      </w:r>
      <w:r>
        <w:rPr>
          <w:rFonts w:ascii="SimSun" w:eastAsia="SimSun" w:hAnsi="SimSun" w:hint="eastAsia"/>
          <w:sz w:val="24"/>
        </w:rPr>
        <w:t>的</w:t>
      </w:r>
      <w:r w:rsidR="008B6DBF">
        <w:rPr>
          <w:rFonts w:ascii="SimSun" w:eastAsia="SimSun" w:hAnsi="SimSun" w:hint="eastAsia"/>
          <w:sz w:val="24"/>
        </w:rPr>
        <w:t>趋势</w:t>
      </w:r>
      <w:r>
        <w:rPr>
          <w:rFonts w:ascii="SimSun" w:eastAsia="SimSun" w:hAnsi="SimSun" w:hint="eastAsia"/>
          <w:sz w:val="24"/>
        </w:rPr>
        <w:t>发生了</w:t>
      </w:r>
      <w:r w:rsidR="008B6DBF">
        <w:rPr>
          <w:rFonts w:ascii="SimSun" w:eastAsia="SimSun" w:hAnsi="SimSun" w:hint="eastAsia"/>
          <w:sz w:val="24"/>
        </w:rPr>
        <w:t>分离。</w:t>
      </w:r>
      <w:r w:rsidR="004F25E1">
        <w:rPr>
          <w:rFonts w:ascii="SimSun" w:eastAsia="SimSun" w:hAnsi="SimSun" w:hint="eastAsia"/>
          <w:sz w:val="24"/>
        </w:rPr>
        <w:t>可以在后续通过</w:t>
      </w:r>
      <w:r w:rsidR="004F25E1" w:rsidRPr="004F25E1">
        <w:rPr>
          <w:rFonts w:ascii="Times New Roman" w:eastAsia="SimSun" w:hAnsi="Times New Roman" w:cs="Times New Roman"/>
          <w:sz w:val="24"/>
        </w:rPr>
        <w:t>HDDM</w:t>
      </w:r>
      <w:r w:rsidR="004F25E1">
        <w:rPr>
          <w:rFonts w:ascii="SimSun" w:eastAsia="SimSun" w:hAnsi="SimSun" w:hint="eastAsia"/>
          <w:sz w:val="24"/>
        </w:rPr>
        <w:t>模型</w:t>
      </w:r>
      <w:r w:rsidR="002E00C2">
        <w:rPr>
          <w:rFonts w:ascii="SimSun" w:eastAsia="SimSun" w:hAnsi="SimSun" w:hint="eastAsia"/>
          <w:sz w:val="24"/>
        </w:rPr>
        <w:t>对数据进行拟合从而开展</w:t>
      </w:r>
      <w:r w:rsidR="004F25E1">
        <w:rPr>
          <w:rFonts w:ascii="SimSun" w:eastAsia="SimSun" w:hAnsi="SimSun" w:hint="eastAsia"/>
          <w:sz w:val="24"/>
        </w:rPr>
        <w:t>更进一步的数据分析</w:t>
      </w:r>
      <w:r w:rsidR="002E00C2">
        <w:rPr>
          <w:rFonts w:ascii="SimSun" w:eastAsia="SimSun" w:hAnsi="SimSun" w:hint="eastAsia"/>
          <w:sz w:val="24"/>
        </w:rPr>
        <w:t>，深入对该</w:t>
      </w:r>
      <w:r w:rsidR="004075F2">
        <w:rPr>
          <w:rFonts w:ascii="SimSun" w:eastAsia="SimSun" w:hAnsi="SimSun" w:hint="eastAsia"/>
          <w:sz w:val="24"/>
        </w:rPr>
        <w:t>知觉</w:t>
      </w:r>
      <w:r w:rsidR="002E00C2">
        <w:rPr>
          <w:rFonts w:ascii="SimSun" w:eastAsia="SimSun" w:hAnsi="SimSun" w:hint="eastAsia"/>
          <w:sz w:val="24"/>
        </w:rPr>
        <w:t>决策过程的</w:t>
      </w:r>
      <w:r w:rsidR="000219E2">
        <w:rPr>
          <w:rFonts w:ascii="SimSun" w:eastAsia="SimSun" w:hAnsi="SimSun" w:hint="eastAsia"/>
          <w:sz w:val="24"/>
        </w:rPr>
        <w:t>认识</w:t>
      </w:r>
      <w:r w:rsidR="003A784D">
        <w:rPr>
          <w:rFonts w:ascii="SimSun" w:eastAsia="SimSun" w:hAnsi="SimSun"/>
          <w:sz w:val="24"/>
        </w:rPr>
        <w:fldChar w:fldCharType="begin"/>
      </w:r>
      <w:r w:rsidR="003A784D">
        <w:rPr>
          <w:rFonts w:ascii="SimSun" w:eastAsia="SimSun" w:hAnsi="SimSun"/>
          <w:sz w:val="24"/>
        </w:rPr>
        <w:instrText xml:space="preserve"> ADDIN ZOTERO_ITEM CSL_CITATION {"citationID":"fQ3iEJ68","properties":{"formattedCitation":"(Svensson\\uc0\\u31561{}, 2022)","plainCitation":"(Svensson等, 2022)","noteIndex":0},"citationItems":[{"id":386,"uris":["http://zotero.org/users/9280607/items/YJ2ERYLK"],"itemData":{"id":386,"type":"article-journal","abstract":"Self-relevance exerts a powerful influence on information processing. Compared to material associated with other people, personally meaningful stimuli are prioritized during decision-making. Further exploring the character of this effect, here we considered the extent to which stimulus enhancement is impacted by the frequency of self-relevant versus friend-relevant material. In a matching task, participants reported whether shape-label stimulus pairs corresponded to previously learned associations (e.g., triangle</w:instrText>
      </w:r>
      <w:r w:rsidR="003A784D">
        <w:rPr>
          <w:rFonts w:ascii="MS Gothic" w:eastAsia="MS Gothic" w:hAnsi="MS Gothic" w:cs="MS Gothic" w:hint="eastAsia"/>
          <w:sz w:val="24"/>
        </w:rPr>
        <w:instrText> </w:instrText>
      </w:r>
      <w:r w:rsidR="003A784D">
        <w:rPr>
          <w:rFonts w:ascii="SimSun" w:eastAsia="SimSun" w:hAnsi="SimSun"/>
          <w:sz w:val="24"/>
        </w:rPr>
        <w:instrText>=</w:instrText>
      </w:r>
      <w:r w:rsidR="003A784D">
        <w:rPr>
          <w:rFonts w:ascii="MS Gothic" w:eastAsia="MS Gothic" w:hAnsi="MS Gothic" w:cs="MS Gothic" w:hint="eastAsia"/>
          <w:sz w:val="24"/>
        </w:rPr>
        <w:instrText> </w:instrText>
      </w:r>
      <w:r w:rsidR="003A784D">
        <w:rPr>
          <w:rFonts w:ascii="SimSun" w:eastAsia="SimSun" w:hAnsi="SimSun"/>
          <w:sz w:val="24"/>
        </w:rPr>
        <w:instrText>self, square</w:instrText>
      </w:r>
      <w:r w:rsidR="003A784D">
        <w:rPr>
          <w:rFonts w:ascii="MS Gothic" w:eastAsia="MS Gothic" w:hAnsi="MS Gothic" w:cs="MS Gothic" w:hint="eastAsia"/>
          <w:sz w:val="24"/>
        </w:rPr>
        <w:instrText> </w:instrText>
      </w:r>
      <w:r w:rsidR="003A784D">
        <w:rPr>
          <w:rFonts w:ascii="SimSun" w:eastAsia="SimSun" w:hAnsi="SimSun"/>
          <w:sz w:val="24"/>
        </w:rPr>
        <w:instrText>=</w:instrText>
      </w:r>
      <w:r w:rsidR="003A784D">
        <w:rPr>
          <w:rFonts w:ascii="MS Gothic" w:eastAsia="MS Gothic" w:hAnsi="MS Gothic" w:cs="MS Gothic" w:hint="eastAsia"/>
          <w:sz w:val="24"/>
        </w:rPr>
        <w:instrText> </w:instrText>
      </w:r>
      <w:r w:rsidR="003A784D">
        <w:rPr>
          <w:rFonts w:ascii="SimSun" w:eastAsia="SimSun" w:hAnsi="SimSun"/>
          <w:sz w:val="24"/>
        </w:rPr>
        <w:instrText xml:space="preserve">friend). Crucially however, before the task commenced, stimulus-based expectancies were provided indicating the probability with which both self- and friend-related shapes would be encountered. The results revealed that task performance was impacted by the frequency of stimulus presentation in combination with the personal relevance of the items. When self- and friend-related shapes appeared with equal frequencies, a self-prioritization effect emerged (Expt. 1). Additionally, in both confirmatory (Expt. 2) and dis-confirmatory (Expt. 3) task contexts, stimuli that were encountered frequently (vs. infrequently) were prioritized, an effect that was most pronounced for self-relevant (vs. friend-relevant) items. Further computational analyses indicated that, in each of the reported experiments, differences in performance were underpinned by variation in the rate of information uptake, with evidence extracted more rapidly from self-relevant compared to friend-relevant stimuli. These findings advance our understanding of the emergence and origin of stimulus-prioritization effects during decisional processing.","container-title":"Psychological Research","DOI":"10.1007/s00426-021-01562-x","ISSN":"0340-0727, 1430-2772","issue":"4","journalAbbreviation":"Psychological Research","language":"en","page":"1145-1164","source":"DOI.org (Crossref)","title":"More or less of me and you: self-relevance augments the effects of item probability on stimulus prioritization","title-short":"More or less of me and you","volume":"86","author":[{"family":"Svensson","given":"Saga L."},{"family":"Golubickis","given":"Marius"},{"family":"Maclean","given":"Hollie"},{"family":"Falbén","given":"Johanna K."},{"family":"Persson","given":"Linn M."},{"family":"Tsamadi","given":"Dimitra"},{"family":"Caughey","given":"Siobhan"},{"family":"Sahraie","given":"Arash"},{"family":"Macrae","given":"C. Neil"}],"issued":{"date-parts":[["2022",6]]}}}],"schema":"https://github.com/citation-style-language/schema/raw/master/csl-citation.json"} </w:instrText>
      </w:r>
      <w:r w:rsidR="003A784D">
        <w:rPr>
          <w:rFonts w:ascii="SimSun" w:eastAsia="SimSun" w:hAnsi="SimSun"/>
          <w:sz w:val="24"/>
        </w:rPr>
        <w:fldChar w:fldCharType="separate"/>
      </w:r>
      <w:r w:rsidR="003A784D" w:rsidRPr="003A784D">
        <w:rPr>
          <w:rFonts w:ascii="Times New Roman" w:eastAsia="SimSun" w:hAnsi="Times New Roman" w:cs="Times New Roman"/>
          <w:kern w:val="0"/>
          <w:sz w:val="24"/>
          <w:szCs w:val="24"/>
        </w:rPr>
        <w:t>(Svensson</w:t>
      </w:r>
      <w:r w:rsidR="003A784D" w:rsidRPr="003A784D">
        <w:rPr>
          <w:rFonts w:ascii="SimSun" w:eastAsia="SimSun" w:hAnsi="SimSun" w:cs="Times New Roman"/>
          <w:kern w:val="0"/>
          <w:sz w:val="24"/>
          <w:szCs w:val="24"/>
        </w:rPr>
        <w:t>等</w:t>
      </w:r>
      <w:r w:rsidR="003A784D" w:rsidRPr="003A784D">
        <w:rPr>
          <w:rFonts w:ascii="Times New Roman" w:eastAsia="SimSun" w:hAnsi="Times New Roman" w:cs="Times New Roman"/>
          <w:kern w:val="0"/>
          <w:sz w:val="24"/>
          <w:szCs w:val="24"/>
        </w:rPr>
        <w:t>, 2022)</w:t>
      </w:r>
      <w:r w:rsidR="003A784D">
        <w:rPr>
          <w:rFonts w:ascii="SimSun" w:eastAsia="SimSun" w:hAnsi="SimSun"/>
          <w:sz w:val="24"/>
        </w:rPr>
        <w:fldChar w:fldCharType="end"/>
      </w:r>
      <w:r w:rsidR="004F25E1">
        <w:rPr>
          <w:rFonts w:ascii="SimSun" w:eastAsia="SimSun" w:hAnsi="SimSun" w:hint="eastAsia"/>
          <w:sz w:val="24"/>
        </w:rPr>
        <w:t>。</w:t>
      </w:r>
    </w:p>
    <w:p w14:paraId="5BDE187E" w14:textId="77777777" w:rsidR="004F25E1" w:rsidRDefault="004F25E1" w:rsidP="007024E8">
      <w:pPr>
        <w:spacing w:line="400" w:lineRule="exact"/>
        <w:rPr>
          <w:rFonts w:ascii="SimSun" w:eastAsia="SimSun" w:hAnsi="SimSun"/>
          <w:sz w:val="24"/>
        </w:rPr>
      </w:pPr>
    </w:p>
    <w:p w14:paraId="79193288" w14:textId="77777777" w:rsidR="00E46560" w:rsidRDefault="00E46560" w:rsidP="007024E8">
      <w:pPr>
        <w:spacing w:line="400" w:lineRule="exact"/>
        <w:rPr>
          <w:rFonts w:ascii="SimSun" w:eastAsia="SimSun" w:hAnsi="SimSun"/>
          <w:sz w:val="24"/>
        </w:rPr>
      </w:pPr>
    </w:p>
    <w:p w14:paraId="6898E331" w14:textId="77777777" w:rsidR="00E46560" w:rsidRDefault="00E46560" w:rsidP="007024E8">
      <w:pPr>
        <w:spacing w:line="400" w:lineRule="exact"/>
        <w:rPr>
          <w:rFonts w:ascii="SimSun" w:eastAsia="SimSun" w:hAnsi="SimSun"/>
          <w:sz w:val="24"/>
        </w:rPr>
      </w:pPr>
    </w:p>
    <w:p w14:paraId="4F6AB5D7" w14:textId="77777777" w:rsidR="00E46560" w:rsidRDefault="00E46560" w:rsidP="007024E8">
      <w:pPr>
        <w:spacing w:line="400" w:lineRule="exact"/>
        <w:rPr>
          <w:rFonts w:ascii="SimSun" w:eastAsia="SimSun" w:hAnsi="SimSun"/>
          <w:sz w:val="24"/>
        </w:rPr>
      </w:pPr>
    </w:p>
    <w:p w14:paraId="5BA15B81" w14:textId="77777777" w:rsidR="00E46560" w:rsidRDefault="00E46560" w:rsidP="007024E8">
      <w:pPr>
        <w:spacing w:line="400" w:lineRule="exact"/>
        <w:rPr>
          <w:rFonts w:ascii="SimSun" w:eastAsia="SimSun" w:hAnsi="SimSun"/>
          <w:sz w:val="24"/>
        </w:rPr>
      </w:pPr>
    </w:p>
    <w:p w14:paraId="33A5D2E6" w14:textId="77777777" w:rsidR="00E46560" w:rsidRDefault="00E46560" w:rsidP="007024E8">
      <w:pPr>
        <w:spacing w:line="400" w:lineRule="exact"/>
        <w:rPr>
          <w:rFonts w:ascii="SimSun" w:eastAsia="SimSun" w:hAnsi="SimSun"/>
          <w:sz w:val="24"/>
        </w:rPr>
      </w:pPr>
    </w:p>
    <w:p w14:paraId="28ADE1F1" w14:textId="77777777" w:rsidR="00E46560" w:rsidRDefault="00E46560" w:rsidP="007024E8">
      <w:pPr>
        <w:spacing w:line="400" w:lineRule="exact"/>
        <w:rPr>
          <w:rFonts w:ascii="SimSun" w:eastAsia="SimSun" w:hAnsi="SimSun"/>
          <w:sz w:val="24"/>
        </w:rPr>
      </w:pPr>
    </w:p>
    <w:p w14:paraId="6E187EAC" w14:textId="77777777" w:rsidR="00E46560" w:rsidRDefault="00E46560" w:rsidP="007024E8">
      <w:pPr>
        <w:spacing w:line="400" w:lineRule="exact"/>
        <w:rPr>
          <w:rFonts w:ascii="SimSun" w:eastAsia="SimSun" w:hAnsi="SimSun"/>
          <w:sz w:val="24"/>
        </w:rPr>
      </w:pPr>
    </w:p>
    <w:p w14:paraId="3F192DC2" w14:textId="77777777" w:rsidR="00E46560" w:rsidRDefault="00E46560" w:rsidP="007024E8">
      <w:pPr>
        <w:spacing w:line="400" w:lineRule="exact"/>
        <w:rPr>
          <w:rFonts w:ascii="SimSun" w:eastAsia="SimSun" w:hAnsi="SimSun"/>
          <w:sz w:val="24"/>
        </w:rPr>
      </w:pPr>
    </w:p>
    <w:p w14:paraId="654232A4" w14:textId="77777777" w:rsidR="00E46560" w:rsidRDefault="00E46560" w:rsidP="007024E8">
      <w:pPr>
        <w:spacing w:line="400" w:lineRule="exact"/>
        <w:rPr>
          <w:rFonts w:ascii="SimSun" w:eastAsia="SimSun" w:hAnsi="SimSun"/>
          <w:sz w:val="24"/>
        </w:rPr>
      </w:pPr>
    </w:p>
    <w:p w14:paraId="361F7A84" w14:textId="77777777" w:rsidR="00E46560" w:rsidRDefault="00E46560" w:rsidP="007024E8">
      <w:pPr>
        <w:spacing w:line="400" w:lineRule="exact"/>
        <w:rPr>
          <w:rFonts w:ascii="SimSun" w:eastAsia="SimSun" w:hAnsi="SimSun"/>
          <w:sz w:val="24"/>
        </w:rPr>
      </w:pPr>
    </w:p>
    <w:p w14:paraId="0D0B4312" w14:textId="77777777" w:rsidR="00E46560" w:rsidRDefault="00E46560" w:rsidP="007024E8">
      <w:pPr>
        <w:spacing w:line="400" w:lineRule="exact"/>
        <w:rPr>
          <w:rFonts w:ascii="SimSun" w:eastAsia="SimSun" w:hAnsi="SimSun"/>
          <w:sz w:val="24"/>
        </w:rPr>
      </w:pPr>
    </w:p>
    <w:p w14:paraId="46AD3661" w14:textId="77777777" w:rsidR="00E46560" w:rsidRDefault="00E46560" w:rsidP="007024E8">
      <w:pPr>
        <w:spacing w:line="400" w:lineRule="exact"/>
        <w:rPr>
          <w:rFonts w:ascii="SimSun" w:eastAsia="SimSun" w:hAnsi="SimSun"/>
          <w:sz w:val="24"/>
        </w:rPr>
      </w:pPr>
    </w:p>
    <w:p w14:paraId="2F301B51" w14:textId="77777777" w:rsidR="00E46560" w:rsidRDefault="00E46560" w:rsidP="007024E8">
      <w:pPr>
        <w:spacing w:line="400" w:lineRule="exact"/>
        <w:rPr>
          <w:rFonts w:ascii="SimSun" w:eastAsia="SimSun" w:hAnsi="SimSun"/>
          <w:sz w:val="24"/>
        </w:rPr>
      </w:pPr>
    </w:p>
    <w:p w14:paraId="5BAFBDEE" w14:textId="77777777" w:rsidR="00E46560" w:rsidRDefault="00E46560" w:rsidP="007024E8">
      <w:pPr>
        <w:spacing w:line="400" w:lineRule="exact"/>
        <w:rPr>
          <w:rFonts w:ascii="SimSun" w:eastAsia="SimSun" w:hAnsi="SimSun"/>
          <w:sz w:val="24"/>
        </w:rPr>
      </w:pPr>
    </w:p>
    <w:p w14:paraId="6EF9E773" w14:textId="77777777" w:rsidR="00E46560" w:rsidRDefault="00E46560" w:rsidP="007024E8">
      <w:pPr>
        <w:spacing w:line="400" w:lineRule="exact"/>
        <w:rPr>
          <w:rFonts w:ascii="SimSun" w:eastAsia="SimSun" w:hAnsi="SimSun"/>
          <w:sz w:val="24"/>
        </w:rPr>
      </w:pPr>
    </w:p>
    <w:p w14:paraId="6CDF487F" w14:textId="77777777" w:rsidR="00E46560" w:rsidRDefault="00E46560" w:rsidP="007024E8">
      <w:pPr>
        <w:spacing w:line="400" w:lineRule="exact"/>
        <w:rPr>
          <w:rFonts w:ascii="SimSun" w:eastAsia="SimSun" w:hAnsi="SimSun"/>
          <w:sz w:val="24"/>
        </w:rPr>
      </w:pPr>
    </w:p>
    <w:p w14:paraId="56303F04" w14:textId="77777777" w:rsidR="00137D5D" w:rsidRPr="00AE50D1" w:rsidRDefault="00137D5D" w:rsidP="007024E8">
      <w:pPr>
        <w:spacing w:line="400" w:lineRule="exact"/>
        <w:rPr>
          <w:rFonts w:ascii="SimSun" w:eastAsia="SimSun" w:hAnsi="SimSun"/>
          <w:sz w:val="24"/>
        </w:rPr>
      </w:pPr>
    </w:p>
    <w:p w14:paraId="2B5DB69B" w14:textId="13771E9D" w:rsidR="00876B8C" w:rsidRPr="006D2E97" w:rsidRDefault="00876B8C" w:rsidP="00CA5C27">
      <w:pPr>
        <w:spacing w:beforeLines="50" w:before="156" w:afterLines="50" w:after="156" w:line="400" w:lineRule="exact"/>
        <w:jc w:val="center"/>
        <w:outlineLvl w:val="0"/>
        <w:rPr>
          <w:rFonts w:ascii="SimHei" w:eastAsia="SimHei" w:hAnsi="SimHei"/>
          <w:b/>
          <w:bCs/>
          <w:sz w:val="32"/>
          <w:szCs w:val="32"/>
        </w:rPr>
      </w:pPr>
      <w:bookmarkStart w:id="154" w:name="_Toc134077565"/>
      <w:r w:rsidRPr="006D2E97">
        <w:rPr>
          <w:rFonts w:ascii="SimHei" w:eastAsia="SimHei" w:hAnsi="SimHei" w:hint="eastAsia"/>
          <w:b/>
          <w:bCs/>
          <w:sz w:val="32"/>
          <w:szCs w:val="32"/>
        </w:rPr>
        <w:t>第</w:t>
      </w:r>
      <w:r w:rsidRPr="006D2E97">
        <w:rPr>
          <w:rFonts w:ascii="SimHei" w:eastAsia="SimHei" w:hAnsi="SimHei"/>
          <w:b/>
          <w:bCs/>
          <w:sz w:val="32"/>
          <w:szCs w:val="32"/>
        </w:rPr>
        <w:t>5</w:t>
      </w:r>
      <w:r w:rsidRPr="006D2E97">
        <w:rPr>
          <w:rFonts w:ascii="SimHei" w:eastAsia="SimHei" w:hAnsi="SimHei" w:hint="eastAsia"/>
          <w:b/>
          <w:bCs/>
          <w:sz w:val="32"/>
          <w:szCs w:val="32"/>
        </w:rPr>
        <w:t>章 结论</w:t>
      </w:r>
      <w:bookmarkEnd w:id="154"/>
    </w:p>
    <w:p w14:paraId="43E6A991" w14:textId="19860220" w:rsidR="00876B8C" w:rsidRDefault="00137D5D" w:rsidP="007024E8">
      <w:pPr>
        <w:spacing w:line="400" w:lineRule="exact"/>
        <w:rPr>
          <w:rFonts w:ascii="SimSun" w:eastAsia="SimSun" w:hAnsi="SimSun"/>
          <w:sz w:val="24"/>
        </w:rPr>
      </w:pPr>
      <w:r>
        <w:rPr>
          <w:rFonts w:ascii="SimSun" w:eastAsia="SimSun" w:hAnsi="SimSun" w:hint="eastAsia"/>
          <w:sz w:val="24"/>
        </w:rPr>
        <w:t xml:space="preserve"> </w:t>
      </w:r>
      <w:r>
        <w:rPr>
          <w:rFonts w:ascii="SimSun" w:eastAsia="SimSun" w:hAnsi="SimSun"/>
          <w:sz w:val="24"/>
        </w:rPr>
        <w:t xml:space="preserve">   </w:t>
      </w:r>
      <w:r>
        <w:rPr>
          <w:rFonts w:ascii="SimSun" w:eastAsia="SimSun" w:hAnsi="SimSun" w:hint="eastAsia"/>
          <w:sz w:val="24"/>
        </w:rPr>
        <w:t>本研究采用自我联结学习范式中的知觉匹配任务，通过改变实验指导语，控制被试的判断优先级及目标优先级，探究引入当前任务目标这一自上而下的因素后，对自我联结学习范式的经典</w:t>
      </w:r>
      <w:ins w:id="155" w:author="Hu, C-P" w:date="2023-05-04T16:32:00Z">
        <w:r w:rsidR="00884EB3">
          <w:rPr>
            <w:rFonts w:ascii="SimSun" w:eastAsia="SimSun" w:hAnsi="SimSun" w:hint="eastAsia"/>
            <w:sz w:val="24"/>
          </w:rPr>
          <w:t>效应</w:t>
        </w:r>
      </w:ins>
      <w:del w:id="156" w:author="Hu, C-P" w:date="2023-05-04T16:32:00Z">
        <w:r w:rsidDel="00884EB3">
          <w:rPr>
            <w:rFonts w:ascii="SimSun" w:eastAsia="SimSun" w:hAnsi="SimSun" w:hint="eastAsia"/>
            <w:sz w:val="24"/>
          </w:rPr>
          <w:delText>实验结果</w:delText>
        </w:r>
      </w:del>
      <w:r>
        <w:rPr>
          <w:rFonts w:ascii="SimSun" w:eastAsia="SimSun" w:hAnsi="SimSun" w:hint="eastAsia"/>
          <w:sz w:val="24"/>
        </w:rPr>
        <w:t>的</w:t>
      </w:r>
      <w:del w:id="157" w:author="Hu, C-P" w:date="2023-05-04T16:32:00Z">
        <w:r w:rsidDel="00884EB3">
          <w:rPr>
            <w:rFonts w:ascii="SimSun" w:eastAsia="SimSun" w:hAnsi="SimSun" w:hint="eastAsia"/>
            <w:sz w:val="24"/>
          </w:rPr>
          <w:delText>影响</w:delText>
        </w:r>
      </w:del>
      <w:ins w:id="158" w:author="Hu, C-P" w:date="2023-05-04T16:32:00Z">
        <w:r w:rsidR="00884EB3">
          <w:rPr>
            <w:rFonts w:ascii="SimSun" w:eastAsia="SimSun" w:hAnsi="SimSun" w:hint="eastAsia"/>
            <w:sz w:val="24"/>
          </w:rPr>
          <w:t>调节作用</w:t>
        </w:r>
      </w:ins>
      <w:r>
        <w:rPr>
          <w:rFonts w:ascii="SimSun" w:eastAsia="SimSun" w:hAnsi="SimSun" w:hint="eastAsia"/>
          <w:sz w:val="24"/>
        </w:rPr>
        <w:t>。结果表明，</w:t>
      </w:r>
      <w:r w:rsidR="00334F22">
        <w:rPr>
          <w:rFonts w:ascii="SimSun" w:eastAsia="SimSun" w:hAnsi="SimSun" w:hint="eastAsia"/>
          <w:sz w:val="24"/>
        </w:rPr>
        <w:t>相较于匹配优先判断</w:t>
      </w:r>
      <w:r>
        <w:rPr>
          <w:rFonts w:ascii="SimSun" w:eastAsia="SimSun" w:hAnsi="SimSun" w:hint="eastAsia"/>
          <w:sz w:val="24"/>
        </w:rPr>
        <w:t>，</w:t>
      </w:r>
      <w:ins w:id="159" w:author="Hu, C-P" w:date="2023-05-04T16:32:00Z">
        <w:r w:rsidR="00884EB3">
          <w:rPr>
            <w:rFonts w:ascii="SimSun" w:eastAsia="SimSun" w:hAnsi="SimSun" w:hint="eastAsia"/>
            <w:sz w:val="24"/>
          </w:rPr>
          <w:t>非匹配试次优先</w:t>
        </w:r>
      </w:ins>
      <w:ins w:id="160" w:author="Hu, C-P" w:date="2023-05-04T16:33:00Z">
        <w:r w:rsidR="00884EB3">
          <w:rPr>
            <w:rFonts w:ascii="SimSun" w:eastAsia="SimSun" w:hAnsi="SimSun" w:hint="eastAsia"/>
            <w:sz w:val="24"/>
          </w:rPr>
          <w:t>条件下经典的</w:t>
        </w:r>
      </w:ins>
      <w:del w:id="161" w:author="Hu, C-P" w:date="2023-05-04T16:33:00Z">
        <w:r w:rsidDel="00884EB3">
          <w:rPr>
            <w:rFonts w:ascii="SimSun" w:eastAsia="SimSun" w:hAnsi="SimSun" w:hint="eastAsia"/>
            <w:sz w:val="24"/>
          </w:rPr>
          <w:delText>原先经典试验结果中反应时的</w:delText>
        </w:r>
      </w:del>
      <w:r>
        <w:rPr>
          <w:rFonts w:ascii="SimSun" w:eastAsia="SimSun" w:hAnsi="SimSun" w:hint="eastAsia"/>
          <w:sz w:val="24"/>
        </w:rPr>
        <w:t>快同效应量</w:t>
      </w:r>
      <w:del w:id="162" w:author="Hu, C-P" w:date="2023-05-04T16:33:00Z">
        <w:r w:rsidDel="00884EB3">
          <w:rPr>
            <w:rFonts w:ascii="SimSun" w:eastAsia="SimSun" w:hAnsi="SimSun" w:hint="eastAsia"/>
            <w:sz w:val="24"/>
          </w:rPr>
          <w:delText>有所</w:delText>
        </w:r>
      </w:del>
      <w:r>
        <w:rPr>
          <w:rFonts w:ascii="SimSun" w:eastAsia="SimSun" w:hAnsi="SimSun" w:hint="eastAsia"/>
          <w:sz w:val="24"/>
        </w:rPr>
        <w:t>减小</w:t>
      </w:r>
      <w:del w:id="163" w:author="Hu, C-P" w:date="2023-05-04T16:33:00Z">
        <w:r w:rsidDel="00884EB3">
          <w:rPr>
            <w:rFonts w:ascii="SimSun" w:eastAsia="SimSun" w:hAnsi="SimSun" w:hint="eastAsia"/>
            <w:sz w:val="24"/>
          </w:rPr>
          <w:delText>，在两种判断优先级中，与自我对应的图形的快同效应量均最大</w:delText>
        </w:r>
        <w:r w:rsidR="00334F22" w:rsidDel="00884EB3">
          <w:rPr>
            <w:rFonts w:ascii="SimSun" w:eastAsia="SimSun" w:hAnsi="SimSun" w:hint="eastAsia"/>
            <w:sz w:val="24"/>
          </w:rPr>
          <w:delText>；</w:delText>
        </w:r>
        <w:r w:rsidDel="00884EB3">
          <w:rPr>
            <w:rFonts w:ascii="SimSun" w:eastAsia="SimSun" w:hAnsi="SimSun" w:hint="eastAsia"/>
            <w:sz w:val="24"/>
          </w:rPr>
          <w:delText>原先经典实验结果中的正确率</w:delText>
        </w:r>
        <w:r w:rsidR="00334F22" w:rsidDel="00884EB3">
          <w:rPr>
            <w:rFonts w:ascii="SimSun" w:eastAsia="SimSun" w:hAnsi="SimSun" w:hint="eastAsia"/>
            <w:sz w:val="24"/>
          </w:rPr>
          <w:delText>的方向发生扭转</w:delText>
        </w:r>
      </w:del>
      <w:r w:rsidR="00334F22">
        <w:rPr>
          <w:rFonts w:ascii="SimSun" w:eastAsia="SimSun" w:hAnsi="SimSun" w:hint="eastAsia"/>
          <w:sz w:val="24"/>
        </w:rPr>
        <w:t>。</w:t>
      </w:r>
      <w:del w:id="164" w:author="Hu, C-P" w:date="2023-05-04T16:33:00Z">
        <w:r w:rsidR="00334F22" w:rsidDel="00884EB3">
          <w:rPr>
            <w:rFonts w:ascii="SimSun" w:eastAsia="SimSun" w:hAnsi="SimSun" w:hint="eastAsia"/>
            <w:sz w:val="24"/>
          </w:rPr>
          <w:delText>引入重点关注图形后</w:delText>
        </w:r>
      </w:del>
      <w:ins w:id="165" w:author="Hu, C-P" w:date="2023-05-04T16:33:00Z">
        <w:r w:rsidR="00884EB3">
          <w:rPr>
            <w:rFonts w:ascii="SimSun" w:eastAsia="SimSun" w:hAnsi="SimSun" w:hint="eastAsia"/>
            <w:sz w:val="24"/>
          </w:rPr>
          <w:t>操纵优先反应的条件后</w:t>
        </w:r>
      </w:ins>
      <w:r w:rsidR="00334F22">
        <w:rPr>
          <w:rFonts w:ascii="SimSun" w:eastAsia="SimSun" w:hAnsi="SimSun" w:hint="eastAsia"/>
          <w:sz w:val="24"/>
        </w:rPr>
        <w:t>，</w:t>
      </w:r>
      <w:del w:id="166" w:author="Hu, C-P" w:date="2023-05-04T16:34:00Z">
        <w:r w:rsidR="00334F22" w:rsidDel="00884EB3">
          <w:rPr>
            <w:rFonts w:ascii="SimSun" w:eastAsia="SimSun" w:hAnsi="SimSun" w:hint="eastAsia"/>
            <w:sz w:val="24"/>
          </w:rPr>
          <w:delText>与原先经典试验结果中被试对自我图形的反应时最短、正确率最高的现象不同，</w:delText>
        </w:r>
      </w:del>
      <w:r w:rsidR="00334F22">
        <w:rPr>
          <w:rFonts w:ascii="SimSun" w:eastAsia="SimSun" w:hAnsi="SimSun" w:hint="eastAsia"/>
          <w:sz w:val="24"/>
        </w:rPr>
        <w:t>被试仅对当前阶段的</w:t>
      </w:r>
      <w:del w:id="167" w:author="Hu, C-P" w:date="2023-05-04T16:34:00Z">
        <w:r w:rsidR="00334F22" w:rsidDel="00884EB3">
          <w:rPr>
            <w:rFonts w:ascii="SimSun" w:eastAsia="SimSun" w:hAnsi="SimSun" w:hint="eastAsia"/>
            <w:sz w:val="24"/>
          </w:rPr>
          <w:delText>重点关注图形</w:delText>
        </w:r>
      </w:del>
      <w:ins w:id="168" w:author="Hu, C-P" w:date="2023-05-04T16:34:00Z">
        <w:r w:rsidR="00884EB3">
          <w:rPr>
            <w:rFonts w:ascii="SimSun" w:eastAsia="SimSun" w:hAnsi="SimSun" w:hint="eastAsia"/>
            <w:sz w:val="24"/>
          </w:rPr>
          <w:t>目标任务</w:t>
        </w:r>
      </w:ins>
      <w:r w:rsidR="00334F22">
        <w:rPr>
          <w:rFonts w:ascii="SimSun" w:eastAsia="SimSun" w:hAnsi="SimSun" w:hint="eastAsia"/>
          <w:sz w:val="24"/>
        </w:rPr>
        <w:t>的</w:t>
      </w:r>
      <w:del w:id="169" w:author="Hu, C-P" w:date="2023-05-04T16:34:00Z">
        <w:r w:rsidR="00334F22" w:rsidDel="00884EB3">
          <w:rPr>
            <w:rFonts w:ascii="SimSun" w:eastAsia="SimSun" w:hAnsi="SimSun" w:hint="eastAsia"/>
            <w:sz w:val="24"/>
          </w:rPr>
          <w:delText>反应时最短，正确率最高</w:delText>
        </w:r>
      </w:del>
      <w:ins w:id="170" w:author="Hu, C-P" w:date="2023-05-04T16:34:00Z">
        <w:r w:rsidR="00884EB3">
          <w:rPr>
            <w:rFonts w:ascii="SimSun" w:eastAsia="SimSun" w:hAnsi="SimSun" w:hint="eastAsia"/>
            <w:sz w:val="24"/>
          </w:rPr>
          <w:t>表现最好</w:t>
        </w:r>
      </w:ins>
      <w:r w:rsidR="00334F22">
        <w:rPr>
          <w:rFonts w:ascii="SimSun" w:eastAsia="SimSun" w:hAnsi="SimSun" w:hint="eastAsia"/>
          <w:sz w:val="24"/>
        </w:rPr>
        <w:t>。综上所述，任务优先性</w:t>
      </w:r>
      <w:del w:id="171" w:author="Hu, C-P" w:date="2023-05-04T16:34:00Z">
        <w:r w:rsidR="00334F22" w:rsidDel="00884EB3">
          <w:rPr>
            <w:rFonts w:ascii="SimSun" w:eastAsia="SimSun" w:hAnsi="SimSun" w:hint="eastAsia"/>
            <w:sz w:val="24"/>
          </w:rPr>
          <w:delText>通过影响个体的当前目标</w:delText>
        </w:r>
      </w:del>
      <w:r w:rsidR="00334F22">
        <w:rPr>
          <w:rFonts w:ascii="SimSun" w:eastAsia="SimSun" w:hAnsi="SimSun" w:hint="eastAsia"/>
          <w:sz w:val="24"/>
        </w:rPr>
        <w:t>对</w:t>
      </w:r>
      <w:ins w:id="172" w:author="Hu, C-P" w:date="2023-05-04T16:34:00Z">
        <w:r w:rsidR="00884EB3">
          <w:rPr>
            <w:rFonts w:ascii="SimSun" w:eastAsia="SimSun" w:hAnsi="SimSun" w:hint="eastAsia"/>
            <w:sz w:val="24"/>
          </w:rPr>
          <w:t>自我联结学习范式中的两个经典效应均</w:t>
        </w:r>
      </w:ins>
      <w:del w:id="173" w:author="Hu, C-P" w:date="2023-05-04T16:34:00Z">
        <w:r w:rsidR="00334F22" w:rsidDel="00884EB3">
          <w:rPr>
            <w:rFonts w:ascii="SimSun" w:eastAsia="SimSun" w:hAnsi="SimSun" w:hint="eastAsia"/>
            <w:sz w:val="24"/>
          </w:rPr>
          <w:delText>自我优势效应</w:delText>
        </w:r>
      </w:del>
      <w:r w:rsidR="00334F22">
        <w:rPr>
          <w:rFonts w:ascii="SimSun" w:eastAsia="SimSun" w:hAnsi="SimSun" w:hint="eastAsia"/>
          <w:sz w:val="24"/>
        </w:rPr>
        <w:t>产生</w:t>
      </w:r>
      <w:ins w:id="174" w:author="Hu, C-P" w:date="2023-05-04T16:18:00Z">
        <w:r w:rsidR="00F94B1B">
          <w:rPr>
            <w:rFonts w:ascii="SimSun" w:eastAsia="SimSun" w:hAnsi="SimSun" w:hint="eastAsia"/>
            <w:sz w:val="24"/>
          </w:rPr>
          <w:t>了调节作用</w:t>
        </w:r>
      </w:ins>
      <w:ins w:id="175" w:author="Hu, C-P" w:date="2023-05-04T16:35:00Z">
        <w:r w:rsidR="00884EB3">
          <w:rPr>
            <w:rFonts w:ascii="SimSun" w:eastAsia="SimSun" w:hAnsi="SimSun" w:hint="eastAsia"/>
            <w:sz w:val="24"/>
          </w:rPr>
          <w:t>，</w:t>
        </w:r>
      </w:ins>
      <w:ins w:id="176" w:author="Hu, C-P" w:date="2023-05-04T16:18:00Z">
        <w:r w:rsidR="001B6F50">
          <w:rPr>
            <w:rFonts w:ascii="SimSun" w:eastAsia="SimSun" w:hAnsi="SimSun" w:hint="eastAsia"/>
            <w:sz w:val="24"/>
          </w:rPr>
          <w:t>先前研究中观察到的自我优势效应可能</w:t>
        </w:r>
      </w:ins>
      <w:ins w:id="177" w:author="Hu, C-P" w:date="2023-05-04T16:35:00Z">
        <w:r w:rsidR="00884EB3">
          <w:rPr>
            <w:rFonts w:ascii="SimSun" w:eastAsia="SimSun" w:hAnsi="SimSun" w:hint="eastAsia"/>
            <w:sz w:val="24"/>
          </w:rPr>
          <w:t>反映了</w:t>
        </w:r>
      </w:ins>
      <w:ins w:id="178" w:author="Hu, C-P" w:date="2023-05-04T16:19:00Z">
        <w:r w:rsidR="001B6F50">
          <w:rPr>
            <w:rFonts w:ascii="SimSun" w:eastAsia="SimSun" w:hAnsi="SimSun" w:hint="eastAsia"/>
            <w:sz w:val="24"/>
          </w:rPr>
          <w:t>在没有明确的任务目标时，人</w:t>
        </w:r>
      </w:ins>
      <w:ins w:id="179" w:author="Hu, C-P" w:date="2023-05-04T16:35:00Z">
        <w:r w:rsidR="00884EB3">
          <w:rPr>
            <w:rFonts w:ascii="SimSun" w:eastAsia="SimSun" w:hAnsi="SimSun" w:hint="eastAsia"/>
            <w:sz w:val="24"/>
          </w:rPr>
          <w:t>们自发地</w:t>
        </w:r>
      </w:ins>
      <w:ins w:id="180" w:author="Hu, C-P" w:date="2023-05-04T16:19:00Z">
        <w:r w:rsidR="001B6F50">
          <w:rPr>
            <w:rFonts w:ascii="SimSun" w:eastAsia="SimSun" w:hAnsi="SimSun" w:hint="eastAsia"/>
            <w:sz w:val="24"/>
          </w:rPr>
          <w:t>以自我相关信息作为优先的目标</w:t>
        </w:r>
      </w:ins>
      <w:del w:id="181" w:author="Hu, C-P" w:date="2023-05-04T16:18:00Z">
        <w:r w:rsidR="00305D99" w:rsidDel="00F94B1B">
          <w:rPr>
            <w:rFonts w:ascii="SimSun" w:eastAsia="SimSun" w:hAnsi="SimSun" w:hint="eastAsia"/>
            <w:sz w:val="24"/>
          </w:rPr>
          <w:delText>了</w:delText>
        </w:r>
        <w:r w:rsidR="00334F22" w:rsidDel="00F94B1B">
          <w:rPr>
            <w:rFonts w:ascii="SimSun" w:eastAsia="SimSun" w:hAnsi="SimSun" w:hint="eastAsia"/>
            <w:sz w:val="24"/>
          </w:rPr>
          <w:delText>掩蔽性的影响</w:delText>
        </w:r>
      </w:del>
      <w:r w:rsidR="00334F22">
        <w:rPr>
          <w:rFonts w:ascii="SimSun" w:eastAsia="SimSun" w:hAnsi="SimSun" w:hint="eastAsia"/>
          <w:sz w:val="24"/>
        </w:rPr>
        <w:t>。</w:t>
      </w:r>
    </w:p>
    <w:p w14:paraId="16894B24" w14:textId="77777777" w:rsidR="00F9544B" w:rsidRPr="00334F22" w:rsidRDefault="00F9544B" w:rsidP="007024E8">
      <w:pPr>
        <w:spacing w:line="400" w:lineRule="exact"/>
        <w:rPr>
          <w:rFonts w:ascii="SimSun" w:eastAsia="SimSun" w:hAnsi="SimSun"/>
          <w:sz w:val="24"/>
        </w:rPr>
      </w:pPr>
    </w:p>
    <w:p w14:paraId="22D75B1D" w14:textId="77777777" w:rsidR="00F9544B" w:rsidRDefault="00F9544B" w:rsidP="007024E8">
      <w:pPr>
        <w:spacing w:line="400" w:lineRule="exact"/>
        <w:rPr>
          <w:rFonts w:ascii="SimSun" w:eastAsia="SimSun" w:hAnsi="SimSun"/>
          <w:sz w:val="24"/>
        </w:rPr>
      </w:pPr>
    </w:p>
    <w:p w14:paraId="2E8B886E" w14:textId="77777777" w:rsidR="004F25E1" w:rsidRDefault="004F25E1" w:rsidP="007024E8">
      <w:pPr>
        <w:spacing w:line="400" w:lineRule="exact"/>
        <w:rPr>
          <w:rFonts w:ascii="SimSun" w:eastAsia="SimSun" w:hAnsi="SimSun"/>
          <w:sz w:val="24"/>
        </w:rPr>
      </w:pPr>
    </w:p>
    <w:p w14:paraId="546D49E8" w14:textId="77777777" w:rsidR="004F25E1" w:rsidRDefault="004F25E1" w:rsidP="007024E8">
      <w:pPr>
        <w:spacing w:line="400" w:lineRule="exact"/>
        <w:rPr>
          <w:rFonts w:ascii="SimSun" w:eastAsia="SimSun" w:hAnsi="SimSun"/>
          <w:sz w:val="24"/>
        </w:rPr>
      </w:pPr>
    </w:p>
    <w:p w14:paraId="7BE9F4EA" w14:textId="77777777" w:rsidR="004F25E1" w:rsidRDefault="004F25E1" w:rsidP="007024E8">
      <w:pPr>
        <w:spacing w:line="400" w:lineRule="exact"/>
        <w:rPr>
          <w:rFonts w:ascii="SimSun" w:eastAsia="SimSun" w:hAnsi="SimSun"/>
          <w:sz w:val="24"/>
        </w:rPr>
      </w:pPr>
    </w:p>
    <w:p w14:paraId="2CAF3855" w14:textId="77777777" w:rsidR="004F25E1" w:rsidRDefault="004F25E1" w:rsidP="007024E8">
      <w:pPr>
        <w:spacing w:line="400" w:lineRule="exact"/>
        <w:rPr>
          <w:rFonts w:ascii="SimSun" w:eastAsia="SimSun" w:hAnsi="SimSun"/>
          <w:sz w:val="24"/>
        </w:rPr>
      </w:pPr>
    </w:p>
    <w:p w14:paraId="785289A5" w14:textId="77777777" w:rsidR="004F25E1" w:rsidRDefault="004F25E1" w:rsidP="007024E8">
      <w:pPr>
        <w:spacing w:line="400" w:lineRule="exact"/>
        <w:rPr>
          <w:rFonts w:ascii="SimSun" w:eastAsia="SimSun" w:hAnsi="SimSun"/>
          <w:sz w:val="24"/>
        </w:rPr>
      </w:pPr>
    </w:p>
    <w:p w14:paraId="2DC8FD79" w14:textId="77777777" w:rsidR="004F25E1" w:rsidRDefault="004F25E1" w:rsidP="007024E8">
      <w:pPr>
        <w:spacing w:line="400" w:lineRule="exact"/>
        <w:rPr>
          <w:rFonts w:ascii="SimSun" w:eastAsia="SimSun" w:hAnsi="SimSun"/>
          <w:sz w:val="24"/>
        </w:rPr>
      </w:pPr>
    </w:p>
    <w:p w14:paraId="23AB814C" w14:textId="77777777" w:rsidR="004F25E1" w:rsidRDefault="004F25E1" w:rsidP="007024E8">
      <w:pPr>
        <w:spacing w:line="400" w:lineRule="exact"/>
        <w:rPr>
          <w:rFonts w:ascii="SimSun" w:eastAsia="SimSun" w:hAnsi="SimSun"/>
          <w:sz w:val="24"/>
        </w:rPr>
      </w:pPr>
    </w:p>
    <w:p w14:paraId="67D4827F" w14:textId="77777777" w:rsidR="004F25E1" w:rsidRDefault="004F25E1" w:rsidP="007024E8">
      <w:pPr>
        <w:spacing w:line="400" w:lineRule="exact"/>
        <w:rPr>
          <w:rFonts w:ascii="SimSun" w:eastAsia="SimSun" w:hAnsi="SimSun"/>
          <w:sz w:val="24"/>
        </w:rPr>
      </w:pPr>
    </w:p>
    <w:p w14:paraId="1993B0E6" w14:textId="77777777" w:rsidR="004F25E1" w:rsidRDefault="004F25E1" w:rsidP="007024E8">
      <w:pPr>
        <w:spacing w:line="400" w:lineRule="exact"/>
        <w:rPr>
          <w:rFonts w:ascii="SimSun" w:eastAsia="SimSun" w:hAnsi="SimSun"/>
          <w:sz w:val="24"/>
        </w:rPr>
      </w:pPr>
    </w:p>
    <w:p w14:paraId="6C6611D2" w14:textId="77777777" w:rsidR="004F25E1" w:rsidRDefault="004F25E1" w:rsidP="007024E8">
      <w:pPr>
        <w:spacing w:line="400" w:lineRule="exact"/>
        <w:rPr>
          <w:rFonts w:ascii="SimSun" w:eastAsia="SimSun" w:hAnsi="SimSun"/>
          <w:sz w:val="24"/>
        </w:rPr>
      </w:pPr>
    </w:p>
    <w:p w14:paraId="397FC7D4" w14:textId="77777777" w:rsidR="004F25E1" w:rsidRDefault="004F25E1" w:rsidP="007024E8">
      <w:pPr>
        <w:spacing w:line="400" w:lineRule="exact"/>
        <w:rPr>
          <w:rFonts w:ascii="SimSun" w:eastAsia="SimSun" w:hAnsi="SimSun"/>
          <w:sz w:val="24"/>
        </w:rPr>
      </w:pPr>
    </w:p>
    <w:p w14:paraId="0E4BE5C7" w14:textId="77777777" w:rsidR="004F25E1" w:rsidRDefault="004F25E1" w:rsidP="007024E8">
      <w:pPr>
        <w:spacing w:line="400" w:lineRule="exact"/>
        <w:rPr>
          <w:rFonts w:ascii="SimSun" w:eastAsia="SimSun" w:hAnsi="SimSun"/>
          <w:sz w:val="24"/>
        </w:rPr>
      </w:pPr>
    </w:p>
    <w:p w14:paraId="65B7B899" w14:textId="77777777" w:rsidR="004F25E1" w:rsidRDefault="004F25E1" w:rsidP="007024E8">
      <w:pPr>
        <w:spacing w:line="400" w:lineRule="exact"/>
        <w:rPr>
          <w:rFonts w:ascii="SimSun" w:eastAsia="SimSun" w:hAnsi="SimSun"/>
          <w:sz w:val="24"/>
        </w:rPr>
      </w:pPr>
    </w:p>
    <w:p w14:paraId="133B902E" w14:textId="77777777" w:rsidR="004F25E1" w:rsidRDefault="004F25E1" w:rsidP="007024E8">
      <w:pPr>
        <w:spacing w:line="400" w:lineRule="exact"/>
        <w:rPr>
          <w:rFonts w:ascii="SimSun" w:eastAsia="SimSun" w:hAnsi="SimSun"/>
          <w:sz w:val="24"/>
        </w:rPr>
      </w:pPr>
    </w:p>
    <w:p w14:paraId="5CF309D1" w14:textId="77777777" w:rsidR="004F25E1" w:rsidRDefault="004F25E1" w:rsidP="007024E8">
      <w:pPr>
        <w:spacing w:line="400" w:lineRule="exact"/>
        <w:rPr>
          <w:rFonts w:ascii="SimSun" w:eastAsia="SimSun" w:hAnsi="SimSun"/>
          <w:sz w:val="24"/>
        </w:rPr>
      </w:pPr>
    </w:p>
    <w:p w14:paraId="27906691" w14:textId="77777777" w:rsidR="004F25E1" w:rsidRDefault="004F25E1" w:rsidP="007024E8">
      <w:pPr>
        <w:spacing w:line="400" w:lineRule="exact"/>
        <w:rPr>
          <w:rFonts w:ascii="SimSun" w:eastAsia="SimSun" w:hAnsi="SimSun"/>
          <w:sz w:val="24"/>
        </w:rPr>
      </w:pPr>
    </w:p>
    <w:p w14:paraId="5CB8863F" w14:textId="77777777" w:rsidR="004F25E1" w:rsidRDefault="004F25E1" w:rsidP="007024E8">
      <w:pPr>
        <w:spacing w:line="400" w:lineRule="exact"/>
        <w:rPr>
          <w:rFonts w:ascii="SimSun" w:eastAsia="SimSun" w:hAnsi="SimSun"/>
          <w:sz w:val="24"/>
        </w:rPr>
      </w:pPr>
    </w:p>
    <w:p w14:paraId="50755B60" w14:textId="77777777" w:rsidR="00481E91" w:rsidRDefault="00481E91" w:rsidP="007024E8">
      <w:pPr>
        <w:spacing w:line="400" w:lineRule="exact"/>
        <w:rPr>
          <w:rFonts w:ascii="SimSun" w:eastAsia="SimSun" w:hAnsi="SimSun"/>
          <w:sz w:val="24"/>
        </w:rPr>
      </w:pPr>
    </w:p>
    <w:p w14:paraId="476389BB" w14:textId="77777777" w:rsidR="00481E91" w:rsidRDefault="00481E91" w:rsidP="007024E8">
      <w:pPr>
        <w:spacing w:line="400" w:lineRule="exact"/>
        <w:rPr>
          <w:rFonts w:ascii="SimSun" w:eastAsia="SimSun" w:hAnsi="SimSun"/>
          <w:sz w:val="24"/>
        </w:rPr>
      </w:pPr>
    </w:p>
    <w:p w14:paraId="4CB65717" w14:textId="77777777" w:rsidR="00481E91" w:rsidRDefault="00481E91" w:rsidP="007024E8">
      <w:pPr>
        <w:spacing w:line="400" w:lineRule="exact"/>
        <w:rPr>
          <w:rFonts w:ascii="SimSun" w:eastAsia="SimSun" w:hAnsi="SimSun"/>
          <w:sz w:val="24"/>
        </w:rPr>
      </w:pPr>
    </w:p>
    <w:p w14:paraId="1D7C5D09" w14:textId="77777777" w:rsidR="00481E91" w:rsidRDefault="00481E91" w:rsidP="007024E8">
      <w:pPr>
        <w:spacing w:line="400" w:lineRule="exact"/>
        <w:rPr>
          <w:rFonts w:ascii="SimSun" w:eastAsia="SimSun" w:hAnsi="SimSun"/>
          <w:sz w:val="24"/>
        </w:rPr>
      </w:pPr>
    </w:p>
    <w:p w14:paraId="661AD7E0" w14:textId="77777777" w:rsidR="004F25E1" w:rsidRDefault="004F25E1" w:rsidP="007024E8">
      <w:pPr>
        <w:spacing w:line="400" w:lineRule="exact"/>
        <w:rPr>
          <w:rFonts w:ascii="SimSun" w:eastAsia="SimSun" w:hAnsi="SimSun"/>
          <w:sz w:val="24"/>
        </w:rPr>
      </w:pPr>
    </w:p>
    <w:p w14:paraId="4A6E2FCA" w14:textId="002C3081" w:rsidR="00876B8C" w:rsidRPr="006D2E97" w:rsidRDefault="00876B8C" w:rsidP="00CA5C27">
      <w:pPr>
        <w:spacing w:beforeLines="50" w:before="156" w:afterLines="50" w:after="156" w:line="400" w:lineRule="exact"/>
        <w:jc w:val="center"/>
        <w:outlineLvl w:val="0"/>
        <w:rPr>
          <w:rFonts w:ascii="SimHei" w:eastAsia="SimHei" w:hAnsi="SimHei"/>
          <w:b/>
          <w:bCs/>
          <w:sz w:val="32"/>
          <w:szCs w:val="32"/>
        </w:rPr>
      </w:pPr>
      <w:bookmarkStart w:id="182" w:name="_Toc134077566"/>
      <w:r w:rsidRPr="006D2E97">
        <w:rPr>
          <w:rFonts w:ascii="SimHei" w:eastAsia="SimHei" w:hAnsi="SimHei" w:hint="eastAsia"/>
          <w:b/>
          <w:bCs/>
          <w:sz w:val="32"/>
          <w:szCs w:val="32"/>
        </w:rPr>
        <w:t>参考文献</w:t>
      </w:r>
      <w:bookmarkEnd w:id="182"/>
    </w:p>
    <w:p w14:paraId="088EAE5D" w14:textId="74CDD4C5" w:rsidR="00F674CB" w:rsidRPr="005015AB" w:rsidRDefault="00F674CB" w:rsidP="00CA5C27">
      <w:pPr>
        <w:autoSpaceDE w:val="0"/>
        <w:autoSpaceDN w:val="0"/>
        <w:adjustRightInd w:val="0"/>
        <w:spacing w:line="320" w:lineRule="exact"/>
        <w:ind w:left="420" w:hangingChars="200" w:hanging="420"/>
        <w:rPr>
          <w:rFonts w:ascii="Times New Roman" w:eastAsia="SimSun" w:hAnsi="Times New Roman" w:cs="Times New Roman"/>
          <w:szCs w:val="21"/>
        </w:rPr>
      </w:pPr>
      <w:r w:rsidRPr="005015AB">
        <w:rPr>
          <w:rFonts w:ascii="Times New Roman" w:eastAsia="SimSun" w:hAnsi="Times New Roman" w:cs="Times New Roman" w:hint="eastAsia"/>
          <w:szCs w:val="21"/>
        </w:rPr>
        <w:t>胡传鹏</w:t>
      </w:r>
      <w:r w:rsidR="005015AB" w:rsidRPr="005015AB">
        <w:rPr>
          <w:rFonts w:ascii="Times New Roman" w:eastAsia="SimSun" w:hAnsi="Times New Roman" w:cs="Times New Roman"/>
          <w:szCs w:val="21"/>
        </w:rPr>
        <w:t>,</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王非</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过继成思</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宋梦迪</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隋洁</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彭凯平</w:t>
      </w:r>
      <w:r w:rsidRPr="005015AB">
        <w:rPr>
          <w:rFonts w:ascii="Times New Roman" w:eastAsia="SimSun" w:hAnsi="Times New Roman" w:cs="Times New Roman"/>
          <w:szCs w:val="21"/>
        </w:rPr>
        <w:t xml:space="preserve">. (2016). </w:t>
      </w:r>
      <w:r w:rsidRPr="005015AB">
        <w:rPr>
          <w:rFonts w:ascii="Times New Roman" w:eastAsia="SimSun" w:hAnsi="Times New Roman" w:cs="Times New Roman"/>
          <w:szCs w:val="21"/>
        </w:rPr>
        <w:t>心理学研究中的可重复性问题</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从危机到契机</w:t>
      </w:r>
      <w:r w:rsidRPr="005015AB">
        <w:rPr>
          <w:rFonts w:ascii="Times New Roman" w:eastAsia="SimSun" w:hAnsi="Times New Roman" w:cs="Times New Roman"/>
          <w:szCs w:val="21"/>
        </w:rPr>
        <w:t xml:space="preserve">. </w:t>
      </w:r>
      <w:r w:rsidRPr="005015AB">
        <w:rPr>
          <w:rFonts w:ascii="Times New Roman" w:eastAsia="SimSun" w:hAnsi="Times New Roman" w:cs="Times New Roman"/>
          <w:i/>
          <w:iCs/>
          <w:szCs w:val="21"/>
        </w:rPr>
        <w:t>心理科学进展</w:t>
      </w:r>
      <w:r w:rsidRPr="005015AB">
        <w:rPr>
          <w:rFonts w:ascii="Times New Roman" w:eastAsia="SimSun" w:hAnsi="Times New Roman" w:cs="Times New Roman"/>
          <w:szCs w:val="21"/>
        </w:rPr>
        <w:t>, 24(9), 1504–1518.</w:t>
      </w:r>
    </w:p>
    <w:p w14:paraId="60138D5C" w14:textId="755CE01D" w:rsidR="00AB3A3D" w:rsidRPr="005015AB" w:rsidRDefault="00AB3A3D" w:rsidP="00CA5C27">
      <w:pPr>
        <w:spacing w:line="320" w:lineRule="exact"/>
        <w:ind w:left="420" w:hangingChars="200" w:hanging="420"/>
        <w:rPr>
          <w:rFonts w:ascii="SimSun" w:eastAsia="SimSun" w:hAnsi="SimSun"/>
          <w:szCs w:val="21"/>
        </w:rPr>
      </w:pPr>
      <w:r w:rsidRPr="005015AB">
        <w:rPr>
          <w:rFonts w:ascii="SimSun" w:eastAsia="SimSun" w:hAnsi="SimSun"/>
          <w:szCs w:val="21"/>
        </w:rPr>
        <w:t>胡传鹏</w:t>
      </w:r>
      <w:r w:rsidRPr="005015AB">
        <w:rPr>
          <w:rFonts w:ascii="Times New Roman" w:eastAsia="SimSun" w:hAnsi="Times New Roman" w:cs="Times New Roman"/>
          <w:szCs w:val="21"/>
        </w:rPr>
        <w:t>,</w:t>
      </w:r>
      <w:r w:rsidR="005015AB">
        <w:rPr>
          <w:rFonts w:ascii="Times New Roman" w:eastAsia="SimSun" w:hAnsi="Times New Roman" w:cs="Times New Roman"/>
          <w:szCs w:val="21"/>
        </w:rPr>
        <w:t xml:space="preserve"> </w:t>
      </w:r>
      <w:r w:rsidRPr="005015AB">
        <w:rPr>
          <w:rFonts w:ascii="SimSun" w:eastAsia="SimSun" w:hAnsi="SimSun"/>
          <w:szCs w:val="21"/>
        </w:rPr>
        <w:t>孔祥祯</w:t>
      </w:r>
      <w:r w:rsidRPr="005015AB">
        <w:rPr>
          <w:rFonts w:ascii="Times New Roman" w:eastAsia="SimSun" w:hAnsi="Times New Roman" w:cs="Times New Roman"/>
          <w:szCs w:val="21"/>
        </w:rPr>
        <w:t>,</w:t>
      </w:r>
      <w:r w:rsidR="00FE7253"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Eric-Jan Wagenmakers,</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Alexander Ly</w:t>
      </w:r>
      <w:ins w:id="183" w:author="Hu, C-P" w:date="2023-05-04T16:20:00Z">
        <w:r w:rsidR="00D9762D">
          <w:rPr>
            <w:rFonts w:ascii="Times New Roman" w:eastAsia="SimSun" w:hAnsi="Times New Roman" w:cs="Times New Roman"/>
            <w:color w:val="333333"/>
            <w:szCs w:val="21"/>
            <w:shd w:val="clear" w:color="auto" w:fill="FFFFFF"/>
          </w:rPr>
          <w:t>,</w:t>
        </w:r>
        <w:r w:rsidR="00D9762D" w:rsidRPr="005015AB">
          <w:rPr>
            <w:rFonts w:ascii="SimSun" w:eastAsia="SimSun" w:hAnsi="SimSun" w:cs="Arial"/>
            <w:color w:val="333333"/>
            <w:szCs w:val="21"/>
            <w:shd w:val="clear" w:color="auto" w:fill="FFFFFF"/>
          </w:rPr>
          <w:t xml:space="preserve"> </w:t>
        </w:r>
      </w:ins>
      <w:del w:id="184" w:author="Hu, C-P" w:date="2023-05-04T16:20:00Z">
        <w:r w:rsidRPr="005015AB" w:rsidDel="00D9762D">
          <w:rPr>
            <w:rFonts w:ascii="Times New Roman" w:eastAsia="SimSun" w:hAnsi="Times New Roman" w:cs="Times New Roman"/>
            <w:szCs w:val="21"/>
          </w:rPr>
          <w:delText xml:space="preserve"> &amp; </w:delText>
        </w:r>
      </w:del>
      <w:r w:rsidRPr="005015AB">
        <w:rPr>
          <w:rFonts w:ascii="SimSun" w:eastAsia="SimSun" w:hAnsi="SimSun"/>
          <w:szCs w:val="21"/>
        </w:rPr>
        <w:t>彭凯平</w:t>
      </w:r>
      <w:r w:rsidRPr="005015AB">
        <w:rPr>
          <w:rFonts w:ascii="Times New Roman" w:eastAsia="SimSun" w:hAnsi="Times New Roman" w:cs="Times New Roman"/>
          <w:szCs w:val="21"/>
        </w:rPr>
        <w:t>.</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(2018).</w:t>
      </w:r>
      <w:r w:rsidR="00EF558A" w:rsidRPr="005015AB">
        <w:rPr>
          <w:rFonts w:ascii="SimSun" w:eastAsia="SimSun" w:hAnsi="SimSun" w:cs="Times New Roman"/>
          <w:szCs w:val="21"/>
        </w:rPr>
        <w:t xml:space="preserve"> </w:t>
      </w:r>
      <w:r w:rsidRPr="005015AB">
        <w:rPr>
          <w:rFonts w:ascii="SimSun" w:eastAsia="SimSun" w:hAnsi="SimSun"/>
          <w:szCs w:val="21"/>
        </w:rPr>
        <w:t>贝叶斯因子及其在</w:t>
      </w:r>
      <w:r w:rsidRPr="005015AB">
        <w:rPr>
          <w:rFonts w:ascii="Times New Roman" w:eastAsia="SimSun" w:hAnsi="Times New Roman" w:cs="Times New Roman"/>
          <w:szCs w:val="21"/>
        </w:rPr>
        <w:t>JASP</w:t>
      </w:r>
      <w:r w:rsidRPr="005015AB">
        <w:rPr>
          <w:rFonts w:ascii="SimSun" w:eastAsia="SimSun" w:hAnsi="SimSun"/>
          <w:szCs w:val="21"/>
        </w:rPr>
        <w:t>中的实现</w:t>
      </w:r>
      <w:r w:rsidRPr="005015AB">
        <w:rPr>
          <w:rFonts w:ascii="Times New Roman" w:eastAsia="SimSun" w:hAnsi="Times New Roman" w:cs="Times New Roman"/>
          <w:szCs w:val="21"/>
        </w:rPr>
        <w:t>.</w:t>
      </w:r>
      <w:r w:rsidRPr="005015AB">
        <w:rPr>
          <w:rFonts w:ascii="SimSun" w:eastAsia="SimSun" w:hAnsi="SimSun"/>
          <w:szCs w:val="21"/>
        </w:rPr>
        <w:t> </w:t>
      </w:r>
      <w:r w:rsidRPr="005015AB">
        <w:rPr>
          <w:rFonts w:ascii="SimSun" w:eastAsia="SimSun" w:hAnsi="SimSun"/>
          <w:i/>
          <w:iCs/>
          <w:szCs w:val="21"/>
        </w:rPr>
        <w:t>心理科学进展</w:t>
      </w:r>
      <w:r w:rsidRPr="005015AB">
        <w:rPr>
          <w:rFonts w:ascii="Times New Roman" w:eastAsia="SimSun" w:hAnsi="Times New Roman" w:cs="Times New Roman"/>
          <w:szCs w:val="21"/>
        </w:rPr>
        <w:t>(06),</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951-965.</w:t>
      </w:r>
    </w:p>
    <w:p w14:paraId="1A17C6C1" w14:textId="402F681A" w:rsidR="002F5DDA" w:rsidRPr="005015AB" w:rsidRDefault="0046179D" w:rsidP="00CA5C27">
      <w:pPr>
        <w:spacing w:line="320" w:lineRule="exact"/>
        <w:ind w:left="420" w:hangingChars="200" w:hanging="420"/>
        <w:rPr>
          <w:rFonts w:ascii="SimSun" w:eastAsia="SimSun" w:hAnsi="SimSun" w:cs="Times New Roman"/>
          <w:color w:val="333333"/>
          <w:szCs w:val="21"/>
          <w:shd w:val="clear" w:color="auto" w:fill="FFFFFF"/>
        </w:rPr>
      </w:pPr>
      <w:r w:rsidRPr="005015AB">
        <w:rPr>
          <w:rFonts w:ascii="SimSun" w:eastAsia="SimSun" w:hAnsi="SimSun" w:cs="Arial"/>
          <w:color w:val="333333"/>
          <w:szCs w:val="21"/>
          <w:shd w:val="clear" w:color="auto" w:fill="FFFFFF"/>
        </w:rPr>
        <w:t>吴凡</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 xml:space="preserve"> 顾全</w:t>
      </w:r>
      <w:r w:rsidRPr="005015AB">
        <w:rPr>
          <w:rFonts w:ascii="Times New Roman" w:eastAsia="SimSun" w:hAnsi="Times New Roman" w:cs="Times New Roman"/>
          <w:color w:val="333333"/>
          <w:szCs w:val="21"/>
          <w:shd w:val="clear" w:color="auto" w:fill="FFFFFF"/>
        </w:rPr>
        <w:t>,</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施壮华</w:t>
      </w:r>
      <w:r w:rsidRPr="005015AB">
        <w:rPr>
          <w:rFonts w:ascii="Times New Roman" w:eastAsia="SimSun" w:hAnsi="Times New Roman" w:cs="Times New Roman"/>
          <w:color w:val="333333"/>
          <w:szCs w:val="21"/>
          <w:shd w:val="clear" w:color="auto" w:fill="FFFFFF"/>
        </w:rPr>
        <w:t>,</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高在峰</w:t>
      </w:r>
      <w:ins w:id="185" w:author="Hu, C-P" w:date="2023-05-04T16:19:00Z">
        <w:r w:rsidR="003319AE">
          <w:rPr>
            <w:rFonts w:ascii="Times New Roman" w:eastAsia="SimSun" w:hAnsi="Times New Roman" w:cs="Times New Roman"/>
            <w:color w:val="333333"/>
            <w:szCs w:val="21"/>
            <w:shd w:val="clear" w:color="auto" w:fill="FFFFFF"/>
          </w:rPr>
          <w:t>,</w:t>
        </w:r>
      </w:ins>
      <w:del w:id="186" w:author="Hu, C-P" w:date="2023-05-04T16:19:00Z">
        <w:r w:rsidRPr="005015AB" w:rsidDel="003319AE">
          <w:rPr>
            <w:rFonts w:ascii="Times New Roman" w:eastAsia="SimSun" w:hAnsi="Times New Roman" w:cs="Times New Roman"/>
            <w:color w:val="333333"/>
            <w:szCs w:val="21"/>
            <w:shd w:val="clear" w:color="auto" w:fill="FFFFFF"/>
          </w:rPr>
          <w:delText xml:space="preserve"> &amp;</w:delText>
        </w:r>
      </w:del>
      <w:r w:rsidRPr="005015AB">
        <w:rPr>
          <w:rFonts w:ascii="SimSun" w:eastAsia="SimSun" w:hAnsi="SimSun" w:cs="Arial"/>
          <w:color w:val="333333"/>
          <w:szCs w:val="21"/>
          <w:shd w:val="clear" w:color="auto" w:fill="FFFFFF"/>
        </w:rPr>
        <w:t xml:space="preserve"> 沈模卫</w:t>
      </w:r>
      <w:r w:rsidRPr="005015AB">
        <w:rPr>
          <w:rFonts w:ascii="Times New Roman" w:eastAsia="SimSun" w:hAnsi="Times New Roman" w:cs="Times New Roman"/>
          <w:color w:val="333333"/>
          <w:szCs w:val="21"/>
          <w:shd w:val="clear" w:color="auto" w:fill="FFFFFF"/>
        </w:rPr>
        <w:t>. (2018).</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跳出传统假设检验方法的陷阱</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贝叶斯因子在心理学研究领域的应用</w:t>
      </w:r>
      <w:r w:rsidRPr="005015AB">
        <w:rPr>
          <w:rFonts w:ascii="Times New Roman" w:eastAsia="SimSun" w:hAnsi="Times New Roman" w:cs="Times New Roman"/>
          <w:color w:val="333333"/>
          <w:szCs w:val="21"/>
          <w:shd w:val="clear" w:color="auto" w:fill="FFFFFF"/>
        </w:rPr>
        <w:t>.</w:t>
      </w:r>
      <w:r w:rsidR="00F674CB" w:rsidRPr="005015AB">
        <w:rPr>
          <w:rFonts w:ascii="SimSun" w:eastAsia="SimSun" w:hAnsi="SimSun" w:cs="Arial"/>
          <w:color w:val="333333"/>
          <w:szCs w:val="21"/>
          <w:shd w:val="clear" w:color="auto" w:fill="FFFFFF"/>
        </w:rPr>
        <w:t xml:space="preserve"> </w:t>
      </w:r>
      <w:r w:rsidRPr="005015AB">
        <w:rPr>
          <w:rFonts w:ascii="SimSun" w:eastAsia="SimSun" w:hAnsi="SimSun" w:cs="Arial"/>
          <w:i/>
          <w:iCs/>
          <w:color w:val="333333"/>
          <w:szCs w:val="21"/>
          <w:shd w:val="clear" w:color="auto" w:fill="FFFFFF"/>
        </w:rPr>
        <w:t>应用心理学</w:t>
      </w:r>
      <w:r w:rsidRPr="005015AB">
        <w:rPr>
          <w:rFonts w:ascii="Times New Roman" w:eastAsia="SimSun" w:hAnsi="Times New Roman" w:cs="Times New Roman"/>
          <w:color w:val="333333"/>
          <w:szCs w:val="21"/>
          <w:shd w:val="clear" w:color="auto" w:fill="FFFFFF"/>
        </w:rPr>
        <w:t>(03), 195-202.</w:t>
      </w:r>
    </w:p>
    <w:p w14:paraId="3B31C25F" w14:textId="5800ADB8" w:rsidR="00FE7253" w:rsidRPr="005015AB" w:rsidRDefault="00FE7253" w:rsidP="00CA5C27">
      <w:pPr>
        <w:spacing w:line="320" w:lineRule="exact"/>
        <w:ind w:left="420" w:hangingChars="200" w:hanging="420"/>
        <w:rPr>
          <w:rFonts w:ascii="Times New Roman" w:eastAsia="SimSun" w:hAnsi="Times New Roman" w:cs="Times New Roman"/>
          <w:color w:val="333333"/>
          <w:szCs w:val="21"/>
          <w:shd w:val="clear" w:color="auto" w:fill="FFFFFF"/>
        </w:rPr>
      </w:pPr>
      <w:r w:rsidRPr="005015AB">
        <w:rPr>
          <w:rFonts w:ascii="SimSun" w:eastAsia="SimSun" w:hAnsi="SimSun" w:cs="Arial"/>
          <w:color w:val="333333"/>
          <w:szCs w:val="21"/>
          <w:shd w:val="clear" w:color="auto" w:fill="FFFFFF"/>
        </w:rPr>
        <w:t>郑元瑞</w:t>
      </w:r>
      <w:ins w:id="187" w:author="Hu, C-P" w:date="2023-05-04T16:20:00Z">
        <w:r w:rsidR="003319AE">
          <w:rPr>
            <w:rFonts w:ascii="Times New Roman" w:eastAsia="SimSun" w:hAnsi="Times New Roman" w:cs="Times New Roman"/>
            <w:color w:val="333333"/>
            <w:szCs w:val="21"/>
            <w:shd w:val="clear" w:color="auto" w:fill="FFFFFF"/>
          </w:rPr>
          <w:t>,</w:t>
        </w:r>
        <w:r w:rsidR="003319AE" w:rsidRPr="005015AB">
          <w:rPr>
            <w:rFonts w:ascii="SimSun" w:eastAsia="SimSun" w:hAnsi="SimSun" w:cs="Arial"/>
            <w:color w:val="333333"/>
            <w:szCs w:val="21"/>
            <w:shd w:val="clear" w:color="auto" w:fill="FFFFFF"/>
          </w:rPr>
          <w:t xml:space="preserve"> </w:t>
        </w:r>
      </w:ins>
      <w:del w:id="188" w:author="Hu, C-P" w:date="2023-05-04T16:20:00Z">
        <w:r w:rsidRPr="005015AB" w:rsidDel="003319AE">
          <w:rPr>
            <w:rFonts w:ascii="SimSun" w:eastAsia="SimSun" w:hAnsi="SimSun" w:cs="Times New Roman"/>
            <w:color w:val="333333"/>
            <w:szCs w:val="21"/>
            <w:shd w:val="clear" w:color="auto" w:fill="FFFFFF"/>
          </w:rPr>
          <w:delText xml:space="preserve"> </w:delText>
        </w:r>
        <w:r w:rsidRPr="005015AB" w:rsidDel="003319AE">
          <w:rPr>
            <w:rFonts w:ascii="Times New Roman" w:eastAsia="SimSun" w:hAnsi="Times New Roman" w:cs="Times New Roman"/>
            <w:color w:val="333333"/>
            <w:szCs w:val="21"/>
            <w:shd w:val="clear" w:color="auto" w:fill="FFFFFF"/>
          </w:rPr>
          <w:delText>&amp;</w:delText>
        </w:r>
        <w:r w:rsidRPr="005015AB" w:rsidDel="003319AE">
          <w:rPr>
            <w:rFonts w:ascii="SimSun" w:eastAsia="SimSun" w:hAnsi="SimSun" w:cs="Arial"/>
            <w:color w:val="333333"/>
            <w:szCs w:val="21"/>
            <w:shd w:val="clear" w:color="auto" w:fill="FFFFFF"/>
          </w:rPr>
          <w:delText xml:space="preserve"> </w:delText>
        </w:r>
      </w:del>
      <w:r w:rsidRPr="005015AB">
        <w:rPr>
          <w:rFonts w:ascii="SimSun" w:eastAsia="SimSun" w:hAnsi="SimSun" w:cs="Arial"/>
          <w:color w:val="333333"/>
          <w:szCs w:val="21"/>
          <w:shd w:val="clear" w:color="auto" w:fill="FFFFFF"/>
        </w:rPr>
        <w:t>胡传鹏</w:t>
      </w:r>
      <w:ins w:id="189" w:author="Hu, C-P" w:date="2023-05-04T16:20:00Z">
        <w:r w:rsidR="003319AE">
          <w:rPr>
            <w:rFonts w:ascii="SimSun" w:eastAsia="SimSun" w:hAnsi="SimSun" w:cs="Arial" w:hint="eastAsia"/>
            <w:color w:val="333333"/>
            <w:szCs w:val="21"/>
            <w:shd w:val="clear" w:color="auto" w:fill="FFFFFF"/>
          </w:rPr>
          <w:t xml:space="preserve"> </w:t>
        </w:r>
        <w:r w:rsidR="003319AE">
          <w:rPr>
            <w:rFonts w:ascii="SimSun" w:eastAsia="SimSun" w:hAnsi="SimSun" w:cs="Arial"/>
            <w:color w:val="333333"/>
            <w:szCs w:val="21"/>
            <w:shd w:val="clear" w:color="auto" w:fill="FFFFFF"/>
          </w:rPr>
          <w:t>(</w:t>
        </w:r>
        <w:r w:rsidR="003319AE">
          <w:rPr>
            <w:rFonts w:ascii="SimSun" w:eastAsia="SimSun" w:hAnsi="SimSun" w:cs="Arial" w:hint="eastAsia"/>
            <w:color w:val="333333"/>
            <w:szCs w:val="21"/>
            <w:shd w:val="clear" w:color="auto" w:fill="FFFFFF"/>
          </w:rPr>
          <w:t>印刷中</w:t>
        </w:r>
        <w:r w:rsidR="003319AE">
          <w:rPr>
            <w:rFonts w:ascii="SimSun" w:eastAsia="SimSun" w:hAnsi="SimSun" w:cs="Arial"/>
            <w:color w:val="333333"/>
            <w:szCs w:val="21"/>
            <w:shd w:val="clear" w:color="auto" w:fill="FFFFFF"/>
          </w:rPr>
          <w:t>)</w:t>
        </w:r>
      </w:ins>
      <w:r w:rsidRPr="005015AB">
        <w:rPr>
          <w:rFonts w:ascii="Times New Roman" w:eastAsia="SimSun" w:hAnsi="Times New Roman" w:cs="Times New Roman"/>
          <w:color w:val="333333"/>
          <w:szCs w:val="21"/>
          <w:shd w:val="clear" w:color="auto" w:fill="FFFFFF"/>
        </w:rPr>
        <w:t>.</w:t>
      </w:r>
      <w:r w:rsidR="00115588" w:rsidRPr="005015AB">
        <w:rPr>
          <w:rFonts w:ascii="SimSun" w:eastAsia="SimSun" w:hAnsi="SimSun" w:cs="Arial"/>
          <w:color w:val="333333"/>
          <w:szCs w:val="21"/>
          <w:shd w:val="clear" w:color="auto" w:fill="FFFFFF"/>
        </w:rPr>
        <w:t xml:space="preserve"> </w:t>
      </w:r>
      <w:r w:rsidRPr="005015AB">
        <w:rPr>
          <w:rFonts w:ascii="SimSun" w:eastAsia="SimSun" w:hAnsi="SimSun" w:cs="Arial"/>
          <w:color w:val="333333"/>
          <w:szCs w:val="21"/>
          <w:shd w:val="clear" w:color="auto" w:fill="FFFFFF"/>
        </w:rPr>
        <w:t>贝叶斯因子序列分析</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实验设计中平衡信息与效率的新方法</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 </w:t>
      </w:r>
      <w:r w:rsidRPr="005015AB">
        <w:rPr>
          <w:rFonts w:ascii="SimSun" w:eastAsia="SimSun" w:hAnsi="SimSun" w:cs="Arial"/>
          <w:i/>
          <w:iCs/>
          <w:color w:val="333333"/>
          <w:szCs w:val="21"/>
          <w:shd w:val="clear" w:color="auto" w:fill="FFFFFF"/>
        </w:rPr>
        <w:t>应用心理学</w:t>
      </w:r>
      <w:r w:rsidRPr="005015AB">
        <w:rPr>
          <w:rFonts w:ascii="Times New Roman" w:eastAsia="SimSun" w:hAnsi="Times New Roman" w:cs="Times New Roman"/>
          <w:color w:val="333333"/>
          <w:szCs w:val="21"/>
          <w:shd w:val="clear" w:color="auto" w:fill="FFFFFF"/>
        </w:rPr>
        <w:t>.</w:t>
      </w:r>
      <w:del w:id="190" w:author="Hu, C-P" w:date="2023-05-04T16:20:00Z">
        <w:r w:rsidRPr="005015AB" w:rsidDel="00D9762D">
          <w:rPr>
            <w:rFonts w:ascii="Times New Roman" w:eastAsia="SimSun" w:hAnsi="Times New Roman" w:cs="Times New Roman"/>
            <w:color w:val="333333"/>
            <w:szCs w:val="21"/>
            <w:shd w:val="clear" w:color="auto" w:fill="FFFFFF"/>
          </w:rPr>
          <w:delText xml:space="preserve"> 1-18</w:delText>
        </w:r>
      </w:del>
    </w:p>
    <w:p w14:paraId="00D0C2D0" w14:textId="752D5229" w:rsidR="003A784D" w:rsidRPr="003A784D" w:rsidRDefault="00E573DF" w:rsidP="00CA5C27">
      <w:pPr>
        <w:pStyle w:val="Bibliography"/>
        <w:spacing w:line="320" w:lineRule="exact"/>
        <w:rPr>
          <w:rFonts w:ascii="Times New Roman" w:hAnsi="Times New Roman" w:cs="Times New Roman"/>
        </w:rPr>
      </w:pPr>
      <w:r w:rsidRPr="00E573DF">
        <w:rPr>
          <w:color w:val="212121"/>
          <w:szCs w:val="21"/>
          <w:shd w:val="clear" w:color="auto" w:fill="FFFFFF"/>
        </w:rPr>
        <w:fldChar w:fldCharType="begin"/>
      </w:r>
      <w:r w:rsidRPr="00E573DF">
        <w:rPr>
          <w:color w:val="212121"/>
          <w:szCs w:val="21"/>
          <w:shd w:val="clear" w:color="auto" w:fill="FFFFFF"/>
        </w:rPr>
        <w:instrText xml:space="preserve"> ADDIN ZOTERO_BIBL {"uncited":[],"omitted":[],"custom":[]} CSL_BIBLIOGRAPHY </w:instrText>
      </w:r>
      <w:r w:rsidRPr="00E573DF">
        <w:rPr>
          <w:color w:val="212121"/>
          <w:szCs w:val="21"/>
          <w:shd w:val="clear" w:color="auto" w:fill="FFFFFF"/>
        </w:rPr>
        <w:fldChar w:fldCharType="separate"/>
      </w:r>
      <w:r w:rsidR="003A784D" w:rsidRPr="003A784D">
        <w:rPr>
          <w:rFonts w:ascii="Times New Roman" w:hAnsi="Times New Roman" w:cs="Times New Roman"/>
        </w:rPr>
        <w:t xml:space="preserve">Alexopoulos, T., Muller, D., Ric, F., &amp; Marendaz, C. (2012). I, me, mine: Automatic attentional capture by self-related stimuli. </w:t>
      </w:r>
      <w:r w:rsidR="003A784D" w:rsidRPr="003A784D">
        <w:rPr>
          <w:rFonts w:ascii="Times New Roman" w:hAnsi="Times New Roman" w:cs="Times New Roman"/>
          <w:i/>
          <w:iCs/>
        </w:rPr>
        <w:t>European Journal of Social Psychology</w:t>
      </w:r>
      <w:r w:rsidR="003A784D" w:rsidRPr="003A784D">
        <w:rPr>
          <w:rFonts w:ascii="Times New Roman" w:hAnsi="Times New Roman" w:cs="Times New Roman"/>
        </w:rPr>
        <w:t xml:space="preserve">, </w:t>
      </w:r>
      <w:r w:rsidR="003A784D" w:rsidRPr="003A784D">
        <w:rPr>
          <w:rFonts w:ascii="Times New Roman" w:hAnsi="Times New Roman" w:cs="Times New Roman"/>
          <w:i/>
          <w:iCs/>
        </w:rPr>
        <w:t>42</w:t>
      </w:r>
      <w:r w:rsidR="003A784D" w:rsidRPr="003A784D">
        <w:rPr>
          <w:rFonts w:ascii="Times New Roman" w:hAnsi="Times New Roman" w:cs="Times New Roman"/>
        </w:rPr>
        <w:t xml:space="preserve">(6), 770–779. </w:t>
      </w:r>
    </w:p>
    <w:p w14:paraId="63CE645A" w14:textId="66B5E162"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Band, G. P., &amp; van Boxtel, G. J. (1999). Inhibitory motor control in stop paradigms: Review and reinterpretation of neural mechanisms. </w:t>
      </w:r>
      <w:r w:rsidRPr="003A784D">
        <w:rPr>
          <w:rFonts w:ascii="Times New Roman" w:hAnsi="Times New Roman" w:cs="Times New Roman"/>
          <w:i/>
          <w:iCs/>
        </w:rPr>
        <w:t>Acta Psychologica</w:t>
      </w:r>
      <w:r w:rsidRPr="003A784D">
        <w:rPr>
          <w:rFonts w:ascii="Times New Roman" w:hAnsi="Times New Roman" w:cs="Times New Roman"/>
        </w:rPr>
        <w:t xml:space="preserve">, </w:t>
      </w:r>
      <w:r w:rsidRPr="003A784D">
        <w:rPr>
          <w:rFonts w:ascii="Times New Roman" w:hAnsi="Times New Roman" w:cs="Times New Roman"/>
          <w:i/>
          <w:iCs/>
        </w:rPr>
        <w:t>101</w:t>
      </w:r>
      <w:r w:rsidRPr="003A784D">
        <w:rPr>
          <w:rFonts w:ascii="Times New Roman" w:hAnsi="Times New Roman" w:cs="Times New Roman"/>
        </w:rPr>
        <w:t xml:space="preserve">(2–3), 179–211. </w:t>
      </w:r>
    </w:p>
    <w:p w14:paraId="7FECB2C6" w14:textId="6A945B6B"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Caughey, S., Falbén, J. K., Tsamadi, D., Persson, L. M., Golubickis, M., &amp; Neil Macrae, C. (2021). Self-prioritization during stimulus processing is not obligatory. </w:t>
      </w:r>
      <w:r w:rsidRPr="003A784D">
        <w:rPr>
          <w:rFonts w:ascii="Times New Roman" w:hAnsi="Times New Roman" w:cs="Times New Roman"/>
          <w:i/>
          <w:iCs/>
        </w:rPr>
        <w:t>Psychological Research</w:t>
      </w:r>
      <w:r w:rsidRPr="003A784D">
        <w:rPr>
          <w:rFonts w:ascii="Times New Roman" w:hAnsi="Times New Roman" w:cs="Times New Roman"/>
        </w:rPr>
        <w:t xml:space="preserve">, </w:t>
      </w:r>
      <w:r w:rsidRPr="003A784D">
        <w:rPr>
          <w:rFonts w:ascii="Times New Roman" w:hAnsi="Times New Roman" w:cs="Times New Roman"/>
          <w:i/>
          <w:iCs/>
        </w:rPr>
        <w:t>85</w:t>
      </w:r>
      <w:r w:rsidRPr="003A784D">
        <w:rPr>
          <w:rFonts w:ascii="Times New Roman" w:hAnsi="Times New Roman" w:cs="Times New Roman"/>
        </w:rPr>
        <w:t xml:space="preserve">(2), 503–508. </w:t>
      </w:r>
    </w:p>
    <w:p w14:paraId="369358AE" w14:textId="58840A83"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Conway, M. A., &amp; Pleydell-Pearce, C. W. (2000). The construction of autobiographical memories in the self-memory system. </w:t>
      </w:r>
      <w:r w:rsidRPr="003A784D">
        <w:rPr>
          <w:rFonts w:ascii="Times New Roman" w:hAnsi="Times New Roman" w:cs="Times New Roman"/>
          <w:i/>
          <w:iCs/>
        </w:rPr>
        <w:t>Psychological Review</w:t>
      </w:r>
      <w:r w:rsidRPr="003A784D">
        <w:rPr>
          <w:rFonts w:ascii="Times New Roman" w:hAnsi="Times New Roman" w:cs="Times New Roman"/>
        </w:rPr>
        <w:t xml:space="preserve">, </w:t>
      </w:r>
      <w:r w:rsidRPr="003A784D">
        <w:rPr>
          <w:rFonts w:ascii="Times New Roman" w:hAnsi="Times New Roman" w:cs="Times New Roman"/>
          <w:i/>
          <w:iCs/>
        </w:rPr>
        <w:t>107</w:t>
      </w:r>
      <w:r w:rsidRPr="003A784D">
        <w:rPr>
          <w:rFonts w:ascii="Times New Roman" w:hAnsi="Times New Roman" w:cs="Times New Roman"/>
        </w:rPr>
        <w:t xml:space="preserve">, 261–288. </w:t>
      </w:r>
    </w:p>
    <w:p w14:paraId="4DBDE3B3" w14:textId="5C9419FB"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Dalmaso, M., Castelli, L., &amp; Galfano, G. (2019). Self-related shapes can hold the eyes. </w:t>
      </w:r>
      <w:r w:rsidRPr="003A784D">
        <w:rPr>
          <w:rFonts w:ascii="Times New Roman" w:hAnsi="Times New Roman" w:cs="Times New Roman"/>
          <w:i/>
          <w:iCs/>
        </w:rPr>
        <w:t>Quarterly Journal of Experimental Psychology</w:t>
      </w:r>
      <w:r w:rsidRPr="003A784D">
        <w:rPr>
          <w:rFonts w:ascii="Times New Roman" w:hAnsi="Times New Roman" w:cs="Times New Roman"/>
        </w:rPr>
        <w:t xml:space="preserve">, </w:t>
      </w:r>
      <w:r w:rsidRPr="003A784D">
        <w:rPr>
          <w:rFonts w:ascii="Times New Roman" w:hAnsi="Times New Roman" w:cs="Times New Roman"/>
          <w:i/>
          <w:iCs/>
        </w:rPr>
        <w:t>72</w:t>
      </w:r>
      <w:r w:rsidRPr="003A784D">
        <w:rPr>
          <w:rFonts w:ascii="Times New Roman" w:hAnsi="Times New Roman" w:cs="Times New Roman"/>
        </w:rPr>
        <w:t xml:space="preserve">(9), 2249–2260. </w:t>
      </w:r>
    </w:p>
    <w:p w14:paraId="08D537BA" w14:textId="38B59C95"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Falbén, J. K., Golubickis, M., Balseryte, R., Persson, L. M., Tsamadi, D., Caughey, S., &amp; Neil Macrae, C. (2019). How prioritized is self-prioritization during stimulus processing? </w:t>
      </w:r>
      <w:r w:rsidRPr="003A784D">
        <w:rPr>
          <w:rFonts w:ascii="Times New Roman" w:hAnsi="Times New Roman" w:cs="Times New Roman"/>
          <w:i/>
          <w:iCs/>
        </w:rPr>
        <w:t>Visual Cognition</w:t>
      </w:r>
      <w:r w:rsidRPr="003A784D">
        <w:rPr>
          <w:rFonts w:ascii="Times New Roman" w:hAnsi="Times New Roman" w:cs="Times New Roman"/>
        </w:rPr>
        <w:t xml:space="preserve">, </w:t>
      </w:r>
      <w:r w:rsidRPr="003A784D">
        <w:rPr>
          <w:rFonts w:ascii="Times New Roman" w:hAnsi="Times New Roman" w:cs="Times New Roman"/>
          <w:i/>
          <w:iCs/>
        </w:rPr>
        <w:t>27</w:t>
      </w:r>
      <w:r w:rsidRPr="003A784D">
        <w:rPr>
          <w:rFonts w:ascii="Times New Roman" w:hAnsi="Times New Roman" w:cs="Times New Roman"/>
        </w:rPr>
        <w:t xml:space="preserve">(1), 46–51. </w:t>
      </w:r>
    </w:p>
    <w:p w14:paraId="76C78B0C" w14:textId="2A44D746"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Farell, B. (1988). Comparison requirements and attention in identical-nonidentical stimulus discriminations. </w:t>
      </w:r>
      <w:r w:rsidRPr="003A784D">
        <w:rPr>
          <w:rFonts w:ascii="Times New Roman" w:hAnsi="Times New Roman" w:cs="Times New Roman"/>
          <w:i/>
          <w:iCs/>
        </w:rPr>
        <w:t>Journal of Experimental Psychology: Human Perception and Performance</w:t>
      </w:r>
      <w:r w:rsidRPr="003A784D">
        <w:rPr>
          <w:rFonts w:ascii="Times New Roman" w:hAnsi="Times New Roman" w:cs="Times New Roman"/>
        </w:rPr>
        <w:t xml:space="preserve">, </w:t>
      </w:r>
      <w:r w:rsidRPr="003A784D">
        <w:rPr>
          <w:rFonts w:ascii="Times New Roman" w:hAnsi="Times New Roman" w:cs="Times New Roman"/>
          <w:i/>
          <w:iCs/>
        </w:rPr>
        <w:t>14</w:t>
      </w:r>
      <w:r w:rsidRPr="003A784D">
        <w:rPr>
          <w:rFonts w:ascii="Times New Roman" w:hAnsi="Times New Roman" w:cs="Times New Roman"/>
        </w:rPr>
        <w:t xml:space="preserve">(4), 707–715. </w:t>
      </w:r>
    </w:p>
    <w:p w14:paraId="602E3934" w14:textId="2E03556C"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Farell, B. (2022). Hypothesis testing, attention, and </w:t>
      </w:r>
      <w:r w:rsidRPr="003A784D">
        <w:rPr>
          <w:rFonts w:ascii="Times New Roman" w:hAnsi="Times New Roman" w:cs="Times New Roman"/>
        </w:rPr>
        <w:t>《</w:t>
      </w:r>
      <w:r w:rsidRPr="003A784D">
        <w:rPr>
          <w:rFonts w:ascii="Times New Roman" w:hAnsi="Times New Roman" w:cs="Times New Roman"/>
        </w:rPr>
        <w:t>Same’-’Different</w:t>
      </w:r>
      <w:r w:rsidRPr="003A784D">
        <w:rPr>
          <w:rFonts w:ascii="Times New Roman" w:hAnsi="Times New Roman" w:cs="Times New Roman"/>
        </w:rPr>
        <w:t>》</w:t>
      </w:r>
      <w:r w:rsidRPr="003A784D">
        <w:rPr>
          <w:rFonts w:ascii="Times New Roman" w:hAnsi="Times New Roman" w:cs="Times New Roman"/>
        </w:rPr>
        <w:t xml:space="preserve"> judgments. </w:t>
      </w:r>
      <w:r w:rsidRPr="003A784D">
        <w:rPr>
          <w:rFonts w:ascii="Times New Roman" w:hAnsi="Times New Roman" w:cs="Times New Roman"/>
          <w:i/>
          <w:iCs/>
        </w:rPr>
        <w:t>Cognitive Psychology</w:t>
      </w:r>
      <w:r w:rsidRPr="003A784D">
        <w:rPr>
          <w:rFonts w:ascii="Times New Roman" w:hAnsi="Times New Roman" w:cs="Times New Roman"/>
        </w:rPr>
        <w:t xml:space="preserve">, </w:t>
      </w:r>
      <w:r w:rsidRPr="003A784D">
        <w:rPr>
          <w:rFonts w:ascii="Times New Roman" w:hAnsi="Times New Roman" w:cs="Times New Roman"/>
          <w:i/>
          <w:iCs/>
        </w:rPr>
        <w:t>132</w:t>
      </w:r>
      <w:r w:rsidRPr="003A784D">
        <w:rPr>
          <w:rFonts w:ascii="Times New Roman" w:hAnsi="Times New Roman" w:cs="Times New Roman"/>
        </w:rPr>
        <w:t xml:space="preserve">, 101443. </w:t>
      </w:r>
    </w:p>
    <w:p w14:paraId="685564D1" w14:textId="50F0E487"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Frings, C., &amp; Wentura, D. (2014). Self-priorization processes in action and perception. </w:t>
      </w:r>
      <w:r w:rsidRPr="003A784D">
        <w:rPr>
          <w:rFonts w:ascii="Times New Roman" w:hAnsi="Times New Roman" w:cs="Times New Roman"/>
          <w:i/>
          <w:iCs/>
        </w:rPr>
        <w:t>Journal of Experimental Psychology: Human Perception and Performance</w:t>
      </w:r>
      <w:r w:rsidRPr="003A784D">
        <w:rPr>
          <w:rFonts w:ascii="Times New Roman" w:hAnsi="Times New Roman" w:cs="Times New Roman"/>
        </w:rPr>
        <w:t xml:space="preserve">, </w:t>
      </w:r>
      <w:r w:rsidRPr="003A784D">
        <w:rPr>
          <w:rFonts w:ascii="Times New Roman" w:hAnsi="Times New Roman" w:cs="Times New Roman"/>
          <w:i/>
          <w:iCs/>
        </w:rPr>
        <w:t>40</w:t>
      </w:r>
      <w:r w:rsidRPr="003A784D">
        <w:rPr>
          <w:rFonts w:ascii="Times New Roman" w:hAnsi="Times New Roman" w:cs="Times New Roman"/>
        </w:rPr>
        <w:t xml:space="preserve">(5), 1737–1740. </w:t>
      </w:r>
    </w:p>
    <w:p w14:paraId="2F099977" w14:textId="447BF625"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Golubickis, M., &amp; Macrae, C. N. (2021). Judging me and you: Task design modulates self-prioritization. </w:t>
      </w:r>
      <w:r w:rsidRPr="003A784D">
        <w:rPr>
          <w:rFonts w:ascii="Times New Roman" w:hAnsi="Times New Roman" w:cs="Times New Roman"/>
          <w:i/>
          <w:iCs/>
        </w:rPr>
        <w:t>Acta Psychologica</w:t>
      </w:r>
      <w:r w:rsidRPr="003A784D">
        <w:rPr>
          <w:rFonts w:ascii="Times New Roman" w:hAnsi="Times New Roman" w:cs="Times New Roman"/>
        </w:rPr>
        <w:t xml:space="preserve">, </w:t>
      </w:r>
      <w:r w:rsidRPr="003A784D">
        <w:rPr>
          <w:rFonts w:ascii="Times New Roman" w:hAnsi="Times New Roman" w:cs="Times New Roman"/>
          <w:i/>
          <w:iCs/>
        </w:rPr>
        <w:t>218</w:t>
      </w:r>
      <w:r w:rsidRPr="003A784D">
        <w:rPr>
          <w:rFonts w:ascii="Times New Roman" w:hAnsi="Times New Roman" w:cs="Times New Roman"/>
        </w:rPr>
        <w:t xml:space="preserve">, 103350. </w:t>
      </w:r>
    </w:p>
    <w:p w14:paraId="1E514785" w14:textId="629EC0E2"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Golubickis, M., &amp; Macrae, C. N. (2022). Self-Prioritization Reconsidered: Scrutinizing Three Claims. </w:t>
      </w:r>
      <w:r w:rsidRPr="003A784D">
        <w:rPr>
          <w:rFonts w:ascii="Times New Roman" w:hAnsi="Times New Roman" w:cs="Times New Roman"/>
          <w:i/>
          <w:iCs/>
        </w:rPr>
        <w:t>Perspectives on Psychological Science</w:t>
      </w:r>
      <w:r w:rsidRPr="003A784D">
        <w:rPr>
          <w:rFonts w:ascii="Times New Roman" w:hAnsi="Times New Roman" w:cs="Times New Roman"/>
        </w:rPr>
        <w:t xml:space="preserve">, 174569162211312. </w:t>
      </w:r>
    </w:p>
    <w:p w14:paraId="2F317243" w14:textId="7F5A76F7"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Golubickis, M., Persson, L. M., Falbén, J. K., &amp; Macrae, C. N. (2021). On stopping yourself: Self-relevance facilitates response inhibition. </w:t>
      </w:r>
      <w:r w:rsidRPr="003A784D">
        <w:rPr>
          <w:rFonts w:ascii="Times New Roman" w:hAnsi="Times New Roman" w:cs="Times New Roman"/>
          <w:i/>
          <w:iCs/>
        </w:rPr>
        <w:t>Attention, Perception, &amp; Psychophysics</w:t>
      </w:r>
      <w:r w:rsidRPr="003A784D">
        <w:rPr>
          <w:rFonts w:ascii="Times New Roman" w:hAnsi="Times New Roman" w:cs="Times New Roman"/>
        </w:rPr>
        <w:t xml:space="preserve">, </w:t>
      </w:r>
      <w:r w:rsidRPr="003A784D">
        <w:rPr>
          <w:rFonts w:ascii="Times New Roman" w:hAnsi="Times New Roman" w:cs="Times New Roman"/>
          <w:i/>
          <w:iCs/>
        </w:rPr>
        <w:t>83</w:t>
      </w:r>
      <w:r w:rsidRPr="003A784D">
        <w:rPr>
          <w:rFonts w:ascii="Times New Roman" w:hAnsi="Times New Roman" w:cs="Times New Roman"/>
        </w:rPr>
        <w:t xml:space="preserve">(4), 1416–1423. </w:t>
      </w:r>
    </w:p>
    <w:p w14:paraId="16F94FFB" w14:textId="4C92CBE7"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Gronau, N., Cohen, A., &amp; Ben-Shakhar, G. (2003). Dissociations of personally significant and task-relevant distractors inside and outside the focus of attention: A combined behavioral and psychophysiological study. </w:t>
      </w:r>
      <w:r w:rsidRPr="003A784D">
        <w:rPr>
          <w:rFonts w:ascii="Times New Roman" w:hAnsi="Times New Roman" w:cs="Times New Roman"/>
          <w:i/>
          <w:iCs/>
        </w:rPr>
        <w:t>Journal of Experimental Psychology-General</w:t>
      </w:r>
      <w:r w:rsidRPr="003A784D">
        <w:rPr>
          <w:rFonts w:ascii="Times New Roman" w:hAnsi="Times New Roman" w:cs="Times New Roman"/>
        </w:rPr>
        <w:t xml:space="preserve">, </w:t>
      </w:r>
      <w:r w:rsidRPr="003A784D">
        <w:rPr>
          <w:rFonts w:ascii="Times New Roman" w:hAnsi="Times New Roman" w:cs="Times New Roman"/>
          <w:i/>
          <w:iCs/>
        </w:rPr>
        <w:t>132</w:t>
      </w:r>
      <w:r w:rsidRPr="003A784D">
        <w:rPr>
          <w:rFonts w:ascii="Times New Roman" w:hAnsi="Times New Roman" w:cs="Times New Roman"/>
        </w:rPr>
        <w:t xml:space="preserve">(4), 512–529. </w:t>
      </w:r>
    </w:p>
    <w:p w14:paraId="757E0947" w14:textId="36A54598"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Janczyk, M., Humphreys, G. W., &amp; Sui, J. (2019). The central locus of self-prioritisation. </w:t>
      </w:r>
      <w:r w:rsidRPr="003A784D">
        <w:rPr>
          <w:rFonts w:ascii="Times New Roman" w:hAnsi="Times New Roman" w:cs="Times New Roman"/>
          <w:i/>
          <w:iCs/>
        </w:rPr>
        <w:t>Quarterly Journal of Experimental Psychology</w:t>
      </w:r>
      <w:r w:rsidRPr="003A784D">
        <w:rPr>
          <w:rFonts w:ascii="Times New Roman" w:hAnsi="Times New Roman" w:cs="Times New Roman"/>
        </w:rPr>
        <w:t xml:space="preserve">, </w:t>
      </w:r>
      <w:r w:rsidRPr="003A784D">
        <w:rPr>
          <w:rFonts w:ascii="Times New Roman" w:hAnsi="Times New Roman" w:cs="Times New Roman"/>
          <w:i/>
          <w:iCs/>
        </w:rPr>
        <w:t>72</w:t>
      </w:r>
      <w:r w:rsidRPr="003A784D">
        <w:rPr>
          <w:rFonts w:ascii="Times New Roman" w:hAnsi="Times New Roman" w:cs="Times New Roman"/>
        </w:rPr>
        <w:t xml:space="preserve">(5), 1068–1083. </w:t>
      </w:r>
    </w:p>
    <w:p w14:paraId="75313770" w14:textId="7D6BA88A"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Li, Q., Joo, S. J., Yeatman, J. D., &amp; Reinecke, K. (2020). Controlling for Participants’ Viewing Distance in Large-Scale, Psychophysical Online Experiments Using a Virtual Chinrest. </w:t>
      </w:r>
      <w:r w:rsidRPr="003A784D">
        <w:rPr>
          <w:rFonts w:ascii="Times New Roman" w:hAnsi="Times New Roman" w:cs="Times New Roman"/>
          <w:i/>
          <w:iCs/>
        </w:rPr>
        <w:t>Scientific Reports</w:t>
      </w:r>
      <w:r w:rsidRPr="003A784D">
        <w:rPr>
          <w:rFonts w:ascii="Times New Roman" w:hAnsi="Times New Roman" w:cs="Times New Roman"/>
        </w:rPr>
        <w:t xml:space="preserve">, </w:t>
      </w:r>
      <w:r w:rsidRPr="003A784D">
        <w:rPr>
          <w:rFonts w:ascii="Times New Roman" w:hAnsi="Times New Roman" w:cs="Times New Roman"/>
          <w:i/>
          <w:iCs/>
        </w:rPr>
        <w:t>10</w:t>
      </w:r>
      <w:r w:rsidRPr="003A784D">
        <w:rPr>
          <w:rFonts w:ascii="Times New Roman" w:hAnsi="Times New Roman" w:cs="Times New Roman"/>
        </w:rPr>
        <w:t xml:space="preserve">(1), 904. </w:t>
      </w:r>
    </w:p>
    <w:p w14:paraId="7C28B50D" w14:textId="262DAB8C"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Macrae, C. N., Visokomogilski, A., Golubickis, M., &amp; Sahraie, A. (2018). Self-relevance enhances the benefits of attention on perception. </w:t>
      </w:r>
      <w:r w:rsidRPr="003A784D">
        <w:rPr>
          <w:rFonts w:ascii="Times New Roman" w:hAnsi="Times New Roman" w:cs="Times New Roman"/>
          <w:i/>
          <w:iCs/>
        </w:rPr>
        <w:t>Visual Cognition</w:t>
      </w:r>
      <w:r w:rsidRPr="003A784D">
        <w:rPr>
          <w:rFonts w:ascii="Times New Roman" w:hAnsi="Times New Roman" w:cs="Times New Roman"/>
        </w:rPr>
        <w:t xml:space="preserve">, </w:t>
      </w:r>
      <w:r w:rsidRPr="003A784D">
        <w:rPr>
          <w:rFonts w:ascii="Times New Roman" w:hAnsi="Times New Roman" w:cs="Times New Roman"/>
          <w:i/>
          <w:iCs/>
        </w:rPr>
        <w:t>26</w:t>
      </w:r>
      <w:r w:rsidRPr="003A784D">
        <w:rPr>
          <w:rFonts w:ascii="Times New Roman" w:hAnsi="Times New Roman" w:cs="Times New Roman"/>
        </w:rPr>
        <w:t xml:space="preserve">(7), 475–481. </w:t>
      </w:r>
    </w:p>
    <w:p w14:paraId="40B6AD2F" w14:textId="411AE59D"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Mattan, B., Quinn, K. A., Apperly, I. A., Sui, J., &amp; Rotshtein, P. (2015). Is it always me first? Effects of self-tagging on third-person perspective-taking. </w:t>
      </w:r>
      <w:r w:rsidRPr="003A784D">
        <w:rPr>
          <w:rFonts w:ascii="Times New Roman" w:hAnsi="Times New Roman" w:cs="Times New Roman"/>
          <w:i/>
          <w:iCs/>
        </w:rPr>
        <w:t>Journal of Experimental Psychology: Learning, Memory, and Cognition</w:t>
      </w:r>
      <w:r w:rsidRPr="003A784D">
        <w:rPr>
          <w:rFonts w:ascii="Times New Roman" w:hAnsi="Times New Roman" w:cs="Times New Roman"/>
        </w:rPr>
        <w:t xml:space="preserve">, </w:t>
      </w:r>
      <w:r w:rsidRPr="003A784D">
        <w:rPr>
          <w:rFonts w:ascii="Times New Roman" w:hAnsi="Times New Roman" w:cs="Times New Roman"/>
          <w:i/>
          <w:iCs/>
        </w:rPr>
        <w:t>41</w:t>
      </w:r>
      <w:r w:rsidRPr="003A784D">
        <w:rPr>
          <w:rFonts w:ascii="Times New Roman" w:hAnsi="Times New Roman" w:cs="Times New Roman"/>
        </w:rPr>
        <w:t xml:space="preserve">(4), 1100–1117. </w:t>
      </w:r>
    </w:p>
    <w:p w14:paraId="3B1EA87C" w14:textId="3FE78403"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Moors, A., &amp; De Houwer, J. (2006). Automaticity: A theoretical and conceptual analysis. </w:t>
      </w:r>
      <w:r w:rsidRPr="003A784D">
        <w:rPr>
          <w:rFonts w:ascii="Times New Roman" w:hAnsi="Times New Roman" w:cs="Times New Roman"/>
          <w:i/>
          <w:iCs/>
        </w:rPr>
        <w:t>Psychological Bulletin</w:t>
      </w:r>
      <w:r w:rsidRPr="003A784D">
        <w:rPr>
          <w:rFonts w:ascii="Times New Roman" w:hAnsi="Times New Roman" w:cs="Times New Roman"/>
        </w:rPr>
        <w:t xml:space="preserve">, </w:t>
      </w:r>
      <w:r w:rsidRPr="003A784D">
        <w:rPr>
          <w:rFonts w:ascii="Times New Roman" w:hAnsi="Times New Roman" w:cs="Times New Roman"/>
          <w:i/>
          <w:iCs/>
        </w:rPr>
        <w:t>132</w:t>
      </w:r>
      <w:r w:rsidRPr="003A784D">
        <w:rPr>
          <w:rFonts w:ascii="Times New Roman" w:hAnsi="Times New Roman" w:cs="Times New Roman"/>
        </w:rPr>
        <w:t xml:space="preserve">(2), 297–326. </w:t>
      </w:r>
    </w:p>
    <w:p w14:paraId="223270AB" w14:textId="2FC047F9"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Schaefer, S., Wesslein, A.-K., Spence, C., Wentura, D., &amp; Frings, C. (2016). Self-prioritization in vision, audition, and touch. </w:t>
      </w:r>
      <w:r w:rsidRPr="003A784D">
        <w:rPr>
          <w:rFonts w:ascii="Times New Roman" w:hAnsi="Times New Roman" w:cs="Times New Roman"/>
          <w:i/>
          <w:iCs/>
        </w:rPr>
        <w:t>Experimental Brain Research</w:t>
      </w:r>
      <w:r w:rsidRPr="003A784D">
        <w:rPr>
          <w:rFonts w:ascii="Times New Roman" w:hAnsi="Times New Roman" w:cs="Times New Roman"/>
        </w:rPr>
        <w:t xml:space="preserve">, </w:t>
      </w:r>
      <w:r w:rsidRPr="003A784D">
        <w:rPr>
          <w:rFonts w:ascii="Times New Roman" w:hAnsi="Times New Roman" w:cs="Times New Roman"/>
          <w:i/>
          <w:iCs/>
        </w:rPr>
        <w:t>234</w:t>
      </w:r>
      <w:r w:rsidRPr="003A784D">
        <w:rPr>
          <w:rFonts w:ascii="Times New Roman" w:hAnsi="Times New Roman" w:cs="Times New Roman"/>
        </w:rPr>
        <w:t xml:space="preserve">(8), 2141–2150. </w:t>
      </w:r>
    </w:p>
    <w:p w14:paraId="04191EE0" w14:textId="7E95EFF9"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Schäfer, S., Frings, C., &amp; Wentura, D. (2016). About the composition of self-relevance: Conjunctions not features are bound to the self. </w:t>
      </w:r>
      <w:r w:rsidRPr="003A784D">
        <w:rPr>
          <w:rFonts w:ascii="Times New Roman" w:hAnsi="Times New Roman" w:cs="Times New Roman"/>
          <w:i/>
          <w:iCs/>
        </w:rPr>
        <w:t>Psychonomic Bulletin &amp; Review</w:t>
      </w:r>
      <w:r w:rsidRPr="003A784D">
        <w:rPr>
          <w:rFonts w:ascii="Times New Roman" w:hAnsi="Times New Roman" w:cs="Times New Roman"/>
        </w:rPr>
        <w:t xml:space="preserve">, </w:t>
      </w:r>
      <w:r w:rsidRPr="003A784D">
        <w:rPr>
          <w:rFonts w:ascii="Times New Roman" w:hAnsi="Times New Roman" w:cs="Times New Roman"/>
          <w:i/>
          <w:iCs/>
        </w:rPr>
        <w:t>23</w:t>
      </w:r>
      <w:r w:rsidRPr="003A784D">
        <w:rPr>
          <w:rFonts w:ascii="Times New Roman" w:hAnsi="Times New Roman" w:cs="Times New Roman"/>
        </w:rPr>
        <w:t xml:space="preserve">(3), 887–892. </w:t>
      </w:r>
    </w:p>
    <w:p w14:paraId="52C2272E" w14:textId="59241F76"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Sel, A., Sui, J., Shepherd, J., &amp; Humphreys, G. (2019). Self-Association and Attentional Processing Regarding Perceptually Salient Items. </w:t>
      </w:r>
      <w:r w:rsidRPr="003A784D">
        <w:rPr>
          <w:rFonts w:ascii="Times New Roman" w:hAnsi="Times New Roman" w:cs="Times New Roman"/>
          <w:i/>
          <w:iCs/>
        </w:rPr>
        <w:t>Review of Philosophy and Psychology</w:t>
      </w:r>
      <w:r w:rsidRPr="003A784D">
        <w:rPr>
          <w:rFonts w:ascii="Times New Roman" w:hAnsi="Times New Roman" w:cs="Times New Roman"/>
        </w:rPr>
        <w:t xml:space="preserve">, </w:t>
      </w:r>
      <w:r w:rsidRPr="003A784D">
        <w:rPr>
          <w:rFonts w:ascii="Times New Roman" w:hAnsi="Times New Roman" w:cs="Times New Roman"/>
          <w:i/>
          <w:iCs/>
        </w:rPr>
        <w:t>10</w:t>
      </w:r>
      <w:r w:rsidRPr="003A784D">
        <w:rPr>
          <w:rFonts w:ascii="Times New Roman" w:hAnsi="Times New Roman" w:cs="Times New Roman"/>
        </w:rPr>
        <w:t xml:space="preserve">(4), 735–746. </w:t>
      </w:r>
    </w:p>
    <w:p w14:paraId="7D65E533" w14:textId="59D7E362"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He, X., &amp; Humphreys, G. W. (2012). Perceptual effects of social salience: Evidence from self-prioritization effects on perceptual matching. </w:t>
      </w:r>
      <w:r w:rsidRPr="003A784D">
        <w:rPr>
          <w:rFonts w:ascii="Times New Roman" w:hAnsi="Times New Roman" w:cs="Times New Roman"/>
          <w:i/>
          <w:iCs/>
        </w:rPr>
        <w:t>Journal of Experimental Psychology. Human Perception and Performance</w:t>
      </w:r>
      <w:r w:rsidRPr="003A784D">
        <w:rPr>
          <w:rFonts w:ascii="Times New Roman" w:hAnsi="Times New Roman" w:cs="Times New Roman"/>
        </w:rPr>
        <w:t xml:space="preserve">, </w:t>
      </w:r>
      <w:r w:rsidRPr="003A784D">
        <w:rPr>
          <w:rFonts w:ascii="Times New Roman" w:hAnsi="Times New Roman" w:cs="Times New Roman"/>
          <w:i/>
          <w:iCs/>
        </w:rPr>
        <w:t>38</w:t>
      </w:r>
      <w:r w:rsidRPr="003A784D">
        <w:rPr>
          <w:rFonts w:ascii="Times New Roman" w:hAnsi="Times New Roman" w:cs="Times New Roman"/>
        </w:rPr>
        <w:t xml:space="preserve">(5), 1105–1117. </w:t>
      </w:r>
    </w:p>
    <w:p w14:paraId="4916DF65" w14:textId="4A3B078F"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&amp; Humphreys, G. W. (2015). The Integrative Self: How Self-Reference Integrates Perception and Memory. </w:t>
      </w:r>
      <w:r w:rsidRPr="003A784D">
        <w:rPr>
          <w:rFonts w:ascii="Times New Roman" w:hAnsi="Times New Roman" w:cs="Times New Roman"/>
          <w:i/>
          <w:iCs/>
        </w:rPr>
        <w:t>Trends in Cognitive Sciences</w:t>
      </w:r>
      <w:r w:rsidRPr="003A784D">
        <w:rPr>
          <w:rFonts w:ascii="Times New Roman" w:hAnsi="Times New Roman" w:cs="Times New Roman"/>
        </w:rPr>
        <w:t xml:space="preserve">, </w:t>
      </w:r>
      <w:r w:rsidRPr="003A784D">
        <w:rPr>
          <w:rFonts w:ascii="Times New Roman" w:hAnsi="Times New Roman" w:cs="Times New Roman"/>
          <w:i/>
          <w:iCs/>
        </w:rPr>
        <w:t>19</w:t>
      </w:r>
      <w:r w:rsidRPr="003A784D">
        <w:rPr>
          <w:rFonts w:ascii="Times New Roman" w:hAnsi="Times New Roman" w:cs="Times New Roman"/>
        </w:rPr>
        <w:t xml:space="preserve">(12), 719–728. </w:t>
      </w:r>
    </w:p>
    <w:p w14:paraId="0D8507ED" w14:textId="559DD470"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&amp; Humphreys, G. W. (2017). The ubiquitous self: What the properties of self-bias tell us about the self: The ubiquitous self. </w:t>
      </w:r>
      <w:r w:rsidRPr="003A784D">
        <w:rPr>
          <w:rFonts w:ascii="Times New Roman" w:hAnsi="Times New Roman" w:cs="Times New Roman"/>
          <w:i/>
          <w:iCs/>
        </w:rPr>
        <w:t>Annals of the New York Academy of Sciences</w:t>
      </w:r>
      <w:r w:rsidRPr="003A784D">
        <w:rPr>
          <w:rFonts w:ascii="Times New Roman" w:hAnsi="Times New Roman" w:cs="Times New Roman"/>
        </w:rPr>
        <w:t xml:space="preserve">, </w:t>
      </w:r>
      <w:r w:rsidRPr="003A784D">
        <w:rPr>
          <w:rFonts w:ascii="Times New Roman" w:hAnsi="Times New Roman" w:cs="Times New Roman"/>
          <w:i/>
          <w:iCs/>
        </w:rPr>
        <w:t>1396</w:t>
      </w:r>
      <w:r w:rsidRPr="003A784D">
        <w:rPr>
          <w:rFonts w:ascii="Times New Roman" w:hAnsi="Times New Roman" w:cs="Times New Roman"/>
        </w:rPr>
        <w:t xml:space="preserve">(1), 222–235. </w:t>
      </w:r>
    </w:p>
    <w:p w14:paraId="438DC798" w14:textId="22EB9E36"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Liu, C. H., Wang, L., &amp; Han, S. (2009). Attentional orientation induced by temporarily established self-referential cues. </w:t>
      </w:r>
      <w:r w:rsidRPr="003A784D">
        <w:rPr>
          <w:rFonts w:ascii="Times New Roman" w:hAnsi="Times New Roman" w:cs="Times New Roman"/>
          <w:i/>
          <w:iCs/>
        </w:rPr>
        <w:t>Quarterly Journal of Experimental Psychology</w:t>
      </w:r>
      <w:r w:rsidRPr="003A784D">
        <w:rPr>
          <w:rFonts w:ascii="Times New Roman" w:hAnsi="Times New Roman" w:cs="Times New Roman"/>
        </w:rPr>
        <w:t xml:space="preserve">, </w:t>
      </w:r>
      <w:r w:rsidRPr="003A784D">
        <w:rPr>
          <w:rFonts w:ascii="Times New Roman" w:hAnsi="Times New Roman" w:cs="Times New Roman"/>
          <w:i/>
          <w:iCs/>
        </w:rPr>
        <w:t>62</w:t>
      </w:r>
      <w:r w:rsidRPr="003A784D">
        <w:rPr>
          <w:rFonts w:ascii="Times New Roman" w:hAnsi="Times New Roman" w:cs="Times New Roman"/>
        </w:rPr>
        <w:t xml:space="preserve">(5), 844–849. </w:t>
      </w:r>
    </w:p>
    <w:p w14:paraId="312EEA69" w14:textId="44214912"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&amp; Rotshtein, P. (2019). Self-prioritization and the attentional systems. </w:t>
      </w:r>
      <w:r w:rsidRPr="003A784D">
        <w:rPr>
          <w:rFonts w:ascii="Times New Roman" w:hAnsi="Times New Roman" w:cs="Times New Roman"/>
          <w:i/>
          <w:iCs/>
        </w:rPr>
        <w:t>Current Opinion in Psychology</w:t>
      </w:r>
      <w:r w:rsidRPr="003A784D">
        <w:rPr>
          <w:rFonts w:ascii="Times New Roman" w:hAnsi="Times New Roman" w:cs="Times New Roman"/>
        </w:rPr>
        <w:t xml:space="preserve">, </w:t>
      </w:r>
      <w:r w:rsidRPr="003A784D">
        <w:rPr>
          <w:rFonts w:ascii="Times New Roman" w:hAnsi="Times New Roman" w:cs="Times New Roman"/>
          <w:i/>
          <w:iCs/>
        </w:rPr>
        <w:t>29</w:t>
      </w:r>
      <w:r w:rsidRPr="003A784D">
        <w:rPr>
          <w:rFonts w:ascii="Times New Roman" w:hAnsi="Times New Roman" w:cs="Times New Roman"/>
        </w:rPr>
        <w:t xml:space="preserve">, 148–152. </w:t>
      </w:r>
    </w:p>
    <w:p w14:paraId="6FE38FF7" w14:textId="4BFD0E02"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Sui, J., Sun, Y., Peng, K., &amp; Humphreys, G. W. (2014). The automatic and the expected self: Separating self- and familiarity biases effects by manipulating stimulus probability. </w:t>
      </w:r>
      <w:r w:rsidRPr="003A784D">
        <w:rPr>
          <w:rFonts w:ascii="Times New Roman" w:hAnsi="Times New Roman" w:cs="Times New Roman"/>
          <w:i/>
          <w:iCs/>
        </w:rPr>
        <w:t>Attention, Perception, &amp; Psychophysics</w:t>
      </w:r>
      <w:r w:rsidRPr="003A784D">
        <w:rPr>
          <w:rFonts w:ascii="Times New Roman" w:hAnsi="Times New Roman" w:cs="Times New Roman"/>
        </w:rPr>
        <w:t xml:space="preserve">, </w:t>
      </w:r>
      <w:r w:rsidRPr="003A784D">
        <w:rPr>
          <w:rFonts w:ascii="Times New Roman" w:hAnsi="Times New Roman" w:cs="Times New Roman"/>
          <w:i/>
          <w:iCs/>
        </w:rPr>
        <w:t>76</w:t>
      </w:r>
      <w:r w:rsidRPr="003A784D">
        <w:rPr>
          <w:rFonts w:ascii="Times New Roman" w:hAnsi="Times New Roman" w:cs="Times New Roman"/>
        </w:rPr>
        <w:t xml:space="preserve">(4), 1176–1184. </w:t>
      </w:r>
    </w:p>
    <w:p w14:paraId="0816DE0F" w14:textId="460F2DBB"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Svensson, S. L., Golubickis, M., Maclean, H., Falbén, J. K., Persson, L. M., Tsamadi, D., Caughey, S., Sahraie, A., &amp; Macrae, C. N. (2022). More or less of me and you: Self-relevance augments the effects of item probability on stimulus prioritization. </w:t>
      </w:r>
      <w:r w:rsidRPr="003A784D">
        <w:rPr>
          <w:rFonts w:ascii="Times New Roman" w:hAnsi="Times New Roman" w:cs="Times New Roman"/>
          <w:i/>
          <w:iCs/>
        </w:rPr>
        <w:t>Psychological Research</w:t>
      </w:r>
      <w:r w:rsidRPr="003A784D">
        <w:rPr>
          <w:rFonts w:ascii="Times New Roman" w:hAnsi="Times New Roman" w:cs="Times New Roman"/>
        </w:rPr>
        <w:t xml:space="preserve">, </w:t>
      </w:r>
      <w:r w:rsidRPr="003A784D">
        <w:rPr>
          <w:rFonts w:ascii="Times New Roman" w:hAnsi="Times New Roman" w:cs="Times New Roman"/>
          <w:i/>
          <w:iCs/>
        </w:rPr>
        <w:t>86</w:t>
      </w:r>
      <w:r w:rsidRPr="003A784D">
        <w:rPr>
          <w:rFonts w:ascii="Times New Roman" w:hAnsi="Times New Roman" w:cs="Times New Roman"/>
        </w:rPr>
        <w:t>(4), 1145–1164.</w:t>
      </w:r>
    </w:p>
    <w:p w14:paraId="7051AB81" w14:textId="4F5A31F4"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Symons, C. S., &amp; Johnson, B. T. (1997). The self-reference effect in memory: A meta-analysis. </w:t>
      </w:r>
      <w:r w:rsidRPr="003A784D">
        <w:rPr>
          <w:rFonts w:ascii="Times New Roman" w:hAnsi="Times New Roman" w:cs="Times New Roman"/>
          <w:i/>
          <w:iCs/>
        </w:rPr>
        <w:t>Psychological Bulletin</w:t>
      </w:r>
      <w:r w:rsidRPr="003A784D">
        <w:rPr>
          <w:rFonts w:ascii="Times New Roman" w:hAnsi="Times New Roman" w:cs="Times New Roman"/>
        </w:rPr>
        <w:t xml:space="preserve">, </w:t>
      </w:r>
      <w:r w:rsidRPr="003A784D">
        <w:rPr>
          <w:rFonts w:ascii="Times New Roman" w:hAnsi="Times New Roman" w:cs="Times New Roman"/>
          <w:i/>
          <w:iCs/>
        </w:rPr>
        <w:t>121</w:t>
      </w:r>
      <w:r w:rsidRPr="003A784D">
        <w:rPr>
          <w:rFonts w:ascii="Times New Roman" w:hAnsi="Times New Roman" w:cs="Times New Roman"/>
        </w:rPr>
        <w:t xml:space="preserve">(3), 371–394. </w:t>
      </w:r>
    </w:p>
    <w:p w14:paraId="082D6DB3" w14:textId="523B415F"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Theeuwes, J. (2010). Top-down and bottom-up control of visual selection. </w:t>
      </w:r>
      <w:r w:rsidRPr="003A784D">
        <w:rPr>
          <w:rFonts w:ascii="Times New Roman" w:hAnsi="Times New Roman" w:cs="Times New Roman"/>
          <w:i/>
          <w:iCs/>
        </w:rPr>
        <w:t>Acta Psychologica</w:t>
      </w:r>
      <w:r w:rsidRPr="003A784D">
        <w:rPr>
          <w:rFonts w:ascii="Times New Roman" w:hAnsi="Times New Roman" w:cs="Times New Roman"/>
        </w:rPr>
        <w:t xml:space="preserve">, </w:t>
      </w:r>
      <w:r w:rsidRPr="003A784D">
        <w:rPr>
          <w:rFonts w:ascii="Times New Roman" w:hAnsi="Times New Roman" w:cs="Times New Roman"/>
          <w:i/>
          <w:iCs/>
        </w:rPr>
        <w:t>135</w:t>
      </w:r>
      <w:r w:rsidRPr="003A784D">
        <w:rPr>
          <w:rFonts w:ascii="Times New Roman" w:hAnsi="Times New Roman" w:cs="Times New Roman"/>
        </w:rPr>
        <w:t xml:space="preserve">(2), 77–99. </w:t>
      </w:r>
    </w:p>
    <w:p w14:paraId="51D62CFD" w14:textId="4647AA49" w:rsidR="003A784D" w:rsidRPr="003A784D" w:rsidRDefault="003A784D" w:rsidP="00CA5C27">
      <w:pPr>
        <w:pStyle w:val="Bibliography"/>
        <w:spacing w:line="320" w:lineRule="exact"/>
        <w:rPr>
          <w:rFonts w:ascii="Times New Roman" w:hAnsi="Times New Roman" w:cs="Times New Roman"/>
        </w:rPr>
      </w:pPr>
      <w:r w:rsidRPr="003A784D">
        <w:rPr>
          <w:rFonts w:ascii="Times New Roman" w:hAnsi="Times New Roman" w:cs="Times New Roman"/>
        </w:rPr>
        <w:t xml:space="preserve">Vicovaro, M., Dalmaso, M., &amp; Bertamini, M. (2022). Towards the boundaries of self-prioritization: Associating the self with asymmetric shapes disrupts the self-prioritization effect. </w:t>
      </w:r>
      <w:r w:rsidRPr="003A784D">
        <w:rPr>
          <w:rFonts w:ascii="Times New Roman" w:hAnsi="Times New Roman" w:cs="Times New Roman"/>
          <w:i/>
          <w:iCs/>
        </w:rPr>
        <w:t>Journal of Experimental Psychology: Human Perception and Performance</w:t>
      </w:r>
      <w:r w:rsidRPr="003A784D">
        <w:rPr>
          <w:rFonts w:ascii="Times New Roman" w:hAnsi="Times New Roman" w:cs="Times New Roman"/>
        </w:rPr>
        <w:t xml:space="preserve">, </w:t>
      </w:r>
      <w:r w:rsidRPr="003A784D">
        <w:rPr>
          <w:rFonts w:ascii="Times New Roman" w:hAnsi="Times New Roman" w:cs="Times New Roman"/>
          <w:i/>
          <w:iCs/>
        </w:rPr>
        <w:t>48</w:t>
      </w:r>
      <w:r w:rsidRPr="003A784D">
        <w:rPr>
          <w:rFonts w:ascii="Times New Roman" w:hAnsi="Times New Roman" w:cs="Times New Roman"/>
        </w:rPr>
        <w:t xml:space="preserve">(9), 972–986. </w:t>
      </w:r>
    </w:p>
    <w:p w14:paraId="2088D242" w14:textId="40412587" w:rsidR="003A784D" w:rsidRPr="007D3380" w:rsidRDefault="003A784D" w:rsidP="00CA5C27">
      <w:pPr>
        <w:pStyle w:val="Bibliography"/>
        <w:spacing w:line="320" w:lineRule="exact"/>
        <w:rPr>
          <w:rFonts w:ascii="Times New Roman" w:hAnsi="Times New Roman" w:cs="Times New Roman"/>
          <w:lang w:val="de-DE"/>
          <w:rPrChange w:id="191" w:author="Hu, C-P" w:date="2023-05-04T11:16:00Z">
            <w:rPr>
              <w:rFonts w:ascii="Times New Roman" w:hAnsi="Times New Roman" w:cs="Times New Roman"/>
            </w:rPr>
          </w:rPrChange>
        </w:rPr>
      </w:pPr>
      <w:r w:rsidRPr="003A784D">
        <w:rPr>
          <w:rFonts w:ascii="Times New Roman" w:hAnsi="Times New Roman" w:cs="Times New Roman"/>
        </w:rPr>
        <w:t xml:space="preserve">Vogt, J., De Houwer, J., Crombez, G., &amp; Van Damme, S. (2013). Competing for attentional priority: Temporary goals versus threats. </w:t>
      </w:r>
      <w:r w:rsidRPr="007D3380">
        <w:rPr>
          <w:rFonts w:ascii="Times New Roman" w:hAnsi="Times New Roman" w:cs="Times New Roman"/>
          <w:i/>
          <w:iCs/>
          <w:lang w:val="de-DE"/>
          <w:rPrChange w:id="192" w:author="Hu, C-P" w:date="2023-05-04T11:16:00Z">
            <w:rPr>
              <w:rFonts w:ascii="Times New Roman" w:hAnsi="Times New Roman" w:cs="Times New Roman"/>
              <w:i/>
              <w:iCs/>
            </w:rPr>
          </w:rPrChange>
        </w:rPr>
        <w:t>Emotion</w:t>
      </w:r>
      <w:r w:rsidRPr="007D3380">
        <w:rPr>
          <w:rFonts w:ascii="Times New Roman" w:hAnsi="Times New Roman" w:cs="Times New Roman"/>
          <w:lang w:val="de-DE"/>
          <w:rPrChange w:id="193" w:author="Hu, C-P" w:date="2023-05-04T11:16:00Z">
            <w:rPr>
              <w:rFonts w:ascii="Times New Roman" w:hAnsi="Times New Roman" w:cs="Times New Roman"/>
            </w:rPr>
          </w:rPrChange>
        </w:rPr>
        <w:t xml:space="preserve">, </w:t>
      </w:r>
      <w:r w:rsidRPr="007D3380">
        <w:rPr>
          <w:rFonts w:ascii="Times New Roman" w:hAnsi="Times New Roman" w:cs="Times New Roman"/>
          <w:i/>
          <w:iCs/>
          <w:lang w:val="de-DE"/>
          <w:rPrChange w:id="194" w:author="Hu, C-P" w:date="2023-05-04T11:16:00Z">
            <w:rPr>
              <w:rFonts w:ascii="Times New Roman" w:hAnsi="Times New Roman" w:cs="Times New Roman"/>
              <w:i/>
              <w:iCs/>
            </w:rPr>
          </w:rPrChange>
        </w:rPr>
        <w:t>13</w:t>
      </w:r>
      <w:r w:rsidRPr="007D3380">
        <w:rPr>
          <w:rFonts w:ascii="Times New Roman" w:hAnsi="Times New Roman" w:cs="Times New Roman"/>
          <w:lang w:val="de-DE"/>
          <w:rPrChange w:id="195" w:author="Hu, C-P" w:date="2023-05-04T11:16:00Z">
            <w:rPr>
              <w:rFonts w:ascii="Times New Roman" w:hAnsi="Times New Roman" w:cs="Times New Roman"/>
            </w:rPr>
          </w:rPrChange>
        </w:rPr>
        <w:t xml:space="preserve">(3), 587–598. </w:t>
      </w:r>
    </w:p>
    <w:p w14:paraId="3BF6FA7B" w14:textId="465C8504" w:rsidR="003A784D" w:rsidRPr="003A784D" w:rsidRDefault="003A784D" w:rsidP="00CA5C27">
      <w:pPr>
        <w:pStyle w:val="Bibliography"/>
        <w:spacing w:line="320" w:lineRule="exact"/>
        <w:rPr>
          <w:rFonts w:ascii="Times New Roman" w:hAnsi="Times New Roman" w:cs="Times New Roman"/>
        </w:rPr>
      </w:pPr>
      <w:r w:rsidRPr="007D3380">
        <w:rPr>
          <w:rFonts w:ascii="Times New Roman" w:hAnsi="Times New Roman" w:cs="Times New Roman"/>
          <w:lang w:val="de-DE"/>
          <w:rPrChange w:id="196" w:author="Hu, C-P" w:date="2023-05-04T11:16:00Z">
            <w:rPr>
              <w:rFonts w:ascii="Times New Roman" w:hAnsi="Times New Roman" w:cs="Times New Roman"/>
            </w:rPr>
          </w:rPrChange>
        </w:rPr>
        <w:t xml:space="preserve">Yankouskaya, A., Bührle, R., Lugt, E., Stolte, M., &amp; Sui, J. (2020). </w:t>
      </w:r>
      <w:r w:rsidRPr="003A784D">
        <w:rPr>
          <w:rFonts w:ascii="Times New Roman" w:hAnsi="Times New Roman" w:cs="Times New Roman"/>
        </w:rPr>
        <w:t xml:space="preserve">Intertwining personal and reward relevance: Evidence from the drift-diffusion model. </w:t>
      </w:r>
      <w:r w:rsidRPr="003A784D">
        <w:rPr>
          <w:rFonts w:ascii="Times New Roman" w:hAnsi="Times New Roman" w:cs="Times New Roman"/>
          <w:i/>
          <w:iCs/>
        </w:rPr>
        <w:t>Psychological Research</w:t>
      </w:r>
      <w:r w:rsidRPr="003A784D">
        <w:rPr>
          <w:rFonts w:ascii="Times New Roman" w:hAnsi="Times New Roman" w:cs="Times New Roman"/>
        </w:rPr>
        <w:t xml:space="preserve">, </w:t>
      </w:r>
      <w:r w:rsidRPr="003A784D">
        <w:rPr>
          <w:rFonts w:ascii="Times New Roman" w:hAnsi="Times New Roman" w:cs="Times New Roman"/>
          <w:i/>
          <w:iCs/>
        </w:rPr>
        <w:t>84</w:t>
      </w:r>
      <w:r w:rsidRPr="003A784D">
        <w:rPr>
          <w:rFonts w:ascii="Times New Roman" w:hAnsi="Times New Roman" w:cs="Times New Roman"/>
        </w:rPr>
        <w:t xml:space="preserve">(1), 32–50. </w:t>
      </w:r>
    </w:p>
    <w:p w14:paraId="374AA470" w14:textId="1E4977A6" w:rsidR="007C1A40" w:rsidRDefault="00E573DF" w:rsidP="00CA5C27">
      <w:pPr>
        <w:spacing w:line="320" w:lineRule="exact"/>
        <w:ind w:left="420" w:hangingChars="200" w:hanging="420"/>
        <w:rPr>
          <w:rFonts w:ascii="Times New Roman" w:hAnsi="Times New Roman" w:cs="Times New Roman"/>
          <w:color w:val="212121"/>
          <w:szCs w:val="21"/>
          <w:shd w:val="clear" w:color="auto" w:fill="FFFFFF"/>
        </w:rPr>
      </w:pPr>
      <w:r w:rsidRPr="00E573DF">
        <w:rPr>
          <w:rFonts w:ascii="Times New Roman" w:hAnsi="Times New Roman" w:cs="Times New Roman"/>
          <w:color w:val="212121"/>
          <w:szCs w:val="21"/>
          <w:shd w:val="clear" w:color="auto" w:fill="FFFFFF"/>
        </w:rPr>
        <w:fldChar w:fldCharType="end"/>
      </w:r>
    </w:p>
    <w:p w14:paraId="388E6937"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7583D6BC"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7019A8F"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743653DE"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1F72A269"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60AA669C"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653ABE0"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4C32464A"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9F84405"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6D473F34"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6AB5D432"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9947ADB"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080F0E05"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1DE6C49"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0FD6FE08"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BDE8EEB"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1037005"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BBC0659"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757E09E8"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14FDD973"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35981962"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11635A92"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3E7B0EDE"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D4E30D3"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E9D8A73"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4798DE8A"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26F46882"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E56C6A9"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0153030E"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336B0EC3"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0F746FEF"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1941100D"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6BDE9DF2"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76EFF59D"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36EA1249"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70F109C" w14:textId="77777777" w:rsidR="00CA5C27" w:rsidRDefault="00CA5C27" w:rsidP="00CA5C27">
      <w:pPr>
        <w:spacing w:line="320" w:lineRule="exact"/>
        <w:ind w:left="420" w:hangingChars="200" w:hanging="420"/>
        <w:rPr>
          <w:rFonts w:ascii="Times New Roman" w:hAnsi="Times New Roman" w:cs="Times New Roman"/>
          <w:color w:val="212121"/>
          <w:szCs w:val="21"/>
          <w:shd w:val="clear" w:color="auto" w:fill="FFFFFF"/>
        </w:rPr>
      </w:pPr>
    </w:p>
    <w:p w14:paraId="519F0921" w14:textId="4C119DA2" w:rsidR="00CA5C27" w:rsidRPr="006D2E97" w:rsidRDefault="00CA5C27" w:rsidP="00CA5C27">
      <w:pPr>
        <w:spacing w:beforeLines="50" w:before="156" w:afterLines="50" w:after="156" w:line="400" w:lineRule="exact"/>
        <w:jc w:val="center"/>
        <w:outlineLvl w:val="0"/>
        <w:rPr>
          <w:rFonts w:ascii="SimHei" w:eastAsia="SimHei" w:hAnsi="SimHei"/>
          <w:b/>
          <w:bCs/>
          <w:sz w:val="32"/>
          <w:szCs w:val="32"/>
        </w:rPr>
      </w:pPr>
      <w:bookmarkStart w:id="197" w:name="_Toc134077567"/>
      <w:r>
        <w:rPr>
          <w:rFonts w:ascii="SimHei" w:eastAsia="SimHei" w:hAnsi="SimHei" w:hint="eastAsia"/>
          <w:b/>
          <w:bCs/>
          <w:sz w:val="32"/>
          <w:szCs w:val="32"/>
        </w:rPr>
        <w:t>致谢</w:t>
      </w:r>
      <w:bookmarkEnd w:id="197"/>
    </w:p>
    <w:p w14:paraId="11179AEC" w14:textId="77777777" w:rsidR="00CA5C27" w:rsidRPr="00CA5C27" w:rsidRDefault="00CA5C27" w:rsidP="00CA5C27">
      <w:pPr>
        <w:spacing w:line="320" w:lineRule="exact"/>
        <w:ind w:left="420" w:hangingChars="200" w:hanging="420"/>
        <w:rPr>
          <w:rFonts w:ascii="Times New Roman" w:hAnsi="Times New Roman" w:cs="Times New Roman"/>
          <w:color w:val="333333"/>
          <w:szCs w:val="21"/>
          <w:shd w:val="clear" w:color="auto" w:fill="FFFFFF"/>
        </w:rPr>
      </w:pPr>
    </w:p>
    <w:sectPr w:rsidR="00CA5C27" w:rsidRPr="00CA5C27" w:rsidSect="00CE2EEF">
      <w:footerReference w:type="default" r:id="rId27"/>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u, C-P" w:date="2023-05-04T15:58:00Z" w:initials="HCP">
    <w:p w14:paraId="3DE2A1DE" w14:textId="32FDC4EF" w:rsidR="00C75F3C" w:rsidRDefault="00C75F3C">
      <w:pPr>
        <w:pStyle w:val="CommentText"/>
        <w:rPr>
          <w:rFonts w:hint="eastAsia"/>
        </w:rPr>
      </w:pPr>
      <w:r>
        <w:rPr>
          <w:rStyle w:val="CommentReference"/>
        </w:rPr>
        <w:annotationRef/>
      </w:r>
      <w:r>
        <w:rPr>
          <w:rFonts w:hint="eastAsia"/>
        </w:rPr>
        <w:t>使用一个对大家来说陌生的概念前需要介绍</w:t>
      </w:r>
    </w:p>
  </w:comment>
  <w:comment w:id="70" w:author="Hu, C-P" w:date="2023-05-04T16:49:00Z" w:initials="HCP">
    <w:p w14:paraId="5F15F0F2" w14:textId="77777777" w:rsidR="00AB3E9E" w:rsidRDefault="00AB3E9E">
      <w:pPr>
        <w:pStyle w:val="CommentText"/>
      </w:pPr>
      <w:r>
        <w:rPr>
          <w:rStyle w:val="CommentReference"/>
        </w:rPr>
        <w:annotationRef/>
      </w:r>
      <w:r>
        <w:rPr>
          <w:rFonts w:hint="eastAsia"/>
        </w:rPr>
        <w:t>长时记忆还是工作记忆？</w:t>
      </w:r>
    </w:p>
    <w:p w14:paraId="2D8E1F3A" w14:textId="43F673F9" w:rsidR="00AB3E9E" w:rsidRDefault="00AB3E9E">
      <w:pPr>
        <w:pStyle w:val="CommentText"/>
        <w:rPr>
          <w:rFonts w:hint="eastAsia"/>
        </w:rPr>
      </w:pPr>
      <w:r>
        <w:rPr>
          <w:rFonts w:hint="eastAsia"/>
        </w:rPr>
        <w:t>可以引用一下</w:t>
      </w:r>
      <w:r>
        <w:t>Yin</w:t>
      </w:r>
      <w:r>
        <w:rPr>
          <w:rFonts w:hint="eastAsia"/>
        </w:rPr>
        <w:t>等在P</w:t>
      </w:r>
      <w:r>
        <w:t>sych sc</w:t>
      </w:r>
      <w:r w:rsidR="00633A89">
        <w:t>i</w:t>
      </w:r>
      <w:r>
        <w:rPr>
          <w:rFonts w:hint="eastAsia"/>
        </w:rPr>
        <w:t>上的文章</w:t>
      </w:r>
    </w:p>
  </w:comment>
  <w:comment w:id="152" w:author="Hu, C-P" w:date="2023-05-04T16:17:00Z" w:initials="HCP">
    <w:p w14:paraId="6428C372" w14:textId="494C4BAE" w:rsidR="00771EF1" w:rsidRDefault="00771EF1">
      <w:pPr>
        <w:pStyle w:val="CommentText"/>
        <w:rPr>
          <w:rFonts w:hint="eastAsia"/>
        </w:rPr>
      </w:pPr>
      <w:r>
        <w:rPr>
          <w:rStyle w:val="CommentReference"/>
        </w:rPr>
        <w:annotationRef/>
      </w:r>
      <w:r>
        <w:rPr>
          <w:rFonts w:hint="eastAsia"/>
        </w:rPr>
        <w:t>英文是什么？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E2A1DE" w15:done="0"/>
  <w15:commentEx w15:paraId="2D8E1F3A" w15:done="0"/>
  <w15:commentEx w15:paraId="6428C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549A" w16cex:dateUtc="2023-05-04T07:58:00Z"/>
  <w16cex:commentExtensible w16cex:durableId="27FE609F" w16cex:dateUtc="2023-05-04T08:49:00Z"/>
  <w16cex:commentExtensible w16cex:durableId="27FE591F" w16cex:dateUtc="2023-05-04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E2A1DE" w16cid:durableId="27FE549A"/>
  <w16cid:commentId w16cid:paraId="2D8E1F3A" w16cid:durableId="27FE609F"/>
  <w16cid:commentId w16cid:paraId="6428C372" w16cid:durableId="27FE59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7766" w14:textId="77777777" w:rsidR="007D3758" w:rsidRDefault="007D3758" w:rsidP="00384707">
      <w:r>
        <w:separator/>
      </w:r>
    </w:p>
  </w:endnote>
  <w:endnote w:type="continuationSeparator" w:id="0">
    <w:p w14:paraId="045A9B1E" w14:textId="77777777" w:rsidR="007D3758" w:rsidRDefault="007D3758" w:rsidP="0038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LiSu">
    <w:altName w:val="微软雅黑"/>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125619"/>
      <w:docPartObj>
        <w:docPartGallery w:val="Page Numbers (Bottom of Page)"/>
        <w:docPartUnique/>
      </w:docPartObj>
    </w:sdtPr>
    <w:sdtContent>
      <w:p w14:paraId="57C4D4C0" w14:textId="1145F75A" w:rsidR="00626B1C" w:rsidRDefault="00626B1C">
        <w:pPr>
          <w:pStyle w:val="Footer"/>
          <w:jc w:val="center"/>
        </w:pPr>
        <w:r>
          <w:fldChar w:fldCharType="begin"/>
        </w:r>
        <w:r>
          <w:instrText>PAGE   \* MERGEFORMAT</w:instrText>
        </w:r>
        <w:r>
          <w:fldChar w:fldCharType="separate"/>
        </w:r>
        <w:r>
          <w:rPr>
            <w:lang w:val="zh-CN"/>
          </w:rPr>
          <w:t>2</w:t>
        </w:r>
        <w:r>
          <w:fldChar w:fldCharType="end"/>
        </w:r>
      </w:p>
    </w:sdtContent>
  </w:sdt>
  <w:p w14:paraId="551542A4" w14:textId="0BA69539" w:rsidR="00CE2EEF" w:rsidRDefault="00CE2EEF" w:rsidP="00626B1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31340"/>
      <w:docPartObj>
        <w:docPartGallery w:val="Page Numbers (Bottom of Page)"/>
        <w:docPartUnique/>
      </w:docPartObj>
    </w:sdtPr>
    <w:sdtContent>
      <w:p w14:paraId="41CEBA94" w14:textId="37F75E99" w:rsidR="00626B1C" w:rsidRDefault="00626B1C">
        <w:pPr>
          <w:pStyle w:val="Footer"/>
          <w:jc w:val="center"/>
        </w:pPr>
        <w:r>
          <w:fldChar w:fldCharType="begin"/>
        </w:r>
        <w:r>
          <w:instrText>PAGE   \* MERGEFORMAT</w:instrText>
        </w:r>
        <w:r>
          <w:fldChar w:fldCharType="separate"/>
        </w:r>
        <w:r>
          <w:rPr>
            <w:lang w:val="zh-CN"/>
          </w:rPr>
          <w:t>2</w:t>
        </w:r>
        <w:r>
          <w:fldChar w:fldCharType="end"/>
        </w:r>
      </w:p>
    </w:sdtContent>
  </w:sdt>
  <w:p w14:paraId="38767659" w14:textId="48034DDC" w:rsidR="00626B1C" w:rsidRDefault="00626B1C" w:rsidP="00626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B78F" w14:textId="2095439E" w:rsidR="000A110D" w:rsidRDefault="000A110D">
    <w:pPr>
      <w:pStyle w:val="Footer"/>
      <w:jc w:val="center"/>
    </w:pPr>
  </w:p>
  <w:p w14:paraId="6CB3CEA0" w14:textId="77777777" w:rsidR="000A110D" w:rsidRDefault="000A110D" w:rsidP="00626B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935728"/>
      <w:docPartObj>
        <w:docPartGallery w:val="Page Numbers (Bottom of Page)"/>
        <w:docPartUnique/>
      </w:docPartObj>
    </w:sdtPr>
    <w:sdtContent>
      <w:p w14:paraId="5CC9E06D" w14:textId="77777777" w:rsidR="00CE2EEF" w:rsidRDefault="00CE2EEF">
        <w:pPr>
          <w:pStyle w:val="Footer"/>
          <w:jc w:val="center"/>
        </w:pPr>
        <w:r>
          <w:fldChar w:fldCharType="begin"/>
        </w:r>
        <w:r>
          <w:instrText>PAGE   \* MERGEFORMAT</w:instrText>
        </w:r>
        <w:r>
          <w:fldChar w:fldCharType="separate"/>
        </w:r>
        <w:r>
          <w:rPr>
            <w:lang w:val="zh-CN"/>
          </w:rPr>
          <w:t>2</w:t>
        </w:r>
        <w:r>
          <w:fldChar w:fldCharType="end"/>
        </w:r>
      </w:p>
    </w:sdtContent>
  </w:sdt>
  <w:p w14:paraId="47B3AFF5" w14:textId="77777777" w:rsidR="00CE2EEF" w:rsidRDefault="00CE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DDAE" w14:textId="77777777" w:rsidR="007D3758" w:rsidRDefault="007D3758" w:rsidP="00384707">
      <w:r>
        <w:separator/>
      </w:r>
    </w:p>
  </w:footnote>
  <w:footnote w:type="continuationSeparator" w:id="0">
    <w:p w14:paraId="1C6FA804" w14:textId="77777777" w:rsidR="007D3758" w:rsidRDefault="007D3758" w:rsidP="0038470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21"/>
    <w:rsid w:val="000012BD"/>
    <w:rsid w:val="00002C75"/>
    <w:rsid w:val="000123EF"/>
    <w:rsid w:val="00015F2E"/>
    <w:rsid w:val="00020DD3"/>
    <w:rsid w:val="000219E2"/>
    <w:rsid w:val="00025881"/>
    <w:rsid w:val="00030972"/>
    <w:rsid w:val="0004543E"/>
    <w:rsid w:val="00047D21"/>
    <w:rsid w:val="00066CEE"/>
    <w:rsid w:val="00071CB5"/>
    <w:rsid w:val="00071E91"/>
    <w:rsid w:val="00081ED3"/>
    <w:rsid w:val="00084B9E"/>
    <w:rsid w:val="00090028"/>
    <w:rsid w:val="000A110D"/>
    <w:rsid w:val="000A1EBA"/>
    <w:rsid w:val="000A576C"/>
    <w:rsid w:val="000A5E68"/>
    <w:rsid w:val="000B08DE"/>
    <w:rsid w:val="000B0FF5"/>
    <w:rsid w:val="000B7C9D"/>
    <w:rsid w:val="000D4129"/>
    <w:rsid w:val="000E2221"/>
    <w:rsid w:val="000F51C1"/>
    <w:rsid w:val="00114A2D"/>
    <w:rsid w:val="00115588"/>
    <w:rsid w:val="001164CD"/>
    <w:rsid w:val="00123167"/>
    <w:rsid w:val="001236D3"/>
    <w:rsid w:val="0013257A"/>
    <w:rsid w:val="001328A4"/>
    <w:rsid w:val="00133A48"/>
    <w:rsid w:val="00137D5D"/>
    <w:rsid w:val="0015032B"/>
    <w:rsid w:val="00151D03"/>
    <w:rsid w:val="0015223F"/>
    <w:rsid w:val="00154065"/>
    <w:rsid w:val="001714BD"/>
    <w:rsid w:val="001739C7"/>
    <w:rsid w:val="001773F8"/>
    <w:rsid w:val="00183038"/>
    <w:rsid w:val="001864E6"/>
    <w:rsid w:val="0018744E"/>
    <w:rsid w:val="00187D04"/>
    <w:rsid w:val="001A2608"/>
    <w:rsid w:val="001A5D63"/>
    <w:rsid w:val="001B6F50"/>
    <w:rsid w:val="001C659C"/>
    <w:rsid w:val="001D243F"/>
    <w:rsid w:val="001D5415"/>
    <w:rsid w:val="001E2FFD"/>
    <w:rsid w:val="001E340D"/>
    <w:rsid w:val="001F6BF3"/>
    <w:rsid w:val="002031E9"/>
    <w:rsid w:val="00221DE5"/>
    <w:rsid w:val="00223D74"/>
    <w:rsid w:val="00224CCE"/>
    <w:rsid w:val="00241236"/>
    <w:rsid w:val="00244B49"/>
    <w:rsid w:val="00245630"/>
    <w:rsid w:val="00250072"/>
    <w:rsid w:val="002505EF"/>
    <w:rsid w:val="00251796"/>
    <w:rsid w:val="0028206D"/>
    <w:rsid w:val="002831CA"/>
    <w:rsid w:val="002929C1"/>
    <w:rsid w:val="0029640B"/>
    <w:rsid w:val="002A14E8"/>
    <w:rsid w:val="002B09D2"/>
    <w:rsid w:val="002B131C"/>
    <w:rsid w:val="002B2286"/>
    <w:rsid w:val="002B4BE9"/>
    <w:rsid w:val="002C1C6C"/>
    <w:rsid w:val="002D2D55"/>
    <w:rsid w:val="002D73B1"/>
    <w:rsid w:val="002E00C2"/>
    <w:rsid w:val="002E09A9"/>
    <w:rsid w:val="002E10B6"/>
    <w:rsid w:val="002E4B7B"/>
    <w:rsid w:val="002E4F68"/>
    <w:rsid w:val="002E595B"/>
    <w:rsid w:val="002E681E"/>
    <w:rsid w:val="002E7AED"/>
    <w:rsid w:val="002F5DDA"/>
    <w:rsid w:val="0030124A"/>
    <w:rsid w:val="00301AB2"/>
    <w:rsid w:val="00305D99"/>
    <w:rsid w:val="0030625B"/>
    <w:rsid w:val="003066AB"/>
    <w:rsid w:val="0032148A"/>
    <w:rsid w:val="003319AE"/>
    <w:rsid w:val="00334F22"/>
    <w:rsid w:val="00336A3F"/>
    <w:rsid w:val="00340206"/>
    <w:rsid w:val="00343794"/>
    <w:rsid w:val="003437FD"/>
    <w:rsid w:val="0035121C"/>
    <w:rsid w:val="0036166B"/>
    <w:rsid w:val="00362328"/>
    <w:rsid w:val="003634AF"/>
    <w:rsid w:val="00382BC5"/>
    <w:rsid w:val="00384707"/>
    <w:rsid w:val="00386BDC"/>
    <w:rsid w:val="00390423"/>
    <w:rsid w:val="003A4742"/>
    <w:rsid w:val="003A4F5C"/>
    <w:rsid w:val="003A784D"/>
    <w:rsid w:val="003B00DE"/>
    <w:rsid w:val="003C4601"/>
    <w:rsid w:val="003D3781"/>
    <w:rsid w:val="003D3E6C"/>
    <w:rsid w:val="003D5491"/>
    <w:rsid w:val="003D74ED"/>
    <w:rsid w:val="0040163A"/>
    <w:rsid w:val="004040D9"/>
    <w:rsid w:val="004064E0"/>
    <w:rsid w:val="004075F2"/>
    <w:rsid w:val="00413618"/>
    <w:rsid w:val="00420EE0"/>
    <w:rsid w:val="004276A8"/>
    <w:rsid w:val="00433620"/>
    <w:rsid w:val="004371FE"/>
    <w:rsid w:val="00444110"/>
    <w:rsid w:val="00445790"/>
    <w:rsid w:val="004520C3"/>
    <w:rsid w:val="00454734"/>
    <w:rsid w:val="0046179D"/>
    <w:rsid w:val="00466570"/>
    <w:rsid w:val="00471EF1"/>
    <w:rsid w:val="00481E91"/>
    <w:rsid w:val="00490A12"/>
    <w:rsid w:val="004958D5"/>
    <w:rsid w:val="004A1253"/>
    <w:rsid w:val="004A6DCB"/>
    <w:rsid w:val="004B1B60"/>
    <w:rsid w:val="004B2ABF"/>
    <w:rsid w:val="004C1FB8"/>
    <w:rsid w:val="004C3011"/>
    <w:rsid w:val="004C6692"/>
    <w:rsid w:val="004C7151"/>
    <w:rsid w:val="004C7657"/>
    <w:rsid w:val="004D6902"/>
    <w:rsid w:val="004E18A8"/>
    <w:rsid w:val="004F1664"/>
    <w:rsid w:val="004F1CC8"/>
    <w:rsid w:val="004F25E1"/>
    <w:rsid w:val="004F26FF"/>
    <w:rsid w:val="004F7387"/>
    <w:rsid w:val="005000D6"/>
    <w:rsid w:val="005015AB"/>
    <w:rsid w:val="005063F6"/>
    <w:rsid w:val="00506B4F"/>
    <w:rsid w:val="00521B53"/>
    <w:rsid w:val="0052312C"/>
    <w:rsid w:val="00527B8A"/>
    <w:rsid w:val="00533232"/>
    <w:rsid w:val="0053528E"/>
    <w:rsid w:val="00545F42"/>
    <w:rsid w:val="00560855"/>
    <w:rsid w:val="005613B0"/>
    <w:rsid w:val="0056765A"/>
    <w:rsid w:val="00573E0A"/>
    <w:rsid w:val="00574791"/>
    <w:rsid w:val="00583C04"/>
    <w:rsid w:val="00584072"/>
    <w:rsid w:val="00594257"/>
    <w:rsid w:val="005A2E9E"/>
    <w:rsid w:val="005A389B"/>
    <w:rsid w:val="005A7BD5"/>
    <w:rsid w:val="005B5E45"/>
    <w:rsid w:val="005C0E1A"/>
    <w:rsid w:val="005C28B1"/>
    <w:rsid w:val="005C3730"/>
    <w:rsid w:val="005C468E"/>
    <w:rsid w:val="005E2C7B"/>
    <w:rsid w:val="005F24B8"/>
    <w:rsid w:val="005F6E4D"/>
    <w:rsid w:val="00622A39"/>
    <w:rsid w:val="00626B1C"/>
    <w:rsid w:val="0063011C"/>
    <w:rsid w:val="00633A89"/>
    <w:rsid w:val="00644EDE"/>
    <w:rsid w:val="00652CEA"/>
    <w:rsid w:val="0065587F"/>
    <w:rsid w:val="00660DE7"/>
    <w:rsid w:val="0067040C"/>
    <w:rsid w:val="00674905"/>
    <w:rsid w:val="006804CB"/>
    <w:rsid w:val="00680689"/>
    <w:rsid w:val="00685114"/>
    <w:rsid w:val="00685C6C"/>
    <w:rsid w:val="00686956"/>
    <w:rsid w:val="00690611"/>
    <w:rsid w:val="00692208"/>
    <w:rsid w:val="006A073E"/>
    <w:rsid w:val="006A63CF"/>
    <w:rsid w:val="006B4F26"/>
    <w:rsid w:val="006C411D"/>
    <w:rsid w:val="006D2E97"/>
    <w:rsid w:val="006D7F58"/>
    <w:rsid w:val="006E5B02"/>
    <w:rsid w:val="006F7CA1"/>
    <w:rsid w:val="007024E8"/>
    <w:rsid w:val="00725799"/>
    <w:rsid w:val="00736948"/>
    <w:rsid w:val="00737E7E"/>
    <w:rsid w:val="00744690"/>
    <w:rsid w:val="00744CFD"/>
    <w:rsid w:val="00751A30"/>
    <w:rsid w:val="00751F14"/>
    <w:rsid w:val="0076040C"/>
    <w:rsid w:val="00760AFA"/>
    <w:rsid w:val="00761702"/>
    <w:rsid w:val="007621AC"/>
    <w:rsid w:val="00771787"/>
    <w:rsid w:val="00771EF1"/>
    <w:rsid w:val="00777544"/>
    <w:rsid w:val="00784BCE"/>
    <w:rsid w:val="00786CB8"/>
    <w:rsid w:val="007902C2"/>
    <w:rsid w:val="00792627"/>
    <w:rsid w:val="00792B2F"/>
    <w:rsid w:val="00796BE7"/>
    <w:rsid w:val="007A1E3E"/>
    <w:rsid w:val="007C1A40"/>
    <w:rsid w:val="007D3164"/>
    <w:rsid w:val="007D3380"/>
    <w:rsid w:val="007D3758"/>
    <w:rsid w:val="007E4CC3"/>
    <w:rsid w:val="00803DCB"/>
    <w:rsid w:val="008051F1"/>
    <w:rsid w:val="00812A40"/>
    <w:rsid w:val="00815FF0"/>
    <w:rsid w:val="00816357"/>
    <w:rsid w:val="00817775"/>
    <w:rsid w:val="00820B6F"/>
    <w:rsid w:val="008211DF"/>
    <w:rsid w:val="0082149C"/>
    <w:rsid w:val="008227FF"/>
    <w:rsid w:val="00827223"/>
    <w:rsid w:val="00827D2D"/>
    <w:rsid w:val="008314ED"/>
    <w:rsid w:val="00832953"/>
    <w:rsid w:val="00843154"/>
    <w:rsid w:val="00845B1B"/>
    <w:rsid w:val="00856684"/>
    <w:rsid w:val="008702A6"/>
    <w:rsid w:val="0087189B"/>
    <w:rsid w:val="00876B8C"/>
    <w:rsid w:val="00881573"/>
    <w:rsid w:val="00884EB3"/>
    <w:rsid w:val="00890D3B"/>
    <w:rsid w:val="00894FCB"/>
    <w:rsid w:val="00895A6C"/>
    <w:rsid w:val="00895A91"/>
    <w:rsid w:val="008977B7"/>
    <w:rsid w:val="008A23F2"/>
    <w:rsid w:val="008A4242"/>
    <w:rsid w:val="008A5634"/>
    <w:rsid w:val="008A67D0"/>
    <w:rsid w:val="008A78DE"/>
    <w:rsid w:val="008B36B7"/>
    <w:rsid w:val="008B6DBF"/>
    <w:rsid w:val="008C5402"/>
    <w:rsid w:val="008D1DF2"/>
    <w:rsid w:val="008D28ED"/>
    <w:rsid w:val="008D5C1B"/>
    <w:rsid w:val="008E36B0"/>
    <w:rsid w:val="008E3E7E"/>
    <w:rsid w:val="00907C6B"/>
    <w:rsid w:val="009156A4"/>
    <w:rsid w:val="0092484B"/>
    <w:rsid w:val="00930496"/>
    <w:rsid w:val="00932432"/>
    <w:rsid w:val="00933CF2"/>
    <w:rsid w:val="00942ACD"/>
    <w:rsid w:val="0094494C"/>
    <w:rsid w:val="00952A75"/>
    <w:rsid w:val="00953B1B"/>
    <w:rsid w:val="00960199"/>
    <w:rsid w:val="00963476"/>
    <w:rsid w:val="00980A96"/>
    <w:rsid w:val="009838A3"/>
    <w:rsid w:val="009A1E7E"/>
    <w:rsid w:val="009A3712"/>
    <w:rsid w:val="009B15F4"/>
    <w:rsid w:val="009B6358"/>
    <w:rsid w:val="009C5867"/>
    <w:rsid w:val="009C78E7"/>
    <w:rsid w:val="009D4366"/>
    <w:rsid w:val="009D584A"/>
    <w:rsid w:val="009E20F7"/>
    <w:rsid w:val="009E6BDA"/>
    <w:rsid w:val="009F3B2F"/>
    <w:rsid w:val="009F685A"/>
    <w:rsid w:val="00A1480D"/>
    <w:rsid w:val="00A229DF"/>
    <w:rsid w:val="00A27B25"/>
    <w:rsid w:val="00A343B0"/>
    <w:rsid w:val="00A36911"/>
    <w:rsid w:val="00A419AF"/>
    <w:rsid w:val="00A4708F"/>
    <w:rsid w:val="00A56E15"/>
    <w:rsid w:val="00A57235"/>
    <w:rsid w:val="00A82575"/>
    <w:rsid w:val="00A90489"/>
    <w:rsid w:val="00A91509"/>
    <w:rsid w:val="00A93EB6"/>
    <w:rsid w:val="00A94113"/>
    <w:rsid w:val="00AA3902"/>
    <w:rsid w:val="00AA77D5"/>
    <w:rsid w:val="00AB1E63"/>
    <w:rsid w:val="00AB3A3D"/>
    <w:rsid w:val="00AB3E9E"/>
    <w:rsid w:val="00AB4BA4"/>
    <w:rsid w:val="00AB5B08"/>
    <w:rsid w:val="00AC74F4"/>
    <w:rsid w:val="00AD0983"/>
    <w:rsid w:val="00AD1A48"/>
    <w:rsid w:val="00AD3A26"/>
    <w:rsid w:val="00AE1CE9"/>
    <w:rsid w:val="00AE50D1"/>
    <w:rsid w:val="00AF27DE"/>
    <w:rsid w:val="00AF6E67"/>
    <w:rsid w:val="00B019C1"/>
    <w:rsid w:val="00B01ABA"/>
    <w:rsid w:val="00B07475"/>
    <w:rsid w:val="00B11682"/>
    <w:rsid w:val="00B20736"/>
    <w:rsid w:val="00B30CF5"/>
    <w:rsid w:val="00B3255B"/>
    <w:rsid w:val="00B327A0"/>
    <w:rsid w:val="00B519FF"/>
    <w:rsid w:val="00B54036"/>
    <w:rsid w:val="00B633B2"/>
    <w:rsid w:val="00B77577"/>
    <w:rsid w:val="00B807E0"/>
    <w:rsid w:val="00B86238"/>
    <w:rsid w:val="00B90012"/>
    <w:rsid w:val="00B90FD3"/>
    <w:rsid w:val="00B97226"/>
    <w:rsid w:val="00BA4CA9"/>
    <w:rsid w:val="00BB1517"/>
    <w:rsid w:val="00BB1F8D"/>
    <w:rsid w:val="00BB27CD"/>
    <w:rsid w:val="00BB5FF2"/>
    <w:rsid w:val="00BD0E14"/>
    <w:rsid w:val="00BD26C6"/>
    <w:rsid w:val="00BD5140"/>
    <w:rsid w:val="00BF01D7"/>
    <w:rsid w:val="00BF063D"/>
    <w:rsid w:val="00BF260F"/>
    <w:rsid w:val="00BF374F"/>
    <w:rsid w:val="00C0035D"/>
    <w:rsid w:val="00C078F7"/>
    <w:rsid w:val="00C12083"/>
    <w:rsid w:val="00C16CA3"/>
    <w:rsid w:val="00C24EE1"/>
    <w:rsid w:val="00C338C5"/>
    <w:rsid w:val="00C35284"/>
    <w:rsid w:val="00C614DF"/>
    <w:rsid w:val="00C62B67"/>
    <w:rsid w:val="00C66C2F"/>
    <w:rsid w:val="00C708D3"/>
    <w:rsid w:val="00C75F3C"/>
    <w:rsid w:val="00C82260"/>
    <w:rsid w:val="00C84D18"/>
    <w:rsid w:val="00C85339"/>
    <w:rsid w:val="00C933C2"/>
    <w:rsid w:val="00C93A1A"/>
    <w:rsid w:val="00CA5C27"/>
    <w:rsid w:val="00CB08FC"/>
    <w:rsid w:val="00CB10BE"/>
    <w:rsid w:val="00CB2926"/>
    <w:rsid w:val="00CB4794"/>
    <w:rsid w:val="00CC4F5E"/>
    <w:rsid w:val="00CD198A"/>
    <w:rsid w:val="00CD4792"/>
    <w:rsid w:val="00CE2EEF"/>
    <w:rsid w:val="00D10770"/>
    <w:rsid w:val="00D127B3"/>
    <w:rsid w:val="00D24FAF"/>
    <w:rsid w:val="00D35C70"/>
    <w:rsid w:val="00D4288E"/>
    <w:rsid w:val="00D429D6"/>
    <w:rsid w:val="00D433FD"/>
    <w:rsid w:val="00D444EC"/>
    <w:rsid w:val="00D45649"/>
    <w:rsid w:val="00D520DA"/>
    <w:rsid w:val="00D5613C"/>
    <w:rsid w:val="00D65C48"/>
    <w:rsid w:val="00D65D40"/>
    <w:rsid w:val="00D66AE0"/>
    <w:rsid w:val="00D679D0"/>
    <w:rsid w:val="00D767D3"/>
    <w:rsid w:val="00D821B6"/>
    <w:rsid w:val="00D8609F"/>
    <w:rsid w:val="00D93325"/>
    <w:rsid w:val="00D96EFE"/>
    <w:rsid w:val="00D9762D"/>
    <w:rsid w:val="00DB0664"/>
    <w:rsid w:val="00DB7300"/>
    <w:rsid w:val="00DC1756"/>
    <w:rsid w:val="00DD42FA"/>
    <w:rsid w:val="00DE17F0"/>
    <w:rsid w:val="00DE2688"/>
    <w:rsid w:val="00DF4503"/>
    <w:rsid w:val="00E04EE4"/>
    <w:rsid w:val="00E06691"/>
    <w:rsid w:val="00E20824"/>
    <w:rsid w:val="00E31958"/>
    <w:rsid w:val="00E32771"/>
    <w:rsid w:val="00E46560"/>
    <w:rsid w:val="00E573DF"/>
    <w:rsid w:val="00E57BC9"/>
    <w:rsid w:val="00E6169D"/>
    <w:rsid w:val="00E61E92"/>
    <w:rsid w:val="00E74B82"/>
    <w:rsid w:val="00E808FA"/>
    <w:rsid w:val="00E91396"/>
    <w:rsid w:val="00E93E7C"/>
    <w:rsid w:val="00E9549D"/>
    <w:rsid w:val="00EA28B9"/>
    <w:rsid w:val="00EA5671"/>
    <w:rsid w:val="00EB4B22"/>
    <w:rsid w:val="00EB5F79"/>
    <w:rsid w:val="00EB7A4E"/>
    <w:rsid w:val="00EC593F"/>
    <w:rsid w:val="00ED0150"/>
    <w:rsid w:val="00EE1F32"/>
    <w:rsid w:val="00EF558A"/>
    <w:rsid w:val="00EF66F4"/>
    <w:rsid w:val="00F03CEB"/>
    <w:rsid w:val="00F066DB"/>
    <w:rsid w:val="00F147F2"/>
    <w:rsid w:val="00F21E3A"/>
    <w:rsid w:val="00F26A04"/>
    <w:rsid w:val="00F33DF1"/>
    <w:rsid w:val="00F44F70"/>
    <w:rsid w:val="00F50E74"/>
    <w:rsid w:val="00F674CB"/>
    <w:rsid w:val="00F82A16"/>
    <w:rsid w:val="00F85F9C"/>
    <w:rsid w:val="00F90EE4"/>
    <w:rsid w:val="00F93FFB"/>
    <w:rsid w:val="00F94B1B"/>
    <w:rsid w:val="00F9544B"/>
    <w:rsid w:val="00FB197B"/>
    <w:rsid w:val="00FB59C8"/>
    <w:rsid w:val="00FB7B99"/>
    <w:rsid w:val="00FC3B77"/>
    <w:rsid w:val="00FD0570"/>
    <w:rsid w:val="00FD470B"/>
    <w:rsid w:val="00FE7253"/>
    <w:rsid w:val="00FF2580"/>
    <w:rsid w:val="00FF5384"/>
    <w:rsid w:val="00FF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1D9F"/>
  <w15:chartTrackingRefBased/>
  <w15:docId w15:val="{F783178F-4E76-4F5A-B381-3FF046F4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4707"/>
    <w:rPr>
      <w:sz w:val="18"/>
      <w:szCs w:val="18"/>
    </w:rPr>
  </w:style>
  <w:style w:type="paragraph" w:styleId="Footer">
    <w:name w:val="footer"/>
    <w:basedOn w:val="Normal"/>
    <w:link w:val="FooterChar"/>
    <w:uiPriority w:val="99"/>
    <w:unhideWhenUsed/>
    <w:rsid w:val="0038470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4707"/>
    <w:rPr>
      <w:sz w:val="18"/>
      <w:szCs w:val="18"/>
    </w:rPr>
  </w:style>
  <w:style w:type="paragraph" w:styleId="Bibliography">
    <w:name w:val="Bibliography"/>
    <w:basedOn w:val="Normal"/>
    <w:next w:val="Normal"/>
    <w:uiPriority w:val="37"/>
    <w:unhideWhenUsed/>
    <w:rsid w:val="00CC4F5E"/>
    <w:pPr>
      <w:spacing w:line="480" w:lineRule="auto"/>
      <w:ind w:left="720" w:hanging="720"/>
    </w:pPr>
  </w:style>
  <w:style w:type="paragraph" w:styleId="BodyTextIndent">
    <w:name w:val="Body Text Indent"/>
    <w:basedOn w:val="Normal"/>
    <w:link w:val="BodyTextIndentChar"/>
    <w:rsid w:val="00133A48"/>
    <w:pPr>
      <w:spacing w:line="360" w:lineRule="exact"/>
      <w:ind w:left="538" w:hangingChars="192" w:hanging="538"/>
    </w:pPr>
    <w:rPr>
      <w:rFonts w:ascii="Times New Roman" w:eastAsia="SimSun" w:hAnsi="Times New Roman" w:cs="Times New Roman"/>
      <w:sz w:val="28"/>
      <w:szCs w:val="24"/>
    </w:rPr>
  </w:style>
  <w:style w:type="character" w:customStyle="1" w:styleId="BodyTextIndentChar">
    <w:name w:val="Body Text Indent Char"/>
    <w:basedOn w:val="DefaultParagraphFont"/>
    <w:link w:val="BodyTextIndent"/>
    <w:rsid w:val="00133A48"/>
    <w:rPr>
      <w:rFonts w:ascii="Times New Roman" w:eastAsia="SimSun" w:hAnsi="Times New Roman" w:cs="Times New Roman"/>
      <w:sz w:val="28"/>
      <w:szCs w:val="24"/>
    </w:rPr>
  </w:style>
  <w:style w:type="paragraph" w:styleId="Revision">
    <w:name w:val="Revision"/>
    <w:hidden/>
    <w:uiPriority w:val="99"/>
    <w:semiHidden/>
    <w:rsid w:val="00EB7A4E"/>
  </w:style>
  <w:style w:type="character" w:styleId="CommentReference">
    <w:name w:val="annotation reference"/>
    <w:basedOn w:val="DefaultParagraphFont"/>
    <w:uiPriority w:val="99"/>
    <w:semiHidden/>
    <w:unhideWhenUsed/>
    <w:rsid w:val="00030972"/>
    <w:rPr>
      <w:sz w:val="21"/>
      <w:szCs w:val="21"/>
    </w:rPr>
  </w:style>
  <w:style w:type="paragraph" w:styleId="CommentText">
    <w:name w:val="annotation text"/>
    <w:basedOn w:val="Normal"/>
    <w:link w:val="CommentTextChar"/>
    <w:uiPriority w:val="99"/>
    <w:semiHidden/>
    <w:unhideWhenUsed/>
    <w:rsid w:val="00030972"/>
    <w:pPr>
      <w:jc w:val="left"/>
    </w:pPr>
  </w:style>
  <w:style w:type="character" w:customStyle="1" w:styleId="CommentTextChar">
    <w:name w:val="Comment Text Char"/>
    <w:basedOn w:val="DefaultParagraphFont"/>
    <w:link w:val="CommentText"/>
    <w:uiPriority w:val="99"/>
    <w:semiHidden/>
    <w:rsid w:val="00030972"/>
  </w:style>
  <w:style w:type="paragraph" w:styleId="CommentSubject">
    <w:name w:val="annotation subject"/>
    <w:basedOn w:val="CommentText"/>
    <w:next w:val="CommentText"/>
    <w:link w:val="CommentSubjectChar"/>
    <w:uiPriority w:val="99"/>
    <w:semiHidden/>
    <w:unhideWhenUsed/>
    <w:rsid w:val="00030972"/>
    <w:rPr>
      <w:b/>
      <w:bCs/>
    </w:rPr>
  </w:style>
  <w:style w:type="character" w:customStyle="1" w:styleId="CommentSubjectChar">
    <w:name w:val="Comment Subject Char"/>
    <w:basedOn w:val="CommentTextChar"/>
    <w:link w:val="CommentSubject"/>
    <w:uiPriority w:val="99"/>
    <w:semiHidden/>
    <w:rsid w:val="00030972"/>
    <w:rPr>
      <w:b/>
      <w:bCs/>
    </w:rPr>
  </w:style>
  <w:style w:type="table" w:styleId="TableGrid">
    <w:name w:val="Table Grid"/>
    <w:basedOn w:val="TableNormal"/>
    <w:uiPriority w:val="39"/>
    <w:rsid w:val="00786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A5C27"/>
    <w:pPr>
      <w:ind w:leftChars="200" w:left="420"/>
    </w:pPr>
  </w:style>
  <w:style w:type="paragraph" w:styleId="TOC1">
    <w:name w:val="toc 1"/>
    <w:basedOn w:val="Normal"/>
    <w:next w:val="Normal"/>
    <w:autoRedefine/>
    <w:uiPriority w:val="39"/>
    <w:unhideWhenUsed/>
    <w:rsid w:val="00CA5C27"/>
    <w:pPr>
      <w:tabs>
        <w:tab w:val="right" w:leader="dot" w:pos="8296"/>
      </w:tabs>
      <w:jc w:val="center"/>
    </w:pPr>
    <w:rPr>
      <w:rFonts w:ascii="SimHei" w:eastAsia="SimHei" w:hAnsi="SimHei"/>
      <w:sz w:val="32"/>
      <w:szCs w:val="32"/>
    </w:rPr>
  </w:style>
  <w:style w:type="paragraph" w:styleId="TOC3">
    <w:name w:val="toc 3"/>
    <w:basedOn w:val="Normal"/>
    <w:next w:val="Normal"/>
    <w:autoRedefine/>
    <w:uiPriority w:val="39"/>
    <w:unhideWhenUsed/>
    <w:rsid w:val="00CA5C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3AA8-B26C-4AC2-A110-ECDB47E3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13702</TotalTime>
  <Pages>30</Pages>
  <Words>16895</Words>
  <Characters>96303</Characters>
  <Application>Microsoft Office Word</Application>
  <DocSecurity>0</DocSecurity>
  <Lines>802</Lines>
  <Paragraphs>225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摘  要</vt:lpstr>
      <vt:lpstr>Abstract</vt:lpstr>
      <vt:lpstr>    1.1 自我优势效应</vt:lpstr>
      <vt:lpstr>    1.2 自我联结范式</vt:lpstr>
      <vt:lpstr>    1.3自我优先效应自动化加工的评述</vt:lpstr>
      <vt:lpstr>    1.4 自上而下加工的影响</vt:lpstr>
      <vt:lpstr>    1.5 本研究的设计思路</vt:lpstr>
      <vt:lpstr>第2章</vt:lpstr>
      <vt:lpstr>实验1：判断优先级对自我优势效应的影响</vt:lpstr>
      <vt:lpstr>    2.1 方法</vt:lpstr>
      <vt:lpstr>        2.1.1 实验被试</vt:lpstr>
      <vt:lpstr>        2.1.2 实验材料</vt:lpstr>
      <vt:lpstr>        2.1.3 实验程序</vt:lpstr>
      <vt:lpstr>    2.2 结果与分析</vt:lpstr>
      <vt:lpstr>        2.2.1 反应时结果</vt:lpstr>
      <vt:lpstr>        2.2.2 正确率结果</vt:lpstr>
      <vt:lpstr/>
      <vt:lpstr>第3章</vt:lpstr>
      <vt:lpstr>实验2：任务目标对自我优先效应的影响</vt:lpstr>
      <vt:lpstr>    3.1 方法</vt:lpstr>
      <vt:lpstr>        3.1.1 实验被试</vt:lpstr>
      <vt:lpstr>        3.1.2 实验材料</vt:lpstr>
      <vt:lpstr>        3.1.3 实验程序</vt:lpstr>
      <vt:lpstr>    3.2 结果与分析</vt:lpstr>
      <vt:lpstr>        3.2.1 反应时结果</vt:lpstr>
      <vt:lpstr>        3.2.2 正确率结果</vt:lpstr>
      <vt:lpstr>第4章 讨论</vt:lpstr>
      <vt:lpstr>    4.1 任务目标的自上而下调节强大作用</vt:lpstr>
    </vt:vector>
  </TitlesOfParts>
  <Company/>
  <LinksUpToDate>false</LinksUpToDate>
  <CharactersWithSpaces>112973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Jiachen</dc:creator>
  <cp:keywords/>
  <dc:description/>
  <cp:lastModifiedBy>Hu, C-P</cp:lastModifiedBy>
  <cp:revision>277</cp:revision>
  <dcterms:created xsi:type="dcterms:W3CDTF">2023-04-17T00:58:00Z</dcterms:created>
  <dcterms:modified xsi:type="dcterms:W3CDTF">2023-05-04T09:05:00Z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id="JcixNurJ"/&gt;&lt;style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