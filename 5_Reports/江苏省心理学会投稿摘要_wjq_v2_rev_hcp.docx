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AD42" w14:textId="5306DE3D" w:rsidR="004B25C6" w:rsidRDefault="004B25C6" w:rsidP="008E5C8E">
      <w:pPr>
        <w:spacing w:line="360" w:lineRule="auto"/>
        <w:jc w:val="center"/>
        <w:rPr>
          <w:rFonts w:ascii="SimHei" w:eastAsia="SimHei" w:hAnsi="SimHei"/>
          <w:sz w:val="28"/>
          <w:szCs w:val="28"/>
        </w:rPr>
      </w:pPr>
      <w:r w:rsidRPr="00A54728">
        <w:rPr>
          <w:rFonts w:ascii="SimHei" w:eastAsia="SimHei" w:hAnsi="SimHei" w:hint="eastAsia"/>
          <w:sz w:val="28"/>
          <w:szCs w:val="28"/>
        </w:rPr>
        <w:t>自我优势效应中自上而下的加工机制</w:t>
      </w:r>
    </w:p>
    <w:p w14:paraId="7B93922A" w14:textId="6DE9F001" w:rsidR="00A54728" w:rsidRDefault="00A54728" w:rsidP="008E5C8E">
      <w:pPr>
        <w:spacing w:line="360" w:lineRule="auto"/>
        <w:jc w:val="center"/>
        <w:rPr>
          <w:rFonts w:asciiTheme="majorEastAsia" w:eastAsiaTheme="majorEastAsia" w:hAnsiTheme="majorEastAsia"/>
          <w:szCs w:val="21"/>
        </w:rPr>
      </w:pPr>
      <w:r w:rsidRPr="00A54728">
        <w:rPr>
          <w:rFonts w:asciiTheme="majorEastAsia" w:eastAsiaTheme="majorEastAsia" w:hAnsiTheme="majorEastAsia" w:hint="eastAsia"/>
          <w:szCs w:val="21"/>
        </w:rPr>
        <w:t xml:space="preserve">伍嘉琪 </w:t>
      </w:r>
      <w:r w:rsidR="00DC175C">
        <w:rPr>
          <w:rFonts w:asciiTheme="majorEastAsia" w:eastAsiaTheme="majorEastAsia" w:hAnsiTheme="majorEastAsia" w:hint="eastAsia"/>
          <w:szCs w:val="21"/>
        </w:rPr>
        <w:t>刘逸康</w:t>
      </w:r>
      <w:r w:rsidR="00DC175C" w:rsidRPr="00A54728">
        <w:rPr>
          <w:rFonts w:asciiTheme="majorEastAsia" w:eastAsiaTheme="majorEastAsia" w:hAnsiTheme="majorEastAsia" w:hint="eastAsia"/>
          <w:szCs w:val="21"/>
        </w:rPr>
        <w:t xml:space="preserve"> </w:t>
      </w:r>
      <w:r w:rsidR="00DC175C">
        <w:rPr>
          <w:rFonts w:asciiTheme="majorEastAsia" w:eastAsiaTheme="majorEastAsia" w:hAnsiTheme="majorEastAsia" w:hint="eastAsia"/>
          <w:szCs w:val="21"/>
        </w:rPr>
        <w:t>马</w:t>
      </w:r>
      <w:r w:rsidR="00DC175C" w:rsidRPr="00A54728">
        <w:rPr>
          <w:rFonts w:asciiTheme="majorEastAsia" w:eastAsiaTheme="majorEastAsia" w:hAnsiTheme="majorEastAsia" w:hint="eastAsia"/>
          <w:szCs w:val="21"/>
        </w:rPr>
        <w:t>嘉</w:t>
      </w:r>
      <w:r w:rsidR="00DC175C">
        <w:rPr>
          <w:rFonts w:asciiTheme="majorEastAsia" w:eastAsiaTheme="majorEastAsia" w:hAnsiTheme="majorEastAsia" w:hint="eastAsia"/>
          <w:szCs w:val="21"/>
        </w:rPr>
        <w:t>晨</w:t>
      </w:r>
      <w:r w:rsidR="00DC175C" w:rsidRPr="00A54728">
        <w:rPr>
          <w:rFonts w:asciiTheme="majorEastAsia" w:eastAsiaTheme="majorEastAsia" w:hAnsiTheme="majorEastAsia" w:hint="eastAsia"/>
          <w:szCs w:val="21"/>
        </w:rPr>
        <w:t xml:space="preserve"> </w:t>
      </w:r>
      <w:r w:rsidR="00DC175C">
        <w:rPr>
          <w:rFonts w:asciiTheme="majorEastAsia" w:eastAsiaTheme="majorEastAsia" w:hAnsiTheme="majorEastAsia" w:hint="eastAsia"/>
          <w:szCs w:val="21"/>
        </w:rPr>
        <w:t>郑元瑞</w:t>
      </w:r>
      <w:r w:rsidR="00DC175C" w:rsidRPr="00A54728">
        <w:rPr>
          <w:rFonts w:asciiTheme="majorEastAsia" w:eastAsiaTheme="majorEastAsia" w:hAnsiTheme="majorEastAsia" w:hint="eastAsia"/>
          <w:szCs w:val="21"/>
        </w:rPr>
        <w:t xml:space="preserve"> </w:t>
      </w:r>
      <w:r w:rsidRPr="00A54728">
        <w:rPr>
          <w:rFonts w:asciiTheme="majorEastAsia" w:eastAsiaTheme="majorEastAsia" w:hAnsiTheme="majorEastAsia" w:hint="eastAsia"/>
          <w:szCs w:val="21"/>
        </w:rPr>
        <w:t>胡传鹏（通讯作者）</w:t>
      </w:r>
    </w:p>
    <w:p w14:paraId="5D395EA0" w14:textId="458F4DD8" w:rsidR="003C6BCF" w:rsidRDefault="003C6BCF" w:rsidP="008E5C8E">
      <w:pPr>
        <w:spacing w:line="360" w:lineRule="auto"/>
        <w:jc w:val="center"/>
        <w:rPr>
          <w:rFonts w:asciiTheme="majorEastAsia" w:eastAsiaTheme="majorEastAsia" w:hAnsiTheme="majorEastAsia"/>
          <w:szCs w:val="21"/>
        </w:rPr>
      </w:pPr>
      <w:r w:rsidRPr="003C6BCF">
        <w:rPr>
          <w:rFonts w:asciiTheme="majorEastAsia" w:eastAsiaTheme="majorEastAsia" w:hAnsiTheme="majorEastAsia" w:hint="eastAsia"/>
          <w:szCs w:val="21"/>
        </w:rPr>
        <w:t>（南京师范大学，南京，210000</w:t>
      </w:r>
      <w:r>
        <w:rPr>
          <w:rFonts w:asciiTheme="majorEastAsia" w:eastAsiaTheme="majorEastAsia" w:hAnsiTheme="majorEastAsia" w:hint="eastAsia"/>
          <w:szCs w:val="21"/>
        </w:rPr>
        <w:t>；</w:t>
      </w:r>
      <w:r w:rsidR="00F541C8">
        <w:rPr>
          <w:rFonts w:asciiTheme="majorEastAsia" w:eastAsiaTheme="majorEastAsia" w:hAnsiTheme="majorEastAsia" w:hint="eastAsia"/>
          <w:szCs w:val="21"/>
        </w:rPr>
        <w:t>通讯作者邮箱：</w:t>
      </w:r>
      <w:r w:rsidR="008E5C8E" w:rsidRPr="008E5C8E">
        <w:rPr>
          <w:rFonts w:asciiTheme="majorEastAsia" w:eastAsiaTheme="majorEastAsia" w:hAnsiTheme="majorEastAsia"/>
          <w:szCs w:val="21"/>
        </w:rPr>
        <w:t>hcp4715@hotmail.com</w:t>
      </w:r>
      <w:r w:rsidRPr="003C6BCF">
        <w:rPr>
          <w:rFonts w:asciiTheme="majorEastAsia" w:eastAsiaTheme="majorEastAsia" w:hAnsiTheme="majorEastAsia" w:hint="eastAsia"/>
          <w:szCs w:val="21"/>
        </w:rPr>
        <w:t>）</w:t>
      </w:r>
    </w:p>
    <w:p w14:paraId="60726214" w14:textId="5AC21166" w:rsidR="008E5C8E" w:rsidRPr="008E5C8E" w:rsidRDefault="008E5C8E" w:rsidP="008E5C8E">
      <w:pPr>
        <w:spacing w:line="360" w:lineRule="auto"/>
        <w:rPr>
          <w:rFonts w:asciiTheme="majorEastAsia" w:eastAsiaTheme="majorEastAsia" w:hAnsiTheme="majorEastAsia"/>
          <w:sz w:val="24"/>
          <w:szCs w:val="24"/>
        </w:rPr>
      </w:pPr>
      <w:r w:rsidRPr="008E5C8E">
        <w:rPr>
          <w:rFonts w:asciiTheme="majorEastAsia" w:eastAsiaTheme="majorEastAsia" w:hAnsiTheme="majorEastAsia" w:hint="eastAsia"/>
          <w:sz w:val="24"/>
          <w:szCs w:val="24"/>
        </w:rPr>
        <w:t>摘要：</w:t>
      </w:r>
    </w:p>
    <w:p w14:paraId="0BC0C38A" w14:textId="5F759F58" w:rsidR="009E1B7F" w:rsidRDefault="00534FAF" w:rsidP="008E5C8E">
      <w:pPr>
        <w:spacing w:line="360" w:lineRule="auto"/>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先前研究表明，</w:t>
      </w:r>
      <w:r w:rsidR="00EF165A">
        <w:rPr>
          <w:rFonts w:ascii="Times New Roman" w:eastAsiaTheme="majorEastAsia" w:hAnsi="Times New Roman" w:cs="Times New Roman" w:hint="eastAsia"/>
        </w:rPr>
        <w:t>被试</w:t>
      </w:r>
      <w:r w:rsidR="00095BFF" w:rsidRPr="008E5C8E">
        <w:rPr>
          <w:rFonts w:ascii="Times New Roman" w:eastAsiaTheme="majorEastAsia" w:hAnsi="Times New Roman" w:cs="Times New Roman"/>
        </w:rPr>
        <w:t>在自我联结学习范式</w:t>
      </w:r>
      <w:r w:rsidR="00847330">
        <w:rPr>
          <w:rFonts w:ascii="Times New Roman" w:eastAsiaTheme="majorEastAsia" w:hAnsi="Times New Roman" w:cs="Times New Roman" w:hint="eastAsia"/>
        </w:rPr>
        <w:t>(</w:t>
      </w:r>
      <w:r w:rsidR="00847330">
        <w:rPr>
          <w:rFonts w:ascii="Times New Roman" w:eastAsiaTheme="majorEastAsia" w:hAnsi="Times New Roman" w:cs="Times New Roman"/>
        </w:rPr>
        <w:t xml:space="preserve">Perceptual-Matching </w:t>
      </w:r>
      <w:r w:rsidR="00D32CBA">
        <w:rPr>
          <w:rFonts w:ascii="Times New Roman" w:eastAsiaTheme="majorEastAsia" w:hAnsi="Times New Roman" w:cs="Times New Roman"/>
        </w:rPr>
        <w:t>T</w:t>
      </w:r>
      <w:r w:rsidR="00847330">
        <w:rPr>
          <w:rFonts w:ascii="Times New Roman" w:eastAsiaTheme="majorEastAsia" w:hAnsi="Times New Roman" w:cs="Times New Roman"/>
        </w:rPr>
        <w:t>ask)</w:t>
      </w:r>
      <w:r w:rsidR="00095BFF" w:rsidRPr="008E5C8E">
        <w:rPr>
          <w:rFonts w:ascii="Times New Roman" w:eastAsiaTheme="majorEastAsia" w:hAnsi="Times New Roman" w:cs="Times New Roman"/>
        </w:rPr>
        <w:t>中</w:t>
      </w:r>
      <w:r w:rsidR="008E6FC6" w:rsidRPr="008E5C8E">
        <w:rPr>
          <w:rFonts w:ascii="Times New Roman" w:eastAsiaTheme="majorEastAsia" w:hAnsi="Times New Roman" w:cs="Times New Roman"/>
        </w:rPr>
        <w:t>对匹配的文字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标签反应</w:t>
      </w:r>
      <w:r w:rsidR="00095BFF" w:rsidRPr="008E5C8E">
        <w:rPr>
          <w:rFonts w:ascii="Times New Roman" w:eastAsiaTheme="majorEastAsia" w:hAnsi="Times New Roman" w:cs="Times New Roman"/>
        </w:rPr>
        <w:t>速度</w:t>
      </w:r>
      <w:r w:rsidR="008E6FC6" w:rsidRPr="008E5C8E">
        <w:rPr>
          <w:rFonts w:ascii="Times New Roman" w:eastAsiaTheme="majorEastAsia" w:hAnsi="Times New Roman" w:cs="Times New Roman"/>
        </w:rPr>
        <w:t>快于不匹配的文字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w:t>
      </w:r>
      <w:r w:rsidR="00095BFF" w:rsidRPr="008E5C8E">
        <w:rPr>
          <w:rFonts w:ascii="Times New Roman" w:eastAsiaTheme="majorEastAsia" w:hAnsi="Times New Roman" w:cs="Times New Roman"/>
        </w:rPr>
        <w:t>，且</w:t>
      </w:r>
      <w:r w:rsidR="008E6FC6" w:rsidRPr="008E5C8E">
        <w:rPr>
          <w:rFonts w:ascii="Times New Roman" w:eastAsiaTheme="majorEastAsia" w:hAnsi="Times New Roman" w:cs="Times New Roman"/>
        </w:rPr>
        <w:t>对与自我联结的图形的反应时最短、正确率最高</w:t>
      </w:r>
      <w:r w:rsidR="00095BFF"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即表现出快同效应</w:t>
      </w:r>
      <w:r w:rsidR="008E6FC6" w:rsidRPr="008E5C8E">
        <w:rPr>
          <w:rFonts w:ascii="Times New Roman" w:eastAsiaTheme="majorEastAsia" w:hAnsi="Times New Roman" w:cs="Times New Roman"/>
        </w:rPr>
        <w:t>(</w:t>
      </w:r>
      <w:r w:rsidR="004F406D" w:rsidRPr="008E5C8E">
        <w:rPr>
          <w:rFonts w:ascii="Times New Roman" w:eastAsiaTheme="majorEastAsia" w:hAnsi="Times New Roman" w:cs="Times New Roman"/>
        </w:rPr>
        <w:t>Fast-Same Effect</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与自我优势效应</w:t>
      </w:r>
      <w:r w:rsidR="008E6FC6" w:rsidRPr="008E5C8E">
        <w:rPr>
          <w:rFonts w:ascii="Times New Roman" w:eastAsiaTheme="majorEastAsia" w:hAnsi="Times New Roman" w:cs="Times New Roman"/>
        </w:rPr>
        <w:t>(Self-Prioritization Effect,)</w:t>
      </w:r>
      <w:r w:rsidR="008E6FC6" w:rsidRPr="008E5C8E">
        <w:rPr>
          <w:rFonts w:ascii="Times New Roman" w:eastAsiaTheme="majorEastAsia" w:hAnsi="Times New Roman" w:cs="Times New Roman"/>
        </w:rPr>
        <w:t>。</w:t>
      </w:r>
      <w:r w:rsidR="008E7A6E" w:rsidRPr="008E5C8E">
        <w:rPr>
          <w:rFonts w:ascii="Times New Roman" w:eastAsiaTheme="majorEastAsia" w:hAnsi="Times New Roman" w:cs="Times New Roman"/>
        </w:rPr>
        <w:t>然而</w:t>
      </w:r>
      <w:r>
        <w:rPr>
          <w:rFonts w:ascii="Times New Roman" w:eastAsiaTheme="majorEastAsia" w:hAnsi="Times New Roman" w:cs="Times New Roman" w:hint="eastAsia"/>
        </w:rPr>
        <w:t>，</w:t>
      </w:r>
      <w:r w:rsidR="008E6FC6" w:rsidRPr="008E5C8E">
        <w:rPr>
          <w:rFonts w:ascii="Times New Roman" w:eastAsiaTheme="majorEastAsia" w:hAnsi="Times New Roman" w:cs="Times New Roman"/>
        </w:rPr>
        <w:t>经典的自我联结学习范式</w:t>
      </w:r>
      <w:r>
        <w:rPr>
          <w:rFonts w:ascii="Times New Roman" w:eastAsiaTheme="majorEastAsia" w:hAnsi="Times New Roman" w:cs="Times New Roman" w:hint="eastAsia"/>
        </w:rPr>
        <w:t>未对被试的目标进行操纵，其结果</w:t>
      </w:r>
      <w:r w:rsidR="008E7A6E" w:rsidRPr="008E5C8E">
        <w:rPr>
          <w:rFonts w:ascii="Times New Roman" w:eastAsiaTheme="majorEastAsia" w:hAnsi="Times New Roman" w:cs="Times New Roman" w:hint="eastAsia"/>
        </w:rPr>
        <w:t>反</w:t>
      </w:r>
      <w:r w:rsidR="008E7A6E" w:rsidRPr="008E5C8E">
        <w:rPr>
          <w:rFonts w:ascii="Times New Roman" w:eastAsiaTheme="majorEastAsia" w:hAnsi="Times New Roman" w:cs="Times New Roman"/>
        </w:rPr>
        <w:t>映的</w:t>
      </w:r>
      <w:r w:rsidR="008E6FC6" w:rsidRPr="008E5C8E">
        <w:rPr>
          <w:rFonts w:ascii="Times New Roman" w:eastAsiaTheme="majorEastAsia" w:hAnsi="Times New Roman" w:cs="Times New Roman"/>
        </w:rPr>
        <w:t>可能</w:t>
      </w:r>
      <w:r w:rsidR="008E7A6E" w:rsidRPr="008E5C8E">
        <w:rPr>
          <w:rFonts w:ascii="Times New Roman" w:eastAsiaTheme="majorEastAsia" w:hAnsi="Times New Roman" w:cs="Times New Roman"/>
        </w:rPr>
        <w:t>是</w:t>
      </w:r>
      <w:r w:rsidR="008E6FC6" w:rsidRPr="008E5C8E">
        <w:rPr>
          <w:rFonts w:ascii="Times New Roman" w:eastAsiaTheme="majorEastAsia" w:hAnsi="Times New Roman" w:cs="Times New Roman"/>
        </w:rPr>
        <w:t>个体在默认状态下的</w:t>
      </w:r>
      <w:r>
        <w:rPr>
          <w:rFonts w:ascii="Times New Roman" w:eastAsiaTheme="majorEastAsia" w:hAnsi="Times New Roman" w:cs="Times New Roman" w:hint="eastAsia"/>
        </w:rPr>
        <w:t>自发</w:t>
      </w:r>
      <w:r w:rsidR="008E6FC6" w:rsidRPr="008E5C8E">
        <w:rPr>
          <w:rFonts w:ascii="Times New Roman" w:eastAsiaTheme="majorEastAsia" w:hAnsi="Times New Roman" w:cs="Times New Roman"/>
        </w:rPr>
        <w:t>信息加工模式</w:t>
      </w:r>
      <w:r>
        <w:rPr>
          <w:rFonts w:ascii="Times New Roman" w:eastAsiaTheme="majorEastAsia" w:hAnsi="Times New Roman" w:cs="Times New Roman" w:hint="eastAsia"/>
        </w:rPr>
        <w:t>。先前大量研究表明，人类的认知功能具有高度的灵活性，当</w:t>
      </w:r>
      <w:r w:rsidR="00095BFF" w:rsidRPr="008E5C8E">
        <w:rPr>
          <w:rFonts w:ascii="Times New Roman" w:eastAsiaTheme="majorEastAsia" w:hAnsi="Times New Roman" w:cs="Times New Roman"/>
        </w:rPr>
        <w:t>具备明确的任务目标</w:t>
      </w:r>
      <w:r>
        <w:rPr>
          <w:rFonts w:ascii="Times New Roman" w:eastAsiaTheme="majorEastAsia" w:hAnsi="Times New Roman" w:cs="Times New Roman" w:hint="eastAsia"/>
        </w:rPr>
        <w:t>时</w:t>
      </w:r>
      <w:r w:rsidR="00095BFF" w:rsidRPr="008E5C8E">
        <w:rPr>
          <w:rFonts w:ascii="Times New Roman" w:eastAsiaTheme="majorEastAsia" w:hAnsi="Times New Roman" w:cs="Times New Roman"/>
        </w:rPr>
        <w:t>，个体</w:t>
      </w:r>
      <w:r>
        <w:rPr>
          <w:rFonts w:ascii="Times New Roman" w:eastAsiaTheme="majorEastAsia" w:hAnsi="Times New Roman" w:cs="Times New Roman" w:hint="eastAsia"/>
        </w:rPr>
        <w:t>能灵活地调整其策略从而优化其相对目标的表现</w:t>
      </w:r>
      <w:r w:rsidR="00095BFF" w:rsidRPr="008E5C8E">
        <w:rPr>
          <w:rFonts w:ascii="Times New Roman" w:eastAsiaTheme="majorEastAsia" w:hAnsi="Times New Roman" w:cs="Times New Roman"/>
        </w:rPr>
        <w:t>。</w:t>
      </w:r>
      <w:r>
        <w:rPr>
          <w:rFonts w:ascii="Times New Roman" w:eastAsiaTheme="majorEastAsia" w:hAnsi="Times New Roman" w:cs="Times New Roman" w:hint="eastAsia"/>
        </w:rPr>
        <w:t>本研究通过两个实验，分别对经典的自我</w:t>
      </w:r>
      <w:r w:rsidR="00EF165A">
        <w:rPr>
          <w:rFonts w:ascii="Times New Roman" w:eastAsiaTheme="majorEastAsia" w:hAnsi="Times New Roman" w:cs="Times New Roman" w:hint="eastAsia"/>
        </w:rPr>
        <w:t>联结</w:t>
      </w:r>
      <w:r>
        <w:rPr>
          <w:rFonts w:ascii="Times New Roman" w:eastAsiaTheme="majorEastAsia" w:hAnsi="Times New Roman" w:cs="Times New Roman" w:hint="eastAsia"/>
        </w:rPr>
        <w:t>学习范式中的两个自变量进行了操纵，给被试明确的任务目标，从而探索自上而下</w:t>
      </w:r>
      <w:r w:rsidR="00EF165A">
        <w:rPr>
          <w:rFonts w:ascii="Times New Roman" w:eastAsiaTheme="majorEastAsia" w:hAnsi="Times New Roman" w:cs="Times New Roman" w:hint="eastAsia"/>
        </w:rPr>
        <w:t>因素</w:t>
      </w:r>
      <w:r>
        <w:rPr>
          <w:rFonts w:ascii="Times New Roman" w:eastAsiaTheme="majorEastAsia" w:hAnsi="Times New Roman" w:cs="Times New Roman" w:hint="eastAsia"/>
        </w:rPr>
        <w:t>对快同效应和自我优势效应的调节作用。</w:t>
      </w:r>
      <w:r w:rsidR="00206B50" w:rsidRPr="008E5C8E">
        <w:rPr>
          <w:rFonts w:ascii="Times New Roman" w:eastAsiaTheme="majorEastAsia" w:hAnsi="Times New Roman" w:cs="Times New Roman" w:hint="eastAsia"/>
        </w:rPr>
        <w:t>实验</w:t>
      </w:r>
      <w:r w:rsidR="00206B50" w:rsidRPr="008E5C8E">
        <w:rPr>
          <w:rFonts w:ascii="Times New Roman" w:eastAsiaTheme="majorEastAsia" w:hAnsi="Times New Roman" w:cs="Times New Roman" w:hint="eastAsia"/>
        </w:rPr>
        <w:t xml:space="preserve"> 1</w:t>
      </w:r>
      <w:r w:rsidR="00206B50" w:rsidRPr="008E5C8E">
        <w:rPr>
          <w:rFonts w:ascii="Times New Roman" w:eastAsiaTheme="majorEastAsia" w:hAnsi="Times New Roman" w:cs="Times New Roman" w:hint="eastAsia"/>
        </w:rPr>
        <w:t>通过操纵</w:t>
      </w:r>
      <w:r w:rsidR="00A73BD6" w:rsidRPr="008E5C8E">
        <w:rPr>
          <w:rFonts w:ascii="Times New Roman" w:eastAsiaTheme="majorEastAsia" w:hAnsi="Times New Roman" w:cs="Times New Roman" w:hint="eastAsia"/>
        </w:rPr>
        <w:t>按键规则</w:t>
      </w:r>
      <w:r w:rsidR="00206B50" w:rsidRPr="008E5C8E">
        <w:rPr>
          <w:rFonts w:ascii="Times New Roman" w:eastAsiaTheme="majorEastAsia" w:hAnsi="Times New Roman" w:cs="Times New Roman" w:hint="eastAsia"/>
        </w:rPr>
        <w:t>设置匹配判断与不匹配判断的反应优先级，</w:t>
      </w:r>
      <w:r>
        <w:rPr>
          <w:rFonts w:ascii="Times New Roman" w:eastAsiaTheme="majorEastAsia" w:hAnsi="Times New Roman" w:cs="Times New Roman" w:hint="eastAsia"/>
        </w:rPr>
        <w:t>发现了</w:t>
      </w:r>
      <w:r w:rsidR="001A57FB" w:rsidRPr="008E5C8E">
        <w:rPr>
          <w:rFonts w:ascii="Times New Roman" w:eastAsiaTheme="majorEastAsia" w:hAnsi="Times New Roman" w:cs="Times New Roman" w:hint="eastAsia"/>
        </w:rPr>
        <w:t>判断优先级对快同效应的影响</w:t>
      </w:r>
      <w:r>
        <w:rPr>
          <w:rFonts w:ascii="Times New Roman" w:eastAsiaTheme="majorEastAsia" w:hAnsi="Times New Roman" w:cs="Times New Roman" w:hint="eastAsia"/>
        </w:rPr>
        <w:t>：不</w:t>
      </w:r>
      <w:r w:rsidR="001A57FB" w:rsidRPr="008E5C8E">
        <w:rPr>
          <w:rFonts w:ascii="Times New Roman" w:eastAsiaTheme="majorEastAsia" w:hAnsi="Times New Roman" w:cs="Times New Roman" w:hint="eastAsia"/>
        </w:rPr>
        <w:t>匹配判断优先</w:t>
      </w:r>
      <w:r>
        <w:rPr>
          <w:rFonts w:ascii="Times New Roman" w:eastAsiaTheme="majorEastAsia" w:hAnsi="Times New Roman" w:cs="Times New Roman" w:hint="eastAsia"/>
        </w:rPr>
        <w:t>的</w:t>
      </w:r>
      <w:r w:rsidR="001A57FB" w:rsidRPr="008E5C8E">
        <w:rPr>
          <w:rFonts w:ascii="Times New Roman" w:eastAsiaTheme="majorEastAsia" w:hAnsi="Times New Roman" w:cs="Times New Roman" w:hint="eastAsia"/>
        </w:rPr>
        <w:t>条件下</w:t>
      </w:r>
      <w:r>
        <w:rPr>
          <w:rFonts w:ascii="Times New Roman" w:eastAsiaTheme="majorEastAsia" w:hAnsi="Times New Roman" w:cs="Times New Roman" w:hint="eastAsia"/>
        </w:rPr>
        <w:t>，</w:t>
      </w:r>
      <w:r w:rsidR="001A57FB" w:rsidRPr="008E5C8E">
        <w:rPr>
          <w:rFonts w:ascii="Times New Roman" w:eastAsiaTheme="majorEastAsia" w:hAnsi="Times New Roman" w:cs="Times New Roman" w:hint="eastAsia"/>
        </w:rPr>
        <w:t>快同效应</w:t>
      </w:r>
      <w:r>
        <w:rPr>
          <w:rFonts w:ascii="Times New Roman" w:eastAsiaTheme="majorEastAsia" w:hAnsi="Times New Roman" w:cs="Times New Roman" w:hint="eastAsia"/>
        </w:rPr>
        <w:t>比在</w:t>
      </w:r>
      <w:r w:rsidR="001A57FB" w:rsidRPr="008E5C8E">
        <w:rPr>
          <w:rFonts w:ascii="Times New Roman" w:eastAsiaTheme="majorEastAsia" w:hAnsi="Times New Roman" w:cs="Times New Roman" w:hint="eastAsia"/>
        </w:rPr>
        <w:t>匹配判断优先条件</w:t>
      </w:r>
      <w:r>
        <w:rPr>
          <w:rFonts w:ascii="Times New Roman" w:eastAsiaTheme="majorEastAsia" w:hAnsi="Times New Roman" w:cs="Times New Roman" w:hint="eastAsia"/>
        </w:rPr>
        <w:t>下减弱，表明先前研究中的快同效应可能是因为人们默认匹配是需要优先反应的选项，而反应优先级能够调节这种长期以来形成的默认优先反应</w:t>
      </w:r>
      <w:r w:rsidR="002B5F43" w:rsidRPr="008E5C8E">
        <w:rPr>
          <w:rFonts w:ascii="Times New Roman" w:eastAsiaTheme="majorEastAsia" w:hAnsi="Times New Roman" w:cs="Times New Roman" w:hint="eastAsia"/>
        </w:rPr>
        <w:t>。</w:t>
      </w:r>
      <w:r w:rsidR="00206B50" w:rsidRPr="008E5C8E">
        <w:rPr>
          <w:rFonts w:ascii="Times New Roman" w:eastAsiaTheme="majorEastAsia" w:hAnsi="Times New Roman" w:cs="Times New Roman" w:hint="eastAsia"/>
        </w:rPr>
        <w:t>实验</w:t>
      </w:r>
      <w:r w:rsidR="00206B50" w:rsidRPr="008E5C8E">
        <w:rPr>
          <w:rFonts w:ascii="Times New Roman" w:eastAsiaTheme="majorEastAsia" w:hAnsi="Times New Roman" w:cs="Times New Roman" w:hint="eastAsia"/>
        </w:rPr>
        <w:t>2</w:t>
      </w:r>
      <w:r>
        <w:rPr>
          <w:rFonts w:ascii="Times New Roman" w:eastAsiaTheme="majorEastAsia" w:hAnsi="Times New Roman" w:cs="Times New Roman" w:hint="eastAsia"/>
        </w:rPr>
        <w:t>操纵了</w:t>
      </w:r>
      <w:r w:rsidR="00A73BD6" w:rsidRPr="008E5C8E">
        <w:rPr>
          <w:rFonts w:ascii="Times New Roman" w:eastAsiaTheme="majorEastAsia" w:hAnsi="Times New Roman" w:cs="Times New Roman" w:hint="eastAsia"/>
        </w:rPr>
        <w:t>重点关注图形</w:t>
      </w:r>
      <w:r>
        <w:rPr>
          <w:rFonts w:ascii="Times New Roman" w:eastAsiaTheme="majorEastAsia" w:hAnsi="Times New Roman" w:cs="Times New Roman" w:hint="eastAsia"/>
        </w:rPr>
        <w:t>，包括三个水平：关注自我、关注朋友和关注生人，</w:t>
      </w:r>
      <w:r w:rsidR="00A73BD6" w:rsidRPr="008E5C8E">
        <w:rPr>
          <w:rFonts w:ascii="Times New Roman" w:eastAsiaTheme="majorEastAsia" w:hAnsi="Times New Roman" w:cs="Times New Roman" w:hint="eastAsia"/>
        </w:rPr>
        <w:t>探究任务目标对我优势效应的影响。</w:t>
      </w:r>
      <w:r w:rsidR="00A44726">
        <w:rPr>
          <w:rFonts w:ascii="Times New Roman" w:eastAsiaTheme="majorEastAsia" w:hAnsi="Times New Roman" w:cs="Times New Roman" w:hint="eastAsia"/>
        </w:rPr>
        <w:t>我们</w:t>
      </w:r>
      <w:r w:rsidR="00A73BD6" w:rsidRPr="008E5C8E">
        <w:rPr>
          <w:rFonts w:ascii="Times New Roman" w:eastAsiaTheme="majorEastAsia" w:hAnsi="Times New Roman" w:cs="Times New Roman" w:hint="eastAsia"/>
        </w:rPr>
        <w:t>发现，</w:t>
      </w:r>
      <w:r w:rsidR="00A44726">
        <w:rPr>
          <w:rFonts w:ascii="Times New Roman" w:eastAsiaTheme="majorEastAsia" w:hAnsi="Times New Roman" w:cs="Times New Roman" w:hint="eastAsia"/>
        </w:rPr>
        <w:t>最佳表现（反应时快和正确率高）随着</w:t>
      </w:r>
      <w:r w:rsidR="002B5F43" w:rsidRPr="008E5C8E">
        <w:rPr>
          <w:rFonts w:ascii="Times New Roman" w:eastAsiaTheme="majorEastAsia" w:hAnsi="Times New Roman" w:cs="Times New Roman" w:hint="eastAsia"/>
        </w:rPr>
        <w:t>重点关注图形</w:t>
      </w:r>
      <w:r w:rsidR="00A44726">
        <w:rPr>
          <w:rFonts w:ascii="Times New Roman" w:eastAsiaTheme="majorEastAsia" w:hAnsi="Times New Roman" w:cs="Times New Roman" w:hint="eastAsia"/>
        </w:rPr>
        <w:t>的变化而变化：当重点关注</w:t>
      </w:r>
      <w:r w:rsidR="002B5F43" w:rsidRPr="008E5C8E">
        <w:rPr>
          <w:rFonts w:ascii="Times New Roman" w:eastAsiaTheme="majorEastAsia" w:hAnsi="Times New Roman" w:cs="Times New Roman" w:hint="eastAsia"/>
        </w:rPr>
        <w:t>自我图形时，</w:t>
      </w:r>
      <w:r w:rsidR="00A44726">
        <w:rPr>
          <w:rFonts w:ascii="Times New Roman" w:eastAsiaTheme="majorEastAsia" w:hAnsi="Times New Roman" w:cs="Times New Roman" w:hint="eastAsia"/>
        </w:rPr>
        <w:t>对</w:t>
      </w:r>
      <w:r w:rsidR="002B5F43" w:rsidRPr="008E5C8E">
        <w:rPr>
          <w:rFonts w:ascii="Times New Roman" w:eastAsiaTheme="majorEastAsia" w:hAnsi="Times New Roman" w:cs="Times New Roman" w:hint="eastAsia"/>
        </w:rPr>
        <w:t>自我图形的反应速度快于</w:t>
      </w:r>
      <w:r w:rsidR="00A44726">
        <w:rPr>
          <w:rFonts w:ascii="Times New Roman" w:eastAsiaTheme="majorEastAsia" w:hAnsi="Times New Roman" w:cs="Times New Roman" w:hint="eastAsia"/>
        </w:rPr>
        <w:t>其他</w:t>
      </w:r>
      <w:r w:rsidR="002B5F43" w:rsidRPr="008E5C8E">
        <w:rPr>
          <w:rFonts w:ascii="Times New Roman" w:eastAsiaTheme="majorEastAsia" w:hAnsi="Times New Roman" w:cs="Times New Roman" w:hint="eastAsia"/>
        </w:rPr>
        <w:t>图形；当重点关注图形为朋友图形时，对朋友图形的反应速度快于</w:t>
      </w:r>
      <w:r w:rsidR="00A44726">
        <w:rPr>
          <w:rFonts w:ascii="Times New Roman" w:eastAsiaTheme="majorEastAsia" w:hAnsi="Times New Roman" w:cs="Times New Roman" w:hint="eastAsia"/>
        </w:rPr>
        <w:t>其他</w:t>
      </w:r>
      <w:r w:rsidR="002B5F43" w:rsidRPr="008E5C8E">
        <w:rPr>
          <w:rFonts w:ascii="Times New Roman" w:eastAsiaTheme="majorEastAsia" w:hAnsi="Times New Roman" w:cs="Times New Roman" w:hint="eastAsia"/>
        </w:rPr>
        <w:t>图形；当重点关注生人图形时，对生人图形的反应速度快于</w:t>
      </w:r>
      <w:r w:rsidR="00A44726">
        <w:rPr>
          <w:rFonts w:ascii="Times New Roman" w:eastAsiaTheme="majorEastAsia" w:hAnsi="Times New Roman" w:cs="Times New Roman" w:hint="eastAsia"/>
        </w:rPr>
        <w:t>另两种</w:t>
      </w:r>
      <w:r w:rsidR="002B5F43" w:rsidRPr="008E5C8E">
        <w:rPr>
          <w:rFonts w:ascii="Times New Roman" w:eastAsiaTheme="majorEastAsia" w:hAnsi="Times New Roman" w:cs="Times New Roman" w:hint="eastAsia"/>
        </w:rPr>
        <w:t>图形。</w:t>
      </w:r>
      <w:r w:rsidR="00A73BD6" w:rsidRPr="008E5C8E">
        <w:rPr>
          <w:rFonts w:ascii="Times New Roman" w:eastAsiaTheme="majorEastAsia" w:hAnsi="Times New Roman" w:cs="Times New Roman" w:hint="eastAsia"/>
        </w:rPr>
        <w:t>上述</w:t>
      </w:r>
      <w:r w:rsidR="002120B8" w:rsidRPr="008E5C8E">
        <w:rPr>
          <w:rFonts w:ascii="Times New Roman" w:eastAsiaTheme="majorEastAsia" w:hAnsi="Times New Roman" w:cs="Times New Roman" w:hint="eastAsia"/>
        </w:rPr>
        <w:t>结果表明，</w:t>
      </w:r>
      <w:r w:rsidR="00A44726">
        <w:rPr>
          <w:rFonts w:ascii="Times New Roman" w:eastAsiaTheme="majorEastAsia" w:hAnsi="Times New Roman" w:cs="Times New Roman" w:hint="eastAsia"/>
        </w:rPr>
        <w:t>随着任务目标的变化，自上而下的加工能够灵活地调整加工的优先级，从而削弱快同效应，逆转自我优势效应</w:t>
      </w:r>
      <w:r w:rsidR="00A73BD6" w:rsidRPr="008E5C8E">
        <w:rPr>
          <w:rFonts w:ascii="Times New Roman" w:eastAsiaTheme="majorEastAsia" w:hAnsi="Times New Roman" w:cs="Times New Roman" w:hint="eastAsia"/>
        </w:rPr>
        <w:t>。</w:t>
      </w:r>
      <w:r w:rsidR="00A44726">
        <w:rPr>
          <w:rFonts w:ascii="Times New Roman" w:eastAsiaTheme="majorEastAsia" w:hAnsi="Times New Roman" w:cs="Times New Roman" w:hint="eastAsia"/>
        </w:rPr>
        <w:t>本研究扩展了先前有关于自我优势效应的研究，可能为自我优势效应设定边界条件</w:t>
      </w:r>
      <w:r w:rsidR="00377687" w:rsidRPr="008E5C8E">
        <w:rPr>
          <w:rFonts w:ascii="Times New Roman" w:eastAsiaTheme="majorEastAsia" w:hAnsi="Times New Roman" w:cs="Times New Roman" w:hint="eastAsia"/>
        </w:rPr>
        <w:t>。</w:t>
      </w:r>
    </w:p>
    <w:p w14:paraId="02270C1A" w14:textId="24DFB365" w:rsidR="00F57DEE" w:rsidRDefault="0025374E">
      <w:pPr>
        <w:spacing w:line="360" w:lineRule="auto"/>
        <w:rPr>
          <w:rFonts w:ascii="Times New Roman" w:eastAsiaTheme="majorEastAsia" w:hAnsi="Times New Roman" w:cs="Times New Roman"/>
        </w:rPr>
      </w:pPr>
      <w:r w:rsidRPr="0025374E">
        <w:rPr>
          <w:rFonts w:ascii="Times New Roman" w:eastAsiaTheme="majorEastAsia" w:hAnsi="Times New Roman" w:cs="Times New Roman" w:hint="eastAsia"/>
          <w:sz w:val="24"/>
          <w:szCs w:val="24"/>
        </w:rPr>
        <w:t>关键词：</w:t>
      </w:r>
      <w:r>
        <w:rPr>
          <w:rFonts w:ascii="Times New Roman" w:eastAsiaTheme="majorEastAsia" w:hAnsi="Times New Roman" w:cs="Times New Roman" w:hint="eastAsia"/>
        </w:rPr>
        <w:t>自我联结学习范式</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自我优势效应</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快同效应</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自上而下</w:t>
      </w:r>
      <w:r w:rsidR="00E01606">
        <w:rPr>
          <w:rFonts w:ascii="Times New Roman" w:eastAsiaTheme="majorEastAsia" w:hAnsi="Times New Roman" w:cs="Times New Roman" w:hint="eastAsia"/>
        </w:rPr>
        <w:t>加工</w:t>
      </w:r>
    </w:p>
    <w:p w14:paraId="6A6BAECF" w14:textId="77777777" w:rsidR="00110A0A" w:rsidRDefault="00110A0A">
      <w:pPr>
        <w:spacing w:line="360" w:lineRule="auto"/>
        <w:rPr>
          <w:rFonts w:ascii="Times New Roman" w:eastAsiaTheme="majorEastAsia" w:hAnsi="Times New Roman" w:cs="Times New Roman"/>
        </w:rPr>
      </w:pPr>
    </w:p>
    <w:p w14:paraId="53AEE179" w14:textId="77777777" w:rsidR="00142D29" w:rsidRDefault="00142D29">
      <w:pPr>
        <w:spacing w:line="360" w:lineRule="auto"/>
        <w:rPr>
          <w:rFonts w:ascii="Times New Roman" w:eastAsiaTheme="majorEastAsia" w:hAnsi="Times New Roman" w:cs="Times New Roman"/>
        </w:rPr>
      </w:pPr>
    </w:p>
    <w:p w14:paraId="42BF1D4B" w14:textId="77777777" w:rsidR="00142D29" w:rsidRPr="00142D29" w:rsidRDefault="00142D29" w:rsidP="00B61337">
      <w:pPr>
        <w:spacing w:line="360" w:lineRule="auto"/>
        <w:rPr>
          <w:rFonts w:ascii="Times New Roman" w:eastAsiaTheme="majorEastAsia" w:hAnsi="Times New Roman" w:cs="Times New Roman"/>
        </w:rPr>
      </w:pPr>
    </w:p>
    <w:p w14:paraId="5F31F492" w14:textId="305725C8" w:rsidR="00F57DEE" w:rsidRPr="00F57DEE" w:rsidRDefault="00F57DEE" w:rsidP="00F57DEE">
      <w:pPr>
        <w:spacing w:line="360" w:lineRule="auto"/>
        <w:jc w:val="center"/>
        <w:rPr>
          <w:rFonts w:ascii="Times New Roman" w:eastAsiaTheme="majorEastAsia" w:hAnsi="Times New Roman" w:cs="Times New Roman"/>
          <w:b/>
          <w:bCs/>
          <w:sz w:val="28"/>
          <w:szCs w:val="28"/>
        </w:rPr>
      </w:pPr>
      <w:r w:rsidRPr="00F57DEE">
        <w:rPr>
          <w:rFonts w:ascii="Times New Roman" w:eastAsiaTheme="majorEastAsia" w:hAnsi="Times New Roman" w:cs="Times New Roman"/>
          <w:b/>
          <w:bCs/>
          <w:sz w:val="28"/>
          <w:szCs w:val="28"/>
        </w:rPr>
        <w:t>Top-down processing mechanisms in the Self-Prioritization Effect</w:t>
      </w:r>
    </w:p>
    <w:p w14:paraId="3707F9CE" w14:textId="083EFCBA" w:rsidR="00F57DEE" w:rsidRDefault="00F57DEE"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rPr>
        <w:t>Wu Jia-</w:t>
      </w:r>
      <w:ins w:id="0" w:author="Hu Chuan-Peng" w:date="2023-09-29T09:27:00Z">
        <w:r w:rsidR="003D2FA2">
          <w:rPr>
            <w:rFonts w:ascii="Times New Roman" w:eastAsiaTheme="majorEastAsia" w:hAnsi="Times New Roman" w:cs="Times New Roman"/>
          </w:rPr>
          <w:t>Q</w:t>
        </w:r>
      </w:ins>
      <w:del w:id="1" w:author="Hu Chuan-Peng" w:date="2023-09-29T09:27:00Z">
        <w:r w:rsidDel="003D2FA2">
          <w:rPr>
            <w:rFonts w:ascii="Times New Roman" w:eastAsiaTheme="majorEastAsia" w:hAnsi="Times New Roman" w:cs="Times New Roman"/>
          </w:rPr>
          <w:delText>q</w:delText>
        </w:r>
      </w:del>
      <w:r>
        <w:rPr>
          <w:rFonts w:ascii="Times New Roman" w:eastAsiaTheme="majorEastAsia" w:hAnsi="Times New Roman" w:cs="Times New Roman"/>
        </w:rPr>
        <w:t xml:space="preserve">i, </w:t>
      </w:r>
      <w:r w:rsidR="007870C0">
        <w:rPr>
          <w:rFonts w:ascii="Times New Roman" w:eastAsiaTheme="majorEastAsia" w:hAnsi="Times New Roman" w:cs="Times New Roman"/>
        </w:rPr>
        <w:t>L</w:t>
      </w:r>
      <w:r w:rsidR="007870C0">
        <w:rPr>
          <w:rFonts w:ascii="Times New Roman" w:eastAsiaTheme="majorEastAsia" w:hAnsi="Times New Roman" w:cs="Times New Roman" w:hint="eastAsia"/>
        </w:rPr>
        <w:t>iu</w:t>
      </w:r>
      <w:r w:rsidR="007870C0">
        <w:rPr>
          <w:rFonts w:ascii="Times New Roman" w:eastAsiaTheme="majorEastAsia" w:hAnsi="Times New Roman" w:cs="Times New Roman"/>
        </w:rPr>
        <w:t xml:space="preserve"> Yi-</w:t>
      </w:r>
      <w:ins w:id="2" w:author="Hu Chuan-Peng" w:date="2023-09-29T09:27:00Z">
        <w:r w:rsidR="003D2FA2">
          <w:rPr>
            <w:rFonts w:ascii="Times New Roman" w:eastAsiaTheme="majorEastAsia" w:hAnsi="Times New Roman" w:cs="Times New Roman"/>
          </w:rPr>
          <w:t>K</w:t>
        </w:r>
      </w:ins>
      <w:del w:id="3" w:author="Hu Chuan-Peng" w:date="2023-09-29T09:27:00Z">
        <w:r w:rsidR="007870C0" w:rsidDel="003D2FA2">
          <w:rPr>
            <w:rFonts w:ascii="Times New Roman" w:eastAsiaTheme="majorEastAsia" w:hAnsi="Times New Roman" w:cs="Times New Roman"/>
          </w:rPr>
          <w:delText>k</w:delText>
        </w:r>
      </w:del>
      <w:r w:rsidR="007870C0">
        <w:rPr>
          <w:rFonts w:ascii="Times New Roman" w:eastAsiaTheme="majorEastAsia" w:hAnsi="Times New Roman" w:cs="Times New Roman"/>
        </w:rPr>
        <w:t>ang, Ma Jia-</w:t>
      </w:r>
      <w:del w:id="4" w:author="Hu Chuan-Peng" w:date="2023-09-29T09:27:00Z">
        <w:r w:rsidR="007870C0" w:rsidDel="003D2FA2">
          <w:rPr>
            <w:rFonts w:ascii="Times New Roman" w:eastAsiaTheme="majorEastAsia" w:hAnsi="Times New Roman" w:cs="Times New Roman"/>
          </w:rPr>
          <w:delText>chen</w:delText>
        </w:r>
      </w:del>
      <w:ins w:id="5" w:author="Hu Chuan-Peng" w:date="2023-09-29T09:27:00Z">
        <w:r w:rsidR="003D2FA2">
          <w:rPr>
            <w:rFonts w:ascii="Times New Roman" w:eastAsiaTheme="majorEastAsia" w:hAnsi="Times New Roman" w:cs="Times New Roman"/>
          </w:rPr>
          <w:t>C</w:t>
        </w:r>
        <w:r w:rsidR="003D2FA2">
          <w:rPr>
            <w:rFonts w:ascii="Times New Roman" w:eastAsiaTheme="majorEastAsia" w:hAnsi="Times New Roman" w:cs="Times New Roman"/>
          </w:rPr>
          <w:t>hen</w:t>
        </w:r>
      </w:ins>
      <w:r w:rsidR="007870C0">
        <w:rPr>
          <w:rFonts w:ascii="Times New Roman" w:eastAsiaTheme="majorEastAsia" w:hAnsi="Times New Roman" w:cs="Times New Roman"/>
        </w:rPr>
        <w:t>, Zhen</w:t>
      </w:r>
      <w:ins w:id="6" w:author="Hu Chuan-Peng" w:date="2023-09-29T09:26:00Z">
        <w:r w:rsidR="003D2FA2">
          <w:rPr>
            <w:rFonts w:ascii="Times New Roman" w:eastAsiaTheme="majorEastAsia" w:hAnsi="Times New Roman" w:cs="Times New Roman"/>
          </w:rPr>
          <w:t>g</w:t>
        </w:r>
      </w:ins>
      <w:r w:rsidR="007870C0">
        <w:rPr>
          <w:rFonts w:ascii="Times New Roman" w:eastAsiaTheme="majorEastAsia" w:hAnsi="Times New Roman" w:cs="Times New Roman"/>
        </w:rPr>
        <w:t xml:space="preserve"> Yuan</w:t>
      </w:r>
      <w:ins w:id="7" w:author="Hu Chuan-Peng" w:date="2023-09-29T09:27:00Z">
        <w:r w:rsidR="003D2FA2">
          <w:rPr>
            <w:rFonts w:ascii="Times New Roman" w:eastAsiaTheme="majorEastAsia" w:hAnsi="Times New Roman" w:cs="Times New Roman"/>
          </w:rPr>
          <w:t>-</w:t>
        </w:r>
      </w:ins>
      <w:del w:id="8" w:author="Hu Chuan-Peng" w:date="2023-09-29T09:27:00Z">
        <w:r w:rsidR="007870C0" w:rsidDel="003D2FA2">
          <w:rPr>
            <w:rFonts w:ascii="Times New Roman" w:eastAsiaTheme="majorEastAsia" w:hAnsi="Times New Roman" w:cs="Times New Roman"/>
          </w:rPr>
          <w:delText>rui</w:delText>
        </w:r>
      </w:del>
      <w:ins w:id="9" w:author="Hu Chuan-Peng" w:date="2023-09-29T09:27:00Z">
        <w:r w:rsidR="003D2FA2">
          <w:rPr>
            <w:rFonts w:ascii="Times New Roman" w:eastAsiaTheme="majorEastAsia" w:hAnsi="Times New Roman" w:cs="Times New Roman"/>
          </w:rPr>
          <w:t>R</w:t>
        </w:r>
        <w:r w:rsidR="003D2FA2">
          <w:rPr>
            <w:rFonts w:ascii="Times New Roman" w:eastAsiaTheme="majorEastAsia" w:hAnsi="Times New Roman" w:cs="Times New Roman"/>
          </w:rPr>
          <w:t>ui</w:t>
        </w:r>
      </w:ins>
      <w:r w:rsidR="007870C0">
        <w:rPr>
          <w:rFonts w:ascii="Times New Roman" w:eastAsiaTheme="majorEastAsia" w:hAnsi="Times New Roman" w:cs="Times New Roman"/>
        </w:rPr>
        <w:t xml:space="preserve">, </w:t>
      </w:r>
      <w:r>
        <w:rPr>
          <w:rFonts w:ascii="Times New Roman" w:eastAsiaTheme="majorEastAsia" w:hAnsi="Times New Roman" w:cs="Times New Roman"/>
        </w:rPr>
        <w:t>Hu Chuan-</w:t>
      </w:r>
      <w:del w:id="10" w:author="Hu Chuan-Peng" w:date="2023-09-29T09:11:00Z">
        <w:r w:rsidDel="00745B40">
          <w:rPr>
            <w:rFonts w:ascii="Times New Roman" w:eastAsiaTheme="majorEastAsia" w:hAnsi="Times New Roman" w:cs="Times New Roman"/>
          </w:rPr>
          <w:delText>peng</w:delText>
        </w:r>
      </w:del>
      <w:ins w:id="11" w:author="Hu Chuan-Peng" w:date="2023-09-29T09:11:00Z">
        <w:r w:rsidR="00745B40">
          <w:rPr>
            <w:rFonts w:ascii="Times New Roman" w:eastAsiaTheme="majorEastAsia" w:hAnsi="Times New Roman" w:cs="Times New Roman"/>
          </w:rPr>
          <w:t>P</w:t>
        </w:r>
        <w:r w:rsidR="00745B40">
          <w:rPr>
            <w:rFonts w:ascii="Times New Roman" w:eastAsiaTheme="majorEastAsia" w:hAnsi="Times New Roman" w:cs="Times New Roman"/>
          </w:rPr>
          <w:t xml:space="preserve">eng </w:t>
        </w:r>
      </w:ins>
      <w:r>
        <w:rPr>
          <w:rFonts w:ascii="Times New Roman" w:eastAsiaTheme="majorEastAsia" w:hAnsi="Times New Roman" w:cs="Times New Roman"/>
        </w:rPr>
        <w:t>(</w:t>
      </w:r>
      <w:r w:rsidRPr="00F57DEE">
        <w:rPr>
          <w:rFonts w:ascii="Times New Roman" w:eastAsiaTheme="majorEastAsia" w:hAnsi="Times New Roman" w:cs="Times New Roman"/>
        </w:rPr>
        <w:t>Corresponding author</w:t>
      </w:r>
      <w:r>
        <w:rPr>
          <w:rFonts w:ascii="Times New Roman" w:eastAsiaTheme="majorEastAsia" w:hAnsi="Times New Roman" w:cs="Times New Roman"/>
        </w:rPr>
        <w:t>)</w:t>
      </w:r>
    </w:p>
    <w:p w14:paraId="1C6F6F60" w14:textId="24218191" w:rsidR="00AB2633" w:rsidRDefault="00745B40" w:rsidP="00AB2633">
      <w:pPr>
        <w:spacing w:line="360" w:lineRule="auto"/>
        <w:jc w:val="center"/>
        <w:rPr>
          <w:rFonts w:ascii="Times New Roman" w:eastAsiaTheme="majorEastAsia" w:hAnsi="Times New Roman" w:cs="Times New Roman"/>
          <w:vertAlign w:val="superscript"/>
        </w:rPr>
      </w:pPr>
      <w:ins w:id="12" w:author="Hu Chuan-Peng" w:date="2023-09-29T09:11:00Z">
        <w:r>
          <w:rPr>
            <w:rFonts w:ascii="Times New Roman" w:eastAsiaTheme="majorEastAsia" w:hAnsi="Times New Roman" w:cs="Times New Roman"/>
          </w:rPr>
          <w:t xml:space="preserve">School of Psychology, </w:t>
        </w:r>
      </w:ins>
      <w:r w:rsidR="00AB2633">
        <w:rPr>
          <w:rFonts w:ascii="Times New Roman" w:eastAsiaTheme="majorEastAsia" w:hAnsi="Times New Roman" w:cs="Times New Roman"/>
        </w:rPr>
        <w:t>Nanjing Normal University, Nanjing, China.</w:t>
      </w:r>
    </w:p>
    <w:p w14:paraId="1229CCF3" w14:textId="14078FBB"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lastRenderedPageBreak/>
        <w:t>A</w:t>
      </w:r>
      <w:r w:rsidRPr="003B5A9A">
        <w:rPr>
          <w:rFonts w:ascii="Times New Roman" w:eastAsiaTheme="majorEastAsia" w:hAnsi="Times New Roman" w:cs="Times New Roman"/>
          <w:sz w:val="24"/>
          <w:szCs w:val="24"/>
        </w:rPr>
        <w:t>bstract:</w:t>
      </w:r>
    </w:p>
    <w:p w14:paraId="2127A1B0" w14:textId="15AC8DB8" w:rsidR="00941EBB" w:rsidRDefault="00880538" w:rsidP="00941EBB">
      <w:pPr>
        <w:spacing w:line="360" w:lineRule="auto"/>
        <w:ind w:firstLineChars="200" w:firstLine="420"/>
        <w:rPr>
          <w:rFonts w:ascii="Times New Roman" w:eastAsiaTheme="majorEastAsia" w:hAnsi="Times New Roman" w:cs="Times New Roman"/>
        </w:rPr>
      </w:pPr>
      <w:r w:rsidRPr="00880538">
        <w:rPr>
          <w:rFonts w:ascii="Times New Roman" w:eastAsiaTheme="majorEastAsia" w:hAnsi="Times New Roman" w:cs="Times New Roman"/>
        </w:rPr>
        <w:t xml:space="preserve">Previous studies have shown that participants respond faster to matched </w:t>
      </w:r>
      <w:ins w:id="13" w:author="Hu Chuan-Peng" w:date="2023-09-29T09:11:00Z">
        <w:r w:rsidR="00745B40">
          <w:rPr>
            <w:rFonts w:ascii="Times New Roman" w:eastAsiaTheme="majorEastAsia" w:hAnsi="Times New Roman" w:cs="Times New Roman"/>
          </w:rPr>
          <w:t>shape</w:t>
        </w:r>
      </w:ins>
      <w:del w:id="14" w:author="Hu Chuan-Peng" w:date="2023-09-29T09:11:00Z">
        <w:r w:rsidRPr="00880538" w:rsidDel="00745B40">
          <w:rPr>
            <w:rFonts w:ascii="Times New Roman" w:eastAsiaTheme="majorEastAsia" w:hAnsi="Times New Roman" w:cs="Times New Roman"/>
          </w:rPr>
          <w:delText>text</w:delText>
        </w:r>
      </w:del>
      <w:r w:rsidRPr="00880538">
        <w:rPr>
          <w:rFonts w:ascii="Times New Roman" w:eastAsiaTheme="majorEastAsia" w:hAnsi="Times New Roman" w:cs="Times New Roman"/>
        </w:rPr>
        <w:t>-label</w:t>
      </w:r>
      <w:ins w:id="15" w:author="Hu Chuan-Peng" w:date="2023-09-29T09:11:00Z">
        <w:r w:rsidR="00745B40">
          <w:rPr>
            <w:rFonts w:ascii="Times New Roman" w:eastAsiaTheme="majorEastAsia" w:hAnsi="Times New Roman" w:cs="Times New Roman"/>
          </w:rPr>
          <w:t xml:space="preserve"> pairs</w:t>
        </w:r>
      </w:ins>
      <w:del w:id="16" w:author="Hu Chuan-Peng" w:date="2023-09-29T09:11:00Z">
        <w:r w:rsidRPr="00880538" w:rsidDel="00745B40">
          <w:rPr>
            <w:rFonts w:ascii="Times New Roman" w:eastAsiaTheme="majorEastAsia" w:hAnsi="Times New Roman" w:cs="Times New Roman"/>
          </w:rPr>
          <w:delText>s</w:delText>
        </w:r>
      </w:del>
      <w:r w:rsidRPr="00880538">
        <w:rPr>
          <w:rFonts w:ascii="Times New Roman" w:eastAsiaTheme="majorEastAsia" w:hAnsi="Times New Roman" w:cs="Times New Roman"/>
        </w:rPr>
        <w:t xml:space="preserve"> than mismatched </w:t>
      </w:r>
      <w:ins w:id="17" w:author="Hu Chuan-Peng" w:date="2023-09-29T09:11:00Z">
        <w:r w:rsidR="00745B40">
          <w:rPr>
            <w:rFonts w:ascii="Times New Roman" w:eastAsiaTheme="majorEastAsia" w:hAnsi="Times New Roman" w:cs="Times New Roman"/>
          </w:rPr>
          <w:t>pairs</w:t>
        </w:r>
      </w:ins>
      <w:del w:id="18" w:author="Hu Chuan-Peng" w:date="2023-09-29T09:11:00Z">
        <w:r w:rsidRPr="00880538" w:rsidDel="00745B40">
          <w:rPr>
            <w:rFonts w:ascii="Times New Roman" w:eastAsiaTheme="majorEastAsia" w:hAnsi="Times New Roman" w:cs="Times New Roman"/>
          </w:rPr>
          <w:delText>text-labels</w:delText>
        </w:r>
      </w:del>
      <w:r w:rsidRPr="00880538">
        <w:rPr>
          <w:rFonts w:ascii="Times New Roman" w:eastAsiaTheme="majorEastAsia" w:hAnsi="Times New Roman" w:cs="Times New Roman"/>
        </w:rPr>
        <w:t xml:space="preserve"> in </w:t>
      </w:r>
      <w:r w:rsidR="00847330" w:rsidRPr="00847330">
        <w:rPr>
          <w:rFonts w:ascii="Times New Roman" w:eastAsiaTheme="majorEastAsia" w:hAnsi="Times New Roman" w:cs="Times New Roman"/>
        </w:rPr>
        <w:t>Perceptual-Matching task</w:t>
      </w:r>
      <w:r w:rsidRPr="00880538">
        <w:rPr>
          <w:rFonts w:ascii="Times New Roman" w:eastAsiaTheme="majorEastAsia" w:hAnsi="Times New Roman" w:cs="Times New Roman"/>
        </w:rPr>
        <w:t>, and respond to self-</w:t>
      </w:r>
      <w:ins w:id="19" w:author="Hu Chuan-Peng" w:date="2023-09-29T09:12:00Z">
        <w:r w:rsidR="00A05405">
          <w:rPr>
            <w:rFonts w:ascii="Times New Roman" w:eastAsiaTheme="majorEastAsia" w:hAnsi="Times New Roman" w:cs="Times New Roman"/>
          </w:rPr>
          <w:t>associated</w:t>
        </w:r>
      </w:ins>
      <w:del w:id="20" w:author="Hu Chuan-Peng" w:date="2023-09-29T09:12:00Z">
        <w:r w:rsidRPr="00880538" w:rsidDel="00A05405">
          <w:rPr>
            <w:rFonts w:ascii="Times New Roman" w:eastAsiaTheme="majorEastAsia" w:hAnsi="Times New Roman" w:cs="Times New Roman"/>
          </w:rPr>
          <w:delText>linked</w:delText>
        </w:r>
      </w:del>
      <w:r w:rsidRPr="00880538">
        <w:rPr>
          <w:rFonts w:ascii="Times New Roman" w:eastAsiaTheme="majorEastAsia" w:hAnsi="Times New Roman" w:cs="Times New Roman"/>
        </w:rPr>
        <w:t xml:space="preserve"> </w:t>
      </w:r>
      <w:del w:id="21" w:author="Hu Chuan-Peng" w:date="2023-09-29T09:12:00Z">
        <w:r w:rsidRPr="00880538" w:rsidDel="00A05405">
          <w:rPr>
            <w:rFonts w:ascii="Times New Roman" w:eastAsiaTheme="majorEastAsia" w:hAnsi="Times New Roman" w:cs="Times New Roman"/>
          </w:rPr>
          <w:delText xml:space="preserve">graphics </w:delText>
        </w:r>
      </w:del>
      <w:ins w:id="22" w:author="Hu Chuan-Peng" w:date="2023-09-29T09:12:00Z">
        <w:r w:rsidR="00A05405">
          <w:rPr>
            <w:rFonts w:ascii="Times New Roman" w:eastAsiaTheme="majorEastAsia" w:hAnsi="Times New Roman" w:cs="Times New Roman"/>
          </w:rPr>
          <w:t>shapes</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with the short</w:t>
      </w:r>
      <w:ins w:id="23" w:author="Hu Chuan-Peng" w:date="2023-09-29T09:12:00Z">
        <w:r w:rsidR="00A05405">
          <w:rPr>
            <w:rFonts w:ascii="Times New Roman" w:eastAsiaTheme="majorEastAsia" w:hAnsi="Times New Roman" w:cs="Times New Roman"/>
          </w:rPr>
          <w:t>er</w:t>
        </w:r>
      </w:ins>
      <w:del w:id="24" w:author="Hu Chuan-Peng" w:date="2023-09-29T09:12:00Z">
        <w:r w:rsidRPr="00880538" w:rsidDel="00A05405">
          <w:rPr>
            <w:rFonts w:ascii="Times New Roman" w:eastAsiaTheme="majorEastAsia" w:hAnsi="Times New Roman" w:cs="Times New Roman"/>
          </w:rPr>
          <w:delText>est</w:delText>
        </w:r>
      </w:del>
      <w:r w:rsidRPr="00880538">
        <w:rPr>
          <w:rFonts w:ascii="Times New Roman" w:eastAsiaTheme="majorEastAsia" w:hAnsi="Times New Roman" w:cs="Times New Roman"/>
        </w:rPr>
        <w:t xml:space="preserve"> </w:t>
      </w:r>
      <w:ins w:id="25" w:author="Hu Chuan-Peng" w:date="2023-09-29T09:12:00Z">
        <w:r w:rsidR="00A05405">
          <w:rPr>
            <w:rFonts w:ascii="Times New Roman" w:eastAsiaTheme="majorEastAsia" w:hAnsi="Times New Roman" w:cs="Times New Roman"/>
          </w:rPr>
          <w:t xml:space="preserve">reaction times </w:t>
        </w:r>
      </w:ins>
      <w:r w:rsidRPr="00880538">
        <w:rPr>
          <w:rFonts w:ascii="Times New Roman" w:eastAsiaTheme="majorEastAsia" w:hAnsi="Times New Roman" w:cs="Times New Roman"/>
        </w:rPr>
        <w:t>and high</w:t>
      </w:r>
      <w:ins w:id="26" w:author="Hu Chuan-Peng" w:date="2023-09-29T09:12:00Z">
        <w:r w:rsidR="00A05405">
          <w:rPr>
            <w:rFonts w:ascii="Times New Roman" w:eastAsiaTheme="majorEastAsia" w:hAnsi="Times New Roman" w:cs="Times New Roman"/>
          </w:rPr>
          <w:t>er</w:t>
        </w:r>
      </w:ins>
      <w:del w:id="27" w:author="Hu Chuan-Peng" w:date="2023-09-29T09:12:00Z">
        <w:r w:rsidRPr="00880538" w:rsidDel="00A05405">
          <w:rPr>
            <w:rFonts w:ascii="Times New Roman" w:eastAsiaTheme="majorEastAsia" w:hAnsi="Times New Roman" w:cs="Times New Roman"/>
          </w:rPr>
          <w:delText>est</w:delText>
        </w:r>
      </w:del>
      <w:r w:rsidRPr="00880538">
        <w:rPr>
          <w:rFonts w:ascii="Times New Roman" w:eastAsiaTheme="majorEastAsia" w:hAnsi="Times New Roman" w:cs="Times New Roman"/>
        </w:rPr>
        <w:t xml:space="preserve"> accuracy</w:t>
      </w:r>
      <w:del w:id="28" w:author="Hu Chuan-Peng" w:date="2023-09-29T09:12:00Z">
        <w:r w:rsidRPr="00880538" w:rsidDel="00A05405">
          <w:rPr>
            <w:rFonts w:ascii="Times New Roman" w:eastAsiaTheme="majorEastAsia" w:hAnsi="Times New Roman" w:cs="Times New Roman"/>
          </w:rPr>
          <w:delText xml:space="preserve"> rates</w:delText>
        </w:r>
      </w:del>
      <w:r w:rsidRPr="00880538">
        <w:rPr>
          <w:rFonts w:ascii="Times New Roman" w:eastAsiaTheme="majorEastAsia" w:hAnsi="Times New Roman" w:cs="Times New Roman"/>
        </w:rPr>
        <w:t xml:space="preserve">, exhibiting </w:t>
      </w:r>
      <w:ins w:id="29" w:author="Hu Chuan-Peng" w:date="2023-09-29T09:12:00Z">
        <w:r w:rsidR="00A05405">
          <w:rPr>
            <w:rFonts w:ascii="Times New Roman" w:eastAsiaTheme="majorEastAsia" w:hAnsi="Times New Roman" w:cs="Times New Roman"/>
          </w:rPr>
          <w:t xml:space="preserve">both </w:t>
        </w:r>
      </w:ins>
      <w:r w:rsidRPr="00880538">
        <w:rPr>
          <w:rFonts w:ascii="Times New Roman" w:eastAsiaTheme="majorEastAsia" w:hAnsi="Times New Roman" w:cs="Times New Roman"/>
        </w:rPr>
        <w:t xml:space="preserve">a </w:t>
      </w:r>
      <w:r w:rsidR="00D32CBA">
        <w:rPr>
          <w:rFonts w:ascii="Times New Roman" w:eastAsiaTheme="majorEastAsia" w:hAnsi="Times New Roman" w:cs="Times New Roman"/>
        </w:rPr>
        <w:t>f</w:t>
      </w:r>
      <w:r w:rsidRPr="00880538">
        <w:rPr>
          <w:rFonts w:ascii="Times New Roman" w:eastAsiaTheme="majorEastAsia" w:hAnsi="Times New Roman" w:cs="Times New Roman"/>
        </w:rPr>
        <w:t>ast-</w:t>
      </w:r>
      <w:r w:rsidR="00D32CBA">
        <w:rPr>
          <w:rFonts w:ascii="Times New Roman" w:eastAsiaTheme="majorEastAsia" w:hAnsi="Times New Roman" w:cs="Times New Roman"/>
        </w:rPr>
        <w:t>s</w:t>
      </w:r>
      <w:r w:rsidRPr="00880538">
        <w:rPr>
          <w:rFonts w:ascii="Times New Roman" w:eastAsiaTheme="majorEastAsia" w:hAnsi="Times New Roman" w:cs="Times New Roman"/>
        </w:rPr>
        <w:t xml:space="preserve">ame </w:t>
      </w:r>
      <w:r w:rsidR="00D32CBA">
        <w:rPr>
          <w:rFonts w:ascii="Times New Roman" w:eastAsiaTheme="majorEastAsia" w:hAnsi="Times New Roman" w:cs="Times New Roman"/>
        </w:rPr>
        <w:t>e</w:t>
      </w:r>
      <w:r w:rsidRPr="00880538">
        <w:rPr>
          <w:rFonts w:ascii="Times New Roman" w:eastAsiaTheme="majorEastAsia" w:hAnsi="Times New Roman" w:cs="Times New Roman"/>
        </w:rPr>
        <w:t xml:space="preserve">ffect and </w:t>
      </w:r>
      <w:r w:rsidR="00D32CBA">
        <w:rPr>
          <w:rFonts w:ascii="Times New Roman" w:eastAsiaTheme="majorEastAsia" w:hAnsi="Times New Roman" w:cs="Times New Roman"/>
        </w:rPr>
        <w:t>s</w:t>
      </w:r>
      <w:r w:rsidRPr="00880538">
        <w:rPr>
          <w:rFonts w:ascii="Times New Roman" w:eastAsiaTheme="majorEastAsia" w:hAnsi="Times New Roman" w:cs="Times New Roman"/>
        </w:rPr>
        <w:t>elf-</w:t>
      </w:r>
      <w:r w:rsidR="00D32CBA">
        <w:rPr>
          <w:rFonts w:ascii="Times New Roman" w:eastAsiaTheme="majorEastAsia" w:hAnsi="Times New Roman" w:cs="Times New Roman"/>
        </w:rPr>
        <w:t>p</w:t>
      </w:r>
      <w:r w:rsidRPr="00880538">
        <w:rPr>
          <w:rFonts w:ascii="Times New Roman" w:eastAsiaTheme="majorEastAsia" w:hAnsi="Times New Roman" w:cs="Times New Roman"/>
        </w:rPr>
        <w:t xml:space="preserve">rioritization </w:t>
      </w:r>
      <w:ins w:id="30" w:author="Hu Chuan-Peng" w:date="2023-09-29T09:12:00Z">
        <w:r w:rsidR="00A05405">
          <w:rPr>
            <w:rFonts w:ascii="Times New Roman" w:eastAsiaTheme="majorEastAsia" w:hAnsi="Times New Roman" w:cs="Times New Roman"/>
          </w:rPr>
          <w:t>e</w:t>
        </w:r>
      </w:ins>
      <w:del w:id="31" w:author="Hu Chuan-Peng" w:date="2023-09-29T09:12:00Z">
        <w:r w:rsidRPr="00880538" w:rsidDel="00A05405">
          <w:rPr>
            <w:rFonts w:ascii="Times New Roman" w:eastAsiaTheme="majorEastAsia" w:hAnsi="Times New Roman" w:cs="Times New Roman"/>
          </w:rPr>
          <w:delText>E</w:delText>
        </w:r>
      </w:del>
      <w:r w:rsidRPr="00880538">
        <w:rPr>
          <w:rFonts w:ascii="Times New Roman" w:eastAsiaTheme="majorEastAsia" w:hAnsi="Times New Roman" w:cs="Times New Roman"/>
        </w:rPr>
        <w:t xml:space="preserve">ffect. However, </w:t>
      </w:r>
      <w:ins w:id="32" w:author="Hu Chuan-Peng" w:date="2023-09-29T09:12:00Z">
        <w:r w:rsidR="00A05405">
          <w:rPr>
            <w:rFonts w:ascii="Times New Roman" w:eastAsiaTheme="majorEastAsia" w:hAnsi="Times New Roman" w:cs="Times New Roman"/>
          </w:rPr>
          <w:t xml:space="preserve">previous </w:t>
        </w:r>
      </w:ins>
      <w:del w:id="33" w:author="Hu Chuan-Peng" w:date="2023-09-29T09:12:00Z">
        <w:r w:rsidRPr="00880538" w:rsidDel="00A05405">
          <w:rPr>
            <w:rFonts w:ascii="Times New Roman" w:eastAsiaTheme="majorEastAsia" w:hAnsi="Times New Roman" w:cs="Times New Roman"/>
          </w:rPr>
          <w:delText xml:space="preserve">the classical </w:delText>
        </w:r>
        <w:r w:rsidR="00847330" w:rsidRPr="00847330" w:rsidDel="00A05405">
          <w:rPr>
            <w:rFonts w:ascii="Times New Roman" w:eastAsiaTheme="majorEastAsia" w:hAnsi="Times New Roman" w:cs="Times New Roman"/>
          </w:rPr>
          <w:delText>P</w:delText>
        </w:r>
      </w:del>
      <w:ins w:id="34" w:author="Hu Chuan-Peng" w:date="2023-09-29T09:12:00Z">
        <w:r w:rsidR="00A05405">
          <w:rPr>
            <w:rFonts w:ascii="Times New Roman" w:eastAsiaTheme="majorEastAsia" w:hAnsi="Times New Roman" w:cs="Times New Roman"/>
          </w:rPr>
          <w:t>p</w:t>
        </w:r>
      </w:ins>
      <w:r w:rsidR="00847330" w:rsidRPr="00847330">
        <w:rPr>
          <w:rFonts w:ascii="Times New Roman" w:eastAsiaTheme="majorEastAsia" w:hAnsi="Times New Roman" w:cs="Times New Roman"/>
        </w:rPr>
        <w:t>erceptual-</w:t>
      </w:r>
      <w:del w:id="35" w:author="Hu Chuan-Peng" w:date="2023-09-29T09:13:00Z">
        <w:r w:rsidR="00847330" w:rsidRPr="00847330" w:rsidDel="00A05405">
          <w:rPr>
            <w:rFonts w:ascii="Times New Roman" w:eastAsiaTheme="majorEastAsia" w:hAnsi="Times New Roman" w:cs="Times New Roman"/>
          </w:rPr>
          <w:delText xml:space="preserve">Matching </w:delText>
        </w:r>
      </w:del>
      <w:ins w:id="36" w:author="Hu Chuan-Peng" w:date="2023-09-29T09:13:00Z">
        <w:r w:rsidR="00A05405">
          <w:rPr>
            <w:rFonts w:ascii="Times New Roman" w:eastAsiaTheme="majorEastAsia" w:hAnsi="Times New Roman" w:cs="Times New Roman"/>
          </w:rPr>
          <w:t>m</w:t>
        </w:r>
        <w:r w:rsidR="00A05405" w:rsidRPr="00847330">
          <w:rPr>
            <w:rFonts w:ascii="Times New Roman" w:eastAsiaTheme="majorEastAsia" w:hAnsi="Times New Roman" w:cs="Times New Roman"/>
          </w:rPr>
          <w:t xml:space="preserve">atching </w:t>
        </w:r>
      </w:ins>
      <w:r w:rsidR="00847330" w:rsidRPr="00847330">
        <w:rPr>
          <w:rFonts w:ascii="Times New Roman" w:eastAsiaTheme="majorEastAsia" w:hAnsi="Times New Roman" w:cs="Times New Roman"/>
        </w:rPr>
        <w:t>task</w:t>
      </w:r>
      <w:r w:rsidRPr="00880538">
        <w:rPr>
          <w:rFonts w:ascii="Times New Roman" w:eastAsiaTheme="majorEastAsia" w:hAnsi="Times New Roman" w:cs="Times New Roman"/>
        </w:rPr>
        <w:t xml:space="preserve"> </w:t>
      </w:r>
      <w:del w:id="37" w:author="Hu Chuan-Peng" w:date="2023-09-29T09:13:00Z">
        <w:r w:rsidRPr="00880538" w:rsidDel="00A05405">
          <w:rPr>
            <w:rFonts w:ascii="Times New Roman" w:eastAsiaTheme="majorEastAsia" w:hAnsi="Times New Roman" w:cs="Times New Roman"/>
          </w:rPr>
          <w:delText>does</w:delText>
        </w:r>
      </w:del>
      <w:ins w:id="38" w:author="Hu Chuan-Peng" w:date="2023-09-29T09:13:00Z">
        <w:r w:rsidR="00A05405">
          <w:rPr>
            <w:rFonts w:ascii="Times New Roman" w:eastAsiaTheme="majorEastAsia" w:hAnsi="Times New Roman" w:cs="Times New Roman"/>
          </w:rPr>
          <w:t>did</w:t>
        </w:r>
      </w:ins>
      <w:r w:rsidRPr="00880538">
        <w:rPr>
          <w:rFonts w:ascii="Times New Roman" w:eastAsiaTheme="majorEastAsia" w:hAnsi="Times New Roman" w:cs="Times New Roman"/>
        </w:rPr>
        <w:t xml:space="preserve"> not manipulate the participants' goals, </w:t>
      </w:r>
      <w:del w:id="39" w:author="Hu Chuan-Peng" w:date="2023-09-29T09:13:00Z">
        <w:r w:rsidRPr="00880538" w:rsidDel="00A05405">
          <w:rPr>
            <w:rFonts w:ascii="Times New Roman" w:eastAsiaTheme="majorEastAsia" w:hAnsi="Times New Roman" w:cs="Times New Roman"/>
          </w:rPr>
          <w:delText xml:space="preserve">and </w:delText>
        </w:r>
      </w:del>
      <w:ins w:id="40" w:author="Hu Chuan-Peng" w:date="2023-09-29T09:13:00Z">
        <w:r w:rsidR="00A05405">
          <w:rPr>
            <w:rFonts w:ascii="Times New Roman" w:eastAsiaTheme="majorEastAsia" w:hAnsi="Times New Roman" w:cs="Times New Roman"/>
          </w:rPr>
          <w:t>thus</w:t>
        </w:r>
        <w:r w:rsidR="00A05405" w:rsidRPr="00880538">
          <w:rPr>
            <w:rFonts w:ascii="Times New Roman" w:eastAsiaTheme="majorEastAsia" w:hAnsi="Times New Roman" w:cs="Times New Roman"/>
          </w:rPr>
          <w:t xml:space="preserve"> </w:t>
        </w:r>
      </w:ins>
      <w:del w:id="41" w:author="Hu Chuan-Peng" w:date="2023-09-29T09:13:00Z">
        <w:r w:rsidRPr="00880538" w:rsidDel="00A05405">
          <w:rPr>
            <w:rFonts w:ascii="Times New Roman" w:eastAsiaTheme="majorEastAsia" w:hAnsi="Times New Roman" w:cs="Times New Roman"/>
          </w:rPr>
          <w:delText>the results</w:delText>
        </w:r>
      </w:del>
      <w:ins w:id="42" w:author="Hu Chuan-Peng" w:date="2023-09-29T09:13:00Z">
        <w:r w:rsidR="00A05405">
          <w:rPr>
            <w:rFonts w:ascii="Times New Roman" w:eastAsiaTheme="majorEastAsia" w:hAnsi="Times New Roman" w:cs="Times New Roman"/>
          </w:rPr>
          <w:t>previous findings</w:t>
        </w:r>
      </w:ins>
      <w:r w:rsidRPr="00880538">
        <w:rPr>
          <w:rFonts w:ascii="Times New Roman" w:eastAsiaTheme="majorEastAsia" w:hAnsi="Times New Roman" w:cs="Times New Roman"/>
        </w:rPr>
        <w:t xml:space="preserve"> may reflect </w:t>
      </w:r>
      <w:del w:id="43" w:author="Hu Chuan-Peng" w:date="2023-09-29T09:13:00Z">
        <w:r w:rsidRPr="00880538" w:rsidDel="00A05405">
          <w:rPr>
            <w:rFonts w:ascii="Times New Roman" w:eastAsiaTheme="majorEastAsia" w:hAnsi="Times New Roman" w:cs="Times New Roman"/>
          </w:rPr>
          <w:delText xml:space="preserve">the </w:delText>
        </w:r>
      </w:del>
      <w:r w:rsidRPr="00880538">
        <w:rPr>
          <w:rFonts w:ascii="Times New Roman" w:eastAsiaTheme="majorEastAsia" w:hAnsi="Times New Roman" w:cs="Times New Roman"/>
        </w:rPr>
        <w:t>individual</w:t>
      </w:r>
      <w:ins w:id="44" w:author="Hu Chuan-Peng" w:date="2023-09-29T09:13:00Z">
        <w:r w:rsidR="00A05405">
          <w:rPr>
            <w:rFonts w:ascii="Times New Roman" w:eastAsiaTheme="majorEastAsia" w:hAnsi="Times New Roman" w:cs="Times New Roman"/>
          </w:rPr>
          <w:t>s</w:t>
        </w:r>
      </w:ins>
      <w:r w:rsidRPr="00880538">
        <w:rPr>
          <w:rFonts w:ascii="Times New Roman" w:eastAsiaTheme="majorEastAsia" w:hAnsi="Times New Roman" w:cs="Times New Roman"/>
        </w:rPr>
        <w:t>'</w:t>
      </w:r>
      <w:del w:id="45" w:author="Hu Chuan-Peng" w:date="2023-09-29T09:13:00Z">
        <w:r w:rsidRPr="00880538" w:rsidDel="00A05405">
          <w:rPr>
            <w:rFonts w:ascii="Times New Roman" w:eastAsiaTheme="majorEastAsia" w:hAnsi="Times New Roman" w:cs="Times New Roman"/>
          </w:rPr>
          <w:delText>s</w:delText>
        </w:r>
      </w:del>
      <w:r w:rsidRPr="00880538">
        <w:rPr>
          <w:rFonts w:ascii="Times New Roman" w:eastAsiaTheme="majorEastAsia" w:hAnsi="Times New Roman" w:cs="Times New Roman"/>
        </w:rPr>
        <w:t xml:space="preserve"> spontaneous information processing mode in the default state. </w:t>
      </w:r>
      <w:del w:id="46" w:author="Hu Chuan-Peng" w:date="2023-09-29T09:13:00Z">
        <w:r w:rsidRPr="00880538" w:rsidDel="00A05405">
          <w:rPr>
            <w:rFonts w:ascii="Times New Roman" w:eastAsiaTheme="majorEastAsia" w:hAnsi="Times New Roman" w:cs="Times New Roman"/>
          </w:rPr>
          <w:delText>Previous studies have shown that h</w:delText>
        </w:r>
      </w:del>
      <w:ins w:id="47" w:author="Hu Chuan-Peng" w:date="2023-09-29T09:13:00Z">
        <w:r w:rsidR="00A05405">
          <w:rPr>
            <w:rFonts w:ascii="Times New Roman" w:eastAsiaTheme="majorEastAsia" w:hAnsi="Times New Roman" w:cs="Times New Roman"/>
          </w:rPr>
          <w:t>H</w:t>
        </w:r>
      </w:ins>
      <w:ins w:id="48" w:author="Hu Chuan-Peng" w:date="2023-09-29T09:14:00Z">
        <w:r w:rsidR="00A05405">
          <w:rPr>
            <w:rFonts w:ascii="Times New Roman" w:eastAsiaTheme="majorEastAsia" w:hAnsi="Times New Roman" w:cs="Times New Roman"/>
          </w:rPr>
          <w:t>owever, h</w:t>
        </w:r>
      </w:ins>
      <w:r w:rsidRPr="00880538">
        <w:rPr>
          <w:rFonts w:ascii="Times New Roman" w:eastAsiaTheme="majorEastAsia" w:hAnsi="Times New Roman" w:cs="Times New Roman"/>
        </w:rPr>
        <w:t xml:space="preserve">uman cognitive function is highly flexible, and when there is a clear </w:t>
      </w:r>
      <w:ins w:id="49" w:author="Hu Chuan-Peng" w:date="2023-09-29T09:14:00Z">
        <w:r w:rsidR="00A05405">
          <w:rPr>
            <w:rFonts w:ascii="Times New Roman" w:eastAsiaTheme="majorEastAsia" w:hAnsi="Times New Roman" w:cs="Times New Roman"/>
          </w:rPr>
          <w:t xml:space="preserve">goal in a </w:t>
        </w:r>
      </w:ins>
      <w:r w:rsidRPr="00880538">
        <w:rPr>
          <w:rFonts w:ascii="Times New Roman" w:eastAsiaTheme="majorEastAsia" w:hAnsi="Times New Roman" w:cs="Times New Roman"/>
        </w:rPr>
        <w:t>task</w:t>
      </w:r>
      <w:del w:id="50" w:author="Hu Chuan-Peng" w:date="2023-09-29T09:14:00Z">
        <w:r w:rsidRPr="00880538" w:rsidDel="00A05405">
          <w:rPr>
            <w:rFonts w:ascii="Times New Roman" w:eastAsiaTheme="majorEastAsia" w:hAnsi="Times New Roman" w:cs="Times New Roman"/>
          </w:rPr>
          <w:delText xml:space="preserve"> goal</w:delText>
        </w:r>
      </w:del>
      <w:r w:rsidRPr="00880538">
        <w:rPr>
          <w:rFonts w:ascii="Times New Roman" w:eastAsiaTheme="majorEastAsia" w:hAnsi="Times New Roman" w:cs="Times New Roman"/>
        </w:rPr>
        <w:t xml:space="preserve">, individuals </w:t>
      </w:r>
      <w:del w:id="51" w:author="Hu Chuan-Peng" w:date="2023-09-29T09:14:00Z">
        <w:r w:rsidRPr="00880538" w:rsidDel="00A05405">
          <w:rPr>
            <w:rFonts w:ascii="Times New Roman" w:eastAsiaTheme="majorEastAsia" w:hAnsi="Times New Roman" w:cs="Times New Roman"/>
          </w:rPr>
          <w:delText>have the flexibility to</w:delText>
        </w:r>
      </w:del>
      <w:ins w:id="52" w:author="Hu Chuan-Peng" w:date="2023-09-29T09:14:00Z">
        <w:r w:rsidR="00A05405">
          <w:rPr>
            <w:rFonts w:ascii="Times New Roman" w:eastAsiaTheme="majorEastAsia" w:hAnsi="Times New Roman" w:cs="Times New Roman"/>
          </w:rPr>
          <w:t>can flexibly</w:t>
        </w:r>
      </w:ins>
      <w:r w:rsidRPr="00880538">
        <w:rPr>
          <w:rFonts w:ascii="Times New Roman" w:eastAsiaTheme="majorEastAsia" w:hAnsi="Times New Roman" w:cs="Times New Roman"/>
        </w:rPr>
        <w:t xml:space="preserve"> adjust their strategies to optimize their performance </w:t>
      </w:r>
      <w:del w:id="53" w:author="Hu Chuan-Peng" w:date="2023-09-29T09:14:00Z">
        <w:r w:rsidRPr="00880538" w:rsidDel="00A05405">
          <w:rPr>
            <w:rFonts w:ascii="Times New Roman" w:eastAsiaTheme="majorEastAsia" w:hAnsi="Times New Roman" w:cs="Times New Roman"/>
          </w:rPr>
          <w:delText>relative to</w:delText>
        </w:r>
      </w:del>
      <w:ins w:id="54" w:author="Hu Chuan-Peng" w:date="2023-09-29T09:14:00Z">
        <w:r w:rsidR="00A05405">
          <w:rPr>
            <w:rFonts w:ascii="Times New Roman" w:eastAsiaTheme="majorEastAsia" w:hAnsi="Times New Roman" w:cs="Times New Roman"/>
          </w:rPr>
          <w:t>for</w:t>
        </w:r>
      </w:ins>
      <w:r w:rsidRPr="00880538">
        <w:rPr>
          <w:rFonts w:ascii="Times New Roman" w:eastAsiaTheme="majorEastAsia" w:hAnsi="Times New Roman" w:cs="Times New Roman"/>
        </w:rPr>
        <w:t xml:space="preserve"> the goal. In this study, two independent variables in </w:t>
      </w:r>
      <w:ins w:id="55" w:author="Hu Chuan-Peng" w:date="2023-09-29T09:14:00Z">
        <w:r w:rsidR="00A05405">
          <w:rPr>
            <w:rFonts w:ascii="Times New Roman" w:eastAsiaTheme="majorEastAsia" w:hAnsi="Times New Roman" w:cs="Times New Roman"/>
          </w:rPr>
          <w:t>p</w:t>
        </w:r>
      </w:ins>
      <w:del w:id="56" w:author="Hu Chuan-Peng" w:date="2023-09-29T09:14:00Z">
        <w:r w:rsidR="00847330" w:rsidRPr="00847330" w:rsidDel="00A05405">
          <w:rPr>
            <w:rFonts w:ascii="Times New Roman" w:eastAsiaTheme="majorEastAsia" w:hAnsi="Times New Roman" w:cs="Times New Roman"/>
          </w:rPr>
          <w:delText>P</w:delText>
        </w:r>
      </w:del>
      <w:r w:rsidR="00847330" w:rsidRPr="00847330">
        <w:rPr>
          <w:rFonts w:ascii="Times New Roman" w:eastAsiaTheme="majorEastAsia" w:hAnsi="Times New Roman" w:cs="Times New Roman"/>
        </w:rPr>
        <w:t>erceptual-</w:t>
      </w:r>
      <w:del w:id="57" w:author="Hu Chuan-Peng" w:date="2023-09-29T09:14:00Z">
        <w:r w:rsidR="00847330" w:rsidRPr="00847330" w:rsidDel="00A05405">
          <w:rPr>
            <w:rFonts w:ascii="Times New Roman" w:eastAsiaTheme="majorEastAsia" w:hAnsi="Times New Roman" w:cs="Times New Roman"/>
          </w:rPr>
          <w:delText xml:space="preserve">Matching </w:delText>
        </w:r>
      </w:del>
      <w:ins w:id="58" w:author="Hu Chuan-Peng" w:date="2023-09-29T09:14:00Z">
        <w:r w:rsidR="00A05405">
          <w:rPr>
            <w:rFonts w:ascii="Times New Roman" w:eastAsiaTheme="majorEastAsia" w:hAnsi="Times New Roman" w:cs="Times New Roman"/>
          </w:rPr>
          <w:t>m</w:t>
        </w:r>
        <w:r w:rsidR="00A05405" w:rsidRPr="00847330">
          <w:rPr>
            <w:rFonts w:ascii="Times New Roman" w:eastAsiaTheme="majorEastAsia" w:hAnsi="Times New Roman" w:cs="Times New Roman"/>
          </w:rPr>
          <w:t xml:space="preserve">atching </w:t>
        </w:r>
      </w:ins>
      <w:r w:rsidR="00847330" w:rsidRPr="00847330">
        <w:rPr>
          <w:rFonts w:ascii="Times New Roman" w:eastAsiaTheme="majorEastAsia" w:hAnsi="Times New Roman" w:cs="Times New Roman"/>
        </w:rPr>
        <w:t>task</w:t>
      </w:r>
      <w:r w:rsidRPr="00880538">
        <w:rPr>
          <w:rFonts w:ascii="Times New Roman" w:eastAsiaTheme="majorEastAsia" w:hAnsi="Times New Roman" w:cs="Times New Roman"/>
        </w:rPr>
        <w:t xml:space="preserve"> were manipulated to </w:t>
      </w:r>
      <w:del w:id="59" w:author="Hu Chuan-Peng" w:date="2023-09-29T09:15:00Z">
        <w:r w:rsidRPr="00880538" w:rsidDel="00A05405">
          <w:rPr>
            <w:rFonts w:ascii="Times New Roman" w:eastAsiaTheme="majorEastAsia" w:hAnsi="Times New Roman" w:cs="Times New Roman"/>
          </w:rPr>
          <w:delText xml:space="preserve">give </w:delText>
        </w:r>
      </w:del>
      <w:ins w:id="60" w:author="Hu Chuan-Peng" w:date="2023-09-29T09:15:00Z">
        <w:r w:rsidR="00A05405">
          <w:rPr>
            <w:rFonts w:ascii="Times New Roman" w:eastAsiaTheme="majorEastAsia" w:hAnsi="Times New Roman" w:cs="Times New Roman"/>
          </w:rPr>
          <w:t>set goals for</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participants</w:t>
      </w:r>
      <w:del w:id="61" w:author="Hu Chuan-Peng" w:date="2023-09-29T09:15:00Z">
        <w:r w:rsidRPr="00880538" w:rsidDel="00A05405">
          <w:rPr>
            <w:rFonts w:ascii="Times New Roman" w:eastAsiaTheme="majorEastAsia" w:hAnsi="Times New Roman" w:cs="Times New Roman"/>
          </w:rPr>
          <w:delText xml:space="preserve"> clear task objectives</w:delText>
        </w:r>
      </w:del>
      <w:r w:rsidRPr="00880538">
        <w:rPr>
          <w:rFonts w:ascii="Times New Roman" w:eastAsiaTheme="majorEastAsia" w:hAnsi="Times New Roman" w:cs="Times New Roman"/>
        </w:rPr>
        <w:t xml:space="preserve">, </w:t>
      </w:r>
      <w:ins w:id="62" w:author="Hu Chuan-Peng" w:date="2023-09-29T09:15:00Z">
        <w:r w:rsidR="00A05405">
          <w:rPr>
            <w:rFonts w:ascii="Times New Roman" w:eastAsiaTheme="majorEastAsia" w:hAnsi="Times New Roman" w:cs="Times New Roman"/>
          </w:rPr>
          <w:t xml:space="preserve">which allowed us to examine </w:t>
        </w:r>
      </w:ins>
      <w:del w:id="63" w:author="Hu Chuan-Peng" w:date="2023-09-29T09:15:00Z">
        <w:r w:rsidRPr="00880538" w:rsidDel="00A05405">
          <w:rPr>
            <w:rFonts w:ascii="Times New Roman" w:eastAsiaTheme="majorEastAsia" w:hAnsi="Times New Roman" w:cs="Times New Roman"/>
          </w:rPr>
          <w:delText xml:space="preserve">so as to explore the moderating effect of </w:delText>
        </w:r>
      </w:del>
      <w:ins w:id="64" w:author="Hu Chuan-Peng" w:date="2023-09-29T09:15:00Z">
        <w:r w:rsidR="00A05405">
          <w:rPr>
            <w:rFonts w:ascii="Times New Roman" w:eastAsiaTheme="majorEastAsia" w:hAnsi="Times New Roman" w:cs="Times New Roman"/>
          </w:rPr>
          <w:t xml:space="preserve">how </w:t>
        </w:r>
      </w:ins>
      <w:r w:rsidRPr="00880538">
        <w:rPr>
          <w:rFonts w:ascii="Times New Roman" w:eastAsiaTheme="majorEastAsia" w:hAnsi="Times New Roman" w:cs="Times New Roman"/>
        </w:rPr>
        <w:t xml:space="preserve">top-down factors </w:t>
      </w:r>
      <w:ins w:id="65" w:author="Hu Chuan-Peng" w:date="2023-09-29T09:16:00Z">
        <w:r w:rsidR="00A05405">
          <w:rPr>
            <w:rFonts w:ascii="Times New Roman" w:eastAsiaTheme="majorEastAsia" w:hAnsi="Times New Roman" w:cs="Times New Roman"/>
          </w:rPr>
          <w:t xml:space="preserve">change </w:t>
        </w:r>
      </w:ins>
      <w:del w:id="66" w:author="Hu Chuan-Peng" w:date="2023-09-29T09:16:00Z">
        <w:r w:rsidRPr="00880538" w:rsidDel="00A05405">
          <w:rPr>
            <w:rFonts w:ascii="Times New Roman" w:eastAsiaTheme="majorEastAsia" w:hAnsi="Times New Roman" w:cs="Times New Roman"/>
          </w:rPr>
          <w:delText xml:space="preserve">on </w:delText>
        </w:r>
      </w:del>
      <w:r w:rsidRPr="00880538">
        <w:rPr>
          <w:rFonts w:ascii="Times New Roman" w:eastAsiaTheme="majorEastAsia" w:hAnsi="Times New Roman" w:cs="Times New Roman"/>
        </w:rPr>
        <w:t xml:space="preserve">the </w:t>
      </w:r>
      <w:r w:rsidR="00847330">
        <w:rPr>
          <w:rFonts w:ascii="Times New Roman" w:eastAsiaTheme="majorEastAsia" w:hAnsi="Times New Roman" w:cs="Times New Roman"/>
        </w:rPr>
        <w:t>f</w:t>
      </w:r>
      <w:r w:rsidR="00847330" w:rsidRPr="00847330">
        <w:rPr>
          <w:rFonts w:ascii="Times New Roman" w:eastAsiaTheme="majorEastAsia" w:hAnsi="Times New Roman" w:cs="Times New Roman"/>
        </w:rPr>
        <w:t>ast-</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 xml:space="preserve">ame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 xml:space="preserve">ffect and </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elf-</w:t>
      </w:r>
      <w:r w:rsidR="00847330">
        <w:rPr>
          <w:rFonts w:ascii="Times New Roman" w:eastAsiaTheme="majorEastAsia" w:hAnsi="Times New Roman" w:cs="Times New Roman"/>
        </w:rPr>
        <w:t>p</w:t>
      </w:r>
      <w:r w:rsidR="00847330" w:rsidRPr="00847330">
        <w:rPr>
          <w:rFonts w:ascii="Times New Roman" w:eastAsiaTheme="majorEastAsia" w:hAnsi="Times New Roman" w:cs="Times New Roman"/>
        </w:rPr>
        <w:t xml:space="preserve">rioritization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ffect</w:t>
      </w:r>
      <w:r w:rsidRPr="00880538">
        <w:rPr>
          <w:rFonts w:ascii="Times New Roman" w:eastAsiaTheme="majorEastAsia" w:hAnsi="Times New Roman" w:cs="Times New Roman"/>
        </w:rPr>
        <w:t xml:space="preserve">. </w:t>
      </w:r>
      <w:ins w:id="67" w:author="Hu Chuan-Peng" w:date="2023-09-29T09:16:00Z">
        <w:r w:rsidR="00A05405">
          <w:rPr>
            <w:rFonts w:ascii="Times New Roman" w:eastAsiaTheme="majorEastAsia" w:hAnsi="Times New Roman" w:cs="Times New Roman"/>
          </w:rPr>
          <w:t xml:space="preserve">In </w:t>
        </w:r>
      </w:ins>
      <w:r w:rsidRPr="00880538">
        <w:rPr>
          <w:rFonts w:ascii="Times New Roman" w:eastAsiaTheme="majorEastAsia" w:hAnsi="Times New Roman" w:cs="Times New Roman"/>
        </w:rPr>
        <w:t>Experiment 1</w:t>
      </w:r>
      <w:ins w:id="68" w:author="Hu Chuan-Peng" w:date="2023-09-29T09:16:00Z">
        <w:r w:rsidR="00A05405">
          <w:rPr>
            <w:rFonts w:ascii="Times New Roman" w:eastAsiaTheme="majorEastAsia" w:hAnsi="Times New Roman" w:cs="Times New Roman"/>
          </w:rPr>
          <w:t xml:space="preserve">, we </w:t>
        </w:r>
      </w:ins>
      <w:del w:id="69" w:author="Hu Chuan-Peng" w:date="2023-09-29T09:16:00Z">
        <w:r w:rsidRPr="00880538" w:rsidDel="00A05405">
          <w:rPr>
            <w:rFonts w:ascii="Times New Roman" w:eastAsiaTheme="majorEastAsia" w:hAnsi="Times New Roman" w:cs="Times New Roman"/>
          </w:rPr>
          <w:delText xml:space="preserve"> finds</w:delText>
        </w:r>
      </w:del>
      <w:ins w:id="70" w:author="Hu Chuan-Peng" w:date="2023-09-29T09:16:00Z">
        <w:r w:rsidR="00A05405">
          <w:rPr>
            <w:rFonts w:ascii="Times New Roman" w:eastAsiaTheme="majorEastAsia" w:hAnsi="Times New Roman" w:cs="Times New Roman"/>
          </w:rPr>
          <w:t>found</w:t>
        </w:r>
      </w:ins>
      <w:r w:rsidRPr="00880538">
        <w:rPr>
          <w:rFonts w:ascii="Times New Roman" w:eastAsiaTheme="majorEastAsia" w:hAnsi="Times New Roman" w:cs="Times New Roman"/>
        </w:rPr>
        <w:t xml:space="preserve"> the </w:t>
      </w:r>
      <w:del w:id="71" w:author="Hu Chuan-Peng" w:date="2023-09-29T09:16:00Z">
        <w:r w:rsidRPr="00880538" w:rsidDel="00A05405">
          <w:rPr>
            <w:rFonts w:ascii="Times New Roman" w:eastAsiaTheme="majorEastAsia" w:hAnsi="Times New Roman" w:cs="Times New Roman"/>
          </w:rPr>
          <w:delText xml:space="preserve">influence </w:delText>
        </w:r>
      </w:del>
      <w:ins w:id="72" w:author="Hu Chuan-Peng" w:date="2023-09-29T09:16:00Z">
        <w:r w:rsidR="00A05405">
          <w:rPr>
            <w:rFonts w:ascii="Times New Roman" w:eastAsiaTheme="majorEastAsia" w:hAnsi="Times New Roman" w:cs="Times New Roman"/>
          </w:rPr>
          <w:t>effect</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of </w:t>
      </w:r>
      <w:del w:id="73" w:author="Hu Chuan-Peng" w:date="2023-09-29T09:16:00Z">
        <w:r w:rsidRPr="00880538" w:rsidDel="00A05405">
          <w:rPr>
            <w:rFonts w:ascii="Times New Roman" w:eastAsiaTheme="majorEastAsia" w:hAnsi="Times New Roman" w:cs="Times New Roman"/>
          </w:rPr>
          <w:delText xml:space="preserve">judgment </w:delText>
        </w:r>
      </w:del>
      <w:ins w:id="74" w:author="Hu Chuan-Peng" w:date="2023-09-29T09:16:00Z">
        <w:r w:rsidR="00A05405">
          <w:rPr>
            <w:rFonts w:ascii="Times New Roman" w:eastAsiaTheme="majorEastAsia" w:hAnsi="Times New Roman" w:cs="Times New Roman"/>
          </w:rPr>
          <w:t>task</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priority on the </w:t>
      </w:r>
      <w:r w:rsidR="00847330" w:rsidRPr="00847330">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by manipulating the </w:t>
      </w:r>
      <w:del w:id="75" w:author="Hu Chuan-Peng" w:date="2023-09-29T09:16:00Z">
        <w:r w:rsidRPr="00880538" w:rsidDel="00A05405">
          <w:rPr>
            <w:rFonts w:ascii="Times New Roman" w:eastAsiaTheme="majorEastAsia" w:hAnsi="Times New Roman" w:cs="Times New Roman"/>
          </w:rPr>
          <w:delText xml:space="preserve">key </w:delText>
        </w:r>
      </w:del>
      <w:del w:id="76" w:author="Hu Chuan-Peng" w:date="2023-09-29T09:17:00Z">
        <w:r w:rsidRPr="00880538" w:rsidDel="00A05405">
          <w:rPr>
            <w:rFonts w:ascii="Times New Roman" w:eastAsiaTheme="majorEastAsia" w:hAnsi="Times New Roman" w:cs="Times New Roman"/>
          </w:rPr>
          <w:delText>rule</w:delText>
        </w:r>
        <w:r w:rsidR="00847330" w:rsidDel="00A05405">
          <w:rPr>
            <w:rFonts w:ascii="Times New Roman" w:eastAsiaTheme="majorEastAsia" w:hAnsi="Times New Roman" w:cs="Times New Roman"/>
          </w:rPr>
          <w:delText>s</w:delText>
        </w:r>
        <w:r w:rsidRPr="00880538" w:rsidDel="00A05405">
          <w:rPr>
            <w:rFonts w:ascii="Times New Roman" w:eastAsiaTheme="majorEastAsia" w:hAnsi="Times New Roman" w:cs="Times New Roman"/>
          </w:rPr>
          <w:delText xml:space="preserve"> to set the reaction </w:delText>
        </w:r>
      </w:del>
      <w:r w:rsidRPr="00880538">
        <w:rPr>
          <w:rFonts w:ascii="Times New Roman" w:eastAsiaTheme="majorEastAsia" w:hAnsi="Times New Roman" w:cs="Times New Roman"/>
        </w:rPr>
        <w:t>priority of matching judgment and mismatch judgment</w:t>
      </w:r>
      <w:ins w:id="77" w:author="Hu Chuan-Peng" w:date="2023-09-29T09:17:00Z">
        <w:r w:rsidR="00A05405">
          <w:rPr>
            <w:rFonts w:ascii="Times New Roman" w:eastAsiaTheme="majorEastAsia" w:hAnsi="Times New Roman" w:cs="Times New Roman"/>
          </w:rPr>
          <w:t xml:space="preserve"> when pressing the keys</w:t>
        </w:r>
      </w:ins>
      <w:r w:rsidRPr="00880538">
        <w:rPr>
          <w:rFonts w:ascii="Times New Roman" w:eastAsiaTheme="majorEastAsia" w:hAnsi="Times New Roman" w:cs="Times New Roman"/>
        </w:rPr>
        <w:t xml:space="preserve">: </w:t>
      </w:r>
      <w:del w:id="78" w:author="Hu Chuan-Peng" w:date="2023-09-29T09:17:00Z">
        <w:r w:rsidRPr="00880538" w:rsidDel="00A05405">
          <w:rPr>
            <w:rFonts w:ascii="Times New Roman" w:eastAsiaTheme="majorEastAsia" w:hAnsi="Times New Roman" w:cs="Times New Roman"/>
          </w:rPr>
          <w:delText xml:space="preserve">under </w:delText>
        </w:r>
      </w:del>
      <w:ins w:id="79" w:author="Hu Chuan-Peng" w:date="2023-09-29T09:17:00Z">
        <w:r w:rsidR="00A05405">
          <w:rPr>
            <w:rFonts w:ascii="Times New Roman" w:eastAsiaTheme="majorEastAsia" w:hAnsi="Times New Roman" w:cs="Times New Roman"/>
          </w:rPr>
          <w:t>when</w:t>
        </w:r>
        <w:r w:rsidR="00A05405" w:rsidRPr="00880538">
          <w:rPr>
            <w:rFonts w:ascii="Times New Roman" w:eastAsiaTheme="majorEastAsia" w:hAnsi="Times New Roman" w:cs="Times New Roman"/>
          </w:rPr>
          <w:t xml:space="preserve"> </w:t>
        </w:r>
      </w:ins>
      <w:del w:id="80" w:author="Hu Chuan-Peng" w:date="2023-09-29T09:17:00Z">
        <w:r w:rsidRPr="00880538" w:rsidDel="00A05405">
          <w:rPr>
            <w:rFonts w:ascii="Times New Roman" w:eastAsiaTheme="majorEastAsia" w:hAnsi="Times New Roman" w:cs="Times New Roman"/>
          </w:rPr>
          <w:delText xml:space="preserve">the condition of </w:delText>
        </w:r>
      </w:del>
      <w:ins w:id="81" w:author="Hu Chuan-Peng" w:date="2023-09-29T09:17:00Z">
        <w:r w:rsidR="00A05405">
          <w:rPr>
            <w:rFonts w:ascii="Times New Roman" w:eastAsiaTheme="majorEastAsia" w:hAnsi="Times New Roman" w:cs="Times New Roman"/>
          </w:rPr>
          <w:t xml:space="preserve">the </w:t>
        </w:r>
      </w:ins>
      <w:r w:rsidRPr="00880538">
        <w:rPr>
          <w:rFonts w:ascii="Times New Roman" w:eastAsiaTheme="majorEastAsia" w:hAnsi="Times New Roman" w:cs="Times New Roman"/>
        </w:rPr>
        <w:t xml:space="preserve">mismatch </w:t>
      </w:r>
      <w:del w:id="82" w:author="Hu Chuan-Peng" w:date="2023-09-29T09:17:00Z">
        <w:r w:rsidRPr="00880538" w:rsidDel="00A05405">
          <w:rPr>
            <w:rFonts w:ascii="Times New Roman" w:eastAsiaTheme="majorEastAsia" w:hAnsi="Times New Roman" w:cs="Times New Roman"/>
          </w:rPr>
          <w:delText xml:space="preserve">judgment </w:delText>
        </w:r>
      </w:del>
      <w:ins w:id="83" w:author="Hu Chuan-Peng" w:date="2023-09-29T09:17:00Z">
        <w:r w:rsidR="00A05405">
          <w:rPr>
            <w:rFonts w:ascii="Times New Roman" w:eastAsiaTheme="majorEastAsia" w:hAnsi="Times New Roman" w:cs="Times New Roman"/>
          </w:rPr>
          <w:t>response was prioritized</w:t>
        </w:r>
      </w:ins>
      <w:del w:id="84" w:author="Hu Chuan-Peng" w:date="2023-09-29T09:17:00Z">
        <w:r w:rsidRPr="00880538" w:rsidDel="00A05405">
          <w:rPr>
            <w:rFonts w:ascii="Times New Roman" w:eastAsiaTheme="majorEastAsia" w:hAnsi="Times New Roman" w:cs="Times New Roman"/>
          </w:rPr>
          <w:delText>priority</w:delText>
        </w:r>
      </w:del>
      <w:r w:rsidRPr="00880538">
        <w:rPr>
          <w:rFonts w:ascii="Times New Roman" w:eastAsiaTheme="majorEastAsia" w:hAnsi="Times New Roman" w:cs="Times New Roman"/>
        </w:rPr>
        <w:t xml:space="preserve">, </w:t>
      </w:r>
      <w:ins w:id="85" w:author="Hu Chuan-Peng" w:date="2023-09-29T09:17:00Z">
        <w:r w:rsidR="00A05405">
          <w:rPr>
            <w:rFonts w:ascii="Times New Roman" w:eastAsiaTheme="majorEastAsia" w:hAnsi="Times New Roman" w:cs="Times New Roman"/>
          </w:rPr>
          <w:t xml:space="preserve">the </w:t>
        </w:r>
      </w:ins>
      <w:r w:rsidR="00847330" w:rsidRPr="00847330">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w:t>
      </w:r>
      <w:del w:id="86" w:author="Hu Chuan-Peng" w:date="2023-09-29T09:17:00Z">
        <w:r w:rsidRPr="00880538" w:rsidDel="00A05405">
          <w:rPr>
            <w:rFonts w:ascii="Times New Roman" w:eastAsiaTheme="majorEastAsia" w:hAnsi="Times New Roman" w:cs="Times New Roman"/>
          </w:rPr>
          <w:delText xml:space="preserve">is </w:delText>
        </w:r>
      </w:del>
      <w:ins w:id="87" w:author="Hu Chuan-Peng" w:date="2023-09-29T09:17:00Z">
        <w:r w:rsidR="00A05405">
          <w:rPr>
            <w:rFonts w:ascii="Times New Roman" w:eastAsiaTheme="majorEastAsia" w:hAnsi="Times New Roman" w:cs="Times New Roman"/>
          </w:rPr>
          <w:t>was</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weakened </w:t>
      </w:r>
      <w:ins w:id="88" w:author="Hu Chuan-Peng" w:date="2023-09-29T09:17:00Z">
        <w:r w:rsidR="00A05405">
          <w:rPr>
            <w:rFonts w:ascii="Times New Roman" w:eastAsiaTheme="majorEastAsia" w:hAnsi="Times New Roman" w:cs="Times New Roman"/>
          </w:rPr>
          <w:t>as co</w:t>
        </w:r>
      </w:ins>
      <w:ins w:id="89" w:author="Hu Chuan-Peng" w:date="2023-09-29T09:18:00Z">
        <w:r w:rsidR="00A05405">
          <w:rPr>
            <w:rFonts w:ascii="Times New Roman" w:eastAsiaTheme="majorEastAsia" w:hAnsi="Times New Roman" w:cs="Times New Roman"/>
          </w:rPr>
          <w:t xml:space="preserve">mpared to </w:t>
        </w:r>
      </w:ins>
      <w:del w:id="90" w:author="Hu Chuan-Peng" w:date="2023-09-29T09:18:00Z">
        <w:r w:rsidRPr="00880538" w:rsidDel="00A05405">
          <w:rPr>
            <w:rFonts w:ascii="Times New Roman" w:eastAsiaTheme="majorEastAsia" w:hAnsi="Times New Roman" w:cs="Times New Roman"/>
          </w:rPr>
          <w:delText xml:space="preserve">than </w:delText>
        </w:r>
      </w:del>
      <w:r w:rsidRPr="00880538">
        <w:rPr>
          <w:rFonts w:ascii="Times New Roman" w:eastAsiaTheme="majorEastAsia" w:hAnsi="Times New Roman" w:cs="Times New Roman"/>
        </w:rPr>
        <w:t>the condition</w:t>
      </w:r>
      <w:ins w:id="91" w:author="Hu Chuan-Peng" w:date="2023-09-29T09:18:00Z">
        <w:r w:rsidR="00A05405">
          <w:rPr>
            <w:rFonts w:ascii="Times New Roman" w:eastAsiaTheme="majorEastAsia" w:hAnsi="Times New Roman" w:cs="Times New Roman"/>
          </w:rPr>
          <w:t xml:space="preserve"> where </w:t>
        </w:r>
      </w:ins>
      <w:del w:id="92" w:author="Hu Chuan-Peng" w:date="2023-09-29T09:18:00Z">
        <w:r w:rsidRPr="00880538" w:rsidDel="00A05405">
          <w:rPr>
            <w:rFonts w:ascii="Times New Roman" w:eastAsiaTheme="majorEastAsia" w:hAnsi="Times New Roman" w:cs="Times New Roman"/>
          </w:rPr>
          <w:delText xml:space="preserve"> of </w:delText>
        </w:r>
      </w:del>
      <w:r w:rsidRPr="00880538">
        <w:rPr>
          <w:rFonts w:ascii="Times New Roman" w:eastAsiaTheme="majorEastAsia" w:hAnsi="Times New Roman" w:cs="Times New Roman"/>
        </w:rPr>
        <w:t xml:space="preserve">matching </w:t>
      </w:r>
      <w:del w:id="93" w:author="Hu Chuan-Peng" w:date="2023-09-29T09:18:00Z">
        <w:r w:rsidRPr="00880538" w:rsidDel="00A05405">
          <w:rPr>
            <w:rFonts w:ascii="Times New Roman" w:eastAsiaTheme="majorEastAsia" w:hAnsi="Times New Roman" w:cs="Times New Roman"/>
          </w:rPr>
          <w:delText xml:space="preserve">judgment </w:delText>
        </w:r>
      </w:del>
      <w:ins w:id="94" w:author="Hu Chuan-Peng" w:date="2023-09-29T09:18:00Z">
        <w:r w:rsidR="00A05405">
          <w:rPr>
            <w:rFonts w:ascii="Times New Roman" w:eastAsiaTheme="majorEastAsia" w:hAnsi="Times New Roman" w:cs="Times New Roman"/>
          </w:rPr>
          <w:t>response was prioritized</w:t>
        </w:r>
      </w:ins>
      <w:del w:id="95" w:author="Hu Chuan-Peng" w:date="2023-09-29T09:18:00Z">
        <w:r w:rsidRPr="00880538" w:rsidDel="00A05405">
          <w:rPr>
            <w:rFonts w:ascii="Times New Roman" w:eastAsiaTheme="majorEastAsia" w:hAnsi="Times New Roman" w:cs="Times New Roman"/>
          </w:rPr>
          <w:delText>priority</w:delText>
        </w:r>
      </w:del>
      <w:r w:rsidRPr="00880538">
        <w:rPr>
          <w:rFonts w:ascii="Times New Roman" w:eastAsiaTheme="majorEastAsia" w:hAnsi="Times New Roman" w:cs="Times New Roman"/>
        </w:rPr>
        <w:t xml:space="preserve">, </w:t>
      </w:r>
      <w:del w:id="96" w:author="Hu Chuan-Peng" w:date="2023-09-29T09:18:00Z">
        <w:r w:rsidRPr="00DE143B" w:rsidDel="00A05405">
          <w:rPr>
            <w:rFonts w:ascii="Times New Roman" w:eastAsiaTheme="majorEastAsia" w:hAnsi="Times New Roman" w:cs="Times New Roman"/>
          </w:rPr>
          <w:delText xml:space="preserve">indicating </w:delText>
        </w:r>
      </w:del>
      <w:ins w:id="97" w:author="Hu Chuan-Peng" w:date="2023-09-29T09:18:00Z">
        <w:r w:rsidR="00A05405">
          <w:rPr>
            <w:rFonts w:ascii="Times New Roman" w:eastAsiaTheme="majorEastAsia" w:hAnsi="Times New Roman" w:cs="Times New Roman"/>
          </w:rPr>
          <w:t>suggesting</w:t>
        </w:r>
        <w:r w:rsidR="00A05405" w:rsidRPr="00DE143B">
          <w:rPr>
            <w:rFonts w:ascii="Times New Roman" w:eastAsiaTheme="majorEastAsia" w:hAnsi="Times New Roman" w:cs="Times New Roman"/>
          </w:rPr>
          <w:t xml:space="preserve"> </w:t>
        </w:r>
      </w:ins>
      <w:r w:rsidRPr="00DE143B">
        <w:rPr>
          <w:rFonts w:ascii="Times New Roman" w:eastAsiaTheme="majorEastAsia" w:hAnsi="Times New Roman" w:cs="Times New Roman"/>
        </w:rPr>
        <w:t xml:space="preserve">that </w:t>
      </w:r>
      <w:r w:rsidR="00847330" w:rsidRPr="00DE143B">
        <w:rPr>
          <w:rFonts w:ascii="Times New Roman" w:eastAsiaTheme="majorEastAsia" w:hAnsi="Times New Roman" w:cs="Times New Roman"/>
        </w:rPr>
        <w:t>the fast-same effect</w:t>
      </w:r>
      <w:r w:rsidRPr="00DE143B">
        <w:rPr>
          <w:rFonts w:ascii="Times New Roman" w:eastAsiaTheme="majorEastAsia" w:hAnsi="Times New Roman" w:cs="Times New Roman"/>
        </w:rPr>
        <w:t xml:space="preserve"> in previous studies may be because people</w:t>
      </w:r>
      <w:ins w:id="98" w:author="Hu Chuan-Peng" w:date="2023-09-29T09:18:00Z">
        <w:r w:rsidR="00A05405">
          <w:rPr>
            <w:rFonts w:ascii="Times New Roman" w:eastAsiaTheme="majorEastAsia" w:hAnsi="Times New Roman" w:cs="Times New Roman"/>
          </w:rPr>
          <w:t>’s</w:t>
        </w:r>
      </w:ins>
      <w:r w:rsidRPr="00DE143B">
        <w:rPr>
          <w:rFonts w:ascii="Times New Roman" w:eastAsiaTheme="majorEastAsia" w:hAnsi="Times New Roman" w:cs="Times New Roman"/>
        </w:rPr>
        <w:t xml:space="preserve"> default to </w:t>
      </w:r>
      <w:r w:rsidR="00FF4996" w:rsidRPr="00B61337">
        <w:rPr>
          <w:rFonts w:ascii="Times New Roman" w:eastAsiaTheme="majorEastAsia" w:hAnsi="Times New Roman" w:cs="Times New Roman"/>
        </w:rPr>
        <w:t xml:space="preserve">think </w:t>
      </w:r>
      <w:r w:rsidRPr="00DE143B">
        <w:rPr>
          <w:rFonts w:ascii="Times New Roman" w:eastAsiaTheme="majorEastAsia" w:hAnsi="Times New Roman" w:cs="Times New Roman"/>
        </w:rPr>
        <w:t xml:space="preserve">matching is the option that needs to be prioritized, </w:t>
      </w:r>
      <w:r w:rsidRPr="00880538">
        <w:rPr>
          <w:rFonts w:ascii="Times New Roman" w:eastAsiaTheme="majorEastAsia" w:hAnsi="Times New Roman" w:cs="Times New Roman"/>
        </w:rPr>
        <w:t xml:space="preserve">and </w:t>
      </w:r>
      <w:del w:id="99" w:author="Hu Chuan-Peng" w:date="2023-09-29T09:19:00Z">
        <w:r w:rsidRPr="00880538" w:rsidDel="00A05405">
          <w:rPr>
            <w:rFonts w:ascii="Times New Roman" w:eastAsiaTheme="majorEastAsia" w:hAnsi="Times New Roman" w:cs="Times New Roman"/>
          </w:rPr>
          <w:delText xml:space="preserve">the </w:delText>
        </w:r>
      </w:del>
      <w:del w:id="100" w:author="Hu Chuan-Peng" w:date="2023-09-29T09:18:00Z">
        <w:r w:rsidRPr="00880538" w:rsidDel="00A05405">
          <w:rPr>
            <w:rFonts w:ascii="Times New Roman" w:eastAsiaTheme="majorEastAsia" w:hAnsi="Times New Roman" w:cs="Times New Roman"/>
          </w:rPr>
          <w:delText xml:space="preserve">reaction </w:delText>
        </w:r>
      </w:del>
      <w:del w:id="101" w:author="Hu Chuan-Peng" w:date="2023-09-29T09:19:00Z">
        <w:r w:rsidRPr="00880538" w:rsidDel="00A05405">
          <w:rPr>
            <w:rFonts w:ascii="Times New Roman" w:eastAsiaTheme="majorEastAsia" w:hAnsi="Times New Roman" w:cs="Times New Roman"/>
          </w:rPr>
          <w:delText>priorit</w:delText>
        </w:r>
      </w:del>
      <w:ins w:id="102" w:author="Hu Chuan-Peng" w:date="2023-09-29T09:19:00Z">
        <w:r w:rsidR="00A05405">
          <w:rPr>
            <w:rFonts w:ascii="Times New Roman" w:eastAsiaTheme="majorEastAsia" w:hAnsi="Times New Roman" w:cs="Times New Roman"/>
          </w:rPr>
          <w:t>setting a goal</w:t>
        </w:r>
      </w:ins>
      <w:del w:id="103" w:author="Hu Chuan-Peng" w:date="2023-09-29T09:19:00Z">
        <w:r w:rsidRPr="00880538" w:rsidDel="00A05405">
          <w:rPr>
            <w:rFonts w:ascii="Times New Roman" w:eastAsiaTheme="majorEastAsia" w:hAnsi="Times New Roman" w:cs="Times New Roman"/>
          </w:rPr>
          <w:delText>y</w:delText>
        </w:r>
      </w:del>
      <w:r w:rsidRPr="00880538">
        <w:rPr>
          <w:rFonts w:ascii="Times New Roman" w:eastAsiaTheme="majorEastAsia" w:hAnsi="Times New Roman" w:cs="Times New Roman"/>
        </w:rPr>
        <w:t xml:space="preserve"> can </w:t>
      </w:r>
      <w:del w:id="104" w:author="Hu Chuan-Peng" w:date="2023-09-29T09:19:00Z">
        <w:r w:rsidRPr="00880538" w:rsidDel="00A05405">
          <w:rPr>
            <w:rFonts w:ascii="Times New Roman" w:eastAsiaTheme="majorEastAsia" w:hAnsi="Times New Roman" w:cs="Times New Roman"/>
          </w:rPr>
          <w:delText xml:space="preserve">adjust </w:delText>
        </w:r>
      </w:del>
      <w:ins w:id="105" w:author="Hu Chuan-Peng" w:date="2023-09-29T09:19:00Z">
        <w:r w:rsidR="00A05405">
          <w:rPr>
            <w:rFonts w:ascii="Times New Roman" w:eastAsiaTheme="majorEastAsia" w:hAnsi="Times New Roman" w:cs="Times New Roman"/>
          </w:rPr>
          <w:t>modify</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this </w:t>
      </w:r>
      <w:del w:id="106" w:author="Hu Chuan-Peng" w:date="2023-09-29T09:19:00Z">
        <w:r w:rsidRPr="00880538" w:rsidDel="00A05405">
          <w:rPr>
            <w:rFonts w:ascii="Times New Roman" w:eastAsiaTheme="majorEastAsia" w:hAnsi="Times New Roman" w:cs="Times New Roman"/>
          </w:rPr>
          <w:delText xml:space="preserve">long-established </w:delText>
        </w:r>
      </w:del>
      <w:r w:rsidRPr="00880538">
        <w:rPr>
          <w:rFonts w:ascii="Times New Roman" w:eastAsiaTheme="majorEastAsia" w:hAnsi="Times New Roman" w:cs="Times New Roman"/>
        </w:rPr>
        <w:t>default</w:t>
      </w:r>
      <w:del w:id="107" w:author="Hu Chuan-Peng" w:date="2023-09-29T09:19:00Z">
        <w:r w:rsidRPr="00880538" w:rsidDel="00A05405">
          <w:rPr>
            <w:rFonts w:ascii="Times New Roman" w:eastAsiaTheme="majorEastAsia" w:hAnsi="Times New Roman" w:cs="Times New Roman"/>
          </w:rPr>
          <w:delText xml:space="preserve"> priority response</w:delText>
        </w:r>
      </w:del>
      <w:r w:rsidRPr="00880538">
        <w:rPr>
          <w:rFonts w:ascii="Times New Roman" w:eastAsiaTheme="majorEastAsia" w:hAnsi="Times New Roman" w:cs="Times New Roman"/>
        </w:rPr>
        <w:t xml:space="preserve">. Experiment 2 manipulated the </w:t>
      </w:r>
      <w:del w:id="108" w:author="Hu Chuan-Peng" w:date="2023-09-29T09:19:00Z">
        <w:r w:rsidRPr="00880538" w:rsidDel="00A05405">
          <w:rPr>
            <w:rFonts w:ascii="Times New Roman" w:eastAsiaTheme="majorEastAsia" w:hAnsi="Times New Roman" w:cs="Times New Roman"/>
          </w:rPr>
          <w:delText xml:space="preserve">focus </w:delText>
        </w:r>
      </w:del>
      <w:ins w:id="109" w:author="Hu Chuan-Peng" w:date="2023-09-29T09:19:00Z">
        <w:r w:rsidR="00A05405">
          <w:rPr>
            <w:rFonts w:ascii="Times New Roman" w:eastAsiaTheme="majorEastAsia" w:hAnsi="Times New Roman" w:cs="Times New Roman"/>
          </w:rPr>
          <w:t>prioritzation of shapes</w:t>
        </w:r>
      </w:ins>
      <w:del w:id="110" w:author="Hu Chuan-Peng" w:date="2023-09-29T09:19:00Z">
        <w:r w:rsidRPr="00880538" w:rsidDel="00A05405">
          <w:rPr>
            <w:rFonts w:ascii="Times New Roman" w:eastAsiaTheme="majorEastAsia" w:hAnsi="Times New Roman" w:cs="Times New Roman"/>
          </w:rPr>
          <w:delText>figure</w:delText>
        </w:r>
      </w:del>
      <w:r w:rsidRPr="00880538">
        <w:rPr>
          <w:rFonts w:ascii="Times New Roman" w:eastAsiaTheme="majorEastAsia" w:hAnsi="Times New Roman" w:cs="Times New Roman"/>
        </w:rPr>
        <w:t xml:space="preserve">, </w:t>
      </w:r>
      <w:ins w:id="111" w:author="Hu Chuan-Peng" w:date="2023-09-29T09:19:00Z">
        <w:r w:rsidR="00A05405">
          <w:rPr>
            <w:rFonts w:ascii="Times New Roman" w:eastAsiaTheme="majorEastAsia" w:hAnsi="Times New Roman" w:cs="Times New Roman"/>
          </w:rPr>
          <w:t xml:space="preserve">which </w:t>
        </w:r>
      </w:ins>
      <w:del w:id="112" w:author="Hu Chuan-Peng" w:date="2023-09-29T09:19:00Z">
        <w:r w:rsidRPr="00880538" w:rsidDel="00A05405">
          <w:rPr>
            <w:rFonts w:ascii="Times New Roman" w:eastAsiaTheme="majorEastAsia" w:hAnsi="Times New Roman" w:cs="Times New Roman"/>
          </w:rPr>
          <w:delText xml:space="preserve">including </w:delText>
        </w:r>
      </w:del>
      <w:ins w:id="113" w:author="Hu Chuan-Peng" w:date="2023-09-29T09:19:00Z">
        <w:r w:rsidR="00A05405" w:rsidRPr="00880538">
          <w:rPr>
            <w:rFonts w:ascii="Times New Roman" w:eastAsiaTheme="majorEastAsia" w:hAnsi="Times New Roman" w:cs="Times New Roman"/>
          </w:rPr>
          <w:t>includ</w:t>
        </w:r>
        <w:r w:rsidR="00A05405">
          <w:rPr>
            <w:rFonts w:ascii="Times New Roman" w:eastAsiaTheme="majorEastAsia" w:hAnsi="Times New Roman" w:cs="Times New Roman"/>
          </w:rPr>
          <w:t>es</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three levels: </w:t>
      </w:r>
      <w:del w:id="114" w:author="Hu Chuan-Peng" w:date="2023-09-29T09:20:00Z">
        <w:r w:rsidRPr="00880538" w:rsidDel="00A05405">
          <w:rPr>
            <w:rFonts w:ascii="Times New Roman" w:eastAsiaTheme="majorEastAsia" w:hAnsi="Times New Roman" w:cs="Times New Roman"/>
          </w:rPr>
          <w:delText>focusing on</w:delText>
        </w:r>
      </w:del>
      <w:ins w:id="115" w:author="Hu Chuan-Peng" w:date="2023-09-29T09:20:00Z">
        <w:r w:rsidR="00A05405">
          <w:rPr>
            <w:rFonts w:ascii="Times New Roman" w:eastAsiaTheme="majorEastAsia" w:hAnsi="Times New Roman" w:cs="Times New Roman"/>
          </w:rPr>
          <w:t>prioritize the</w:t>
        </w:r>
      </w:ins>
      <w:r w:rsidRPr="00880538">
        <w:rPr>
          <w:rFonts w:ascii="Times New Roman" w:eastAsiaTheme="majorEastAsia" w:hAnsi="Times New Roman" w:cs="Times New Roman"/>
        </w:rPr>
        <w:t xml:space="preserve"> self</w:t>
      </w:r>
      <w:ins w:id="116" w:author="Hu Chuan-Peng" w:date="2023-09-29T09:20:00Z">
        <w:r w:rsidR="00A05405">
          <w:rPr>
            <w:rFonts w:ascii="Times New Roman" w:eastAsiaTheme="majorEastAsia" w:hAnsi="Times New Roman" w:cs="Times New Roman"/>
          </w:rPr>
          <w:t>-condition</w:t>
        </w:r>
      </w:ins>
      <w:r w:rsidRPr="00880538">
        <w:rPr>
          <w:rFonts w:ascii="Times New Roman" w:eastAsiaTheme="majorEastAsia" w:hAnsi="Times New Roman" w:cs="Times New Roman"/>
        </w:rPr>
        <w:t xml:space="preserve">, </w:t>
      </w:r>
      <w:ins w:id="117" w:author="Hu Chuan-Peng" w:date="2023-09-29T09:20:00Z">
        <w:r w:rsidR="00A05405">
          <w:rPr>
            <w:rFonts w:ascii="Times New Roman" w:eastAsiaTheme="majorEastAsia" w:hAnsi="Times New Roman" w:cs="Times New Roman"/>
          </w:rPr>
          <w:t>prioritize the</w:t>
        </w:r>
      </w:ins>
      <w:del w:id="118" w:author="Hu Chuan-Peng" w:date="2023-09-29T09:20:00Z">
        <w:r w:rsidRPr="00880538" w:rsidDel="00A05405">
          <w:rPr>
            <w:rFonts w:ascii="Times New Roman" w:eastAsiaTheme="majorEastAsia" w:hAnsi="Times New Roman" w:cs="Times New Roman"/>
          </w:rPr>
          <w:delText>focusing on</w:delText>
        </w:r>
      </w:del>
      <w:r w:rsidRPr="00880538">
        <w:rPr>
          <w:rFonts w:ascii="Times New Roman" w:eastAsiaTheme="majorEastAsia" w:hAnsi="Times New Roman" w:cs="Times New Roman"/>
        </w:rPr>
        <w:t xml:space="preserve"> friends</w:t>
      </w:r>
      <w:ins w:id="119" w:author="Hu Chuan-Peng" w:date="2023-09-29T09:20:00Z">
        <w:r w:rsidR="00A05405">
          <w:rPr>
            <w:rFonts w:ascii="Times New Roman" w:eastAsiaTheme="majorEastAsia" w:hAnsi="Times New Roman" w:cs="Times New Roman"/>
          </w:rPr>
          <w:t xml:space="preserve"> condition</w:t>
        </w:r>
      </w:ins>
      <w:r w:rsidRPr="00880538">
        <w:rPr>
          <w:rFonts w:ascii="Times New Roman" w:eastAsiaTheme="majorEastAsia" w:hAnsi="Times New Roman" w:cs="Times New Roman"/>
        </w:rPr>
        <w:t xml:space="preserve">, and </w:t>
      </w:r>
      <w:ins w:id="120" w:author="Hu Chuan-Peng" w:date="2023-09-29T09:20:00Z">
        <w:r w:rsidR="00A05405">
          <w:rPr>
            <w:rFonts w:ascii="Times New Roman" w:eastAsiaTheme="majorEastAsia" w:hAnsi="Times New Roman" w:cs="Times New Roman"/>
          </w:rPr>
          <w:t>prioritize the</w:t>
        </w:r>
        <w:r w:rsidR="00A05405" w:rsidRPr="00880538">
          <w:rPr>
            <w:rFonts w:ascii="Times New Roman" w:eastAsiaTheme="majorEastAsia" w:hAnsi="Times New Roman" w:cs="Times New Roman"/>
          </w:rPr>
          <w:t xml:space="preserve"> </w:t>
        </w:r>
      </w:ins>
      <w:del w:id="121" w:author="Hu Chuan-Peng" w:date="2023-09-29T09:20:00Z">
        <w:r w:rsidRPr="00880538" w:rsidDel="00A05405">
          <w:rPr>
            <w:rFonts w:ascii="Times New Roman" w:eastAsiaTheme="majorEastAsia" w:hAnsi="Times New Roman" w:cs="Times New Roman"/>
          </w:rPr>
          <w:delText xml:space="preserve">focusing on </w:delText>
        </w:r>
      </w:del>
      <w:r w:rsidR="00D32CBA">
        <w:rPr>
          <w:rFonts w:ascii="Times New Roman" w:eastAsiaTheme="majorEastAsia" w:hAnsi="Times New Roman" w:cs="Times New Roman"/>
        </w:rPr>
        <w:t>strangers</w:t>
      </w:r>
      <w:ins w:id="122" w:author="Hu Chuan-Peng" w:date="2023-09-29T09:20:00Z">
        <w:r w:rsidR="00A05405">
          <w:rPr>
            <w:rFonts w:ascii="Times New Roman" w:eastAsiaTheme="majorEastAsia" w:hAnsi="Times New Roman" w:cs="Times New Roman"/>
          </w:rPr>
          <w:t xml:space="preserve"> condition</w:t>
        </w:r>
      </w:ins>
      <w:ins w:id="123" w:author="Hu Chuan-Peng" w:date="2023-09-29T09:21:00Z">
        <w:r w:rsidR="00A05405">
          <w:rPr>
            <w:rFonts w:ascii="Times New Roman" w:eastAsiaTheme="majorEastAsia" w:hAnsi="Times New Roman" w:cs="Times New Roman"/>
          </w:rPr>
          <w:t xml:space="preserve">. This manipulation allowed us to </w:t>
        </w:r>
      </w:ins>
      <w:del w:id="124" w:author="Hu Chuan-Peng" w:date="2023-09-29T09:21:00Z">
        <w:r w:rsidRPr="00880538" w:rsidDel="00A05405">
          <w:rPr>
            <w:rFonts w:ascii="Times New Roman" w:eastAsiaTheme="majorEastAsia" w:hAnsi="Times New Roman" w:cs="Times New Roman"/>
          </w:rPr>
          <w:delText xml:space="preserve">, </w:delText>
        </w:r>
      </w:del>
      <w:del w:id="125" w:author="Hu Chuan-Peng" w:date="2023-09-29T09:20:00Z">
        <w:r w:rsidRPr="00880538" w:rsidDel="00A05405">
          <w:rPr>
            <w:rFonts w:ascii="Times New Roman" w:eastAsiaTheme="majorEastAsia" w:hAnsi="Times New Roman" w:cs="Times New Roman"/>
          </w:rPr>
          <w:delText xml:space="preserve">and explored </w:delText>
        </w:r>
      </w:del>
      <w:ins w:id="126" w:author="Hu Chuan-Peng" w:date="2023-09-29T09:20:00Z">
        <w:r w:rsidR="00A05405">
          <w:rPr>
            <w:rFonts w:ascii="Times New Roman" w:eastAsiaTheme="majorEastAsia" w:hAnsi="Times New Roman" w:cs="Times New Roman"/>
          </w:rPr>
          <w:t>examine</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the </w:t>
      </w:r>
      <w:del w:id="127" w:author="Hu Chuan-Peng" w:date="2023-09-29T09:20:00Z">
        <w:r w:rsidRPr="00880538" w:rsidDel="00A05405">
          <w:rPr>
            <w:rFonts w:ascii="Times New Roman" w:eastAsiaTheme="majorEastAsia" w:hAnsi="Times New Roman" w:cs="Times New Roman"/>
          </w:rPr>
          <w:delText xml:space="preserve">influence </w:delText>
        </w:r>
      </w:del>
      <w:ins w:id="128" w:author="Hu Chuan-Peng" w:date="2023-09-29T09:20:00Z">
        <w:r w:rsidR="00A05405">
          <w:rPr>
            <w:rFonts w:ascii="Times New Roman" w:eastAsiaTheme="majorEastAsia" w:hAnsi="Times New Roman" w:cs="Times New Roman"/>
          </w:rPr>
          <w:t>effect</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of </w:t>
      </w:r>
      <w:del w:id="129" w:author="Hu Chuan-Peng" w:date="2023-09-29T09:21:00Z">
        <w:r w:rsidRPr="00880538" w:rsidDel="00A05405">
          <w:rPr>
            <w:rFonts w:ascii="Times New Roman" w:eastAsiaTheme="majorEastAsia" w:hAnsi="Times New Roman" w:cs="Times New Roman"/>
          </w:rPr>
          <w:delText xml:space="preserve">task </w:delText>
        </w:r>
      </w:del>
      <w:r w:rsidRPr="00880538">
        <w:rPr>
          <w:rFonts w:ascii="Times New Roman" w:eastAsiaTheme="majorEastAsia" w:hAnsi="Times New Roman" w:cs="Times New Roman"/>
        </w:rPr>
        <w:t xml:space="preserve">goals on </w:t>
      </w:r>
      <w:r w:rsidR="00D32CBA">
        <w:rPr>
          <w:rFonts w:ascii="Times New Roman" w:eastAsiaTheme="majorEastAsia" w:hAnsi="Times New Roman" w:cs="Times New Roman"/>
        </w:rPr>
        <w:t>s</w:t>
      </w:r>
      <w:r w:rsidR="00D32CBA" w:rsidRPr="00D32CBA">
        <w:rPr>
          <w:rFonts w:ascii="Times New Roman" w:eastAsiaTheme="majorEastAsia" w:hAnsi="Times New Roman" w:cs="Times New Roman"/>
        </w:rPr>
        <w:t>elf-</w:t>
      </w:r>
      <w:r w:rsidR="00D32CBA">
        <w:rPr>
          <w:rFonts w:ascii="Times New Roman" w:eastAsiaTheme="majorEastAsia" w:hAnsi="Times New Roman" w:cs="Times New Roman"/>
        </w:rPr>
        <w:t>p</w:t>
      </w:r>
      <w:r w:rsidR="00D32CBA" w:rsidRPr="00D32CBA">
        <w:rPr>
          <w:rFonts w:ascii="Times New Roman" w:eastAsiaTheme="majorEastAsia" w:hAnsi="Times New Roman" w:cs="Times New Roman"/>
        </w:rPr>
        <w:t>rioritization</w:t>
      </w:r>
      <w:r w:rsidR="00D32CBA">
        <w:rPr>
          <w:rFonts w:ascii="Times New Roman" w:eastAsiaTheme="majorEastAsia" w:hAnsi="Times New Roman" w:cs="Times New Roman"/>
        </w:rPr>
        <w:t xml:space="preserve"> e</w:t>
      </w:r>
      <w:r w:rsidR="00D32CBA" w:rsidRPr="00D32CBA">
        <w:rPr>
          <w:rFonts w:ascii="Times New Roman" w:eastAsiaTheme="majorEastAsia" w:hAnsi="Times New Roman" w:cs="Times New Roman"/>
        </w:rPr>
        <w:t>ffect</w:t>
      </w:r>
      <w:r w:rsidRPr="00880538">
        <w:rPr>
          <w:rFonts w:ascii="Times New Roman" w:eastAsiaTheme="majorEastAsia" w:hAnsi="Times New Roman" w:cs="Times New Roman"/>
        </w:rPr>
        <w:t xml:space="preserve">. We found that optimal performance (fast response and high accuracy) varied with </w:t>
      </w:r>
      <w:del w:id="130" w:author="Hu Chuan-Peng" w:date="2023-09-29T09:21:00Z">
        <w:r w:rsidRPr="00880538" w:rsidDel="00A05405">
          <w:rPr>
            <w:rFonts w:ascii="Times New Roman" w:eastAsiaTheme="majorEastAsia" w:hAnsi="Times New Roman" w:cs="Times New Roman"/>
          </w:rPr>
          <w:delText xml:space="preserve">changes in the focus </w:delText>
        </w:r>
        <w:r w:rsidR="00D32CBA" w:rsidRPr="00D32CBA" w:rsidDel="00A05405">
          <w:rPr>
            <w:rFonts w:ascii="Times New Roman" w:eastAsiaTheme="majorEastAsia" w:hAnsi="Times New Roman" w:cs="Times New Roman"/>
          </w:rPr>
          <w:delText>figure</w:delText>
        </w:r>
      </w:del>
      <w:ins w:id="131" w:author="Hu Chuan-Peng" w:date="2023-09-29T09:21:00Z">
        <w:r w:rsidR="00A05405">
          <w:rPr>
            <w:rFonts w:ascii="Times New Roman" w:eastAsiaTheme="majorEastAsia" w:hAnsi="Times New Roman" w:cs="Times New Roman"/>
          </w:rPr>
          <w:t>response prioritization</w:t>
        </w:r>
      </w:ins>
      <w:r w:rsidRPr="00880538">
        <w:rPr>
          <w:rFonts w:ascii="Times New Roman" w:eastAsiaTheme="majorEastAsia" w:hAnsi="Times New Roman" w:cs="Times New Roman"/>
        </w:rPr>
        <w:t>: when the self-</w:t>
      </w:r>
      <w:del w:id="132" w:author="Hu Chuan-Peng" w:date="2023-09-29T09:22:00Z">
        <w:r w:rsidRPr="00880538" w:rsidDel="00A05405">
          <w:rPr>
            <w:rFonts w:ascii="Times New Roman" w:eastAsiaTheme="majorEastAsia" w:hAnsi="Times New Roman" w:cs="Times New Roman"/>
          </w:rPr>
          <w:delText xml:space="preserve">figure </w:delText>
        </w:r>
      </w:del>
      <w:ins w:id="133" w:author="Hu Chuan-Peng" w:date="2023-09-29T09:22:00Z">
        <w:r w:rsidR="00A05405">
          <w:rPr>
            <w:rFonts w:ascii="Times New Roman" w:eastAsiaTheme="majorEastAsia" w:hAnsi="Times New Roman" w:cs="Times New Roman"/>
          </w:rPr>
          <w:t>condition</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was </w:t>
      </w:r>
      <w:del w:id="134" w:author="Hu Chuan-Peng" w:date="2023-09-29T09:21:00Z">
        <w:r w:rsidRPr="00880538" w:rsidDel="00A05405">
          <w:rPr>
            <w:rFonts w:ascii="Times New Roman" w:eastAsiaTheme="majorEastAsia" w:hAnsi="Times New Roman" w:cs="Times New Roman"/>
          </w:rPr>
          <w:delText>focused</w:delText>
        </w:r>
      </w:del>
      <w:ins w:id="135" w:author="Hu Chuan-Peng" w:date="2023-09-29T09:21:00Z">
        <w:r w:rsidR="00A05405">
          <w:rPr>
            <w:rFonts w:ascii="Times New Roman" w:eastAsiaTheme="majorEastAsia" w:hAnsi="Times New Roman" w:cs="Times New Roman"/>
          </w:rPr>
          <w:t>the priority</w:t>
        </w:r>
      </w:ins>
      <w:r w:rsidRPr="00880538">
        <w:rPr>
          <w:rFonts w:ascii="Times New Roman" w:eastAsiaTheme="majorEastAsia" w:hAnsi="Times New Roman" w:cs="Times New Roman"/>
        </w:rPr>
        <w:t xml:space="preserve">, the </w:t>
      </w:r>
      <w:r w:rsidR="00D32CBA">
        <w:rPr>
          <w:rFonts w:ascii="Times New Roman" w:eastAsiaTheme="majorEastAsia" w:hAnsi="Times New Roman" w:cs="Times New Roman"/>
        </w:rPr>
        <w:t>self</w:t>
      </w:r>
      <w:ins w:id="136" w:author="Hu Chuan-Peng" w:date="2023-09-29T09:21:00Z">
        <w:r w:rsidR="00A05405">
          <w:rPr>
            <w:rFonts w:ascii="Times New Roman" w:eastAsiaTheme="majorEastAsia" w:hAnsi="Times New Roman" w:cs="Times New Roman"/>
          </w:rPr>
          <w:t xml:space="preserve">-conditon were </w:t>
        </w:r>
      </w:ins>
      <w:del w:id="137" w:author="Hu Chuan-Peng" w:date="2023-09-29T09:21:00Z">
        <w:r w:rsidRPr="00880538" w:rsidDel="00A05405">
          <w:rPr>
            <w:rFonts w:ascii="Times New Roman" w:eastAsiaTheme="majorEastAsia" w:hAnsi="Times New Roman" w:cs="Times New Roman"/>
          </w:rPr>
          <w:delText xml:space="preserve"> figure </w:delText>
        </w:r>
      </w:del>
      <w:r w:rsidRPr="00880538">
        <w:rPr>
          <w:rFonts w:ascii="Times New Roman" w:eastAsiaTheme="majorEastAsia" w:hAnsi="Times New Roman" w:cs="Times New Roman"/>
        </w:rPr>
        <w:t xml:space="preserve">responded faster than other </w:t>
      </w:r>
      <w:del w:id="138" w:author="Hu Chuan-Peng" w:date="2023-09-29T09:22:00Z">
        <w:r w:rsidR="00D32CBA" w:rsidRPr="00D32CBA" w:rsidDel="00A05405">
          <w:rPr>
            <w:rFonts w:ascii="Times New Roman" w:eastAsiaTheme="majorEastAsia" w:hAnsi="Times New Roman" w:cs="Times New Roman"/>
          </w:rPr>
          <w:delText>figure</w:delText>
        </w:r>
        <w:r w:rsidR="00D32CBA" w:rsidDel="00A05405">
          <w:rPr>
            <w:rFonts w:ascii="Times New Roman" w:eastAsiaTheme="majorEastAsia" w:hAnsi="Times New Roman" w:cs="Times New Roman"/>
          </w:rPr>
          <w:delText>s</w:delText>
        </w:r>
      </w:del>
      <w:ins w:id="139" w:author="Hu Chuan-Peng" w:date="2023-09-29T09:22:00Z">
        <w:r w:rsidR="00A05405">
          <w:rPr>
            <w:rFonts w:ascii="Times New Roman" w:eastAsiaTheme="majorEastAsia" w:hAnsi="Times New Roman" w:cs="Times New Roman"/>
          </w:rPr>
          <w:t>conditions</w:t>
        </w:r>
      </w:ins>
      <w:r w:rsidRPr="00880538">
        <w:rPr>
          <w:rFonts w:ascii="Times New Roman" w:eastAsiaTheme="majorEastAsia" w:hAnsi="Times New Roman" w:cs="Times New Roman"/>
        </w:rPr>
        <w:t xml:space="preserve">; When </w:t>
      </w:r>
      <w:del w:id="140" w:author="Hu Chuan-Peng" w:date="2023-09-29T09:22:00Z">
        <w:r w:rsidRPr="00880538" w:rsidDel="00A05405">
          <w:rPr>
            <w:rFonts w:ascii="Times New Roman" w:eastAsiaTheme="majorEastAsia" w:hAnsi="Times New Roman" w:cs="Times New Roman"/>
          </w:rPr>
          <w:delText>the focus</w:delText>
        </w:r>
      </w:del>
      <w:ins w:id="141" w:author="Hu Chuan-Peng" w:date="2023-09-29T09:22:00Z">
        <w:r w:rsidR="00A05405">
          <w:rPr>
            <w:rFonts w:ascii="Times New Roman" w:eastAsiaTheme="majorEastAsia" w:hAnsi="Times New Roman" w:cs="Times New Roman"/>
          </w:rPr>
          <w:t>friend’s condition</w:t>
        </w:r>
      </w:ins>
      <w:r w:rsidRPr="00880538">
        <w:rPr>
          <w:rFonts w:ascii="Times New Roman" w:eastAsiaTheme="majorEastAsia" w:hAnsi="Times New Roman" w:cs="Times New Roman"/>
        </w:rPr>
        <w:t xml:space="preserve"> </w:t>
      </w:r>
      <w:ins w:id="142" w:author="Hu Chuan-Peng" w:date="2023-09-29T09:22:00Z">
        <w:r w:rsidR="00A05405">
          <w:rPr>
            <w:rFonts w:ascii="Times New Roman" w:eastAsiaTheme="majorEastAsia" w:hAnsi="Times New Roman" w:cs="Times New Roman"/>
          </w:rPr>
          <w:t>the priority</w:t>
        </w:r>
      </w:ins>
      <w:del w:id="143" w:author="Hu Chuan-Peng" w:date="2023-09-29T09:22:00Z">
        <w:r w:rsidRPr="00880538" w:rsidDel="00A05405">
          <w:rPr>
            <w:rFonts w:ascii="Times New Roman" w:eastAsiaTheme="majorEastAsia" w:hAnsi="Times New Roman" w:cs="Times New Roman"/>
          </w:rPr>
          <w:delText xml:space="preserve">is on a friend </w:delText>
        </w:r>
        <w:r w:rsidR="00D32CBA" w:rsidRPr="00D32CBA" w:rsidDel="00A05405">
          <w:rPr>
            <w:rFonts w:ascii="Times New Roman" w:eastAsiaTheme="majorEastAsia" w:hAnsi="Times New Roman" w:cs="Times New Roman"/>
          </w:rPr>
          <w:delText>figure</w:delText>
        </w:r>
      </w:del>
      <w:r w:rsidRPr="00880538">
        <w:rPr>
          <w:rFonts w:ascii="Times New Roman" w:eastAsiaTheme="majorEastAsia" w:hAnsi="Times New Roman" w:cs="Times New Roman"/>
        </w:rPr>
        <w:t xml:space="preserve">, </w:t>
      </w:r>
      <w:del w:id="144" w:author="Hu Chuan-Peng" w:date="2023-09-29T09:22:00Z">
        <w:r w:rsidRPr="00880538" w:rsidDel="00A05405">
          <w:rPr>
            <w:rFonts w:ascii="Times New Roman" w:eastAsiaTheme="majorEastAsia" w:hAnsi="Times New Roman" w:cs="Times New Roman"/>
          </w:rPr>
          <w:delText>it reacts</w:delText>
        </w:r>
      </w:del>
      <w:ins w:id="145" w:author="Hu Chuan-Peng" w:date="2023-09-29T09:22:00Z">
        <w:r w:rsidR="00A05405">
          <w:rPr>
            <w:rFonts w:ascii="Times New Roman" w:eastAsiaTheme="majorEastAsia" w:hAnsi="Times New Roman" w:cs="Times New Roman"/>
          </w:rPr>
          <w:t>pariticpants re</w:t>
        </w:r>
      </w:ins>
      <w:ins w:id="146" w:author="Hu Chuan-Peng" w:date="2023-09-29T09:23:00Z">
        <w:r w:rsidR="00A05405">
          <w:rPr>
            <w:rFonts w:ascii="Times New Roman" w:eastAsiaTheme="majorEastAsia" w:hAnsi="Times New Roman" w:cs="Times New Roman"/>
          </w:rPr>
          <w:t>sponded</w:t>
        </w:r>
      </w:ins>
      <w:r w:rsidRPr="00880538">
        <w:rPr>
          <w:rFonts w:ascii="Times New Roman" w:eastAsiaTheme="majorEastAsia" w:hAnsi="Times New Roman" w:cs="Times New Roman"/>
        </w:rPr>
        <w:t xml:space="preserve"> faster to the friend</w:t>
      </w:r>
      <w:ins w:id="147" w:author="Hu Chuan-Peng" w:date="2023-09-29T09:23:00Z">
        <w:r w:rsidR="00A05405">
          <w:rPr>
            <w:rFonts w:ascii="Times New Roman" w:eastAsiaTheme="majorEastAsia" w:hAnsi="Times New Roman" w:cs="Times New Roman"/>
          </w:rPr>
          <w:t xml:space="preserve">’s condition </w:t>
        </w:r>
      </w:ins>
      <w:del w:id="148" w:author="Hu Chuan-Peng" w:date="2023-09-29T09:23:00Z">
        <w:r w:rsidRPr="00880538" w:rsidDel="00A05405">
          <w:rPr>
            <w:rFonts w:ascii="Times New Roman" w:eastAsiaTheme="majorEastAsia" w:hAnsi="Times New Roman" w:cs="Times New Roman"/>
          </w:rPr>
          <w:delText xml:space="preserve">'s </w:delText>
        </w:r>
        <w:r w:rsidR="00D32CBA" w:rsidRPr="00D32CBA" w:rsidDel="00A05405">
          <w:rPr>
            <w:rFonts w:ascii="Times New Roman" w:eastAsiaTheme="majorEastAsia" w:hAnsi="Times New Roman" w:cs="Times New Roman"/>
          </w:rPr>
          <w:delText>figure</w:delText>
        </w:r>
        <w:r w:rsidRPr="00880538" w:rsidDel="00A05405">
          <w:rPr>
            <w:rFonts w:ascii="Times New Roman" w:eastAsiaTheme="majorEastAsia" w:hAnsi="Times New Roman" w:cs="Times New Roman"/>
          </w:rPr>
          <w:delText xml:space="preserve"> </w:delText>
        </w:r>
      </w:del>
      <w:r w:rsidRPr="00880538">
        <w:rPr>
          <w:rFonts w:ascii="Times New Roman" w:eastAsiaTheme="majorEastAsia" w:hAnsi="Times New Roman" w:cs="Times New Roman"/>
        </w:rPr>
        <w:t xml:space="preserve">than to other </w:t>
      </w:r>
      <w:del w:id="149" w:author="Hu Chuan-Peng" w:date="2023-09-29T09:23:00Z">
        <w:r w:rsidR="00D32CBA" w:rsidRPr="00D32CBA" w:rsidDel="00A05405">
          <w:rPr>
            <w:rFonts w:ascii="Times New Roman" w:eastAsiaTheme="majorEastAsia" w:hAnsi="Times New Roman" w:cs="Times New Roman"/>
          </w:rPr>
          <w:delText>figure</w:delText>
        </w:r>
        <w:r w:rsidR="00D32CBA" w:rsidDel="00A05405">
          <w:rPr>
            <w:rFonts w:ascii="Times New Roman" w:eastAsiaTheme="majorEastAsia" w:hAnsi="Times New Roman" w:cs="Times New Roman"/>
          </w:rPr>
          <w:delText>s</w:delText>
        </w:r>
      </w:del>
      <w:ins w:id="150" w:author="Hu Chuan-Peng" w:date="2023-09-29T09:23:00Z">
        <w:r w:rsidR="00A05405">
          <w:rPr>
            <w:rFonts w:ascii="Times New Roman" w:eastAsiaTheme="majorEastAsia" w:hAnsi="Times New Roman" w:cs="Times New Roman"/>
          </w:rPr>
          <w:t>conditions</w:t>
        </w:r>
      </w:ins>
      <w:r w:rsidRPr="00880538">
        <w:rPr>
          <w:rFonts w:ascii="Times New Roman" w:eastAsiaTheme="majorEastAsia" w:hAnsi="Times New Roman" w:cs="Times New Roman"/>
        </w:rPr>
        <w:t xml:space="preserve">; When </w:t>
      </w:r>
      <w:del w:id="151" w:author="Hu Chuan-Peng" w:date="2023-09-29T09:23:00Z">
        <w:r w:rsidRPr="00880538" w:rsidDel="00A05405">
          <w:rPr>
            <w:rFonts w:ascii="Times New Roman" w:eastAsiaTheme="majorEastAsia" w:hAnsi="Times New Roman" w:cs="Times New Roman"/>
          </w:rPr>
          <w:delText xml:space="preserve">the focus is on </w:delText>
        </w:r>
      </w:del>
      <w:r w:rsidRPr="00880538">
        <w:rPr>
          <w:rFonts w:ascii="Times New Roman" w:eastAsiaTheme="majorEastAsia" w:hAnsi="Times New Roman" w:cs="Times New Roman"/>
        </w:rPr>
        <w:t xml:space="preserve">the </w:t>
      </w:r>
      <w:r w:rsidR="00D32CBA">
        <w:rPr>
          <w:rFonts w:ascii="Times New Roman" w:eastAsiaTheme="majorEastAsia" w:hAnsi="Times New Roman" w:cs="Times New Roman"/>
        </w:rPr>
        <w:t>stranger</w:t>
      </w:r>
      <w:r w:rsidRPr="00880538">
        <w:rPr>
          <w:rFonts w:ascii="Times New Roman" w:eastAsiaTheme="majorEastAsia" w:hAnsi="Times New Roman" w:cs="Times New Roman"/>
        </w:rPr>
        <w:t xml:space="preserve"> </w:t>
      </w:r>
      <w:del w:id="152" w:author="Hu Chuan-Peng" w:date="2023-09-29T09:23:00Z">
        <w:r w:rsidRPr="00880538" w:rsidDel="00A05405">
          <w:rPr>
            <w:rFonts w:ascii="Times New Roman" w:eastAsiaTheme="majorEastAsia" w:hAnsi="Times New Roman" w:cs="Times New Roman"/>
          </w:rPr>
          <w:delText>figure</w:delText>
        </w:r>
        <w:r w:rsidR="00D32CBA" w:rsidDel="00A05405">
          <w:rPr>
            <w:rFonts w:ascii="Times New Roman" w:eastAsiaTheme="majorEastAsia" w:hAnsi="Times New Roman" w:cs="Times New Roman"/>
          </w:rPr>
          <w:delText>s</w:delText>
        </w:r>
      </w:del>
      <w:ins w:id="153" w:author="Hu Chuan-Peng" w:date="2023-09-29T09:23:00Z">
        <w:r w:rsidR="00A05405">
          <w:rPr>
            <w:rFonts w:ascii="Times New Roman" w:eastAsiaTheme="majorEastAsia" w:hAnsi="Times New Roman" w:cs="Times New Roman"/>
          </w:rPr>
          <w:t xml:space="preserve">condition was </w:t>
        </w:r>
        <w:r w:rsidR="00A05405">
          <w:rPr>
            <w:rFonts w:ascii="Times New Roman" w:eastAsiaTheme="majorEastAsia" w:hAnsi="Times New Roman" w:cs="Times New Roman"/>
          </w:rPr>
          <w:t>the priority</w:t>
        </w:r>
      </w:ins>
      <w:r w:rsidRPr="00880538">
        <w:rPr>
          <w:rFonts w:ascii="Times New Roman" w:eastAsiaTheme="majorEastAsia" w:hAnsi="Times New Roman" w:cs="Times New Roman"/>
        </w:rPr>
        <w:t xml:space="preserve">, </w:t>
      </w:r>
      <w:del w:id="154" w:author="Hu Chuan-Peng" w:date="2023-09-29T09:23:00Z">
        <w:r w:rsidRPr="00880538" w:rsidDel="00A05405">
          <w:rPr>
            <w:rFonts w:ascii="Times New Roman" w:eastAsiaTheme="majorEastAsia" w:hAnsi="Times New Roman" w:cs="Times New Roman"/>
          </w:rPr>
          <w:delText xml:space="preserve">the </w:delText>
        </w:r>
      </w:del>
      <w:ins w:id="155" w:author="Hu Chuan-Peng" w:date="2023-09-29T09:23:00Z">
        <w:r w:rsidR="00A05405">
          <w:rPr>
            <w:rFonts w:ascii="Times New Roman" w:eastAsiaTheme="majorEastAsia" w:hAnsi="Times New Roman" w:cs="Times New Roman"/>
          </w:rPr>
          <w:t>pariticpants responded</w:t>
        </w:r>
        <w:r w:rsidR="00A05405" w:rsidRPr="00880538">
          <w:rPr>
            <w:rFonts w:ascii="Times New Roman" w:eastAsiaTheme="majorEastAsia" w:hAnsi="Times New Roman" w:cs="Times New Roman"/>
          </w:rPr>
          <w:t xml:space="preserve"> </w:t>
        </w:r>
      </w:ins>
      <w:ins w:id="156" w:author="Hu Chuan-Peng" w:date="2023-09-29T09:24:00Z">
        <w:r w:rsidR="00327BDE">
          <w:rPr>
            <w:rFonts w:ascii="Times New Roman" w:eastAsiaTheme="majorEastAsia" w:hAnsi="Times New Roman" w:cs="Times New Roman"/>
          </w:rPr>
          <w:t xml:space="preserve">faster </w:t>
        </w:r>
      </w:ins>
      <w:ins w:id="157" w:author="Hu Chuan-Peng" w:date="2023-09-29T09:23:00Z">
        <w:r w:rsidR="00A05405">
          <w:rPr>
            <w:rFonts w:ascii="Times New Roman" w:eastAsiaTheme="majorEastAsia" w:hAnsi="Times New Roman" w:cs="Times New Roman"/>
          </w:rPr>
          <w:t xml:space="preserve">to </w:t>
        </w:r>
      </w:ins>
      <w:del w:id="158" w:author="Hu Chuan-Peng" w:date="2023-09-29T09:23:00Z">
        <w:r w:rsidRPr="00880538" w:rsidDel="00A05405">
          <w:rPr>
            <w:rFonts w:ascii="Times New Roman" w:eastAsiaTheme="majorEastAsia" w:hAnsi="Times New Roman" w:cs="Times New Roman"/>
          </w:rPr>
          <w:delText xml:space="preserve">reaction to the </w:delText>
        </w:r>
      </w:del>
      <w:r w:rsidR="00D32CBA">
        <w:rPr>
          <w:rFonts w:ascii="Times New Roman" w:eastAsiaTheme="majorEastAsia" w:hAnsi="Times New Roman" w:cs="Times New Roman"/>
        </w:rPr>
        <w:t>stranger</w:t>
      </w:r>
      <w:r w:rsidRPr="00880538">
        <w:rPr>
          <w:rFonts w:ascii="Times New Roman" w:eastAsiaTheme="majorEastAsia" w:hAnsi="Times New Roman" w:cs="Times New Roman"/>
        </w:rPr>
        <w:t xml:space="preserve"> </w:t>
      </w:r>
      <w:del w:id="159" w:author="Hu Chuan-Peng" w:date="2023-09-29T09:23:00Z">
        <w:r w:rsidRPr="00880538" w:rsidDel="00A05405">
          <w:rPr>
            <w:rFonts w:ascii="Times New Roman" w:eastAsiaTheme="majorEastAsia" w:hAnsi="Times New Roman" w:cs="Times New Roman"/>
          </w:rPr>
          <w:delText xml:space="preserve">figure </w:delText>
        </w:r>
      </w:del>
      <w:ins w:id="160" w:author="Hu Chuan-Peng" w:date="2023-09-29T09:23:00Z">
        <w:r w:rsidR="00A05405">
          <w:rPr>
            <w:rFonts w:ascii="Times New Roman" w:eastAsiaTheme="majorEastAsia" w:hAnsi="Times New Roman" w:cs="Times New Roman"/>
          </w:rPr>
          <w:t>condition</w:t>
        </w:r>
        <w:r w:rsidR="00A05405" w:rsidRPr="00880538">
          <w:rPr>
            <w:rFonts w:ascii="Times New Roman" w:eastAsiaTheme="majorEastAsia" w:hAnsi="Times New Roman" w:cs="Times New Roman"/>
          </w:rPr>
          <w:t xml:space="preserve"> </w:t>
        </w:r>
      </w:ins>
      <w:ins w:id="161" w:author="Hu Chuan-Peng" w:date="2023-09-29T09:24:00Z">
        <w:r w:rsidR="00327BDE">
          <w:rPr>
            <w:rFonts w:ascii="Times New Roman" w:eastAsiaTheme="majorEastAsia" w:hAnsi="Times New Roman" w:cs="Times New Roman"/>
          </w:rPr>
          <w:t>t</w:t>
        </w:r>
      </w:ins>
      <w:del w:id="162" w:author="Hu Chuan-Peng" w:date="2023-09-29T09:24:00Z">
        <w:r w:rsidRPr="00880538" w:rsidDel="00327BDE">
          <w:rPr>
            <w:rFonts w:ascii="Times New Roman" w:eastAsiaTheme="majorEastAsia" w:hAnsi="Times New Roman" w:cs="Times New Roman"/>
          </w:rPr>
          <w:delText>is faster t</w:delText>
        </w:r>
      </w:del>
      <w:r w:rsidRPr="00880538">
        <w:rPr>
          <w:rFonts w:ascii="Times New Roman" w:eastAsiaTheme="majorEastAsia" w:hAnsi="Times New Roman" w:cs="Times New Roman"/>
        </w:rPr>
        <w:t xml:space="preserve">han the other two </w:t>
      </w:r>
      <w:del w:id="163" w:author="Hu Chuan-Peng" w:date="2023-09-29T09:24:00Z">
        <w:r w:rsidR="00D32CBA" w:rsidRPr="00D32CBA" w:rsidDel="00327BDE">
          <w:rPr>
            <w:rFonts w:ascii="Times New Roman" w:eastAsiaTheme="majorEastAsia" w:hAnsi="Times New Roman" w:cs="Times New Roman"/>
          </w:rPr>
          <w:delText>figure</w:delText>
        </w:r>
        <w:r w:rsidR="00D32CBA" w:rsidDel="00327BDE">
          <w:rPr>
            <w:rFonts w:ascii="Times New Roman" w:eastAsiaTheme="majorEastAsia" w:hAnsi="Times New Roman" w:cs="Times New Roman"/>
          </w:rPr>
          <w:delText>s</w:delText>
        </w:r>
      </w:del>
      <w:ins w:id="164" w:author="Hu Chuan-Peng" w:date="2023-09-29T09:24:00Z">
        <w:r w:rsidR="00327BDE">
          <w:rPr>
            <w:rFonts w:ascii="Times New Roman" w:eastAsiaTheme="majorEastAsia" w:hAnsi="Times New Roman" w:cs="Times New Roman"/>
          </w:rPr>
          <w:t>conditions</w:t>
        </w:r>
      </w:ins>
      <w:r w:rsidRPr="00880538">
        <w:rPr>
          <w:rFonts w:ascii="Times New Roman" w:eastAsiaTheme="majorEastAsia" w:hAnsi="Times New Roman" w:cs="Times New Roman"/>
        </w:rPr>
        <w:t>. The</w:t>
      </w:r>
      <w:ins w:id="165" w:author="Hu Chuan-Peng" w:date="2023-09-29T09:24:00Z">
        <w:r w:rsidR="00327BDE">
          <w:rPr>
            <w:rFonts w:ascii="Times New Roman" w:eastAsiaTheme="majorEastAsia" w:hAnsi="Times New Roman" w:cs="Times New Roman"/>
          </w:rPr>
          <w:t xml:space="preserve">se </w:t>
        </w:r>
      </w:ins>
      <w:del w:id="166" w:author="Hu Chuan-Peng" w:date="2023-09-29T09:24:00Z">
        <w:r w:rsidRPr="00880538" w:rsidDel="00327BDE">
          <w:rPr>
            <w:rFonts w:ascii="Times New Roman" w:eastAsiaTheme="majorEastAsia" w:hAnsi="Times New Roman" w:cs="Times New Roman"/>
          </w:rPr>
          <w:delText xml:space="preserve"> above </w:delText>
        </w:r>
      </w:del>
      <w:r w:rsidRPr="00880538">
        <w:rPr>
          <w:rFonts w:ascii="Times New Roman" w:eastAsiaTheme="majorEastAsia" w:hAnsi="Times New Roman" w:cs="Times New Roman"/>
        </w:rPr>
        <w:t>results show</w:t>
      </w:r>
      <w:ins w:id="167" w:author="Hu Chuan-Peng" w:date="2023-09-29T09:24:00Z">
        <w:r w:rsidR="00327BDE">
          <w:rPr>
            <w:rFonts w:ascii="Times New Roman" w:eastAsiaTheme="majorEastAsia" w:hAnsi="Times New Roman" w:cs="Times New Roman"/>
          </w:rPr>
          <w:t>ed</w:t>
        </w:r>
      </w:ins>
      <w:r w:rsidRPr="00880538">
        <w:rPr>
          <w:rFonts w:ascii="Times New Roman" w:eastAsiaTheme="majorEastAsia" w:hAnsi="Times New Roman" w:cs="Times New Roman"/>
        </w:rPr>
        <w:t xml:space="preserve"> that with the change of</w:t>
      </w:r>
      <w:ins w:id="168" w:author="Hu Chuan-Peng" w:date="2023-09-29T09:24:00Z">
        <w:r w:rsidR="00327BDE">
          <w:rPr>
            <w:rFonts w:ascii="Times New Roman" w:eastAsiaTheme="majorEastAsia" w:hAnsi="Times New Roman" w:cs="Times New Roman"/>
          </w:rPr>
          <w:t xml:space="preserve"> goals</w:t>
        </w:r>
      </w:ins>
      <w:del w:id="169" w:author="Hu Chuan-Peng" w:date="2023-09-29T09:24:00Z">
        <w:r w:rsidRPr="00880538" w:rsidDel="00327BDE">
          <w:rPr>
            <w:rFonts w:ascii="Times New Roman" w:eastAsiaTheme="majorEastAsia" w:hAnsi="Times New Roman" w:cs="Times New Roman"/>
          </w:rPr>
          <w:delText xml:space="preserve"> task objectives</w:delText>
        </w:r>
      </w:del>
      <w:r w:rsidRPr="00880538">
        <w:rPr>
          <w:rFonts w:ascii="Times New Roman" w:eastAsiaTheme="majorEastAsia" w:hAnsi="Times New Roman" w:cs="Times New Roman"/>
        </w:rPr>
        <w:t xml:space="preserve">, top-down processing can flexibly adjust the priority of </w:t>
      </w:r>
      <w:ins w:id="170" w:author="Hu Chuan-Peng" w:date="2023-09-29T09:24:00Z">
        <w:r w:rsidR="00327BDE">
          <w:rPr>
            <w:rFonts w:ascii="Times New Roman" w:eastAsiaTheme="majorEastAsia" w:hAnsi="Times New Roman" w:cs="Times New Roman"/>
          </w:rPr>
          <w:t xml:space="preserve">information </w:t>
        </w:r>
      </w:ins>
      <w:r w:rsidRPr="00880538">
        <w:rPr>
          <w:rFonts w:ascii="Times New Roman" w:eastAsiaTheme="majorEastAsia" w:hAnsi="Times New Roman" w:cs="Times New Roman"/>
        </w:rPr>
        <w:t xml:space="preserve">processing, </w:t>
      </w:r>
      <w:del w:id="171" w:author="Hu Chuan-Peng" w:date="2023-09-29T09:24:00Z">
        <w:r w:rsidRPr="00880538" w:rsidDel="00327BDE">
          <w:rPr>
            <w:rFonts w:ascii="Times New Roman" w:eastAsiaTheme="majorEastAsia" w:hAnsi="Times New Roman" w:cs="Times New Roman"/>
          </w:rPr>
          <w:delText xml:space="preserve">thereby </w:delText>
        </w:r>
      </w:del>
      <w:r w:rsidRPr="00880538">
        <w:rPr>
          <w:rFonts w:ascii="Times New Roman" w:eastAsiaTheme="majorEastAsia" w:hAnsi="Times New Roman" w:cs="Times New Roman"/>
        </w:rPr>
        <w:t>weaken</w:t>
      </w:r>
      <w:del w:id="172" w:author="Hu Chuan-Peng" w:date="2023-09-29T09:24:00Z">
        <w:r w:rsidRPr="00880538" w:rsidDel="00327BDE">
          <w:rPr>
            <w:rFonts w:ascii="Times New Roman" w:eastAsiaTheme="majorEastAsia" w:hAnsi="Times New Roman" w:cs="Times New Roman"/>
          </w:rPr>
          <w:delText>ing</w:delText>
        </w:r>
      </w:del>
      <w:ins w:id="173" w:author="Hu Chuan-Peng" w:date="2023-09-29T09:24:00Z">
        <w:r w:rsidR="00327BDE">
          <w:rPr>
            <w:rFonts w:ascii="Times New Roman" w:eastAsiaTheme="majorEastAsia" w:hAnsi="Times New Roman" w:cs="Times New Roman"/>
          </w:rPr>
          <w:t>ed</w:t>
        </w:r>
      </w:ins>
      <w:r w:rsidRPr="00880538">
        <w:rPr>
          <w:rFonts w:ascii="Times New Roman" w:eastAsiaTheme="majorEastAsia" w:hAnsi="Times New Roman" w:cs="Times New Roman"/>
        </w:rPr>
        <w:t xml:space="preserve"> </w:t>
      </w:r>
      <w:r w:rsidR="00D32CBA" w:rsidRPr="00D32CBA">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and </w:t>
      </w:r>
      <w:del w:id="174" w:author="Hu Chuan-Peng" w:date="2023-09-29T09:25:00Z">
        <w:r w:rsidRPr="00880538" w:rsidDel="00327BDE">
          <w:rPr>
            <w:rFonts w:ascii="Times New Roman" w:eastAsiaTheme="majorEastAsia" w:hAnsi="Times New Roman" w:cs="Times New Roman"/>
          </w:rPr>
          <w:delText xml:space="preserve">reversing </w:delText>
        </w:r>
      </w:del>
      <w:ins w:id="175" w:author="Hu Chuan-Peng" w:date="2023-09-29T09:25:00Z">
        <w:r w:rsidR="00327BDE" w:rsidRPr="00880538">
          <w:rPr>
            <w:rFonts w:ascii="Times New Roman" w:eastAsiaTheme="majorEastAsia" w:hAnsi="Times New Roman" w:cs="Times New Roman"/>
          </w:rPr>
          <w:t>revers</w:t>
        </w:r>
        <w:r w:rsidR="00327BDE">
          <w:rPr>
            <w:rFonts w:ascii="Times New Roman" w:eastAsiaTheme="majorEastAsia" w:hAnsi="Times New Roman" w:cs="Times New Roman"/>
          </w:rPr>
          <w:t>ed</w:t>
        </w:r>
        <w:r w:rsidR="00327BDE" w:rsidRPr="00880538">
          <w:rPr>
            <w:rFonts w:ascii="Times New Roman" w:eastAsiaTheme="majorEastAsia" w:hAnsi="Times New Roman" w:cs="Times New Roman"/>
          </w:rPr>
          <w:t xml:space="preserve"> </w:t>
        </w:r>
      </w:ins>
      <w:r w:rsidR="00D32CBA" w:rsidRPr="00D32CBA">
        <w:rPr>
          <w:rFonts w:ascii="Times New Roman" w:eastAsiaTheme="majorEastAsia" w:hAnsi="Times New Roman" w:cs="Times New Roman"/>
        </w:rPr>
        <w:t xml:space="preserve">self-prioritization </w:t>
      </w:r>
      <w:r w:rsidR="00D32CBA">
        <w:rPr>
          <w:rFonts w:ascii="Times New Roman" w:eastAsiaTheme="majorEastAsia" w:hAnsi="Times New Roman" w:cs="Times New Roman"/>
        </w:rPr>
        <w:t>e</w:t>
      </w:r>
      <w:r w:rsidR="00D32CBA" w:rsidRPr="00D32CBA">
        <w:rPr>
          <w:rFonts w:ascii="Times New Roman" w:eastAsiaTheme="majorEastAsia" w:hAnsi="Times New Roman" w:cs="Times New Roman"/>
        </w:rPr>
        <w:t>ffect</w:t>
      </w:r>
      <w:r w:rsidRPr="00880538">
        <w:rPr>
          <w:rFonts w:ascii="Times New Roman" w:eastAsiaTheme="majorEastAsia" w:hAnsi="Times New Roman" w:cs="Times New Roman"/>
        </w:rPr>
        <w:t xml:space="preserve">. This study expands on previous research on the </w:t>
      </w:r>
      <w:r w:rsidR="00D32CBA" w:rsidRPr="00D32CBA">
        <w:rPr>
          <w:rFonts w:ascii="Times New Roman" w:eastAsiaTheme="majorEastAsia" w:hAnsi="Times New Roman" w:cs="Times New Roman"/>
        </w:rPr>
        <w:t>self-prioritization effect</w:t>
      </w:r>
      <w:r w:rsidRPr="00880538">
        <w:rPr>
          <w:rFonts w:ascii="Times New Roman" w:eastAsiaTheme="majorEastAsia" w:hAnsi="Times New Roman" w:cs="Times New Roman"/>
        </w:rPr>
        <w:t xml:space="preserve"> and may set boundary conditions for the </w:t>
      </w:r>
      <w:r w:rsidR="00D32CBA" w:rsidRPr="00D32CBA">
        <w:rPr>
          <w:rFonts w:ascii="Times New Roman" w:eastAsiaTheme="majorEastAsia" w:hAnsi="Times New Roman" w:cs="Times New Roman"/>
        </w:rPr>
        <w:t>self-prioritization effect</w:t>
      </w:r>
      <w:r w:rsidRPr="00880538">
        <w:rPr>
          <w:rFonts w:ascii="Times New Roman" w:eastAsiaTheme="majorEastAsia" w:hAnsi="Times New Roman" w:cs="Times New Roman"/>
        </w:rPr>
        <w:t>.</w:t>
      </w:r>
    </w:p>
    <w:p w14:paraId="05ABF521" w14:textId="69DEC032"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K</w:t>
      </w:r>
      <w:r w:rsidRPr="003B5A9A">
        <w:rPr>
          <w:rFonts w:ascii="Times New Roman" w:eastAsiaTheme="majorEastAsia" w:hAnsi="Times New Roman" w:cs="Times New Roman"/>
          <w:sz w:val="24"/>
          <w:szCs w:val="24"/>
        </w:rPr>
        <w:t>eywords:</w:t>
      </w:r>
    </w:p>
    <w:p w14:paraId="51C160FC" w14:textId="1659FD1C" w:rsidR="003B5A9A" w:rsidRPr="008E5C8E" w:rsidRDefault="00D32CBA" w:rsidP="00B1677B">
      <w:pPr>
        <w:spacing w:line="360" w:lineRule="auto"/>
        <w:ind w:firstLineChars="200" w:firstLine="420"/>
        <w:rPr>
          <w:rFonts w:ascii="Times New Roman" w:eastAsiaTheme="majorEastAsia" w:hAnsi="Times New Roman" w:cs="Times New Roman"/>
        </w:rPr>
      </w:pPr>
      <w:r w:rsidRPr="00D32CBA">
        <w:rPr>
          <w:rFonts w:ascii="Times New Roman" w:eastAsiaTheme="majorEastAsia" w:hAnsi="Times New Roman" w:cs="Times New Roman"/>
        </w:rPr>
        <w:t>Perceptual-Matching</w:t>
      </w:r>
      <w:r w:rsidR="00C64612">
        <w:rPr>
          <w:rFonts w:ascii="Times New Roman" w:eastAsiaTheme="majorEastAsia" w:hAnsi="Times New Roman" w:cs="Times New Roman"/>
        </w:rPr>
        <w:t xml:space="preserve"> </w:t>
      </w:r>
      <w:r w:rsidRPr="00D32CBA">
        <w:rPr>
          <w:rFonts w:ascii="Times New Roman" w:eastAsiaTheme="majorEastAsia" w:hAnsi="Times New Roman" w:cs="Times New Roman"/>
        </w:rPr>
        <w:t>Task</w:t>
      </w:r>
      <w:r w:rsidR="003B3FF8">
        <w:rPr>
          <w:rFonts w:ascii="Times New Roman" w:eastAsiaTheme="majorEastAsia" w:hAnsi="Times New Roman" w:cs="Times New Roman"/>
        </w:rPr>
        <w:t>;</w:t>
      </w:r>
      <w:r w:rsidR="00C64612">
        <w:rPr>
          <w:rFonts w:ascii="Times New Roman" w:eastAsiaTheme="majorEastAsia" w:hAnsi="Times New Roman" w:cs="Times New Roman"/>
        </w:rPr>
        <w:t xml:space="preserve"> </w:t>
      </w:r>
      <w:r>
        <w:rPr>
          <w:rFonts w:ascii="Times New Roman" w:eastAsiaTheme="majorEastAsia" w:hAnsi="Times New Roman" w:cs="Times New Roman"/>
        </w:rPr>
        <w:t>S</w:t>
      </w:r>
      <w:r w:rsidR="003B3FF8" w:rsidRPr="003B3FF8">
        <w:rPr>
          <w:rFonts w:ascii="Times New Roman" w:eastAsiaTheme="majorEastAsia" w:hAnsi="Times New Roman" w:cs="Times New Roman"/>
        </w:rPr>
        <w:t>elf-</w:t>
      </w:r>
      <w:r w:rsidR="00C64612">
        <w:rPr>
          <w:rFonts w:ascii="Times New Roman" w:eastAsiaTheme="majorEastAsia" w:hAnsi="Times New Roman" w:cs="Times New Roman"/>
        </w:rPr>
        <w:t>P</w:t>
      </w:r>
      <w:r w:rsidR="003B3FF8" w:rsidRPr="003B3FF8">
        <w:rPr>
          <w:rFonts w:ascii="Times New Roman" w:eastAsiaTheme="majorEastAsia" w:hAnsi="Times New Roman" w:cs="Times New Roman"/>
        </w:rPr>
        <w:t xml:space="preserve">rioritization </w:t>
      </w:r>
      <w:r>
        <w:rPr>
          <w:rFonts w:ascii="Times New Roman" w:eastAsiaTheme="majorEastAsia" w:hAnsi="Times New Roman" w:cs="Times New Roman"/>
        </w:rPr>
        <w:t>E</w:t>
      </w:r>
      <w:r w:rsidR="003B3FF8" w:rsidRPr="003B3FF8">
        <w:rPr>
          <w:rFonts w:ascii="Times New Roman" w:eastAsiaTheme="majorEastAsia" w:hAnsi="Times New Roman" w:cs="Times New Roman"/>
        </w:rPr>
        <w:t>ffect</w:t>
      </w:r>
      <w:r w:rsidR="003B3FF8">
        <w:rPr>
          <w:rFonts w:ascii="Times New Roman" w:eastAsiaTheme="majorEastAsia" w:hAnsi="Times New Roman" w:cs="Times New Roman"/>
        </w:rPr>
        <w:t xml:space="preserve">; </w:t>
      </w:r>
      <w:r>
        <w:rPr>
          <w:rFonts w:ascii="Times New Roman" w:eastAsiaTheme="majorEastAsia" w:hAnsi="Times New Roman" w:cs="Times New Roman"/>
        </w:rPr>
        <w:t>F</w:t>
      </w:r>
      <w:r w:rsidR="003B3FF8" w:rsidRPr="003B3FF8">
        <w:rPr>
          <w:rFonts w:ascii="Times New Roman" w:eastAsiaTheme="majorEastAsia" w:hAnsi="Times New Roman" w:cs="Times New Roman"/>
        </w:rPr>
        <w:t>ast-</w:t>
      </w:r>
      <w:r>
        <w:rPr>
          <w:rFonts w:ascii="Times New Roman" w:eastAsiaTheme="majorEastAsia" w:hAnsi="Times New Roman" w:cs="Times New Roman"/>
        </w:rPr>
        <w:t>S</w:t>
      </w:r>
      <w:r w:rsidR="003B3FF8" w:rsidRPr="003B3FF8">
        <w:rPr>
          <w:rFonts w:ascii="Times New Roman" w:eastAsiaTheme="majorEastAsia" w:hAnsi="Times New Roman" w:cs="Times New Roman"/>
        </w:rPr>
        <w:t xml:space="preserve">ame </w:t>
      </w:r>
      <w:r>
        <w:rPr>
          <w:rFonts w:ascii="Times New Roman" w:eastAsiaTheme="majorEastAsia" w:hAnsi="Times New Roman" w:cs="Times New Roman"/>
        </w:rPr>
        <w:t>E</w:t>
      </w:r>
      <w:r w:rsidR="003B3FF8" w:rsidRPr="003B3FF8">
        <w:rPr>
          <w:rFonts w:ascii="Times New Roman" w:eastAsiaTheme="majorEastAsia" w:hAnsi="Times New Roman" w:cs="Times New Roman"/>
        </w:rPr>
        <w:t>ffect</w:t>
      </w:r>
      <w:r w:rsidR="003B3FF8">
        <w:rPr>
          <w:rFonts w:ascii="Times New Roman" w:eastAsiaTheme="majorEastAsia" w:hAnsi="Times New Roman" w:cs="Times New Roman"/>
        </w:rPr>
        <w:t xml:space="preserve">; </w:t>
      </w:r>
      <w:r w:rsidR="003B3FF8" w:rsidRPr="003B3FF8">
        <w:rPr>
          <w:rFonts w:ascii="Times New Roman" w:eastAsiaTheme="majorEastAsia" w:hAnsi="Times New Roman" w:cs="Times New Roman"/>
        </w:rPr>
        <w:t>Top-</w:t>
      </w:r>
      <w:r w:rsidR="00C64612">
        <w:rPr>
          <w:rFonts w:ascii="Times New Roman" w:eastAsiaTheme="majorEastAsia" w:hAnsi="Times New Roman" w:cs="Times New Roman"/>
        </w:rPr>
        <w:t>d</w:t>
      </w:r>
      <w:r w:rsidR="003B3FF8" w:rsidRPr="003B3FF8">
        <w:rPr>
          <w:rFonts w:ascii="Times New Roman" w:eastAsiaTheme="majorEastAsia" w:hAnsi="Times New Roman" w:cs="Times New Roman"/>
        </w:rPr>
        <w:t>own</w:t>
      </w:r>
      <w:r>
        <w:rPr>
          <w:rFonts w:ascii="Times New Roman" w:eastAsiaTheme="majorEastAsia" w:hAnsi="Times New Roman" w:cs="Times New Roman"/>
        </w:rPr>
        <w:t xml:space="preserve"> </w:t>
      </w:r>
      <w:r w:rsidRPr="00D32CBA">
        <w:rPr>
          <w:rFonts w:ascii="Times New Roman" w:eastAsiaTheme="majorEastAsia" w:hAnsi="Times New Roman" w:cs="Times New Roman"/>
        </w:rPr>
        <w:t>processing</w:t>
      </w:r>
    </w:p>
    <w:sectPr w:rsidR="003B5A9A" w:rsidRPr="008E5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1AD"/>
    <w:rsid w:val="00046BBE"/>
    <w:rsid w:val="00062ADF"/>
    <w:rsid w:val="00095BFF"/>
    <w:rsid w:val="00101EEC"/>
    <w:rsid w:val="00110A0A"/>
    <w:rsid w:val="00142D29"/>
    <w:rsid w:val="001A57FB"/>
    <w:rsid w:val="00206B50"/>
    <w:rsid w:val="002120B8"/>
    <w:rsid w:val="002360E1"/>
    <w:rsid w:val="0025374E"/>
    <w:rsid w:val="002B5F43"/>
    <w:rsid w:val="002E62CF"/>
    <w:rsid w:val="00327BDE"/>
    <w:rsid w:val="00331DE3"/>
    <w:rsid w:val="00377687"/>
    <w:rsid w:val="003B3FF8"/>
    <w:rsid w:val="003B5A9A"/>
    <w:rsid w:val="003C6BCF"/>
    <w:rsid w:val="003D2FA2"/>
    <w:rsid w:val="004B25C6"/>
    <w:rsid w:val="004D0C42"/>
    <w:rsid w:val="004F406D"/>
    <w:rsid w:val="00534FAF"/>
    <w:rsid w:val="00543B43"/>
    <w:rsid w:val="007179D9"/>
    <w:rsid w:val="00745B40"/>
    <w:rsid w:val="007870C0"/>
    <w:rsid w:val="00847330"/>
    <w:rsid w:val="00880538"/>
    <w:rsid w:val="008A0633"/>
    <w:rsid w:val="008D5913"/>
    <w:rsid w:val="008E5C8E"/>
    <w:rsid w:val="008E6FC6"/>
    <w:rsid w:val="008E7A6E"/>
    <w:rsid w:val="00941EBB"/>
    <w:rsid w:val="009B3B7A"/>
    <w:rsid w:val="009E1B7F"/>
    <w:rsid w:val="00A05405"/>
    <w:rsid w:val="00A275F1"/>
    <w:rsid w:val="00A44726"/>
    <w:rsid w:val="00A54728"/>
    <w:rsid w:val="00A73BD6"/>
    <w:rsid w:val="00AB2633"/>
    <w:rsid w:val="00AE36C9"/>
    <w:rsid w:val="00B1677B"/>
    <w:rsid w:val="00B412FC"/>
    <w:rsid w:val="00B61337"/>
    <w:rsid w:val="00BF3DA5"/>
    <w:rsid w:val="00C64612"/>
    <w:rsid w:val="00C65B8D"/>
    <w:rsid w:val="00C7582B"/>
    <w:rsid w:val="00C85594"/>
    <w:rsid w:val="00CF3CD7"/>
    <w:rsid w:val="00D32CBA"/>
    <w:rsid w:val="00D571AD"/>
    <w:rsid w:val="00D968E0"/>
    <w:rsid w:val="00DC175C"/>
    <w:rsid w:val="00DE143B"/>
    <w:rsid w:val="00E01606"/>
    <w:rsid w:val="00E152E5"/>
    <w:rsid w:val="00E25359"/>
    <w:rsid w:val="00E823B4"/>
    <w:rsid w:val="00EF165A"/>
    <w:rsid w:val="00EF2C40"/>
    <w:rsid w:val="00F541C8"/>
    <w:rsid w:val="00F57DEE"/>
    <w:rsid w:val="00F634F4"/>
    <w:rsid w:val="00FA3850"/>
    <w:rsid w:val="00FF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93E7"/>
  <w15:chartTrackingRefBased/>
  <w15:docId w15:val="{76BDF754-EED5-40F7-B378-63917A2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C8E"/>
    <w:rPr>
      <w:color w:val="0000FF" w:themeColor="hyperlink"/>
      <w:u w:val="single"/>
    </w:rPr>
  </w:style>
  <w:style w:type="character" w:styleId="UnresolvedMention">
    <w:name w:val="Unresolved Mention"/>
    <w:basedOn w:val="DefaultParagraphFont"/>
    <w:uiPriority w:val="99"/>
    <w:semiHidden/>
    <w:unhideWhenUsed/>
    <w:rsid w:val="008E5C8E"/>
    <w:rPr>
      <w:color w:val="605E5C"/>
      <w:shd w:val="clear" w:color="auto" w:fill="E1DFDD"/>
    </w:rPr>
  </w:style>
  <w:style w:type="paragraph" w:styleId="Revision">
    <w:name w:val="Revision"/>
    <w:hidden/>
    <w:uiPriority w:val="99"/>
    <w:semiHidden/>
    <w:rsid w:val="0053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Hu Chuan-Peng</cp:lastModifiedBy>
  <cp:revision>50</cp:revision>
  <dcterms:created xsi:type="dcterms:W3CDTF">2023-09-26T15:14:00Z</dcterms:created>
  <dcterms:modified xsi:type="dcterms:W3CDTF">2023-09-29T01:27:00Z</dcterms:modified>
</cp:coreProperties>
</file>