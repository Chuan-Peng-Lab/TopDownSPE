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78F1A" w14:textId="77777777" w:rsidR="003A784D" w:rsidRDefault="003A784D" w:rsidP="003A784D">
      <w:pPr>
        <w:jc w:val="center"/>
        <w:rPr>
          <w:rFonts w:ascii="LiSu" w:eastAsia="LiSu"/>
          <w:sz w:val="36"/>
          <w:szCs w:val="36"/>
        </w:rPr>
      </w:pPr>
      <w:bookmarkStart w:id="0" w:name="_Hlk133367620"/>
      <w:bookmarkEnd w:id="0"/>
    </w:p>
    <w:p w14:paraId="04399AE9" w14:textId="77777777" w:rsidR="003A784D" w:rsidRDefault="003A784D" w:rsidP="003A784D">
      <w:pPr>
        <w:jc w:val="center"/>
        <w:rPr>
          <w:rFonts w:ascii="LiSu" w:eastAsia="LiSu"/>
          <w:b/>
          <w:sz w:val="18"/>
          <w:szCs w:val="18"/>
        </w:rPr>
      </w:pPr>
      <w:r w:rsidRPr="00DA7C24">
        <w:rPr>
          <w:rFonts w:ascii="LiSu" w:eastAsia="LiSu" w:hint="eastAsia"/>
          <w:b/>
          <w:sz w:val="48"/>
          <w:szCs w:val="48"/>
        </w:rPr>
        <w:t>南 京 师 范 大 学</w:t>
      </w:r>
    </w:p>
    <w:p w14:paraId="30F8948B" w14:textId="77777777" w:rsidR="003A784D" w:rsidRPr="00A827F4" w:rsidRDefault="003A784D" w:rsidP="003A784D">
      <w:pPr>
        <w:jc w:val="center"/>
        <w:rPr>
          <w:rFonts w:ascii="LiSu" w:eastAsia="LiSu"/>
          <w:b/>
          <w:sz w:val="18"/>
          <w:szCs w:val="18"/>
        </w:rPr>
      </w:pPr>
    </w:p>
    <w:p w14:paraId="4B675F4E" w14:textId="77777777" w:rsidR="003A784D" w:rsidRPr="00DA7C24" w:rsidRDefault="003A784D" w:rsidP="003A784D">
      <w:pPr>
        <w:jc w:val="center"/>
        <w:rPr>
          <w:rFonts w:ascii="SimHei" w:eastAsia="SimHei"/>
          <w:b/>
          <w:sz w:val="72"/>
          <w:szCs w:val="72"/>
        </w:rPr>
      </w:pPr>
      <w:r w:rsidRPr="00DA7C24">
        <w:rPr>
          <w:rFonts w:ascii="SimHei" w:eastAsia="SimHei" w:hint="eastAsia"/>
          <w:b/>
          <w:sz w:val="72"/>
          <w:szCs w:val="72"/>
        </w:rPr>
        <w:t>毕 业</w:t>
      </w:r>
      <w:r>
        <w:rPr>
          <w:rFonts w:ascii="SimHei" w:eastAsia="SimHei" w:hint="eastAsia"/>
          <w:b/>
          <w:sz w:val="72"/>
          <w:szCs w:val="72"/>
        </w:rPr>
        <w:t xml:space="preserve"> </w:t>
      </w:r>
      <w:r w:rsidRPr="00DA7C24">
        <w:rPr>
          <w:rFonts w:ascii="SimHei" w:eastAsia="SimHei" w:hint="eastAsia"/>
          <w:b/>
          <w:sz w:val="72"/>
          <w:szCs w:val="72"/>
        </w:rPr>
        <w:t>论 文（设 计）</w:t>
      </w:r>
    </w:p>
    <w:p w14:paraId="57BFFFC3" w14:textId="1B667244" w:rsidR="003A784D" w:rsidRPr="00451EE0" w:rsidRDefault="003A784D" w:rsidP="003A784D">
      <w:pPr>
        <w:jc w:val="center"/>
        <w:rPr>
          <w:rFonts w:ascii="SimHei" w:eastAsia="SimHei"/>
          <w:b/>
          <w:sz w:val="52"/>
          <w:szCs w:val="52"/>
        </w:rPr>
      </w:pPr>
      <w:r w:rsidRPr="00451EE0">
        <w:rPr>
          <w:rFonts w:ascii="SimHei" w:eastAsia="SimHei" w:hint="eastAsia"/>
          <w:b/>
          <w:sz w:val="52"/>
          <w:szCs w:val="52"/>
        </w:rPr>
        <w:t>（</w:t>
      </w:r>
      <w:r>
        <w:rPr>
          <w:rFonts w:ascii="SimHei" w:eastAsia="SimHei" w:hint="eastAsia"/>
          <w:b/>
          <w:sz w:val="52"/>
          <w:szCs w:val="52"/>
        </w:rPr>
        <w:t xml:space="preserve"> </w:t>
      </w:r>
      <w:r w:rsidRPr="003A784D">
        <w:rPr>
          <w:rFonts w:ascii="Times New Roman" w:eastAsia="SimHei" w:hAnsi="Times New Roman" w:cs="Times New Roman"/>
          <w:b/>
          <w:sz w:val="52"/>
          <w:szCs w:val="52"/>
        </w:rPr>
        <w:t>2023</w:t>
      </w:r>
      <w:r>
        <w:rPr>
          <w:rFonts w:ascii="SimHei" w:eastAsia="SimHei" w:hint="eastAsia"/>
          <w:b/>
          <w:sz w:val="52"/>
          <w:szCs w:val="52"/>
        </w:rPr>
        <w:t xml:space="preserve"> </w:t>
      </w:r>
      <w:r w:rsidRPr="00451EE0">
        <w:rPr>
          <w:rFonts w:ascii="SimHei" w:eastAsia="SimHei" w:hint="eastAsia"/>
          <w:b/>
          <w:sz w:val="52"/>
          <w:szCs w:val="52"/>
        </w:rPr>
        <w:t>届）</w:t>
      </w:r>
    </w:p>
    <w:p w14:paraId="7BC3C02A" w14:textId="77777777" w:rsidR="003A784D" w:rsidRPr="00052003" w:rsidRDefault="003A784D" w:rsidP="003A784D">
      <w:pPr>
        <w:jc w:val="center"/>
        <w:rPr>
          <w:rFonts w:ascii="SimHei" w:eastAsia="SimHei"/>
          <w:sz w:val="52"/>
          <w:szCs w:val="52"/>
        </w:rPr>
      </w:pPr>
    </w:p>
    <w:p w14:paraId="1FB013C8" w14:textId="7BB56B89" w:rsidR="003A784D" w:rsidRDefault="003A784D" w:rsidP="003A784D">
      <w:pPr>
        <w:jc w:val="center"/>
      </w:pPr>
      <w:r w:rsidRPr="00451EE0">
        <w:rPr>
          <w:noProof/>
        </w:rPr>
        <w:drawing>
          <wp:inline distT="0" distB="0" distL="0" distR="0" wp14:anchorId="1EBB429F" wp14:editId="48A4F770">
            <wp:extent cx="1841500" cy="19050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contrast="30000"/>
                      <a:extLst>
                        <a:ext uri="{28A0092B-C50C-407E-A947-70E740481C1C}">
                          <a14:useLocalDpi xmlns:a14="http://schemas.microsoft.com/office/drawing/2010/main" val="0"/>
                        </a:ext>
                      </a:extLst>
                    </a:blip>
                    <a:srcRect/>
                    <a:stretch>
                      <a:fillRect/>
                    </a:stretch>
                  </pic:blipFill>
                  <pic:spPr bwMode="auto">
                    <a:xfrm>
                      <a:off x="0" y="0"/>
                      <a:ext cx="1841500" cy="1905000"/>
                    </a:xfrm>
                    <a:prstGeom prst="rect">
                      <a:avLst/>
                    </a:prstGeom>
                    <a:noFill/>
                    <a:ln>
                      <a:noFill/>
                    </a:ln>
                  </pic:spPr>
                </pic:pic>
              </a:graphicData>
            </a:graphic>
          </wp:inline>
        </w:drawing>
      </w:r>
    </w:p>
    <w:p w14:paraId="40F39155" w14:textId="77777777" w:rsidR="003A784D" w:rsidRDefault="003A784D" w:rsidP="003A784D">
      <w:pPr>
        <w:jc w:val="center"/>
      </w:pPr>
    </w:p>
    <w:p w14:paraId="5B1B5420" w14:textId="77777777" w:rsidR="003A784D" w:rsidRDefault="003A784D" w:rsidP="003A784D">
      <w:pPr>
        <w:jc w:val="center"/>
      </w:pPr>
    </w:p>
    <w:p w14:paraId="73C02665" w14:textId="4098F818" w:rsidR="003A784D" w:rsidRPr="003470AE" w:rsidRDefault="003A784D" w:rsidP="007621AC">
      <w:pPr>
        <w:ind w:firstLineChars="246" w:firstLine="790"/>
        <w:rPr>
          <w:rFonts w:ascii="SimHei" w:eastAsia="SimHei"/>
          <w:b/>
          <w:sz w:val="32"/>
          <w:szCs w:val="32"/>
          <w:u w:val="single"/>
        </w:rPr>
      </w:pPr>
      <w:r w:rsidRPr="00451EE0">
        <w:rPr>
          <w:rFonts w:ascii="SimHei" w:eastAsia="SimHei" w:hint="eastAsia"/>
          <w:b/>
          <w:sz w:val="32"/>
          <w:szCs w:val="32"/>
        </w:rPr>
        <w:t>题    目：</w:t>
      </w:r>
      <w:r w:rsidR="007621AC">
        <w:rPr>
          <w:rFonts w:ascii="SimHei" w:eastAsia="SimHei" w:hint="eastAsia"/>
          <w:b/>
          <w:sz w:val="32"/>
          <w:szCs w:val="32"/>
          <w:u w:val="single"/>
        </w:rPr>
        <w:t>自我优势效应中自上而下的加工机制</w:t>
      </w:r>
    </w:p>
    <w:p w14:paraId="2D8DEA9A" w14:textId="272A0E76" w:rsidR="003A784D" w:rsidRPr="00877EE9" w:rsidRDefault="003A784D" w:rsidP="003A784D">
      <w:pPr>
        <w:ind w:firstLineChars="246" w:firstLine="790"/>
        <w:rPr>
          <w:rFonts w:ascii="SimHei" w:eastAsia="SimHei"/>
          <w:b/>
          <w:sz w:val="32"/>
          <w:szCs w:val="32"/>
          <w:u w:val="single"/>
        </w:rPr>
      </w:pPr>
      <w:r>
        <w:rPr>
          <w:rFonts w:ascii="SimHei" w:eastAsia="SimHei" w:hint="eastAsia"/>
          <w:b/>
          <w:sz w:val="32"/>
          <w:szCs w:val="32"/>
        </w:rPr>
        <w:t>学    院</w:t>
      </w:r>
      <w:r w:rsidRPr="00451EE0">
        <w:rPr>
          <w:rFonts w:ascii="SimHei" w:eastAsia="SimHei" w:hint="eastAsia"/>
          <w:b/>
          <w:sz w:val="32"/>
          <w:szCs w:val="32"/>
        </w:rPr>
        <w:t>：</w:t>
      </w:r>
      <w:r>
        <w:rPr>
          <w:rFonts w:ascii="SimHei" w:eastAsia="SimHei" w:hint="eastAsia"/>
          <w:b/>
          <w:sz w:val="32"/>
          <w:szCs w:val="32"/>
          <w:u w:val="single"/>
        </w:rPr>
        <w:t xml:space="preserve">       </w:t>
      </w:r>
      <w:r w:rsidR="007621AC">
        <w:rPr>
          <w:rFonts w:ascii="SimHei" w:eastAsia="SimHei"/>
          <w:b/>
          <w:sz w:val="32"/>
          <w:szCs w:val="32"/>
          <w:u w:val="single"/>
        </w:rPr>
        <w:t xml:space="preserve">  </w:t>
      </w:r>
      <w:r>
        <w:rPr>
          <w:rFonts w:ascii="SimHei" w:eastAsia="SimHei" w:hint="eastAsia"/>
          <w:b/>
          <w:sz w:val="32"/>
          <w:szCs w:val="32"/>
          <w:u w:val="single"/>
        </w:rPr>
        <w:t xml:space="preserve"> </w:t>
      </w:r>
      <w:r w:rsidR="007621AC">
        <w:rPr>
          <w:rFonts w:ascii="SimHei" w:eastAsia="SimHei" w:hint="eastAsia"/>
          <w:b/>
          <w:sz w:val="32"/>
          <w:szCs w:val="32"/>
          <w:u w:val="single"/>
        </w:rPr>
        <w:t>心理学院</w:t>
      </w:r>
      <w:r>
        <w:rPr>
          <w:rFonts w:ascii="SimHei" w:eastAsia="SimHei" w:hint="eastAsia"/>
          <w:b/>
          <w:sz w:val="32"/>
          <w:szCs w:val="32"/>
          <w:u w:val="single"/>
        </w:rPr>
        <w:t xml:space="preserve">              </w:t>
      </w:r>
    </w:p>
    <w:p w14:paraId="386DDDCD" w14:textId="742ED9EB" w:rsidR="003A784D" w:rsidRPr="00877EE9" w:rsidRDefault="003A784D" w:rsidP="003A784D">
      <w:pPr>
        <w:ind w:firstLineChars="246" w:firstLine="790"/>
        <w:rPr>
          <w:rFonts w:ascii="SimHei" w:eastAsia="SimHei"/>
          <w:b/>
          <w:sz w:val="32"/>
          <w:szCs w:val="32"/>
          <w:u w:val="single"/>
        </w:rPr>
      </w:pPr>
      <w:r w:rsidRPr="00451EE0">
        <w:rPr>
          <w:rFonts w:ascii="SimHei" w:eastAsia="SimHei" w:hint="eastAsia"/>
          <w:b/>
          <w:sz w:val="32"/>
          <w:szCs w:val="32"/>
        </w:rPr>
        <w:t>专    业：</w:t>
      </w:r>
      <w:r>
        <w:rPr>
          <w:rFonts w:ascii="SimHei" w:eastAsia="SimHei" w:hint="eastAsia"/>
          <w:b/>
          <w:sz w:val="32"/>
          <w:szCs w:val="32"/>
          <w:u w:val="single"/>
        </w:rPr>
        <w:t xml:space="preserve">         </w:t>
      </w:r>
      <w:r w:rsidR="007621AC">
        <w:rPr>
          <w:rFonts w:ascii="SimHei" w:eastAsia="SimHei" w:hint="eastAsia"/>
          <w:b/>
          <w:sz w:val="32"/>
          <w:szCs w:val="32"/>
          <w:u w:val="single"/>
        </w:rPr>
        <w:t>应用心理学</w:t>
      </w:r>
      <w:r>
        <w:rPr>
          <w:rFonts w:ascii="SimHei" w:eastAsia="SimHei" w:hint="eastAsia"/>
          <w:b/>
          <w:sz w:val="32"/>
          <w:szCs w:val="32"/>
          <w:u w:val="single"/>
        </w:rPr>
        <w:t xml:space="preserve">             </w:t>
      </w:r>
    </w:p>
    <w:p w14:paraId="69E2E2BA" w14:textId="7B20E679" w:rsidR="003A784D" w:rsidRPr="00877EE9" w:rsidRDefault="003A784D" w:rsidP="003A784D">
      <w:pPr>
        <w:ind w:firstLineChars="246" w:firstLine="790"/>
        <w:rPr>
          <w:rFonts w:ascii="SimHei" w:eastAsia="SimHei"/>
          <w:b/>
          <w:sz w:val="32"/>
          <w:szCs w:val="32"/>
          <w:u w:val="single"/>
        </w:rPr>
      </w:pPr>
      <w:r w:rsidRPr="00451EE0">
        <w:rPr>
          <w:rFonts w:ascii="SimHei" w:eastAsia="SimHei" w:hint="eastAsia"/>
          <w:b/>
          <w:sz w:val="32"/>
          <w:szCs w:val="32"/>
        </w:rPr>
        <w:t>姓    名：</w:t>
      </w:r>
      <w:r>
        <w:rPr>
          <w:rFonts w:ascii="SimHei" w:eastAsia="SimHei" w:hint="eastAsia"/>
          <w:b/>
          <w:sz w:val="32"/>
          <w:szCs w:val="32"/>
          <w:u w:val="single"/>
        </w:rPr>
        <w:t xml:space="preserve">           </w:t>
      </w:r>
      <w:r w:rsidR="007621AC">
        <w:rPr>
          <w:rFonts w:ascii="SimHei" w:eastAsia="SimHei" w:hint="eastAsia"/>
          <w:b/>
          <w:sz w:val="32"/>
          <w:szCs w:val="32"/>
          <w:u w:val="single"/>
        </w:rPr>
        <w:t>马嘉晨</w:t>
      </w:r>
      <w:r>
        <w:rPr>
          <w:rFonts w:ascii="SimHei" w:eastAsia="SimHei" w:hint="eastAsia"/>
          <w:b/>
          <w:sz w:val="32"/>
          <w:szCs w:val="32"/>
          <w:u w:val="single"/>
        </w:rPr>
        <w:t xml:space="preserve">               </w:t>
      </w:r>
    </w:p>
    <w:p w14:paraId="4020F0EE" w14:textId="7931028F" w:rsidR="003A784D" w:rsidRPr="00877EE9" w:rsidRDefault="003A784D" w:rsidP="003A784D">
      <w:pPr>
        <w:ind w:firstLineChars="246" w:firstLine="790"/>
        <w:rPr>
          <w:rFonts w:ascii="SimHei" w:eastAsia="SimHei"/>
          <w:b/>
          <w:sz w:val="32"/>
          <w:szCs w:val="32"/>
          <w:u w:val="single"/>
        </w:rPr>
      </w:pPr>
      <w:r>
        <w:rPr>
          <w:rFonts w:ascii="SimHei" w:eastAsia="SimHei" w:hint="eastAsia"/>
          <w:b/>
          <w:sz w:val="32"/>
          <w:szCs w:val="32"/>
        </w:rPr>
        <w:t>学    号：</w:t>
      </w:r>
      <w:r>
        <w:rPr>
          <w:rFonts w:ascii="SimHei" w:eastAsia="SimHei" w:hint="eastAsia"/>
          <w:b/>
          <w:sz w:val="32"/>
          <w:szCs w:val="32"/>
          <w:u w:val="single"/>
        </w:rPr>
        <w:t xml:space="preserve">          </w:t>
      </w:r>
      <w:r w:rsidR="007621AC">
        <w:rPr>
          <w:rFonts w:ascii="SimHei" w:eastAsia="SimHei"/>
          <w:b/>
          <w:sz w:val="32"/>
          <w:szCs w:val="32"/>
          <w:u w:val="single"/>
        </w:rPr>
        <w:t>18212001</w:t>
      </w:r>
      <w:r>
        <w:rPr>
          <w:rFonts w:ascii="SimHei" w:eastAsia="SimHei" w:hint="eastAsia"/>
          <w:b/>
          <w:sz w:val="32"/>
          <w:szCs w:val="32"/>
          <w:u w:val="single"/>
        </w:rPr>
        <w:t xml:space="preserve">              </w:t>
      </w:r>
    </w:p>
    <w:p w14:paraId="4AC7C1DD" w14:textId="73899C06" w:rsidR="003A784D" w:rsidRPr="00877EE9" w:rsidRDefault="003A784D" w:rsidP="003A784D">
      <w:pPr>
        <w:ind w:firstLineChars="245" w:firstLine="787"/>
        <w:rPr>
          <w:rFonts w:ascii="SimHei" w:eastAsia="SimHei"/>
          <w:b/>
          <w:sz w:val="32"/>
          <w:szCs w:val="32"/>
          <w:u w:val="single"/>
        </w:rPr>
      </w:pPr>
      <w:r w:rsidRPr="00451EE0">
        <w:rPr>
          <w:rFonts w:ascii="SimHei" w:eastAsia="SimHei" w:hint="eastAsia"/>
          <w:b/>
          <w:sz w:val="32"/>
          <w:szCs w:val="32"/>
        </w:rPr>
        <w:t>指导教师：</w:t>
      </w:r>
      <w:r>
        <w:rPr>
          <w:rFonts w:ascii="SimHei" w:eastAsia="SimHei" w:hint="eastAsia"/>
          <w:b/>
          <w:sz w:val="32"/>
          <w:szCs w:val="32"/>
          <w:u w:val="single"/>
        </w:rPr>
        <w:t xml:space="preserve">           </w:t>
      </w:r>
      <w:r w:rsidR="007621AC">
        <w:rPr>
          <w:rFonts w:ascii="SimHei" w:eastAsia="SimHei" w:hint="eastAsia"/>
          <w:b/>
          <w:sz w:val="32"/>
          <w:szCs w:val="32"/>
          <w:u w:val="single"/>
        </w:rPr>
        <w:t>胡传鹏</w:t>
      </w:r>
      <w:r>
        <w:rPr>
          <w:rFonts w:ascii="SimHei" w:eastAsia="SimHei" w:hint="eastAsia"/>
          <w:b/>
          <w:sz w:val="32"/>
          <w:szCs w:val="32"/>
          <w:u w:val="single"/>
        </w:rPr>
        <w:t xml:space="preserve">               </w:t>
      </w:r>
    </w:p>
    <w:p w14:paraId="6C65083C" w14:textId="77777777" w:rsidR="003A784D" w:rsidRDefault="003A784D" w:rsidP="003A784D">
      <w:pPr>
        <w:jc w:val="center"/>
        <w:rPr>
          <w:rFonts w:ascii="SimSun" w:hAnsi="SimSun"/>
          <w:b/>
          <w:sz w:val="28"/>
          <w:szCs w:val="28"/>
        </w:rPr>
      </w:pPr>
    </w:p>
    <w:p w14:paraId="2FED4CCC" w14:textId="27717F2B" w:rsidR="00CE2EEF" w:rsidRDefault="003A784D" w:rsidP="00A15684">
      <w:pPr>
        <w:jc w:val="center"/>
        <w:rPr>
          <w:rFonts w:ascii="SimSun" w:hAnsi="SimSun"/>
          <w:b/>
          <w:sz w:val="28"/>
          <w:szCs w:val="28"/>
        </w:rPr>
        <w:sectPr w:rsidR="00CE2EEF" w:rsidSect="00626B1C">
          <w:footerReference w:type="default" r:id="rId8"/>
          <w:pgSz w:w="11906" w:h="16838"/>
          <w:pgMar w:top="1440" w:right="1800" w:bottom="1440" w:left="1800" w:header="851" w:footer="992" w:gutter="0"/>
          <w:cols w:space="425"/>
          <w:titlePg/>
          <w:docGrid w:type="lines" w:linePitch="312"/>
        </w:sectPr>
      </w:pPr>
      <w:r w:rsidRPr="00451EE0">
        <w:rPr>
          <w:rFonts w:ascii="SimSun" w:hAnsi="SimSun" w:hint="eastAsia"/>
          <w:b/>
          <w:sz w:val="28"/>
          <w:szCs w:val="28"/>
        </w:rPr>
        <w:t>南京师范大学教务处</w:t>
      </w:r>
      <w:r w:rsidRPr="00451EE0">
        <w:rPr>
          <w:rFonts w:ascii="SimSun" w:hAnsi="SimSun" w:hint="eastAsia"/>
          <w:b/>
          <w:sz w:val="28"/>
          <w:szCs w:val="28"/>
        </w:rPr>
        <w:t xml:space="preserve">   </w:t>
      </w:r>
      <w:r w:rsidRPr="00451EE0">
        <w:rPr>
          <w:rFonts w:ascii="SimSun" w:hAnsi="SimSun" w:hint="eastAsia"/>
          <w:b/>
          <w:sz w:val="28"/>
          <w:szCs w:val="28"/>
        </w:rPr>
        <w:t>制</w:t>
      </w:r>
    </w:p>
    <w:p w14:paraId="7A7AFD46" w14:textId="3C355777" w:rsidR="008A5634" w:rsidRDefault="008A5634" w:rsidP="00A15684">
      <w:pPr>
        <w:spacing w:beforeLines="50" w:before="156" w:afterLines="50" w:after="156" w:line="400" w:lineRule="exact"/>
        <w:jc w:val="center"/>
        <w:outlineLvl w:val="0"/>
        <w:rPr>
          <w:rFonts w:ascii="SimHei" w:eastAsia="SimHei" w:hAnsi="SimHei"/>
          <w:b/>
          <w:bCs/>
          <w:sz w:val="30"/>
          <w:szCs w:val="30"/>
        </w:rPr>
      </w:pPr>
      <w:bookmarkStart w:id="1" w:name="_Toc134188388"/>
      <w:r w:rsidRPr="008A5634">
        <w:rPr>
          <w:rFonts w:ascii="SimHei" w:eastAsia="SimHei" w:hAnsi="SimHei" w:hint="eastAsia"/>
          <w:b/>
          <w:bCs/>
          <w:sz w:val="30"/>
          <w:szCs w:val="30"/>
        </w:rPr>
        <w:lastRenderedPageBreak/>
        <w:t xml:space="preserve">摘 </w:t>
      </w:r>
      <w:r w:rsidRPr="008A5634">
        <w:rPr>
          <w:rFonts w:ascii="SimHei" w:eastAsia="SimHei" w:hAnsi="SimHei"/>
          <w:b/>
          <w:bCs/>
          <w:sz w:val="30"/>
          <w:szCs w:val="30"/>
        </w:rPr>
        <w:t xml:space="preserve"> </w:t>
      </w:r>
      <w:r w:rsidRPr="008A5634">
        <w:rPr>
          <w:rFonts w:ascii="SimHei" w:eastAsia="SimHei" w:hAnsi="SimHei" w:hint="eastAsia"/>
          <w:b/>
          <w:bCs/>
          <w:sz w:val="30"/>
          <w:szCs w:val="30"/>
        </w:rPr>
        <w:t>要</w:t>
      </w:r>
      <w:bookmarkEnd w:id="1"/>
    </w:p>
    <w:p w14:paraId="44F134B7" w14:textId="2441C40D" w:rsidR="008A5634" w:rsidRDefault="00A93EB6" w:rsidP="001236D3">
      <w:pPr>
        <w:spacing w:line="400" w:lineRule="exact"/>
        <w:ind w:firstLineChars="200" w:firstLine="560"/>
        <w:jc w:val="left"/>
        <w:rPr>
          <w:rFonts w:ascii="Times New Roman" w:eastAsia="SimSun" w:hAnsi="Times New Roman" w:cs="Times New Roman"/>
          <w:sz w:val="28"/>
          <w:szCs w:val="28"/>
        </w:rPr>
      </w:pPr>
      <w:r w:rsidRPr="00A93EB6">
        <w:rPr>
          <w:rFonts w:ascii="SimSun" w:eastAsia="SimSun" w:hAnsi="SimSun" w:hint="eastAsia"/>
          <w:sz w:val="28"/>
          <w:szCs w:val="28"/>
        </w:rPr>
        <w:t>对</w:t>
      </w:r>
      <w:r w:rsidR="008A5634" w:rsidRPr="00A93EB6">
        <w:rPr>
          <w:rFonts w:ascii="SimSun" w:eastAsia="SimSun" w:hAnsi="SimSun" w:hint="eastAsia"/>
          <w:sz w:val="28"/>
          <w:szCs w:val="28"/>
        </w:rPr>
        <w:t>自我</w:t>
      </w:r>
      <w:r w:rsidRPr="00A93EB6">
        <w:rPr>
          <w:rFonts w:ascii="SimSun" w:eastAsia="SimSun" w:hAnsi="SimSun" w:hint="eastAsia"/>
          <w:sz w:val="28"/>
          <w:szCs w:val="28"/>
        </w:rPr>
        <w:t>相关</w:t>
      </w:r>
      <w:r w:rsidR="008A5634" w:rsidRPr="00A93EB6">
        <w:rPr>
          <w:rFonts w:ascii="SimSun" w:eastAsia="SimSun" w:hAnsi="SimSun" w:hint="eastAsia"/>
          <w:sz w:val="28"/>
          <w:szCs w:val="28"/>
        </w:rPr>
        <w:t>信息</w:t>
      </w:r>
      <w:r w:rsidRPr="00A93EB6">
        <w:rPr>
          <w:rFonts w:ascii="SimSun" w:eastAsia="SimSun" w:hAnsi="SimSun" w:hint="eastAsia"/>
          <w:sz w:val="28"/>
          <w:szCs w:val="28"/>
        </w:rPr>
        <w:t>及时且有效的</w:t>
      </w:r>
      <w:r w:rsidR="008A5634" w:rsidRPr="00A93EB6">
        <w:rPr>
          <w:rFonts w:ascii="SimSun" w:eastAsia="SimSun" w:hAnsi="SimSun" w:hint="eastAsia"/>
          <w:sz w:val="28"/>
          <w:szCs w:val="28"/>
        </w:rPr>
        <w:t>加工</w:t>
      </w:r>
      <w:r w:rsidRPr="00A93EB6">
        <w:rPr>
          <w:rFonts w:ascii="SimSun" w:eastAsia="SimSun" w:hAnsi="SimSun" w:hint="eastAsia"/>
          <w:sz w:val="28"/>
          <w:szCs w:val="28"/>
        </w:rPr>
        <w:t>是保证个体能够进行正常生活的一项重要社会认知能力。</w:t>
      </w:r>
      <w:r w:rsidR="00760AFA">
        <w:rPr>
          <w:rFonts w:ascii="SimSun" w:eastAsia="SimSun" w:hAnsi="SimSun" w:hint="eastAsia"/>
          <w:sz w:val="28"/>
          <w:szCs w:val="28"/>
        </w:rPr>
        <w:t>研究者采用自我联结学习任务，让被试在实验时将代表自我和他人的文字</w:t>
      </w:r>
      <w:r w:rsidR="00544B4F">
        <w:rPr>
          <w:rFonts w:ascii="SimSun" w:eastAsia="SimSun" w:hAnsi="SimSun" w:hint="eastAsia"/>
          <w:sz w:val="28"/>
          <w:szCs w:val="28"/>
        </w:rPr>
        <w:t>标签</w:t>
      </w:r>
      <w:r w:rsidR="00760AFA">
        <w:rPr>
          <w:rFonts w:ascii="SimSun" w:eastAsia="SimSun" w:hAnsi="SimSun" w:hint="eastAsia"/>
          <w:sz w:val="28"/>
          <w:szCs w:val="28"/>
        </w:rPr>
        <w:t>与不同的几何图形建立联结，随后让被完成知觉匹配任务。通过自我联结学习任务，大量研究观察到了</w:t>
      </w:r>
      <w:r w:rsidRPr="00A93EB6">
        <w:rPr>
          <w:rFonts w:ascii="SimSun" w:eastAsia="SimSun" w:hAnsi="SimSun" w:hint="eastAsia"/>
          <w:sz w:val="28"/>
          <w:szCs w:val="28"/>
        </w:rPr>
        <w:t>自我优势效应</w:t>
      </w:r>
      <w:r w:rsidRPr="00A93EB6">
        <w:rPr>
          <w:rFonts w:ascii="Times New Roman" w:eastAsia="SimSun" w:hAnsi="Times New Roman" w:cs="Times New Roman" w:hint="eastAsia"/>
          <w:sz w:val="28"/>
          <w:szCs w:val="28"/>
        </w:rPr>
        <w:t>(</w:t>
      </w:r>
      <w:r w:rsidRPr="00A93EB6">
        <w:rPr>
          <w:rFonts w:ascii="Times New Roman" w:eastAsia="SimSun" w:hAnsi="Times New Roman" w:cs="Times New Roman"/>
          <w:sz w:val="28"/>
          <w:szCs w:val="28"/>
        </w:rPr>
        <w:t>self-prioritization effect, SPE</w:t>
      </w:r>
      <w:r w:rsidRPr="00A93EB6">
        <w:rPr>
          <w:rFonts w:ascii="Times New Roman" w:eastAsia="SimSun" w:hAnsi="Times New Roman" w:cs="Times New Roman" w:hint="eastAsia"/>
          <w:sz w:val="28"/>
          <w:szCs w:val="28"/>
        </w:rPr>
        <w:t>)</w:t>
      </w:r>
      <w:r w:rsidR="00760AFA">
        <w:rPr>
          <w:rFonts w:ascii="Times New Roman" w:eastAsia="SimSun" w:hAnsi="Times New Roman" w:cs="Times New Roman" w:hint="eastAsia"/>
          <w:sz w:val="28"/>
          <w:szCs w:val="28"/>
        </w:rPr>
        <w:t>，即</w:t>
      </w:r>
      <w:r w:rsidRPr="00A93EB6">
        <w:rPr>
          <w:rFonts w:ascii="SimSun" w:eastAsia="SimSun" w:hAnsi="SimSun" w:hint="eastAsia"/>
          <w:sz w:val="28"/>
          <w:szCs w:val="28"/>
        </w:rPr>
        <w:t>相比于与他人联</w:t>
      </w:r>
      <w:r w:rsidR="00760AFA">
        <w:rPr>
          <w:rFonts w:ascii="SimSun" w:eastAsia="SimSun" w:hAnsi="SimSun" w:hint="eastAsia"/>
          <w:sz w:val="28"/>
          <w:szCs w:val="28"/>
        </w:rPr>
        <w:t>结</w:t>
      </w:r>
      <w:r w:rsidRPr="00A93EB6">
        <w:rPr>
          <w:rFonts w:ascii="SimSun" w:eastAsia="SimSun" w:hAnsi="SimSun" w:hint="eastAsia"/>
          <w:sz w:val="28"/>
          <w:szCs w:val="28"/>
        </w:rPr>
        <w:t>的</w:t>
      </w:r>
      <w:r w:rsidR="00760AFA">
        <w:rPr>
          <w:rFonts w:ascii="SimSun" w:eastAsia="SimSun" w:hAnsi="SimSun" w:hint="eastAsia"/>
          <w:sz w:val="28"/>
          <w:szCs w:val="28"/>
        </w:rPr>
        <w:t>图形</w:t>
      </w:r>
      <w:r w:rsidRPr="00A93EB6">
        <w:rPr>
          <w:rFonts w:ascii="SimSun" w:eastAsia="SimSun" w:hAnsi="SimSun" w:hint="eastAsia"/>
          <w:sz w:val="28"/>
          <w:szCs w:val="28"/>
        </w:rPr>
        <w:t>，个体对</w:t>
      </w:r>
      <w:r w:rsidR="00760AFA">
        <w:rPr>
          <w:rFonts w:ascii="SimSun" w:eastAsia="SimSun" w:hAnsi="SimSun" w:hint="eastAsia"/>
          <w:sz w:val="28"/>
          <w:szCs w:val="28"/>
        </w:rPr>
        <w:t>与</w:t>
      </w:r>
      <w:r w:rsidRPr="00A93EB6">
        <w:rPr>
          <w:rFonts w:ascii="SimSun" w:eastAsia="SimSun" w:hAnsi="SimSun" w:hint="eastAsia"/>
          <w:sz w:val="28"/>
          <w:szCs w:val="28"/>
        </w:rPr>
        <w:t>自我</w:t>
      </w:r>
      <w:r w:rsidR="00760AFA">
        <w:rPr>
          <w:rFonts w:ascii="SimSun" w:eastAsia="SimSun" w:hAnsi="SimSun" w:hint="eastAsia"/>
          <w:sz w:val="28"/>
          <w:szCs w:val="28"/>
        </w:rPr>
        <w:t>联结图形</w:t>
      </w:r>
      <w:r w:rsidRPr="00A93EB6">
        <w:rPr>
          <w:rFonts w:ascii="SimSun" w:eastAsia="SimSun" w:hAnsi="SimSun" w:hint="eastAsia"/>
          <w:sz w:val="28"/>
          <w:szCs w:val="28"/>
        </w:rPr>
        <w:t>的反应更快、更准确</w:t>
      </w:r>
      <w:r>
        <w:rPr>
          <w:rFonts w:ascii="Times New Roman" w:eastAsia="SimSun" w:hAnsi="Times New Roman" w:cs="Times New Roman" w:hint="eastAsia"/>
          <w:sz w:val="28"/>
          <w:szCs w:val="28"/>
        </w:rPr>
        <w:t>。</w:t>
      </w:r>
      <w:r w:rsidR="00760AFA">
        <w:rPr>
          <w:rFonts w:ascii="Times New Roman" w:eastAsia="SimSun" w:hAnsi="Times New Roman" w:cs="Times New Roman" w:hint="eastAsia"/>
          <w:sz w:val="28"/>
          <w:szCs w:val="28"/>
        </w:rPr>
        <w:t>先前的研究中仅让被试完成匹配任务，可能反映的是在一种自发的默认状态下个体对不同信息加工的模式。</w:t>
      </w:r>
      <w:r>
        <w:rPr>
          <w:rFonts w:ascii="Times New Roman" w:eastAsia="SimSun" w:hAnsi="Times New Roman" w:cs="Times New Roman" w:hint="eastAsia"/>
          <w:sz w:val="28"/>
          <w:szCs w:val="28"/>
        </w:rPr>
        <w:t>本研究</w:t>
      </w:r>
      <w:r w:rsidR="00760AFA">
        <w:rPr>
          <w:rFonts w:ascii="Times New Roman" w:eastAsia="SimSun" w:hAnsi="Times New Roman" w:cs="Times New Roman" w:hint="eastAsia"/>
          <w:sz w:val="28"/>
          <w:szCs w:val="28"/>
        </w:rPr>
        <w:t>直接操纵了</w:t>
      </w:r>
      <w:r>
        <w:rPr>
          <w:rFonts w:ascii="Times New Roman" w:eastAsia="SimSun" w:hAnsi="Times New Roman" w:cs="Times New Roman" w:hint="eastAsia"/>
          <w:sz w:val="28"/>
          <w:szCs w:val="28"/>
        </w:rPr>
        <w:t>任务</w:t>
      </w:r>
      <w:r w:rsidR="00760AFA">
        <w:rPr>
          <w:rFonts w:ascii="Times New Roman" w:eastAsia="SimSun" w:hAnsi="Times New Roman" w:cs="Times New Roman" w:hint="eastAsia"/>
          <w:sz w:val="28"/>
          <w:szCs w:val="28"/>
        </w:rPr>
        <w:t>目标的优势性，</w:t>
      </w:r>
      <w:r>
        <w:rPr>
          <w:rFonts w:ascii="Times New Roman" w:eastAsia="SimSun" w:hAnsi="Times New Roman" w:cs="Times New Roman" w:hint="eastAsia"/>
          <w:sz w:val="28"/>
          <w:szCs w:val="28"/>
        </w:rPr>
        <w:t>通过两个实验，</w:t>
      </w:r>
      <w:r w:rsidR="00760AFA">
        <w:rPr>
          <w:rFonts w:ascii="Times New Roman" w:eastAsia="SimSun" w:hAnsi="Times New Roman" w:cs="Times New Roman" w:hint="eastAsia"/>
          <w:sz w:val="28"/>
          <w:szCs w:val="28"/>
        </w:rPr>
        <w:t>分别检验了自我联结任务中的两个经典效应：匹配优于非匹配试次的快同效应和自我相关的匹配试次优先非自我相关的匹配试次的自我优势效应</w:t>
      </w:r>
      <w:r>
        <w:rPr>
          <w:rFonts w:ascii="Times New Roman" w:eastAsia="SimSun" w:hAnsi="Times New Roman" w:cs="Times New Roman" w:hint="eastAsia"/>
          <w:sz w:val="28"/>
          <w:szCs w:val="28"/>
        </w:rPr>
        <w:t>。</w:t>
      </w:r>
      <w:r w:rsidR="00760AFA">
        <w:rPr>
          <w:rFonts w:ascii="Times New Roman" w:eastAsia="SimSun" w:hAnsi="Times New Roman" w:cs="Times New Roman" w:hint="eastAsia"/>
          <w:sz w:val="28"/>
          <w:szCs w:val="28"/>
        </w:rPr>
        <w:t>实验</w:t>
      </w:r>
      <w:r w:rsidR="001236D3">
        <w:rPr>
          <w:rFonts w:ascii="Times New Roman" w:eastAsia="SimSun" w:hAnsi="Times New Roman" w:cs="Times New Roman" w:hint="eastAsia"/>
          <w:sz w:val="28"/>
          <w:szCs w:val="28"/>
        </w:rPr>
        <w:t>结果表明，</w:t>
      </w:r>
      <w:r w:rsidR="00760AFA" w:rsidRPr="00D55F57">
        <w:rPr>
          <w:rFonts w:ascii="Times New Roman" w:eastAsia="SimSun" w:hAnsi="Times New Roman" w:cs="Times New Roman" w:hint="eastAsia"/>
          <w:sz w:val="28"/>
          <w:szCs w:val="28"/>
        </w:rPr>
        <w:t>任务目标这种自上而下加工调节了上述两种效应。实验一中</w:t>
      </w:r>
      <w:r w:rsidR="00C86CCF">
        <w:rPr>
          <w:rFonts w:ascii="Times New Roman" w:eastAsia="SimSun" w:hAnsi="Times New Roman" w:cs="Times New Roman" w:hint="eastAsia"/>
          <w:sz w:val="28"/>
          <w:szCs w:val="28"/>
        </w:rPr>
        <w:t>，</w:t>
      </w:r>
      <w:r w:rsidR="00760AFA" w:rsidRPr="00D55F57">
        <w:rPr>
          <w:rFonts w:ascii="Times New Roman" w:eastAsia="SimSun" w:hAnsi="Times New Roman" w:cs="Times New Roman" w:hint="eastAsia"/>
          <w:sz w:val="28"/>
          <w:szCs w:val="28"/>
        </w:rPr>
        <w:t>当非匹配试次作为任务目标时，快同效应减弱；实验二中，当非自我相关试次作为任务目标时，对非自我相关试次的反应时变快，正确率变高</w:t>
      </w:r>
      <w:r w:rsidR="00583C04" w:rsidRPr="00D55F57">
        <w:rPr>
          <w:rFonts w:ascii="Times New Roman" w:eastAsia="SimSun" w:hAnsi="Times New Roman" w:cs="Times New Roman" w:hint="eastAsia"/>
          <w:sz w:val="28"/>
          <w:szCs w:val="28"/>
        </w:rPr>
        <w:t>。</w:t>
      </w:r>
      <w:r w:rsidR="00583C04">
        <w:rPr>
          <w:rFonts w:ascii="Times New Roman" w:eastAsia="SimSun" w:hAnsi="Times New Roman" w:cs="Times New Roman" w:hint="eastAsia"/>
          <w:sz w:val="28"/>
          <w:szCs w:val="28"/>
        </w:rPr>
        <w:t>本</w:t>
      </w:r>
      <w:r w:rsidR="001236D3">
        <w:rPr>
          <w:rFonts w:ascii="Times New Roman" w:eastAsia="SimSun" w:hAnsi="Times New Roman" w:cs="Times New Roman" w:hint="eastAsia"/>
          <w:sz w:val="28"/>
          <w:szCs w:val="28"/>
        </w:rPr>
        <w:t>实验结果</w:t>
      </w:r>
      <w:r w:rsidR="005C3730">
        <w:rPr>
          <w:rFonts w:ascii="Times New Roman" w:eastAsia="SimSun" w:hAnsi="Times New Roman" w:cs="Times New Roman" w:hint="eastAsia"/>
          <w:sz w:val="28"/>
          <w:szCs w:val="28"/>
        </w:rPr>
        <w:t>表明，先前研究中观察到的效应可能反映了个体自发的任务目标下的特点，在没有明确任务目标导向时，个体会优先加工自我相关的信息</w:t>
      </w:r>
      <w:r w:rsidR="00DB0EE2">
        <w:rPr>
          <w:rFonts w:ascii="Times New Roman" w:eastAsia="SimSun" w:hAnsi="Times New Roman" w:cs="Times New Roman" w:hint="eastAsia"/>
          <w:sz w:val="28"/>
          <w:szCs w:val="28"/>
        </w:rPr>
        <w:t>。</w:t>
      </w:r>
      <w:r w:rsidR="00527E11">
        <w:rPr>
          <w:rFonts w:ascii="Times New Roman" w:eastAsia="SimSun" w:hAnsi="Times New Roman" w:cs="Times New Roman" w:hint="eastAsia"/>
          <w:sz w:val="28"/>
          <w:szCs w:val="28"/>
        </w:rPr>
        <w:t>而当实验任务设定了明确的目标后，个体会优先加工目标相关的信息。</w:t>
      </w:r>
    </w:p>
    <w:p w14:paraId="16E78711" w14:textId="77777777" w:rsidR="001236D3" w:rsidRDefault="001236D3" w:rsidP="001236D3">
      <w:pPr>
        <w:jc w:val="left"/>
        <w:rPr>
          <w:rFonts w:ascii="Times New Roman" w:eastAsia="SimSun" w:hAnsi="Times New Roman" w:cs="Times New Roman"/>
          <w:sz w:val="28"/>
          <w:szCs w:val="28"/>
        </w:rPr>
      </w:pPr>
    </w:p>
    <w:p w14:paraId="0B438D43" w14:textId="7C02ADA4" w:rsidR="00626B1C" w:rsidRDefault="001236D3" w:rsidP="00626B1C">
      <w:pPr>
        <w:jc w:val="left"/>
        <w:rPr>
          <w:rFonts w:ascii="Times New Roman" w:eastAsia="SimSun" w:hAnsi="Times New Roman" w:cs="Times New Roman"/>
          <w:sz w:val="28"/>
          <w:szCs w:val="28"/>
        </w:rPr>
        <w:sectPr w:rsidR="00626B1C" w:rsidSect="00626B1C">
          <w:pgSz w:w="11906" w:h="16838"/>
          <w:pgMar w:top="1440" w:right="1800" w:bottom="1440" w:left="1800" w:header="851" w:footer="992" w:gutter="0"/>
          <w:pgNumType w:fmt="upperRoman" w:start="1"/>
          <w:cols w:space="425"/>
          <w:docGrid w:type="lines" w:linePitch="312"/>
        </w:sectPr>
      </w:pPr>
      <w:r w:rsidRPr="001236D3">
        <w:rPr>
          <w:rFonts w:ascii="SimHei" w:eastAsia="SimHei" w:hAnsi="SimHei" w:cs="Times New Roman" w:hint="eastAsia"/>
          <w:b/>
          <w:bCs/>
          <w:sz w:val="28"/>
          <w:szCs w:val="28"/>
        </w:rPr>
        <w:t>关键词</w:t>
      </w:r>
      <w:r w:rsidRPr="001236D3">
        <w:rPr>
          <w:rFonts w:ascii="Times New Roman" w:eastAsia="SimSun" w:hAnsi="Times New Roman" w:cs="Times New Roman"/>
          <w:b/>
          <w:bCs/>
          <w:sz w:val="28"/>
          <w:szCs w:val="28"/>
        </w:rPr>
        <w:t>：</w:t>
      </w:r>
      <w:r>
        <w:rPr>
          <w:rFonts w:ascii="Times New Roman" w:eastAsia="SimSun" w:hAnsi="Times New Roman" w:cs="Times New Roman" w:hint="eastAsia"/>
          <w:sz w:val="28"/>
          <w:szCs w:val="28"/>
        </w:rPr>
        <w:t>自我</w:t>
      </w:r>
      <w:r w:rsidR="0087189B">
        <w:rPr>
          <w:rFonts w:ascii="Times New Roman" w:eastAsia="SimSun" w:hAnsi="Times New Roman" w:cs="Times New Roman" w:hint="eastAsia"/>
          <w:sz w:val="28"/>
          <w:szCs w:val="28"/>
        </w:rPr>
        <w:t>相关</w:t>
      </w:r>
      <w:r w:rsidR="005B5E45">
        <w:rPr>
          <w:rFonts w:ascii="Times New Roman" w:eastAsia="SimSun" w:hAnsi="Times New Roman" w:cs="Times New Roman" w:hint="eastAsia"/>
          <w:sz w:val="28"/>
          <w:szCs w:val="28"/>
        </w:rPr>
        <w:t>性</w:t>
      </w:r>
      <w:r w:rsidR="00A12178">
        <w:rPr>
          <w:rFonts w:ascii="Times New Roman" w:eastAsia="SimSun" w:hAnsi="Times New Roman" w:cs="Times New Roman" w:hint="eastAsia"/>
          <w:sz w:val="28"/>
          <w:szCs w:val="28"/>
        </w:rPr>
        <w:t xml:space="preserve"> </w:t>
      </w:r>
      <w:r w:rsidR="00A12178">
        <w:rPr>
          <w:rFonts w:ascii="Times New Roman" w:eastAsia="SimSun" w:hAnsi="Times New Roman" w:cs="Times New Roman" w:hint="eastAsia"/>
          <w:sz w:val="28"/>
          <w:szCs w:val="28"/>
        </w:rPr>
        <w:t>自我优势效应</w:t>
      </w:r>
      <w:r>
        <w:rPr>
          <w:rFonts w:ascii="Times New Roman" w:eastAsia="SimSun" w:hAnsi="Times New Roman" w:cs="Times New Roman" w:hint="eastAsia"/>
          <w:sz w:val="28"/>
          <w:szCs w:val="28"/>
        </w:rPr>
        <w:t xml:space="preserve"> </w:t>
      </w:r>
      <w:r>
        <w:rPr>
          <w:rFonts w:ascii="Times New Roman" w:eastAsia="SimSun" w:hAnsi="Times New Roman" w:cs="Times New Roman" w:hint="eastAsia"/>
          <w:sz w:val="28"/>
          <w:szCs w:val="28"/>
        </w:rPr>
        <w:t>联结学习</w:t>
      </w:r>
      <w:r>
        <w:rPr>
          <w:rFonts w:ascii="Times New Roman" w:eastAsia="SimSun" w:hAnsi="Times New Roman" w:cs="Times New Roman"/>
          <w:sz w:val="28"/>
          <w:szCs w:val="28"/>
        </w:rPr>
        <w:t xml:space="preserve"> </w:t>
      </w:r>
      <w:r w:rsidR="00DB0EE2">
        <w:rPr>
          <w:rFonts w:ascii="Times New Roman" w:eastAsia="SimSun" w:hAnsi="Times New Roman" w:cs="Times New Roman" w:hint="eastAsia"/>
          <w:sz w:val="28"/>
          <w:szCs w:val="28"/>
        </w:rPr>
        <w:t>自上而下</w:t>
      </w:r>
      <w:r w:rsidR="00DB0EE2">
        <w:rPr>
          <w:rFonts w:ascii="Times New Roman" w:eastAsia="SimSun" w:hAnsi="Times New Roman" w:cs="Times New Roman"/>
          <w:sz w:val="28"/>
          <w:szCs w:val="28"/>
        </w:rPr>
        <w:t xml:space="preserve">                          </w:t>
      </w:r>
    </w:p>
    <w:p w14:paraId="0CB7D523" w14:textId="5E80821E" w:rsidR="009D584A" w:rsidRPr="00CA5C27" w:rsidRDefault="009D584A" w:rsidP="00A15684">
      <w:pPr>
        <w:jc w:val="center"/>
        <w:outlineLvl w:val="0"/>
        <w:rPr>
          <w:rFonts w:ascii="Times New Roman" w:hAnsi="Times New Roman" w:cs="Times New Roman"/>
          <w:b/>
          <w:bCs/>
          <w:sz w:val="30"/>
          <w:szCs w:val="30"/>
        </w:rPr>
      </w:pPr>
      <w:bookmarkStart w:id="2" w:name="_Toc134188389"/>
      <w:r w:rsidRPr="00CA5C27">
        <w:rPr>
          <w:rFonts w:ascii="Times New Roman" w:hAnsi="Times New Roman" w:cs="Times New Roman"/>
          <w:b/>
          <w:bCs/>
          <w:sz w:val="30"/>
          <w:szCs w:val="30"/>
        </w:rPr>
        <w:t>Abstract</w:t>
      </w:r>
      <w:bookmarkEnd w:id="2"/>
    </w:p>
    <w:p w14:paraId="0CBD9034" w14:textId="4CE1CA58" w:rsidR="009D584A" w:rsidRDefault="00DC1756" w:rsidP="00DC1756">
      <w:pPr>
        <w:rPr>
          <w:rFonts w:ascii="Times New Roman" w:hAnsi="Times New Roman" w:cs="Times New Roman"/>
          <w:sz w:val="28"/>
          <w:szCs w:val="28"/>
        </w:rPr>
      </w:pPr>
      <w:r w:rsidRPr="00DC1756">
        <w:rPr>
          <w:rFonts w:ascii="Times New Roman" w:hAnsi="Times New Roman" w:cs="Times New Roman"/>
          <w:sz w:val="28"/>
          <w:szCs w:val="28"/>
        </w:rPr>
        <w:t xml:space="preserve">Timely and effective processing of self-related information is an important social cognitive ability to ensure that individuals live a normal life. The self-prioritization effect (SPE) refers to the faster and more accurate information processing and response superiority phenomenon of healthy individuals to self-related stimuli compared with information related to others. After the self-associated learning paradigm was proposed, </w:t>
      </w:r>
      <w:r>
        <w:rPr>
          <w:rFonts w:ascii="Times New Roman" w:hAnsi="Times New Roman" w:cs="Times New Roman"/>
          <w:sz w:val="28"/>
          <w:szCs w:val="28"/>
        </w:rPr>
        <w:t xml:space="preserve">recent years has witnessed </w:t>
      </w:r>
      <w:r w:rsidR="005C3730">
        <w:rPr>
          <w:rFonts w:ascii="Times New Roman" w:hAnsi="Times New Roman" w:cs="Times New Roman"/>
          <w:sz w:val="28"/>
          <w:szCs w:val="28"/>
        </w:rPr>
        <w:t xml:space="preserve">increasing number of </w:t>
      </w:r>
      <w:r w:rsidRPr="00DC1756">
        <w:rPr>
          <w:rFonts w:ascii="Times New Roman" w:hAnsi="Times New Roman" w:cs="Times New Roman"/>
          <w:sz w:val="28"/>
          <w:szCs w:val="28"/>
        </w:rPr>
        <w:t xml:space="preserve">studies </w:t>
      </w:r>
      <w:r>
        <w:rPr>
          <w:rFonts w:ascii="Times New Roman" w:hAnsi="Times New Roman" w:cs="Times New Roman"/>
          <w:sz w:val="28"/>
          <w:szCs w:val="28"/>
        </w:rPr>
        <w:t>using</w:t>
      </w:r>
      <w:r w:rsidRPr="00DC1756">
        <w:rPr>
          <w:rFonts w:ascii="Times New Roman" w:hAnsi="Times New Roman" w:cs="Times New Roman"/>
          <w:sz w:val="28"/>
          <w:szCs w:val="28"/>
        </w:rPr>
        <w:t xml:space="preserve"> this paradigm to explore the processing mechanism of the self-</w:t>
      </w:r>
      <w:r w:rsidR="00C708D3">
        <w:rPr>
          <w:rFonts w:ascii="Times New Roman" w:hAnsi="Times New Roman" w:cs="Times New Roman"/>
          <w:sz w:val="28"/>
          <w:szCs w:val="28"/>
        </w:rPr>
        <w:t>prioritization</w:t>
      </w:r>
      <w:r w:rsidRPr="00DC1756">
        <w:rPr>
          <w:rFonts w:ascii="Times New Roman" w:hAnsi="Times New Roman" w:cs="Times New Roman"/>
          <w:sz w:val="28"/>
          <w:szCs w:val="28"/>
        </w:rPr>
        <w:t xml:space="preserve"> effect. Based on the classic self-</w:t>
      </w:r>
      <w:r w:rsidR="00751F14">
        <w:rPr>
          <w:rFonts w:ascii="Times New Roman" w:hAnsi="Times New Roman" w:cs="Times New Roman"/>
          <w:sz w:val="28"/>
          <w:szCs w:val="28"/>
        </w:rPr>
        <w:t>association learning</w:t>
      </w:r>
      <w:r w:rsidRPr="00DC1756">
        <w:rPr>
          <w:rFonts w:ascii="Times New Roman" w:hAnsi="Times New Roman" w:cs="Times New Roman"/>
          <w:sz w:val="28"/>
          <w:szCs w:val="28"/>
        </w:rPr>
        <w:t xml:space="preserve"> paradigm, this study </w:t>
      </w:r>
      <w:r w:rsidR="005C3730">
        <w:rPr>
          <w:rFonts w:ascii="Times New Roman" w:hAnsi="Times New Roman" w:cs="Times New Roman"/>
          <w:sz w:val="28"/>
          <w:szCs w:val="28"/>
        </w:rPr>
        <w:t>manipulated</w:t>
      </w:r>
      <w:r w:rsidR="005C3730" w:rsidRPr="00DC1756">
        <w:rPr>
          <w:rFonts w:ascii="Times New Roman" w:hAnsi="Times New Roman" w:cs="Times New Roman"/>
          <w:sz w:val="28"/>
          <w:szCs w:val="28"/>
        </w:rPr>
        <w:t xml:space="preserve"> </w:t>
      </w:r>
      <w:r w:rsidRPr="00DC1756">
        <w:rPr>
          <w:rFonts w:ascii="Times New Roman" w:hAnsi="Times New Roman" w:cs="Times New Roman"/>
          <w:sz w:val="28"/>
          <w:szCs w:val="28"/>
        </w:rPr>
        <w:t>task priority</w:t>
      </w:r>
      <w:r w:rsidR="00751F14">
        <w:rPr>
          <w:rFonts w:ascii="Times New Roman" w:hAnsi="Times New Roman" w:cs="Times New Roman"/>
          <w:sz w:val="28"/>
          <w:szCs w:val="28"/>
        </w:rPr>
        <w:t>,</w:t>
      </w:r>
      <w:r w:rsidR="005C3730">
        <w:rPr>
          <w:rFonts w:ascii="Times New Roman" w:hAnsi="Times New Roman" w:cs="Times New Roman"/>
          <w:sz w:val="28"/>
          <w:szCs w:val="28"/>
        </w:rPr>
        <w:t xml:space="preserve"> </w:t>
      </w:r>
      <w:r w:rsidR="00751F14">
        <w:rPr>
          <w:rFonts w:ascii="Times New Roman" w:hAnsi="Times New Roman" w:cs="Times New Roman"/>
          <w:sz w:val="28"/>
          <w:szCs w:val="28"/>
        </w:rPr>
        <w:t xml:space="preserve">one of </w:t>
      </w:r>
      <w:r w:rsidR="00751F14" w:rsidRPr="00DC1756">
        <w:rPr>
          <w:rFonts w:ascii="Times New Roman" w:hAnsi="Times New Roman" w:cs="Times New Roman"/>
          <w:sz w:val="28"/>
          <w:szCs w:val="28"/>
        </w:rPr>
        <w:t>the</w:t>
      </w:r>
      <w:r w:rsidR="00751F14">
        <w:rPr>
          <w:rFonts w:ascii="Times New Roman" w:hAnsi="Times New Roman" w:cs="Times New Roman"/>
          <w:sz w:val="28"/>
          <w:szCs w:val="28"/>
        </w:rPr>
        <w:t xml:space="preserve"> essential</w:t>
      </w:r>
      <w:r w:rsidR="00751F14" w:rsidRPr="00DC1756">
        <w:rPr>
          <w:rFonts w:ascii="Times New Roman" w:hAnsi="Times New Roman" w:cs="Times New Roman"/>
          <w:sz w:val="28"/>
          <w:szCs w:val="28"/>
        </w:rPr>
        <w:t xml:space="preserve"> top-down factor</w:t>
      </w:r>
      <w:r w:rsidR="00751F14">
        <w:rPr>
          <w:rFonts w:ascii="Times New Roman" w:hAnsi="Times New Roman" w:cs="Times New Roman"/>
          <w:sz w:val="28"/>
          <w:szCs w:val="28"/>
        </w:rPr>
        <w:t>s, into consideration.</w:t>
      </w:r>
      <w:r w:rsidRPr="00DC1756">
        <w:rPr>
          <w:rFonts w:ascii="Times New Roman" w:hAnsi="Times New Roman" w:cs="Times New Roman"/>
          <w:sz w:val="28"/>
          <w:szCs w:val="28"/>
        </w:rPr>
        <w:t xml:space="preserve"> </w:t>
      </w:r>
      <w:r w:rsidR="00751F14">
        <w:rPr>
          <w:rFonts w:ascii="Times New Roman" w:hAnsi="Times New Roman" w:cs="Times New Roman"/>
          <w:sz w:val="28"/>
          <w:szCs w:val="28"/>
        </w:rPr>
        <w:t xml:space="preserve">In the aim of </w:t>
      </w:r>
      <w:r w:rsidRPr="00DC1756">
        <w:rPr>
          <w:rFonts w:ascii="Times New Roman" w:hAnsi="Times New Roman" w:cs="Times New Roman"/>
          <w:sz w:val="28"/>
          <w:szCs w:val="28"/>
        </w:rPr>
        <w:t>further understand</w:t>
      </w:r>
      <w:r w:rsidR="00751F14">
        <w:rPr>
          <w:rFonts w:ascii="Times New Roman" w:hAnsi="Times New Roman" w:cs="Times New Roman"/>
          <w:sz w:val="28"/>
          <w:szCs w:val="28"/>
        </w:rPr>
        <w:t>ing</w:t>
      </w:r>
      <w:r w:rsidRPr="00DC1756">
        <w:rPr>
          <w:rFonts w:ascii="Times New Roman" w:hAnsi="Times New Roman" w:cs="Times New Roman"/>
          <w:sz w:val="28"/>
          <w:szCs w:val="28"/>
        </w:rPr>
        <w:t xml:space="preserve"> the role of the top-down factor in the self-advantage effect through two experiments. The results show that top-down factors will greatly change the classical results of the self-association learning paradigm</w:t>
      </w:r>
      <w:r w:rsidR="0087189B">
        <w:rPr>
          <w:rFonts w:ascii="Times New Roman" w:hAnsi="Times New Roman" w:cs="Times New Roman"/>
          <w:sz w:val="28"/>
          <w:szCs w:val="28"/>
        </w:rPr>
        <w:t>. S</w:t>
      </w:r>
      <w:r w:rsidRPr="00DC1756">
        <w:rPr>
          <w:rFonts w:ascii="Times New Roman" w:hAnsi="Times New Roman" w:cs="Times New Roman"/>
          <w:sz w:val="28"/>
          <w:szCs w:val="28"/>
        </w:rPr>
        <w:t xml:space="preserve">pecifically, the temporary establishment of task goals will change the </w:t>
      </w:r>
      <w:r w:rsidR="0087189B">
        <w:rPr>
          <w:rFonts w:ascii="Times New Roman" w:hAnsi="Times New Roman" w:cs="Times New Roman"/>
          <w:sz w:val="28"/>
          <w:szCs w:val="28"/>
        </w:rPr>
        <w:t>fast</w:t>
      </w:r>
      <w:r w:rsidRPr="00DC1756">
        <w:rPr>
          <w:rFonts w:ascii="Times New Roman" w:hAnsi="Times New Roman" w:cs="Times New Roman"/>
          <w:sz w:val="28"/>
          <w:szCs w:val="28"/>
        </w:rPr>
        <w:t xml:space="preserve"> same effect and cover up the self-advantage effect. The experimental results provide new evidence for the boundary exploration of the self-</w:t>
      </w:r>
      <w:r w:rsidR="0087189B">
        <w:rPr>
          <w:rFonts w:ascii="Times New Roman" w:hAnsi="Times New Roman" w:cs="Times New Roman"/>
          <w:sz w:val="28"/>
          <w:szCs w:val="28"/>
        </w:rPr>
        <w:t>prioritization</w:t>
      </w:r>
      <w:r w:rsidRPr="00DC1756">
        <w:rPr>
          <w:rFonts w:ascii="Times New Roman" w:hAnsi="Times New Roman" w:cs="Times New Roman"/>
          <w:sz w:val="28"/>
          <w:szCs w:val="28"/>
        </w:rPr>
        <w:t xml:space="preserve"> effect.</w:t>
      </w:r>
    </w:p>
    <w:p w14:paraId="398EEA3A" w14:textId="2313454B" w:rsidR="00626B1C" w:rsidRDefault="00DC1756" w:rsidP="00DC1756">
      <w:pPr>
        <w:rPr>
          <w:rFonts w:ascii="Times New Roman" w:hAnsi="Times New Roman" w:cs="Times New Roman"/>
          <w:sz w:val="28"/>
          <w:szCs w:val="28"/>
        </w:rPr>
        <w:sectPr w:rsidR="00626B1C" w:rsidSect="00626B1C">
          <w:footerReference w:type="default" r:id="rId9"/>
          <w:pgSz w:w="11906" w:h="16838"/>
          <w:pgMar w:top="1440" w:right="1800" w:bottom="1440" w:left="1800" w:header="851" w:footer="992" w:gutter="0"/>
          <w:pgNumType w:fmt="upperRoman"/>
          <w:cols w:space="425"/>
          <w:docGrid w:type="lines" w:linePitch="312"/>
        </w:sectPr>
      </w:pPr>
      <w:r w:rsidRPr="00DC1756">
        <w:rPr>
          <w:rFonts w:ascii="Times New Roman" w:hAnsi="Times New Roman" w:cs="Times New Roman" w:hint="eastAsia"/>
          <w:b/>
          <w:bCs/>
          <w:sz w:val="28"/>
          <w:szCs w:val="28"/>
        </w:rPr>
        <w:t>K</w:t>
      </w:r>
      <w:r w:rsidRPr="00DC1756">
        <w:rPr>
          <w:rFonts w:ascii="Times New Roman" w:hAnsi="Times New Roman" w:cs="Times New Roman"/>
          <w:b/>
          <w:bCs/>
          <w:sz w:val="28"/>
          <w:szCs w:val="28"/>
        </w:rPr>
        <w:t xml:space="preserve">eywords: </w:t>
      </w:r>
      <w:r w:rsidR="0087189B" w:rsidRPr="0087189B">
        <w:rPr>
          <w:rFonts w:ascii="Times New Roman" w:hAnsi="Times New Roman" w:cs="Times New Roman" w:hint="eastAsia"/>
          <w:sz w:val="28"/>
          <w:szCs w:val="28"/>
        </w:rPr>
        <w:t>self</w:t>
      </w:r>
      <w:r w:rsidR="0087189B" w:rsidRPr="0087189B">
        <w:rPr>
          <w:rFonts w:ascii="Times New Roman" w:hAnsi="Times New Roman" w:cs="Times New Roman"/>
          <w:sz w:val="28"/>
          <w:szCs w:val="28"/>
        </w:rPr>
        <w:t xml:space="preserve"> </w:t>
      </w:r>
      <w:r w:rsidR="0087189B" w:rsidRPr="0087189B">
        <w:rPr>
          <w:rFonts w:ascii="Times New Roman" w:hAnsi="Times New Roman" w:cs="Times New Roman" w:hint="eastAsia"/>
          <w:sz w:val="28"/>
          <w:szCs w:val="28"/>
        </w:rPr>
        <w:t>relevance</w:t>
      </w:r>
      <w:r w:rsidR="0087189B" w:rsidRPr="0087189B">
        <w:rPr>
          <w:rFonts w:ascii="Times New Roman" w:hAnsi="Times New Roman" w:cs="Times New Roman"/>
          <w:sz w:val="28"/>
          <w:szCs w:val="28"/>
        </w:rPr>
        <w:t>,</w:t>
      </w:r>
      <w:r w:rsidR="00B66142" w:rsidRPr="00B66142">
        <w:rPr>
          <w:rFonts w:ascii="Times New Roman" w:hAnsi="Times New Roman" w:cs="Times New Roman"/>
          <w:sz w:val="28"/>
          <w:szCs w:val="28"/>
        </w:rPr>
        <w:t xml:space="preserve"> </w:t>
      </w:r>
      <w:r w:rsidR="00B66142" w:rsidRPr="00DC1756">
        <w:rPr>
          <w:rFonts w:ascii="Times New Roman" w:hAnsi="Times New Roman" w:cs="Times New Roman"/>
          <w:sz w:val="28"/>
          <w:szCs w:val="28"/>
        </w:rPr>
        <w:t>self-prioritization effect</w:t>
      </w:r>
      <w:r w:rsidR="00B66142">
        <w:rPr>
          <w:rFonts w:ascii="Times New Roman" w:hAnsi="Times New Roman" w:cs="Times New Roman" w:hint="eastAsia"/>
          <w:sz w:val="28"/>
          <w:szCs w:val="28"/>
        </w:rPr>
        <w:t>,</w:t>
      </w:r>
      <w:r w:rsidR="0087189B" w:rsidRPr="0087189B">
        <w:rPr>
          <w:rFonts w:ascii="Times New Roman" w:hAnsi="Times New Roman" w:cs="Times New Roman"/>
          <w:sz w:val="28"/>
          <w:szCs w:val="28"/>
        </w:rPr>
        <w:t xml:space="preserve"> association learning, top-down </w:t>
      </w:r>
      <w:r w:rsidR="008314ED">
        <w:rPr>
          <w:rFonts w:ascii="Times New Roman" w:hAnsi="Times New Roman" w:cs="Times New Roman"/>
          <w:sz w:val="28"/>
          <w:szCs w:val="28"/>
        </w:rPr>
        <w:t>processes</w:t>
      </w:r>
    </w:p>
    <w:p w14:paraId="1EC8263B" w14:textId="7F6F6F16" w:rsidR="00CA5C27" w:rsidRPr="00660B8F" w:rsidRDefault="00CA5C27" w:rsidP="009E3893">
      <w:pPr>
        <w:pStyle w:val="1"/>
      </w:pPr>
      <w:r w:rsidRPr="00660B8F">
        <w:rPr>
          <w:rFonts w:hint="eastAsia"/>
        </w:rPr>
        <w:t>目录</w:t>
      </w:r>
    </w:p>
    <w:p w14:paraId="4A204DA8" w14:textId="46B8AEC7" w:rsidR="00A15684" w:rsidRPr="00660B8F" w:rsidRDefault="00CA5C27" w:rsidP="009E3893">
      <w:pPr>
        <w:pStyle w:val="2"/>
        <w:rPr>
          <w:rFonts w:eastAsiaTheme="minorEastAsia"/>
          <w14:ligatures w14:val="standardContextual"/>
        </w:rPr>
      </w:pPr>
      <w:r>
        <w:fldChar w:fldCharType="begin"/>
      </w:r>
      <w:r>
        <w:instrText xml:space="preserve"> </w:instrText>
      </w:r>
      <w:r>
        <w:rPr>
          <w:rFonts w:hint="eastAsia"/>
        </w:rPr>
        <w:instrText>TOC \o "1-3" \u</w:instrText>
      </w:r>
      <w:r>
        <w:instrText xml:space="preserve"> </w:instrText>
      </w:r>
      <w:r>
        <w:fldChar w:fldCharType="separate"/>
      </w:r>
      <w:r w:rsidR="00A15684" w:rsidRPr="00660B8F">
        <w:t>摘  要</w:t>
      </w:r>
      <w:r w:rsidR="00A15684" w:rsidRPr="00660B8F">
        <w:tab/>
      </w:r>
      <w:r w:rsidR="00A15684" w:rsidRPr="00660B8F">
        <w:fldChar w:fldCharType="begin"/>
      </w:r>
      <w:r w:rsidR="00A15684" w:rsidRPr="00660B8F">
        <w:instrText xml:space="preserve"> PAGEREF _Toc134188388 \h </w:instrText>
      </w:r>
      <w:r w:rsidR="00A15684" w:rsidRPr="00660B8F">
        <w:fldChar w:fldCharType="separate"/>
      </w:r>
      <w:r w:rsidR="00A15684" w:rsidRPr="00660B8F">
        <w:t>I</w:t>
      </w:r>
      <w:r w:rsidR="00A15684" w:rsidRPr="00660B8F">
        <w:fldChar w:fldCharType="end"/>
      </w:r>
    </w:p>
    <w:p w14:paraId="544FFAC6" w14:textId="372B43E8" w:rsidR="00A15684" w:rsidRDefault="00A15684" w:rsidP="00CA07A2">
      <w:pPr>
        <w:pStyle w:val="3"/>
        <w:rPr>
          <w:rFonts w:asciiTheme="minorHAnsi" w:eastAsiaTheme="minorEastAsia" w:hAnsiTheme="minorHAnsi"/>
          <w:sz w:val="21"/>
          <w:szCs w:val="22"/>
          <w14:ligatures w14:val="standardContextual"/>
        </w:rPr>
      </w:pPr>
      <w:r w:rsidRPr="00660B8F">
        <w:t>Abstract</w:t>
      </w:r>
      <w:r w:rsidRPr="00CA07A2">
        <w:rPr>
          <w:rFonts w:ascii="SimHei" w:eastAsia="SimHei" w:hAnsi="SimHei"/>
        </w:rPr>
        <w:tab/>
      </w:r>
      <w:r w:rsidRPr="00660B8F">
        <w:fldChar w:fldCharType="begin"/>
      </w:r>
      <w:r w:rsidRPr="00660B8F">
        <w:instrText xml:space="preserve"> PAGEREF _Toc134188389 \h </w:instrText>
      </w:r>
      <w:r w:rsidRPr="00660B8F">
        <w:fldChar w:fldCharType="separate"/>
      </w:r>
      <w:r w:rsidRPr="00660B8F">
        <w:t>II</w:t>
      </w:r>
      <w:r w:rsidRPr="00660B8F">
        <w:fldChar w:fldCharType="end"/>
      </w:r>
    </w:p>
    <w:p w14:paraId="1B54687B" w14:textId="2AC513C7" w:rsidR="00A15684" w:rsidRPr="00660B8F" w:rsidRDefault="00A15684" w:rsidP="00CA07A2">
      <w:pPr>
        <w:pStyle w:val="2"/>
        <w:rPr>
          <w:rFonts w:asciiTheme="minorHAnsi" w:eastAsiaTheme="minorEastAsia" w:hAnsiTheme="minorHAnsi"/>
          <w14:ligatures w14:val="standardContextual"/>
        </w:rPr>
      </w:pPr>
      <w:r w:rsidRPr="00660B8F">
        <w:t>第1章 引言</w:t>
      </w:r>
      <w:r w:rsidRPr="00660B8F">
        <w:tab/>
      </w:r>
      <w:r w:rsidRPr="00660B8F">
        <w:fldChar w:fldCharType="begin"/>
      </w:r>
      <w:r w:rsidRPr="00660B8F">
        <w:instrText xml:space="preserve"> PAGEREF _Toc134188390 \h </w:instrText>
      </w:r>
      <w:r w:rsidRPr="00660B8F">
        <w:fldChar w:fldCharType="separate"/>
      </w:r>
      <w:r w:rsidRPr="00660B8F">
        <w:t>2</w:t>
      </w:r>
      <w:r w:rsidRPr="00660B8F">
        <w:fldChar w:fldCharType="end"/>
      </w:r>
    </w:p>
    <w:p w14:paraId="1038F567" w14:textId="3953F851" w:rsidR="00A15684" w:rsidRPr="00660B8F" w:rsidRDefault="00A15684" w:rsidP="00CA07A2">
      <w:pPr>
        <w:pStyle w:val="4"/>
        <w:rPr>
          <w14:ligatures w14:val="standardContextual"/>
        </w:rPr>
      </w:pPr>
      <w:r w:rsidRPr="00660B8F">
        <w:t>1.1 自我优势效应</w:t>
      </w:r>
      <w:r w:rsidRPr="00660B8F">
        <w:tab/>
      </w:r>
      <w:r w:rsidRPr="00660B8F">
        <w:fldChar w:fldCharType="begin"/>
      </w:r>
      <w:r w:rsidRPr="00660B8F">
        <w:instrText xml:space="preserve"> PAGEREF _Toc134188391 \h </w:instrText>
      </w:r>
      <w:r w:rsidRPr="00660B8F">
        <w:fldChar w:fldCharType="separate"/>
      </w:r>
      <w:r w:rsidRPr="00660B8F">
        <w:t>2</w:t>
      </w:r>
      <w:r w:rsidRPr="00660B8F">
        <w:fldChar w:fldCharType="end"/>
      </w:r>
    </w:p>
    <w:p w14:paraId="742B252A" w14:textId="7950390C" w:rsidR="00A15684" w:rsidRPr="00660B8F" w:rsidRDefault="00A15684" w:rsidP="00CA07A2">
      <w:pPr>
        <w:pStyle w:val="4"/>
        <w:rPr>
          <w14:ligatures w14:val="standardContextual"/>
        </w:rPr>
      </w:pPr>
      <w:r w:rsidRPr="00660B8F">
        <w:t>1.2 自我联结范式</w:t>
      </w:r>
      <w:r w:rsidRPr="00660B8F">
        <w:tab/>
      </w:r>
      <w:r w:rsidRPr="00660B8F">
        <w:fldChar w:fldCharType="begin"/>
      </w:r>
      <w:r w:rsidRPr="00660B8F">
        <w:instrText xml:space="preserve"> PAGEREF _Toc134188392 \h </w:instrText>
      </w:r>
      <w:r w:rsidRPr="00660B8F">
        <w:fldChar w:fldCharType="separate"/>
      </w:r>
      <w:r w:rsidRPr="00660B8F">
        <w:t>2</w:t>
      </w:r>
      <w:r w:rsidRPr="00660B8F">
        <w:fldChar w:fldCharType="end"/>
      </w:r>
    </w:p>
    <w:p w14:paraId="363DB7AA" w14:textId="7C62BB1F" w:rsidR="00A15684" w:rsidRPr="00660B8F" w:rsidRDefault="00A15684" w:rsidP="00CA07A2">
      <w:pPr>
        <w:pStyle w:val="4"/>
        <w:rPr>
          <w14:ligatures w14:val="standardContextual"/>
        </w:rPr>
      </w:pPr>
      <w:r w:rsidRPr="00660B8F">
        <w:t>1.3</w:t>
      </w:r>
      <w:r w:rsidR="00C025D1" w:rsidRPr="00660B8F">
        <w:t xml:space="preserve"> </w:t>
      </w:r>
      <w:r w:rsidRPr="00660B8F">
        <w:t>自我优先效应自动化加工的评述</w:t>
      </w:r>
      <w:r w:rsidRPr="00660B8F">
        <w:tab/>
      </w:r>
      <w:r w:rsidRPr="00660B8F">
        <w:fldChar w:fldCharType="begin"/>
      </w:r>
      <w:r w:rsidRPr="00660B8F">
        <w:instrText xml:space="preserve"> PAGEREF _Toc134188393 \h </w:instrText>
      </w:r>
      <w:r w:rsidRPr="00660B8F">
        <w:fldChar w:fldCharType="separate"/>
      </w:r>
      <w:r w:rsidRPr="00660B8F">
        <w:t>4</w:t>
      </w:r>
      <w:r w:rsidRPr="00660B8F">
        <w:fldChar w:fldCharType="end"/>
      </w:r>
    </w:p>
    <w:p w14:paraId="78BBD4E3" w14:textId="44C5E4A5" w:rsidR="00A15684" w:rsidRPr="00660B8F" w:rsidRDefault="00A15684" w:rsidP="00CA07A2">
      <w:pPr>
        <w:pStyle w:val="4"/>
        <w:rPr>
          <w14:ligatures w14:val="standardContextual"/>
        </w:rPr>
      </w:pPr>
      <w:r w:rsidRPr="00660B8F">
        <w:t>1.4 自上而下加工的影响</w:t>
      </w:r>
      <w:r w:rsidRPr="00660B8F">
        <w:tab/>
      </w:r>
      <w:r w:rsidRPr="00660B8F">
        <w:fldChar w:fldCharType="begin"/>
      </w:r>
      <w:r w:rsidRPr="00660B8F">
        <w:instrText xml:space="preserve"> PAGEREF _Toc134188394 \h </w:instrText>
      </w:r>
      <w:r w:rsidRPr="00660B8F">
        <w:fldChar w:fldCharType="separate"/>
      </w:r>
      <w:r w:rsidRPr="00660B8F">
        <w:t>5</w:t>
      </w:r>
      <w:r w:rsidRPr="00660B8F">
        <w:fldChar w:fldCharType="end"/>
      </w:r>
    </w:p>
    <w:p w14:paraId="58E30A64" w14:textId="05FAD759" w:rsidR="00A15684" w:rsidRPr="00660B8F" w:rsidRDefault="00A15684" w:rsidP="00CA07A2">
      <w:pPr>
        <w:pStyle w:val="4"/>
        <w:rPr>
          <w14:ligatures w14:val="standardContextual"/>
        </w:rPr>
      </w:pPr>
      <w:r w:rsidRPr="00660B8F">
        <w:t>1.5 本研究的设计思路</w:t>
      </w:r>
      <w:r w:rsidRPr="00660B8F">
        <w:tab/>
      </w:r>
      <w:r w:rsidRPr="00660B8F">
        <w:fldChar w:fldCharType="begin"/>
      </w:r>
      <w:r w:rsidRPr="00660B8F">
        <w:instrText xml:space="preserve"> PAGEREF _Toc134188395 \h </w:instrText>
      </w:r>
      <w:r w:rsidRPr="00660B8F">
        <w:fldChar w:fldCharType="separate"/>
      </w:r>
      <w:r w:rsidRPr="00660B8F">
        <w:t>6</w:t>
      </w:r>
      <w:r w:rsidRPr="00660B8F">
        <w:fldChar w:fldCharType="end"/>
      </w:r>
    </w:p>
    <w:p w14:paraId="191276F9" w14:textId="3A9B98FD" w:rsidR="00A15684" w:rsidRDefault="00A15684" w:rsidP="00CA07A2">
      <w:pPr>
        <w:pStyle w:val="af1"/>
        <w:rPr>
          <w:rFonts w:asciiTheme="minorHAnsi" w:eastAsiaTheme="minorEastAsia" w:hAnsiTheme="minorHAnsi"/>
          <w:sz w:val="21"/>
          <w:szCs w:val="22"/>
          <w14:ligatures w14:val="standardContextual"/>
        </w:rPr>
      </w:pPr>
      <w:r w:rsidRPr="00C025D1">
        <w:t>第</w:t>
      </w:r>
      <w:r w:rsidRPr="00C025D1">
        <w:rPr>
          <w:rFonts w:ascii="Times New Roman" w:hAnsi="Times New Roman" w:cs="Times New Roman"/>
        </w:rPr>
        <w:t>2</w:t>
      </w:r>
      <w:r w:rsidRPr="00C025D1">
        <w:t>章</w:t>
      </w:r>
      <w:r>
        <w:tab/>
      </w:r>
      <w:r>
        <w:fldChar w:fldCharType="begin"/>
      </w:r>
      <w:r>
        <w:instrText xml:space="preserve"> PAGEREF _Toc134188396 \h </w:instrText>
      </w:r>
      <w:r>
        <w:fldChar w:fldCharType="separate"/>
      </w:r>
      <w:r>
        <w:t>7</w:t>
      </w:r>
      <w:r>
        <w:fldChar w:fldCharType="end"/>
      </w:r>
    </w:p>
    <w:p w14:paraId="746ADD5C" w14:textId="034FE2F6" w:rsidR="00A15684" w:rsidRDefault="00A15684" w:rsidP="00CA07A2">
      <w:pPr>
        <w:pStyle w:val="af1"/>
        <w:rPr>
          <w:rFonts w:asciiTheme="minorHAnsi" w:eastAsiaTheme="minorEastAsia" w:hAnsiTheme="minorHAnsi"/>
          <w:sz w:val="21"/>
          <w:szCs w:val="22"/>
          <w14:ligatures w14:val="standardContextual"/>
        </w:rPr>
      </w:pPr>
      <w:r w:rsidRPr="00C025D1">
        <w:t>实验</w:t>
      </w:r>
      <w:r w:rsidRPr="00C025D1">
        <w:rPr>
          <w:rFonts w:ascii="Times New Roman" w:hAnsi="Times New Roman" w:cs="Times New Roman"/>
        </w:rPr>
        <w:t>1</w:t>
      </w:r>
      <w:r w:rsidRPr="00C025D1">
        <w:rPr>
          <w:rFonts w:ascii="Times New Roman" w:hAnsi="Times New Roman" w:cs="Times New Roman"/>
        </w:rPr>
        <w:t>：</w:t>
      </w:r>
      <w:r w:rsidRPr="00C025D1">
        <w:t>判断优先级对自我优势效应的影响</w:t>
      </w:r>
      <w:r>
        <w:tab/>
      </w:r>
      <w:r>
        <w:fldChar w:fldCharType="begin"/>
      </w:r>
      <w:r>
        <w:instrText xml:space="preserve"> PAGEREF _Toc134188397 \h </w:instrText>
      </w:r>
      <w:r>
        <w:fldChar w:fldCharType="separate"/>
      </w:r>
      <w:r>
        <w:t>7</w:t>
      </w:r>
      <w:r>
        <w:fldChar w:fldCharType="end"/>
      </w:r>
    </w:p>
    <w:p w14:paraId="42BB0763" w14:textId="04E4C797" w:rsidR="00A15684" w:rsidRPr="00C025D1" w:rsidRDefault="00A15684" w:rsidP="00CA07A2">
      <w:pPr>
        <w:pStyle w:val="4"/>
        <w:rPr>
          <w14:ligatures w14:val="standardContextual"/>
        </w:rPr>
      </w:pPr>
      <w:r w:rsidRPr="00C025D1">
        <w:rPr>
          <w:rFonts w:cs="Times New Roman"/>
        </w:rPr>
        <w:t>2.1</w:t>
      </w:r>
      <w:r w:rsidRPr="00C025D1">
        <w:t xml:space="preserve"> 方法</w:t>
      </w:r>
      <w:r w:rsidRPr="00C025D1">
        <w:tab/>
      </w:r>
      <w:r w:rsidRPr="00C025D1">
        <w:fldChar w:fldCharType="begin"/>
      </w:r>
      <w:r w:rsidRPr="00C025D1">
        <w:instrText xml:space="preserve"> PAGEREF _Toc134188398 \h </w:instrText>
      </w:r>
      <w:r w:rsidRPr="00C025D1">
        <w:fldChar w:fldCharType="separate"/>
      </w:r>
      <w:r w:rsidRPr="00C025D1">
        <w:t>7</w:t>
      </w:r>
      <w:r w:rsidRPr="00C025D1">
        <w:fldChar w:fldCharType="end"/>
      </w:r>
    </w:p>
    <w:p w14:paraId="1C172946" w14:textId="3F1A1E57" w:rsidR="00A15684" w:rsidRPr="00C025D1" w:rsidRDefault="00A15684" w:rsidP="00CA07A2">
      <w:pPr>
        <w:pStyle w:val="5"/>
        <w:ind w:left="840"/>
        <w:rPr>
          <w14:ligatures w14:val="standardContextual"/>
        </w:rPr>
      </w:pPr>
      <w:r w:rsidRPr="00C025D1">
        <w:t>2.1.1 实验被试</w:t>
      </w:r>
      <w:r w:rsidRPr="00C025D1">
        <w:tab/>
      </w:r>
      <w:r w:rsidRPr="00C025D1">
        <w:fldChar w:fldCharType="begin"/>
      </w:r>
      <w:r w:rsidRPr="00C025D1">
        <w:instrText xml:space="preserve"> PAGEREF _Toc134188399 \h </w:instrText>
      </w:r>
      <w:r w:rsidRPr="00C025D1">
        <w:fldChar w:fldCharType="separate"/>
      </w:r>
      <w:r w:rsidRPr="00C025D1">
        <w:t>7</w:t>
      </w:r>
      <w:r w:rsidRPr="00C025D1">
        <w:fldChar w:fldCharType="end"/>
      </w:r>
    </w:p>
    <w:p w14:paraId="3F9720C5" w14:textId="4FAEE603" w:rsidR="00A15684" w:rsidRPr="00C025D1" w:rsidRDefault="00A15684" w:rsidP="00CA07A2">
      <w:pPr>
        <w:pStyle w:val="5"/>
        <w:ind w:left="840"/>
        <w:rPr>
          <w14:ligatures w14:val="standardContextual"/>
        </w:rPr>
      </w:pPr>
      <w:r w:rsidRPr="00C025D1">
        <w:t>2.1.2 实验材料</w:t>
      </w:r>
      <w:r w:rsidRPr="00C025D1">
        <w:tab/>
      </w:r>
      <w:r w:rsidRPr="00C025D1">
        <w:fldChar w:fldCharType="begin"/>
      </w:r>
      <w:r w:rsidRPr="00C025D1">
        <w:instrText xml:space="preserve"> PAGEREF _Toc134188400 \h </w:instrText>
      </w:r>
      <w:r w:rsidRPr="00C025D1">
        <w:fldChar w:fldCharType="separate"/>
      </w:r>
      <w:r w:rsidRPr="00C025D1">
        <w:t>7</w:t>
      </w:r>
      <w:r w:rsidRPr="00C025D1">
        <w:fldChar w:fldCharType="end"/>
      </w:r>
    </w:p>
    <w:p w14:paraId="23D10434" w14:textId="65C1D21C" w:rsidR="00A15684" w:rsidRPr="00C025D1" w:rsidRDefault="00A15684" w:rsidP="00CA07A2">
      <w:pPr>
        <w:pStyle w:val="5"/>
        <w:ind w:left="840"/>
        <w:rPr>
          <w14:ligatures w14:val="standardContextual"/>
        </w:rPr>
      </w:pPr>
      <w:r w:rsidRPr="00C025D1">
        <w:t>2.1.3 实验程序</w:t>
      </w:r>
      <w:r w:rsidRPr="00C025D1">
        <w:tab/>
      </w:r>
      <w:r w:rsidRPr="00C025D1">
        <w:fldChar w:fldCharType="begin"/>
      </w:r>
      <w:r w:rsidRPr="00C025D1">
        <w:instrText xml:space="preserve"> PAGEREF _Toc134188401 \h </w:instrText>
      </w:r>
      <w:r w:rsidRPr="00C025D1">
        <w:fldChar w:fldCharType="separate"/>
      </w:r>
      <w:r w:rsidRPr="00C025D1">
        <w:t>7</w:t>
      </w:r>
      <w:r w:rsidRPr="00C025D1">
        <w:fldChar w:fldCharType="end"/>
      </w:r>
    </w:p>
    <w:p w14:paraId="249B022E" w14:textId="260D4661" w:rsidR="00A15684" w:rsidRPr="00C025D1" w:rsidRDefault="00A15684" w:rsidP="00CA07A2">
      <w:pPr>
        <w:pStyle w:val="4"/>
        <w:rPr>
          <w14:ligatures w14:val="standardContextual"/>
        </w:rPr>
      </w:pPr>
      <w:r w:rsidRPr="00C025D1">
        <w:rPr>
          <w:rFonts w:cs="Times New Roman"/>
        </w:rPr>
        <w:t>2.2 结果与分析</w:t>
      </w:r>
      <w:r w:rsidRPr="00C025D1">
        <w:tab/>
      </w:r>
      <w:r w:rsidRPr="00C025D1">
        <w:fldChar w:fldCharType="begin"/>
      </w:r>
      <w:r w:rsidRPr="00C025D1">
        <w:instrText xml:space="preserve"> PAGEREF _Toc134188402 \h </w:instrText>
      </w:r>
      <w:r w:rsidRPr="00C025D1">
        <w:fldChar w:fldCharType="separate"/>
      </w:r>
      <w:r w:rsidRPr="00C025D1">
        <w:t>9</w:t>
      </w:r>
      <w:r w:rsidRPr="00C025D1">
        <w:fldChar w:fldCharType="end"/>
      </w:r>
    </w:p>
    <w:p w14:paraId="69AF5688" w14:textId="6479AF37" w:rsidR="00A15684" w:rsidRPr="00C025D1" w:rsidRDefault="00A15684" w:rsidP="00CA07A2">
      <w:pPr>
        <w:pStyle w:val="5"/>
        <w:ind w:left="840"/>
        <w:rPr>
          <w14:ligatures w14:val="standardContextual"/>
        </w:rPr>
      </w:pPr>
      <w:r w:rsidRPr="00C025D1">
        <w:t>2.2.1 反应时结果</w:t>
      </w:r>
      <w:r w:rsidRPr="00C025D1">
        <w:tab/>
      </w:r>
      <w:r w:rsidRPr="00C025D1">
        <w:fldChar w:fldCharType="begin"/>
      </w:r>
      <w:r w:rsidRPr="00C025D1">
        <w:instrText xml:space="preserve"> PAGEREF _Toc134188403 \h </w:instrText>
      </w:r>
      <w:r w:rsidRPr="00C025D1">
        <w:fldChar w:fldCharType="separate"/>
      </w:r>
      <w:r w:rsidRPr="00C025D1">
        <w:t>10</w:t>
      </w:r>
      <w:r w:rsidRPr="00C025D1">
        <w:fldChar w:fldCharType="end"/>
      </w:r>
    </w:p>
    <w:p w14:paraId="0697859D" w14:textId="76E28CFE" w:rsidR="00A15684" w:rsidRPr="00C025D1" w:rsidRDefault="00A15684" w:rsidP="00CA07A2">
      <w:pPr>
        <w:pStyle w:val="5"/>
        <w:ind w:left="840"/>
        <w:rPr>
          <w14:ligatures w14:val="standardContextual"/>
        </w:rPr>
      </w:pPr>
      <w:r w:rsidRPr="00C025D1">
        <w:t>2.2.2 正确率结果</w:t>
      </w:r>
      <w:r w:rsidRPr="00C025D1">
        <w:tab/>
      </w:r>
      <w:r w:rsidRPr="00C025D1">
        <w:fldChar w:fldCharType="begin"/>
      </w:r>
      <w:r w:rsidRPr="00C025D1">
        <w:instrText xml:space="preserve"> PAGEREF _Toc134188404 \h </w:instrText>
      </w:r>
      <w:r w:rsidRPr="00C025D1">
        <w:fldChar w:fldCharType="separate"/>
      </w:r>
      <w:r w:rsidRPr="00C025D1">
        <w:t>11</w:t>
      </w:r>
      <w:r w:rsidRPr="00C025D1">
        <w:fldChar w:fldCharType="end"/>
      </w:r>
    </w:p>
    <w:p w14:paraId="7DED8237" w14:textId="371F79BC" w:rsidR="00A15684" w:rsidRPr="00B3608A" w:rsidRDefault="00A15684" w:rsidP="00CA07A2">
      <w:pPr>
        <w:pStyle w:val="af1"/>
        <w:rPr>
          <w14:ligatures w14:val="standardContextual"/>
        </w:rPr>
      </w:pPr>
      <w:r w:rsidRPr="00B3608A">
        <w:t>第3章</w:t>
      </w:r>
      <w:r w:rsidRPr="00B3608A">
        <w:tab/>
      </w:r>
      <w:r w:rsidRPr="00B3608A">
        <w:fldChar w:fldCharType="begin"/>
      </w:r>
      <w:r w:rsidRPr="00B3608A">
        <w:instrText xml:space="preserve"> PAGEREF _Toc134188405 \h </w:instrText>
      </w:r>
      <w:r w:rsidRPr="00B3608A">
        <w:fldChar w:fldCharType="separate"/>
      </w:r>
      <w:r w:rsidRPr="00B3608A">
        <w:t>14</w:t>
      </w:r>
      <w:r w:rsidRPr="00B3608A">
        <w:fldChar w:fldCharType="end"/>
      </w:r>
    </w:p>
    <w:p w14:paraId="1BA9824D" w14:textId="6FA6B8C5" w:rsidR="00A15684" w:rsidRPr="00B3608A" w:rsidRDefault="00A15684" w:rsidP="00CA07A2">
      <w:pPr>
        <w:pStyle w:val="af1"/>
        <w:rPr>
          <w14:ligatures w14:val="standardContextual"/>
        </w:rPr>
      </w:pPr>
      <w:r w:rsidRPr="00B3608A">
        <w:t>实验</w:t>
      </w:r>
      <w:r w:rsidRPr="00B3608A">
        <w:rPr>
          <w:rFonts w:cs="Times New Roman"/>
        </w:rPr>
        <w:t>2：</w:t>
      </w:r>
      <w:r w:rsidRPr="00B3608A">
        <w:t>任务目标对自我优先效应的影响</w:t>
      </w:r>
      <w:r w:rsidRPr="00B3608A">
        <w:tab/>
      </w:r>
      <w:r w:rsidRPr="00B3608A">
        <w:fldChar w:fldCharType="begin"/>
      </w:r>
      <w:r w:rsidRPr="00B3608A">
        <w:instrText xml:space="preserve"> PAGEREF _Toc134188406 \h </w:instrText>
      </w:r>
      <w:r w:rsidRPr="00B3608A">
        <w:fldChar w:fldCharType="separate"/>
      </w:r>
      <w:r w:rsidRPr="00B3608A">
        <w:t>14</w:t>
      </w:r>
      <w:r w:rsidRPr="00B3608A">
        <w:fldChar w:fldCharType="end"/>
      </w:r>
    </w:p>
    <w:p w14:paraId="50F88370" w14:textId="3C45E87B" w:rsidR="00A15684" w:rsidRPr="00B3608A" w:rsidRDefault="00A15684" w:rsidP="00CA07A2">
      <w:pPr>
        <w:pStyle w:val="4"/>
        <w:rPr>
          <w14:ligatures w14:val="standardContextual"/>
        </w:rPr>
      </w:pPr>
      <w:r w:rsidRPr="00B3608A">
        <w:rPr>
          <w:rFonts w:cs="Times New Roman"/>
        </w:rPr>
        <w:t>3.1</w:t>
      </w:r>
      <w:r w:rsidRPr="00B3608A">
        <w:t xml:space="preserve"> 方法</w:t>
      </w:r>
      <w:r w:rsidRPr="00B3608A">
        <w:tab/>
      </w:r>
      <w:r w:rsidRPr="00B3608A">
        <w:fldChar w:fldCharType="begin"/>
      </w:r>
      <w:r w:rsidRPr="00B3608A">
        <w:instrText xml:space="preserve"> PAGEREF _Toc134188407 \h </w:instrText>
      </w:r>
      <w:r w:rsidRPr="00B3608A">
        <w:fldChar w:fldCharType="separate"/>
      </w:r>
      <w:r w:rsidRPr="00B3608A">
        <w:t>14</w:t>
      </w:r>
      <w:r w:rsidRPr="00B3608A">
        <w:fldChar w:fldCharType="end"/>
      </w:r>
    </w:p>
    <w:p w14:paraId="68D733C1" w14:textId="3F15F65F" w:rsidR="00A15684" w:rsidRPr="00B3608A" w:rsidRDefault="00A15684" w:rsidP="00CA07A2">
      <w:pPr>
        <w:pStyle w:val="5"/>
        <w:ind w:left="840"/>
        <w:rPr>
          <w14:ligatures w14:val="standardContextual"/>
        </w:rPr>
      </w:pPr>
      <w:r w:rsidRPr="00B3608A">
        <w:t>3.1.1 实验被试</w:t>
      </w:r>
      <w:r w:rsidRPr="00B3608A">
        <w:tab/>
      </w:r>
      <w:r w:rsidRPr="00B3608A">
        <w:fldChar w:fldCharType="begin"/>
      </w:r>
      <w:r w:rsidRPr="00B3608A">
        <w:instrText xml:space="preserve"> PAGEREF _Toc134188408 \h </w:instrText>
      </w:r>
      <w:r w:rsidRPr="00B3608A">
        <w:fldChar w:fldCharType="separate"/>
      </w:r>
      <w:r w:rsidRPr="00B3608A">
        <w:t>14</w:t>
      </w:r>
      <w:r w:rsidRPr="00B3608A">
        <w:fldChar w:fldCharType="end"/>
      </w:r>
    </w:p>
    <w:p w14:paraId="22E96BAD" w14:textId="4BB27FE7" w:rsidR="00A15684" w:rsidRPr="00B3608A" w:rsidRDefault="00A15684" w:rsidP="00CA07A2">
      <w:pPr>
        <w:pStyle w:val="5"/>
        <w:ind w:left="840"/>
        <w:rPr>
          <w14:ligatures w14:val="standardContextual"/>
        </w:rPr>
      </w:pPr>
      <w:r w:rsidRPr="00B3608A">
        <w:t>3.1.2 实验材料</w:t>
      </w:r>
      <w:r w:rsidRPr="00B3608A">
        <w:tab/>
      </w:r>
      <w:r w:rsidRPr="00B3608A">
        <w:fldChar w:fldCharType="begin"/>
      </w:r>
      <w:r w:rsidRPr="00B3608A">
        <w:instrText xml:space="preserve"> PAGEREF _Toc134188409 \h </w:instrText>
      </w:r>
      <w:r w:rsidRPr="00B3608A">
        <w:fldChar w:fldCharType="separate"/>
      </w:r>
      <w:r w:rsidRPr="00B3608A">
        <w:t>14</w:t>
      </w:r>
      <w:r w:rsidRPr="00B3608A">
        <w:fldChar w:fldCharType="end"/>
      </w:r>
    </w:p>
    <w:p w14:paraId="6FD48949" w14:textId="252A23F3" w:rsidR="00A15684" w:rsidRPr="00B3608A" w:rsidRDefault="00A15684" w:rsidP="00CA07A2">
      <w:pPr>
        <w:pStyle w:val="5"/>
        <w:ind w:left="840"/>
        <w:rPr>
          <w14:ligatures w14:val="standardContextual"/>
        </w:rPr>
      </w:pPr>
      <w:r w:rsidRPr="00B3608A">
        <w:t>3.1.3 实验程序</w:t>
      </w:r>
      <w:r w:rsidRPr="00B3608A">
        <w:tab/>
      </w:r>
      <w:r w:rsidRPr="00B3608A">
        <w:fldChar w:fldCharType="begin"/>
      </w:r>
      <w:r w:rsidRPr="00B3608A">
        <w:instrText xml:space="preserve"> PAGEREF _Toc134188410 \h </w:instrText>
      </w:r>
      <w:r w:rsidRPr="00B3608A">
        <w:fldChar w:fldCharType="separate"/>
      </w:r>
      <w:r w:rsidRPr="00B3608A">
        <w:t>14</w:t>
      </w:r>
      <w:r w:rsidRPr="00B3608A">
        <w:fldChar w:fldCharType="end"/>
      </w:r>
    </w:p>
    <w:p w14:paraId="47A3B3A0" w14:textId="742DA801" w:rsidR="00A15684" w:rsidRPr="00B3608A" w:rsidRDefault="00A15684" w:rsidP="00CA07A2">
      <w:pPr>
        <w:pStyle w:val="4"/>
        <w:rPr>
          <w14:ligatures w14:val="standardContextual"/>
        </w:rPr>
      </w:pPr>
      <w:r w:rsidRPr="00B3608A">
        <w:rPr>
          <w:rFonts w:cs="Times New Roman"/>
        </w:rPr>
        <w:t>3.2</w:t>
      </w:r>
      <w:r w:rsidRPr="00B3608A">
        <w:t xml:space="preserve"> 结果与分析</w:t>
      </w:r>
      <w:r w:rsidRPr="00B3608A">
        <w:tab/>
      </w:r>
      <w:r w:rsidRPr="00B3608A">
        <w:fldChar w:fldCharType="begin"/>
      </w:r>
      <w:r w:rsidRPr="00B3608A">
        <w:instrText xml:space="preserve"> PAGEREF _Toc134188411 \h </w:instrText>
      </w:r>
      <w:r w:rsidRPr="00B3608A">
        <w:fldChar w:fldCharType="separate"/>
      </w:r>
      <w:r w:rsidRPr="00B3608A">
        <w:t>16</w:t>
      </w:r>
      <w:r w:rsidRPr="00B3608A">
        <w:fldChar w:fldCharType="end"/>
      </w:r>
    </w:p>
    <w:p w14:paraId="6E2ECF93" w14:textId="34C9E160" w:rsidR="00A15684" w:rsidRPr="00B3608A" w:rsidRDefault="00A15684" w:rsidP="00CA07A2">
      <w:pPr>
        <w:pStyle w:val="5"/>
        <w:ind w:left="840"/>
        <w:rPr>
          <w14:ligatures w14:val="standardContextual"/>
        </w:rPr>
      </w:pPr>
      <w:r w:rsidRPr="00B3608A">
        <w:t>3.2.1 反应时结果</w:t>
      </w:r>
      <w:r w:rsidRPr="00B3608A">
        <w:tab/>
      </w:r>
      <w:r w:rsidRPr="00B3608A">
        <w:fldChar w:fldCharType="begin"/>
      </w:r>
      <w:r w:rsidRPr="00B3608A">
        <w:instrText xml:space="preserve"> PAGEREF _Toc134188412 \h </w:instrText>
      </w:r>
      <w:r w:rsidRPr="00B3608A">
        <w:fldChar w:fldCharType="separate"/>
      </w:r>
      <w:r w:rsidRPr="00B3608A">
        <w:t>16</w:t>
      </w:r>
      <w:r w:rsidRPr="00B3608A">
        <w:fldChar w:fldCharType="end"/>
      </w:r>
    </w:p>
    <w:p w14:paraId="14DE1B10" w14:textId="57F44B27" w:rsidR="00A15684" w:rsidRPr="00B3608A" w:rsidRDefault="00A15684" w:rsidP="00CA07A2">
      <w:pPr>
        <w:pStyle w:val="5"/>
        <w:ind w:left="840"/>
        <w:rPr>
          <w14:ligatures w14:val="standardContextual"/>
        </w:rPr>
      </w:pPr>
      <w:r w:rsidRPr="00B3608A">
        <w:t>3.2.2 正确率结果</w:t>
      </w:r>
      <w:r w:rsidRPr="00B3608A">
        <w:tab/>
      </w:r>
      <w:r w:rsidRPr="00B3608A">
        <w:fldChar w:fldCharType="begin"/>
      </w:r>
      <w:r w:rsidRPr="00B3608A">
        <w:instrText xml:space="preserve"> PAGEREF _Toc134188413 \h </w:instrText>
      </w:r>
      <w:r w:rsidRPr="00B3608A">
        <w:fldChar w:fldCharType="separate"/>
      </w:r>
      <w:r w:rsidRPr="00B3608A">
        <w:t>19</w:t>
      </w:r>
      <w:r w:rsidRPr="00B3608A">
        <w:fldChar w:fldCharType="end"/>
      </w:r>
    </w:p>
    <w:p w14:paraId="27C0F494" w14:textId="176D0161" w:rsidR="00A15684" w:rsidRPr="00B3608A" w:rsidRDefault="00A15684" w:rsidP="00660B8F">
      <w:pPr>
        <w:pStyle w:val="TOC1"/>
        <w:rPr>
          <w:rFonts w:asciiTheme="minorHAnsi" w:eastAsiaTheme="minorEastAsia" w:hAnsiTheme="minorHAnsi"/>
          <w14:ligatures w14:val="standardContextual"/>
        </w:rPr>
      </w:pPr>
      <w:r w:rsidRPr="00B3608A">
        <w:t>第4章 讨论</w:t>
      </w:r>
      <w:r w:rsidRPr="00B3608A">
        <w:tab/>
      </w:r>
      <w:r w:rsidRPr="00B3608A">
        <w:fldChar w:fldCharType="begin"/>
      </w:r>
      <w:r w:rsidRPr="00B3608A">
        <w:instrText xml:space="preserve"> PAGEREF _Toc134188414 \h </w:instrText>
      </w:r>
      <w:r w:rsidRPr="00B3608A">
        <w:fldChar w:fldCharType="separate"/>
      </w:r>
      <w:r w:rsidRPr="00B3608A">
        <w:t>21</w:t>
      </w:r>
      <w:r w:rsidRPr="00B3608A">
        <w:fldChar w:fldCharType="end"/>
      </w:r>
    </w:p>
    <w:p w14:paraId="30739B59" w14:textId="78656B20" w:rsidR="00A15684" w:rsidRPr="00B3608A" w:rsidRDefault="00A15684" w:rsidP="00CA07A2">
      <w:pPr>
        <w:pStyle w:val="5"/>
        <w:ind w:left="840"/>
        <w:rPr>
          <w14:ligatures w14:val="standardContextual"/>
        </w:rPr>
      </w:pPr>
      <w:r w:rsidRPr="00B3608A">
        <w:t>4.1 任务目标的自上而下调节作用</w:t>
      </w:r>
      <w:r w:rsidRPr="00B3608A">
        <w:tab/>
      </w:r>
      <w:r w:rsidRPr="00B3608A">
        <w:fldChar w:fldCharType="begin"/>
      </w:r>
      <w:r w:rsidRPr="00B3608A">
        <w:instrText xml:space="preserve"> PAGEREF _Toc134188415 \h </w:instrText>
      </w:r>
      <w:r w:rsidRPr="00B3608A">
        <w:fldChar w:fldCharType="separate"/>
      </w:r>
      <w:r w:rsidRPr="00B3608A">
        <w:t>21</w:t>
      </w:r>
      <w:r w:rsidRPr="00B3608A">
        <w:fldChar w:fldCharType="end"/>
      </w:r>
    </w:p>
    <w:p w14:paraId="5E1B670B" w14:textId="7F4BE115" w:rsidR="00A15684" w:rsidRPr="00B3608A" w:rsidRDefault="00A15684" w:rsidP="00CA07A2">
      <w:pPr>
        <w:pStyle w:val="5"/>
        <w:ind w:left="840"/>
        <w:rPr>
          <w14:ligatures w14:val="standardContextual"/>
        </w:rPr>
      </w:pPr>
      <w:r w:rsidRPr="00B3608A">
        <w:t>4.2 本研究的不足与未来研究展望</w:t>
      </w:r>
      <w:r w:rsidRPr="00B3608A">
        <w:tab/>
      </w:r>
      <w:r w:rsidRPr="00B3608A">
        <w:fldChar w:fldCharType="begin"/>
      </w:r>
      <w:r w:rsidRPr="00B3608A">
        <w:instrText xml:space="preserve"> PAGEREF _Toc134188416 \h </w:instrText>
      </w:r>
      <w:r w:rsidRPr="00B3608A">
        <w:fldChar w:fldCharType="separate"/>
      </w:r>
      <w:r w:rsidRPr="00B3608A">
        <w:t>22</w:t>
      </w:r>
      <w:r w:rsidRPr="00B3608A">
        <w:fldChar w:fldCharType="end"/>
      </w:r>
    </w:p>
    <w:p w14:paraId="5C4CF64C" w14:textId="54F9A8C2" w:rsidR="00A15684" w:rsidRPr="00B3608A" w:rsidRDefault="00A15684" w:rsidP="00CA07A2">
      <w:pPr>
        <w:pStyle w:val="af1"/>
        <w:rPr>
          <w:rFonts w:asciiTheme="minorHAnsi" w:eastAsiaTheme="minorEastAsia" w:hAnsiTheme="minorHAnsi"/>
          <w:sz w:val="21"/>
          <w:szCs w:val="22"/>
          <w14:ligatures w14:val="standardContextual"/>
        </w:rPr>
      </w:pPr>
      <w:r w:rsidRPr="00B3608A">
        <w:t>第5章 结论</w:t>
      </w:r>
      <w:r w:rsidRPr="00B3608A">
        <w:tab/>
      </w:r>
      <w:r w:rsidRPr="00B3608A">
        <w:fldChar w:fldCharType="begin"/>
      </w:r>
      <w:r w:rsidRPr="00B3608A">
        <w:instrText xml:space="preserve"> PAGEREF _Toc134188417 \h </w:instrText>
      </w:r>
      <w:r w:rsidRPr="00B3608A">
        <w:fldChar w:fldCharType="separate"/>
      </w:r>
      <w:r w:rsidRPr="00B3608A">
        <w:t>23</w:t>
      </w:r>
      <w:r w:rsidRPr="00B3608A">
        <w:fldChar w:fldCharType="end"/>
      </w:r>
    </w:p>
    <w:p w14:paraId="0F91B1A1" w14:textId="7162495A" w:rsidR="00A15684" w:rsidRPr="00B3608A" w:rsidRDefault="00A15684" w:rsidP="00CA07A2">
      <w:pPr>
        <w:pStyle w:val="af1"/>
        <w:rPr>
          <w:rFonts w:asciiTheme="minorHAnsi" w:eastAsiaTheme="minorEastAsia" w:hAnsiTheme="minorHAnsi"/>
          <w:sz w:val="21"/>
          <w:szCs w:val="22"/>
          <w14:ligatures w14:val="standardContextual"/>
        </w:rPr>
      </w:pPr>
      <w:r w:rsidRPr="00B3608A">
        <w:t>参考文献</w:t>
      </w:r>
      <w:r w:rsidRPr="00B3608A">
        <w:tab/>
      </w:r>
      <w:r w:rsidRPr="00B3608A">
        <w:fldChar w:fldCharType="begin"/>
      </w:r>
      <w:r w:rsidRPr="00B3608A">
        <w:instrText xml:space="preserve"> PAGEREF _Toc134188418 \h </w:instrText>
      </w:r>
      <w:r w:rsidRPr="00B3608A">
        <w:fldChar w:fldCharType="separate"/>
      </w:r>
      <w:r w:rsidRPr="00B3608A">
        <w:t>24</w:t>
      </w:r>
      <w:r w:rsidRPr="00B3608A">
        <w:fldChar w:fldCharType="end"/>
      </w:r>
    </w:p>
    <w:p w14:paraId="6358362B" w14:textId="7326B6C6" w:rsidR="00A15684" w:rsidRPr="00B3608A" w:rsidRDefault="00A15684" w:rsidP="00CA07A2">
      <w:pPr>
        <w:pStyle w:val="af1"/>
        <w:rPr>
          <w:rFonts w:asciiTheme="minorHAnsi" w:eastAsiaTheme="minorEastAsia" w:hAnsiTheme="minorHAnsi"/>
          <w:sz w:val="21"/>
          <w:szCs w:val="22"/>
          <w14:ligatures w14:val="standardContextual"/>
        </w:rPr>
      </w:pPr>
      <w:r w:rsidRPr="00B3608A">
        <w:t>致谢</w:t>
      </w:r>
      <w:r w:rsidRPr="00B3608A">
        <w:tab/>
      </w:r>
      <w:r w:rsidRPr="00B3608A">
        <w:fldChar w:fldCharType="begin"/>
      </w:r>
      <w:r w:rsidRPr="00B3608A">
        <w:instrText xml:space="preserve"> PAGEREF _Toc134188419 \h </w:instrText>
      </w:r>
      <w:r w:rsidRPr="00B3608A">
        <w:fldChar w:fldCharType="separate"/>
      </w:r>
      <w:r w:rsidRPr="00B3608A">
        <w:t>29</w:t>
      </w:r>
      <w:r w:rsidRPr="00B3608A">
        <w:fldChar w:fldCharType="end"/>
      </w:r>
    </w:p>
    <w:p w14:paraId="205E1648" w14:textId="4A22F0CE" w:rsidR="00545F42" w:rsidRPr="00CE2EEF" w:rsidRDefault="00CA5C27" w:rsidP="00A15684">
      <w:pPr>
        <w:jc w:val="center"/>
        <w:outlineLvl w:val="0"/>
      </w:pPr>
      <w:r>
        <w:fldChar w:fldCharType="end"/>
      </w:r>
      <w:bookmarkStart w:id="3" w:name="_Toc134188390"/>
      <w:r w:rsidR="00384707" w:rsidRPr="008D5C1B">
        <w:rPr>
          <w:rFonts w:ascii="SimHei" w:eastAsia="SimHei" w:hAnsi="SimHei" w:hint="eastAsia"/>
          <w:b/>
          <w:bCs/>
          <w:sz w:val="32"/>
          <w:szCs w:val="32"/>
        </w:rPr>
        <w:t>第</w:t>
      </w:r>
      <w:r w:rsidR="00384707" w:rsidRPr="00254C28">
        <w:rPr>
          <w:rFonts w:ascii="Times New Roman" w:eastAsia="SimHei" w:hAnsi="Times New Roman" w:cs="Times New Roman"/>
          <w:b/>
          <w:bCs/>
          <w:sz w:val="32"/>
          <w:szCs w:val="32"/>
        </w:rPr>
        <w:t>1</w:t>
      </w:r>
      <w:r w:rsidR="00384707" w:rsidRPr="008D5C1B">
        <w:rPr>
          <w:rFonts w:ascii="SimHei" w:eastAsia="SimHei" w:hAnsi="SimHei" w:hint="eastAsia"/>
          <w:b/>
          <w:bCs/>
          <w:sz w:val="32"/>
          <w:szCs w:val="32"/>
        </w:rPr>
        <w:t xml:space="preserve">章 </w:t>
      </w:r>
      <w:r w:rsidR="00047D21" w:rsidRPr="008D5C1B">
        <w:rPr>
          <w:rFonts w:ascii="SimHei" w:eastAsia="SimHei" w:hAnsi="SimHei" w:hint="eastAsia"/>
          <w:b/>
          <w:bCs/>
          <w:sz w:val="32"/>
          <w:szCs w:val="32"/>
        </w:rPr>
        <w:t>引言</w:t>
      </w:r>
      <w:bookmarkEnd w:id="3"/>
    </w:p>
    <w:p w14:paraId="3B20ED1C" w14:textId="23F7BE6F" w:rsidR="00047D21" w:rsidRPr="008D5C1B" w:rsidRDefault="00047D21" w:rsidP="00652CEA">
      <w:pPr>
        <w:spacing w:beforeLines="50" w:before="156" w:afterLines="50" w:after="156"/>
        <w:outlineLvl w:val="1"/>
        <w:rPr>
          <w:rFonts w:ascii="SimHei" w:eastAsia="SimHei" w:hAnsi="SimHei"/>
          <w:b/>
          <w:bCs/>
          <w:sz w:val="30"/>
          <w:szCs w:val="30"/>
        </w:rPr>
      </w:pPr>
      <w:bookmarkStart w:id="4" w:name="_Toc134188391"/>
      <w:r w:rsidRPr="00254C28">
        <w:rPr>
          <w:rFonts w:ascii="Times New Roman" w:eastAsia="SimHei" w:hAnsi="Times New Roman" w:cs="Times New Roman"/>
          <w:b/>
          <w:bCs/>
          <w:sz w:val="30"/>
          <w:szCs w:val="30"/>
        </w:rPr>
        <w:t>1.1</w:t>
      </w:r>
      <w:r w:rsidRPr="008D5C1B">
        <w:rPr>
          <w:rFonts w:ascii="SimHei" w:eastAsia="SimHei" w:hAnsi="SimHei"/>
          <w:b/>
          <w:bCs/>
          <w:sz w:val="30"/>
          <w:szCs w:val="30"/>
        </w:rPr>
        <w:t xml:space="preserve"> </w:t>
      </w:r>
      <w:r w:rsidRPr="008D5C1B">
        <w:rPr>
          <w:rFonts w:ascii="SimHei" w:eastAsia="SimHei" w:hAnsi="SimHei" w:hint="eastAsia"/>
          <w:b/>
          <w:bCs/>
          <w:sz w:val="30"/>
          <w:szCs w:val="30"/>
        </w:rPr>
        <w:t>自我优势效应</w:t>
      </w:r>
      <w:bookmarkEnd w:id="4"/>
    </w:p>
    <w:p w14:paraId="42E0EB42" w14:textId="33E93274" w:rsidR="00C93A1A" w:rsidRPr="00D66AE0" w:rsidRDefault="004B2ABF" w:rsidP="008D5C1B">
      <w:pPr>
        <w:spacing w:line="400" w:lineRule="exact"/>
        <w:ind w:firstLineChars="200" w:firstLine="480"/>
        <w:rPr>
          <w:rFonts w:ascii="SimSun" w:eastAsia="SimSun" w:hAnsi="SimSun"/>
          <w:sz w:val="24"/>
          <w:szCs w:val="24"/>
        </w:rPr>
      </w:pPr>
      <w:r w:rsidRPr="00D66AE0">
        <w:rPr>
          <w:rFonts w:ascii="SimSun" w:eastAsia="SimSun" w:hAnsi="SimSun" w:hint="eastAsia"/>
          <w:sz w:val="24"/>
          <w:szCs w:val="24"/>
        </w:rPr>
        <w:t>在我们的日常生活中，个体需要在来自各方的繁杂信息中</w:t>
      </w:r>
      <w:r w:rsidR="000123EF" w:rsidRPr="00D66AE0">
        <w:rPr>
          <w:rFonts w:ascii="SimSun" w:eastAsia="SimSun" w:hAnsi="SimSun" w:hint="eastAsia"/>
          <w:sz w:val="24"/>
          <w:szCs w:val="24"/>
        </w:rPr>
        <w:t>快速</w:t>
      </w:r>
      <w:r w:rsidRPr="00D66AE0">
        <w:rPr>
          <w:rFonts w:ascii="SimSun" w:eastAsia="SimSun" w:hAnsi="SimSun" w:hint="eastAsia"/>
          <w:sz w:val="24"/>
          <w:szCs w:val="24"/>
        </w:rPr>
        <w:t>筛选出有价值的信息进行加工处理。在</w:t>
      </w:r>
      <w:r w:rsidR="00C93A1A" w:rsidRPr="00D66AE0">
        <w:rPr>
          <w:rFonts w:ascii="SimSun" w:eastAsia="SimSun" w:hAnsi="SimSun" w:hint="eastAsia"/>
          <w:sz w:val="24"/>
          <w:szCs w:val="24"/>
        </w:rPr>
        <w:t>这</w:t>
      </w:r>
      <w:r w:rsidR="000123EF" w:rsidRPr="00D66AE0">
        <w:rPr>
          <w:rFonts w:ascii="SimSun" w:eastAsia="SimSun" w:hAnsi="SimSun" w:hint="eastAsia"/>
          <w:sz w:val="24"/>
          <w:szCs w:val="24"/>
        </w:rPr>
        <w:t>一过程中</w:t>
      </w:r>
      <w:r w:rsidRPr="00D66AE0">
        <w:rPr>
          <w:rFonts w:ascii="SimSun" w:eastAsia="SimSun" w:hAnsi="SimSun" w:hint="eastAsia"/>
          <w:sz w:val="24"/>
          <w:szCs w:val="24"/>
        </w:rPr>
        <w:t>，</w:t>
      </w:r>
      <w:r w:rsidR="00C93A1A" w:rsidRPr="00D66AE0">
        <w:rPr>
          <w:rFonts w:ascii="SimSun" w:eastAsia="SimSun" w:hAnsi="SimSun" w:hint="eastAsia"/>
          <w:sz w:val="24"/>
          <w:szCs w:val="24"/>
        </w:rPr>
        <w:t>能够探查到与自我相关的信息是一项</w:t>
      </w:r>
      <w:r w:rsidR="000123EF" w:rsidRPr="00D66AE0">
        <w:rPr>
          <w:rFonts w:ascii="SimSun" w:eastAsia="SimSun" w:hAnsi="SimSun" w:hint="eastAsia"/>
          <w:sz w:val="24"/>
          <w:szCs w:val="24"/>
        </w:rPr>
        <w:t>保证个体能够进行正常生活的</w:t>
      </w:r>
      <w:r w:rsidR="00C93A1A" w:rsidRPr="00D66AE0">
        <w:rPr>
          <w:rFonts w:ascii="SimSun" w:eastAsia="SimSun" w:hAnsi="SimSun" w:hint="eastAsia"/>
          <w:sz w:val="24"/>
          <w:szCs w:val="24"/>
        </w:rPr>
        <w:t>重要社会认知能力</w:t>
      </w:r>
      <w:r w:rsidR="00CC4F5E" w:rsidRPr="00CC4F5E">
        <w:rPr>
          <w:rFonts w:ascii="SimSun" w:eastAsia="SimSun" w:hAnsi="SimSun" w:cs="Times New Roman"/>
          <w:kern w:val="0"/>
          <w:sz w:val="24"/>
          <w:szCs w:val="24"/>
        </w:rPr>
        <w:t>(</w:t>
      </w:r>
      <w:proofErr w:type="spellStart"/>
      <w:r w:rsidR="00CC4F5E" w:rsidRPr="00CC4F5E">
        <w:rPr>
          <w:rFonts w:ascii="Times New Roman" w:eastAsia="SimSun" w:hAnsi="Times New Roman" w:cs="Times New Roman"/>
          <w:kern w:val="0"/>
          <w:sz w:val="24"/>
          <w:szCs w:val="24"/>
        </w:rPr>
        <w:t>Alexopoulos</w:t>
      </w:r>
      <w:proofErr w:type="spellEnd"/>
      <w:r w:rsidR="00CC4F5E" w:rsidRPr="00CC4F5E">
        <w:rPr>
          <w:rFonts w:ascii="SimSun" w:eastAsia="SimSun" w:hAnsi="SimSun" w:cs="Times New Roman"/>
          <w:kern w:val="0"/>
          <w:sz w:val="24"/>
          <w:szCs w:val="24"/>
        </w:rPr>
        <w:t>等</w:t>
      </w:r>
      <w:r w:rsidR="00CC4F5E" w:rsidRPr="00CC4F5E">
        <w:rPr>
          <w:rFonts w:ascii="Times New Roman" w:eastAsia="SimSun" w:hAnsi="Times New Roman" w:cs="Times New Roman"/>
          <w:kern w:val="0"/>
          <w:sz w:val="24"/>
          <w:szCs w:val="24"/>
        </w:rPr>
        <w:t>, 2012</w:t>
      </w:r>
      <w:r w:rsidR="00CC4F5E" w:rsidRPr="00CC4F5E">
        <w:rPr>
          <w:rFonts w:ascii="SimSun" w:eastAsia="SimSun" w:hAnsi="SimSun" w:cs="Times New Roman"/>
          <w:kern w:val="0"/>
          <w:sz w:val="24"/>
          <w:szCs w:val="24"/>
        </w:rPr>
        <w:t>)</w:t>
      </w:r>
      <w:r w:rsidR="00C93A1A" w:rsidRPr="00D66AE0">
        <w:rPr>
          <w:rFonts w:ascii="SimSun" w:eastAsia="SimSun" w:hAnsi="SimSun" w:hint="eastAsia"/>
          <w:sz w:val="24"/>
          <w:szCs w:val="24"/>
        </w:rPr>
        <w:t>。</w:t>
      </w:r>
      <w:r w:rsidRPr="00D66AE0">
        <w:rPr>
          <w:rFonts w:ascii="SimSun" w:eastAsia="SimSun" w:hAnsi="SimSun"/>
          <w:sz w:val="24"/>
          <w:szCs w:val="24"/>
        </w:rPr>
        <w:t>自我相关信息是指具有与自我高度相关属性</w:t>
      </w:r>
      <w:r w:rsidRPr="00D66AE0">
        <w:rPr>
          <w:rFonts w:ascii="SimSun" w:eastAsia="SimSun" w:hAnsi="SimSun" w:hint="eastAsia"/>
          <w:sz w:val="24"/>
          <w:szCs w:val="24"/>
        </w:rPr>
        <w:t>的客体。</w:t>
      </w:r>
      <w:r w:rsidRPr="00D66AE0">
        <w:rPr>
          <w:rFonts w:ascii="SimSun" w:eastAsia="SimSun" w:hAnsi="SimSun"/>
          <w:sz w:val="24"/>
          <w:szCs w:val="24"/>
        </w:rPr>
        <w:t>自我相关信息加工</w:t>
      </w:r>
      <w:r w:rsidR="00F21E3A" w:rsidRPr="00D66AE0">
        <w:rPr>
          <w:rFonts w:ascii="SimSun" w:eastAsia="SimSun" w:hAnsi="SimSun" w:hint="eastAsia"/>
          <w:sz w:val="24"/>
          <w:szCs w:val="24"/>
        </w:rPr>
        <w:t>则</w:t>
      </w:r>
      <w:r w:rsidRPr="00D66AE0">
        <w:rPr>
          <w:rFonts w:ascii="SimSun" w:eastAsia="SimSun" w:hAnsi="SimSun"/>
          <w:sz w:val="24"/>
          <w:szCs w:val="24"/>
        </w:rPr>
        <w:t>是指人们评价或判断和自己有关联的这些属性的过程</w:t>
      </w:r>
      <w:r w:rsidR="00D679D0" w:rsidRPr="00D679D0">
        <w:rPr>
          <w:rFonts w:ascii="SimSun" w:eastAsia="SimSun" w:hAnsi="SimSun" w:cs="Times New Roman"/>
          <w:kern w:val="0"/>
          <w:sz w:val="24"/>
          <w:szCs w:val="24"/>
        </w:rPr>
        <w:t>(</w:t>
      </w:r>
      <w:proofErr w:type="spellStart"/>
      <w:r w:rsidR="00D679D0" w:rsidRPr="00D679D0">
        <w:rPr>
          <w:rFonts w:ascii="Times New Roman" w:eastAsia="SimSun" w:hAnsi="Times New Roman" w:cs="Times New Roman"/>
          <w:kern w:val="0"/>
          <w:sz w:val="24"/>
          <w:szCs w:val="24"/>
        </w:rPr>
        <w:t>Yankouskaya</w:t>
      </w:r>
      <w:proofErr w:type="spellEnd"/>
      <w:r w:rsidR="00D679D0" w:rsidRPr="00D679D0">
        <w:rPr>
          <w:rFonts w:ascii="SimSun" w:eastAsia="SimSun" w:hAnsi="SimSun" w:cs="Times New Roman"/>
          <w:kern w:val="0"/>
          <w:sz w:val="24"/>
          <w:szCs w:val="24"/>
        </w:rPr>
        <w:t xml:space="preserve">等, </w:t>
      </w:r>
      <w:r w:rsidR="00D679D0" w:rsidRPr="00D679D0">
        <w:rPr>
          <w:rFonts w:ascii="Times New Roman" w:eastAsia="SimSun" w:hAnsi="Times New Roman" w:cs="Times New Roman"/>
          <w:kern w:val="0"/>
          <w:sz w:val="24"/>
          <w:szCs w:val="24"/>
        </w:rPr>
        <w:t>2020</w:t>
      </w:r>
      <w:r w:rsidR="00D679D0" w:rsidRPr="00D679D0">
        <w:rPr>
          <w:rFonts w:ascii="SimSun" w:eastAsia="SimSun" w:hAnsi="SimSun" w:cs="Times New Roman"/>
          <w:kern w:val="0"/>
          <w:sz w:val="24"/>
          <w:szCs w:val="24"/>
        </w:rPr>
        <w:t>)</w:t>
      </w:r>
      <w:r w:rsidRPr="00D66AE0">
        <w:rPr>
          <w:rFonts w:ascii="SimSun" w:eastAsia="SimSun" w:hAnsi="SimSun" w:hint="eastAsia"/>
          <w:sz w:val="24"/>
          <w:szCs w:val="24"/>
        </w:rPr>
        <w:t>。</w:t>
      </w:r>
      <w:r w:rsidR="00C93A1A" w:rsidRPr="00D66AE0">
        <w:rPr>
          <w:rFonts w:ascii="SimSun" w:eastAsia="SimSun" w:hAnsi="SimSun" w:hint="eastAsia"/>
          <w:sz w:val="24"/>
          <w:szCs w:val="24"/>
        </w:rPr>
        <w:t>自我相关信息凭借个体对其高度的熟悉性、与自我概念的高度关联性，在信息加工和反应产生过程中常处于优势地位。</w:t>
      </w:r>
      <w:r w:rsidR="00DF4503">
        <w:rPr>
          <w:rFonts w:ascii="SimSun" w:eastAsia="SimSun" w:hAnsi="SimSun" w:hint="eastAsia"/>
          <w:sz w:val="24"/>
          <w:szCs w:val="24"/>
        </w:rPr>
        <w:t>在广泛的认知任务中，相比于与他人联系的信息，健康</w:t>
      </w:r>
      <w:r w:rsidR="00C93A1A" w:rsidRPr="00D66AE0">
        <w:rPr>
          <w:rFonts w:ascii="SimSun" w:eastAsia="SimSun" w:hAnsi="SimSun" w:hint="eastAsia"/>
          <w:sz w:val="24"/>
          <w:szCs w:val="24"/>
        </w:rPr>
        <w:t>个体对自我相关</w:t>
      </w:r>
      <w:r w:rsidR="000123EF" w:rsidRPr="00D66AE0">
        <w:rPr>
          <w:rFonts w:ascii="SimSun" w:eastAsia="SimSun" w:hAnsi="SimSun" w:hint="eastAsia"/>
          <w:sz w:val="24"/>
          <w:szCs w:val="24"/>
        </w:rPr>
        <w:t>刺激的反应更快、更准确</w:t>
      </w:r>
      <w:r w:rsidR="00C93A1A" w:rsidRPr="00D66AE0">
        <w:rPr>
          <w:rFonts w:ascii="SimSun" w:eastAsia="SimSun" w:hAnsi="SimSun" w:hint="eastAsia"/>
          <w:sz w:val="24"/>
          <w:szCs w:val="24"/>
        </w:rPr>
        <w:t>的信息加工及反应优势现象</w:t>
      </w:r>
      <w:r w:rsidR="00DF4503">
        <w:rPr>
          <w:rFonts w:ascii="SimSun" w:eastAsia="SimSun" w:hAnsi="SimSun" w:hint="eastAsia"/>
          <w:sz w:val="24"/>
          <w:szCs w:val="24"/>
        </w:rPr>
        <w:t>被称作</w:t>
      </w:r>
      <w:r w:rsidR="00C93A1A" w:rsidRPr="00D66AE0">
        <w:rPr>
          <w:rFonts w:ascii="SimSun" w:eastAsia="SimSun" w:hAnsi="SimSun" w:hint="eastAsia"/>
          <w:sz w:val="24"/>
          <w:szCs w:val="24"/>
        </w:rPr>
        <w:t>自我</w:t>
      </w:r>
      <w:r w:rsidR="000123EF" w:rsidRPr="00D66AE0">
        <w:rPr>
          <w:rFonts w:ascii="SimSun" w:eastAsia="SimSun" w:hAnsi="SimSun" w:hint="eastAsia"/>
          <w:sz w:val="24"/>
          <w:szCs w:val="24"/>
        </w:rPr>
        <w:t>优势</w:t>
      </w:r>
      <w:r w:rsidR="00C93A1A" w:rsidRPr="00D66AE0">
        <w:rPr>
          <w:rFonts w:ascii="SimSun" w:eastAsia="SimSun" w:hAnsi="SimSun" w:hint="eastAsia"/>
          <w:sz w:val="24"/>
          <w:szCs w:val="24"/>
        </w:rPr>
        <w:t>效应</w:t>
      </w:r>
      <w:r w:rsidR="003D3E6C">
        <w:rPr>
          <w:rFonts w:ascii="Times New Roman" w:eastAsia="SimSun" w:hAnsi="Times New Roman" w:cs="Times New Roman" w:hint="eastAsia"/>
          <w:sz w:val="24"/>
          <w:szCs w:val="24"/>
        </w:rPr>
        <w:t>(</w:t>
      </w:r>
      <w:r w:rsidR="000123EF" w:rsidRPr="00224CCE">
        <w:rPr>
          <w:rFonts w:ascii="Times New Roman" w:eastAsia="SimSun" w:hAnsi="Times New Roman" w:cs="Times New Roman"/>
          <w:sz w:val="24"/>
          <w:szCs w:val="24"/>
        </w:rPr>
        <w:t>self-prioritization effect</w:t>
      </w:r>
      <w:r w:rsidR="00CC4F5E">
        <w:rPr>
          <w:rFonts w:ascii="Times New Roman" w:eastAsia="SimSun" w:hAnsi="Times New Roman" w:cs="Times New Roman"/>
          <w:sz w:val="24"/>
          <w:szCs w:val="24"/>
        </w:rPr>
        <w:t>, SPE</w:t>
      </w:r>
      <w:r w:rsidR="003D3E6C">
        <w:rPr>
          <w:rFonts w:ascii="Times New Roman" w:eastAsia="SimSun" w:hAnsi="Times New Roman" w:cs="Times New Roman" w:hint="eastAsia"/>
          <w:sz w:val="24"/>
          <w:szCs w:val="24"/>
        </w:rPr>
        <w:t>)</w:t>
      </w:r>
      <w:r w:rsidR="00245630" w:rsidRPr="00245630">
        <w:rPr>
          <w:rFonts w:ascii="Times New Roman" w:hAnsi="Times New Roman" w:cs="Times New Roman"/>
          <w:kern w:val="0"/>
          <w:sz w:val="24"/>
          <w:szCs w:val="24"/>
        </w:rPr>
        <w:t>(</w:t>
      </w:r>
      <w:proofErr w:type="spellStart"/>
      <w:r w:rsidR="00245630" w:rsidRPr="00245630">
        <w:rPr>
          <w:rFonts w:ascii="Times New Roman" w:hAnsi="Times New Roman" w:cs="Times New Roman"/>
          <w:kern w:val="0"/>
          <w:sz w:val="24"/>
          <w:szCs w:val="24"/>
        </w:rPr>
        <w:t>Janczyk</w:t>
      </w:r>
      <w:proofErr w:type="spellEnd"/>
      <w:r w:rsidR="00245630" w:rsidRPr="00245630">
        <w:rPr>
          <w:rFonts w:ascii="Times New Roman" w:hAnsi="Times New Roman" w:cs="Times New Roman"/>
          <w:kern w:val="0"/>
          <w:sz w:val="24"/>
          <w:szCs w:val="24"/>
        </w:rPr>
        <w:t>等</w:t>
      </w:r>
      <w:r w:rsidR="00245630" w:rsidRPr="00245630">
        <w:rPr>
          <w:rFonts w:ascii="Times New Roman" w:hAnsi="Times New Roman" w:cs="Times New Roman"/>
          <w:kern w:val="0"/>
          <w:sz w:val="24"/>
          <w:szCs w:val="24"/>
        </w:rPr>
        <w:t>, 2019)</w:t>
      </w:r>
      <w:r w:rsidR="00C93A1A" w:rsidRPr="00D66AE0">
        <w:rPr>
          <w:rFonts w:ascii="SimSun" w:eastAsia="SimSun" w:hAnsi="SimSun" w:hint="eastAsia"/>
          <w:sz w:val="24"/>
          <w:szCs w:val="24"/>
        </w:rPr>
        <w:t>。</w:t>
      </w:r>
    </w:p>
    <w:p w14:paraId="09C271E7" w14:textId="326C146E" w:rsidR="00047D21" w:rsidRDefault="004B2ABF" w:rsidP="0076040C">
      <w:pPr>
        <w:spacing w:line="400" w:lineRule="exact"/>
        <w:ind w:firstLineChars="200" w:firstLine="480"/>
        <w:rPr>
          <w:rFonts w:ascii="Times New Roman" w:eastAsia="SimSun" w:hAnsi="Times New Roman" w:cs="Times New Roman"/>
          <w:sz w:val="24"/>
          <w:szCs w:val="24"/>
        </w:rPr>
      </w:pPr>
      <w:r w:rsidRPr="00D66AE0">
        <w:rPr>
          <w:rFonts w:ascii="SimSun" w:eastAsia="SimSun" w:hAnsi="SimSun" w:hint="eastAsia"/>
          <w:sz w:val="24"/>
          <w:szCs w:val="24"/>
        </w:rPr>
        <w:t>早在</w:t>
      </w:r>
      <w:r w:rsidRPr="00685C6C">
        <w:rPr>
          <w:rFonts w:ascii="Times New Roman" w:eastAsia="SimSun" w:hAnsi="Times New Roman" w:cs="Times New Roman"/>
          <w:sz w:val="24"/>
          <w:szCs w:val="24"/>
        </w:rPr>
        <w:t>1959</w:t>
      </w:r>
      <w:r w:rsidRPr="00D66AE0">
        <w:rPr>
          <w:rFonts w:ascii="SimSun" w:eastAsia="SimSun" w:hAnsi="SimSun" w:hint="eastAsia"/>
          <w:sz w:val="24"/>
          <w:szCs w:val="24"/>
        </w:rPr>
        <w:t>年，</w:t>
      </w:r>
      <w:r w:rsidR="009614B0" w:rsidRPr="00685C6C">
        <w:rPr>
          <w:rFonts w:ascii="Times New Roman" w:eastAsia="SimSun" w:hAnsi="Times New Roman" w:cs="Times New Roman"/>
          <w:sz w:val="24"/>
          <w:szCs w:val="24"/>
        </w:rPr>
        <w:t>Moray</w:t>
      </w:r>
      <w:r w:rsidRPr="00D66AE0">
        <w:rPr>
          <w:rFonts w:ascii="SimSun" w:eastAsia="SimSun" w:hAnsi="SimSun" w:hint="eastAsia"/>
          <w:sz w:val="24"/>
          <w:szCs w:val="24"/>
        </w:rPr>
        <w:t>就发现</w:t>
      </w:r>
      <w:r w:rsidRPr="00D66AE0">
        <w:rPr>
          <w:rFonts w:ascii="SimSun" w:eastAsia="SimSun" w:hAnsi="SimSun"/>
          <w:sz w:val="24"/>
          <w:szCs w:val="24"/>
        </w:rPr>
        <w:t>即使在强干扰的</w:t>
      </w:r>
      <w:r w:rsidR="00907C6B">
        <w:rPr>
          <w:rFonts w:ascii="SimSun" w:eastAsia="SimSun" w:hAnsi="SimSun" w:hint="eastAsia"/>
          <w:sz w:val="24"/>
          <w:szCs w:val="24"/>
        </w:rPr>
        <w:t>环境中</w:t>
      </w:r>
      <w:r w:rsidRPr="00D66AE0">
        <w:rPr>
          <w:rFonts w:ascii="SimSun" w:eastAsia="SimSun" w:hAnsi="SimSun"/>
          <w:sz w:val="24"/>
          <w:szCs w:val="24"/>
        </w:rPr>
        <w:t>，相</w:t>
      </w:r>
      <w:r w:rsidR="00907C6B">
        <w:rPr>
          <w:rFonts w:ascii="SimSun" w:eastAsia="SimSun" w:hAnsi="SimSun" w:hint="eastAsia"/>
          <w:sz w:val="24"/>
          <w:szCs w:val="24"/>
        </w:rPr>
        <w:t>比</w:t>
      </w:r>
      <w:r w:rsidRPr="00D66AE0">
        <w:rPr>
          <w:rFonts w:ascii="SimSun" w:eastAsia="SimSun" w:hAnsi="SimSun"/>
          <w:sz w:val="24"/>
          <w:szCs w:val="24"/>
        </w:rPr>
        <w:t>于其他信息，自己的名字</w:t>
      </w:r>
      <w:r w:rsidR="00907C6B">
        <w:rPr>
          <w:rFonts w:ascii="SimSun" w:eastAsia="SimSun" w:hAnsi="SimSun" w:hint="eastAsia"/>
          <w:sz w:val="24"/>
          <w:szCs w:val="24"/>
        </w:rPr>
        <w:t>总</w:t>
      </w:r>
      <w:r w:rsidRPr="00D66AE0">
        <w:rPr>
          <w:rFonts w:ascii="SimSun" w:eastAsia="SimSun" w:hAnsi="SimSun"/>
          <w:sz w:val="24"/>
          <w:szCs w:val="24"/>
        </w:rPr>
        <w:t>能自动吸引个体注意，更容易被识别并得到高度自动化的加工</w:t>
      </w:r>
      <w:r w:rsidRPr="00D66AE0">
        <w:rPr>
          <w:rFonts w:ascii="SimSun" w:eastAsia="SimSun" w:hAnsi="SimSun" w:hint="eastAsia"/>
          <w:sz w:val="24"/>
          <w:szCs w:val="24"/>
        </w:rPr>
        <w:t>，即著名的鸡尾酒会效应</w:t>
      </w:r>
      <w:r w:rsidR="00685C6C" w:rsidRPr="00685C6C">
        <w:rPr>
          <w:rFonts w:ascii="Times New Roman" w:eastAsia="SimSun" w:hAnsi="Times New Roman" w:cs="Times New Roman"/>
          <w:sz w:val="24"/>
          <w:szCs w:val="24"/>
        </w:rPr>
        <w:t>(Moray, 1959)</w:t>
      </w:r>
      <w:r w:rsidRPr="00D66AE0">
        <w:rPr>
          <w:rFonts w:ascii="SimSun" w:eastAsia="SimSun" w:hAnsi="SimSun"/>
          <w:sz w:val="24"/>
          <w:szCs w:val="24"/>
        </w:rPr>
        <w:t>。</w:t>
      </w:r>
      <w:r w:rsidR="00BD0E14">
        <w:rPr>
          <w:rFonts w:ascii="SimSun" w:eastAsia="SimSun" w:hAnsi="SimSun" w:hint="eastAsia"/>
          <w:sz w:val="24"/>
          <w:szCs w:val="24"/>
        </w:rPr>
        <w:t>与鸡尾酒会效应类似的</w:t>
      </w:r>
      <w:r w:rsidR="000A5E68">
        <w:rPr>
          <w:rFonts w:ascii="SimSun" w:eastAsia="SimSun" w:hAnsi="SimSun" w:hint="eastAsia"/>
          <w:sz w:val="24"/>
          <w:szCs w:val="24"/>
        </w:rPr>
        <w:t>对</w:t>
      </w:r>
      <w:r w:rsidR="00BD0E14">
        <w:rPr>
          <w:rFonts w:ascii="SimSun" w:eastAsia="SimSun" w:hAnsi="SimSun" w:hint="eastAsia"/>
          <w:sz w:val="24"/>
          <w:szCs w:val="24"/>
        </w:rPr>
        <w:t>自我相关</w:t>
      </w:r>
      <w:r w:rsidR="000A5E68">
        <w:rPr>
          <w:rFonts w:ascii="SimSun" w:eastAsia="SimSun" w:hAnsi="SimSun" w:hint="eastAsia"/>
          <w:sz w:val="24"/>
          <w:szCs w:val="24"/>
        </w:rPr>
        <w:t>刺激的</w:t>
      </w:r>
      <w:r w:rsidR="00BD0E14">
        <w:rPr>
          <w:rFonts w:ascii="SimSun" w:eastAsia="SimSun" w:hAnsi="SimSun" w:hint="eastAsia"/>
          <w:sz w:val="24"/>
          <w:szCs w:val="24"/>
        </w:rPr>
        <w:t>偏好还表现在诸多方面</w:t>
      </w:r>
      <w:r w:rsidR="00690611">
        <w:rPr>
          <w:rFonts w:ascii="SimSun" w:eastAsia="SimSun" w:hAnsi="SimSun" w:hint="eastAsia"/>
          <w:sz w:val="24"/>
          <w:szCs w:val="24"/>
        </w:rPr>
        <w:t>。</w:t>
      </w:r>
      <w:r w:rsidR="00BD0E14">
        <w:rPr>
          <w:rFonts w:ascii="SimSun" w:eastAsia="SimSun" w:hAnsi="SimSun" w:hint="eastAsia"/>
          <w:sz w:val="24"/>
          <w:szCs w:val="24"/>
        </w:rPr>
        <w:t>例如，自我相关的信息可以自动地捕获注意</w:t>
      </w:r>
      <w:r w:rsidR="00BD0E14" w:rsidRPr="00BD0E14">
        <w:rPr>
          <w:rFonts w:ascii="SimSun" w:eastAsia="SimSun" w:hAnsi="SimSun" w:cs="Times New Roman"/>
          <w:kern w:val="0"/>
          <w:sz w:val="24"/>
          <w:szCs w:val="24"/>
        </w:rPr>
        <w:t>(</w:t>
      </w:r>
      <w:proofErr w:type="spellStart"/>
      <w:r w:rsidR="00BD0E14" w:rsidRPr="00BD0E14">
        <w:rPr>
          <w:rFonts w:ascii="Times New Roman" w:eastAsia="SimSun" w:hAnsi="Times New Roman" w:cs="Times New Roman"/>
          <w:kern w:val="0"/>
          <w:sz w:val="24"/>
          <w:szCs w:val="24"/>
        </w:rPr>
        <w:t>Gronau</w:t>
      </w:r>
      <w:proofErr w:type="spellEnd"/>
      <w:r w:rsidR="00BD0E14" w:rsidRPr="00BD0E14">
        <w:rPr>
          <w:rFonts w:ascii="SimSun" w:eastAsia="SimSun" w:hAnsi="SimSun" w:cs="Times New Roman"/>
          <w:kern w:val="0"/>
          <w:sz w:val="24"/>
          <w:szCs w:val="24"/>
        </w:rPr>
        <w:t xml:space="preserve">等, </w:t>
      </w:r>
      <w:r w:rsidR="00BD0E14" w:rsidRPr="00BD0E14">
        <w:rPr>
          <w:rFonts w:ascii="Times New Roman" w:eastAsia="SimSun" w:hAnsi="Times New Roman" w:cs="Times New Roman"/>
          <w:kern w:val="0"/>
          <w:sz w:val="24"/>
          <w:szCs w:val="24"/>
        </w:rPr>
        <w:t>2003</w:t>
      </w:r>
      <w:r w:rsidR="00BD0E14" w:rsidRPr="00BD0E14">
        <w:rPr>
          <w:rFonts w:ascii="SimSun" w:eastAsia="SimSun" w:hAnsi="SimSun" w:cs="Times New Roman"/>
          <w:kern w:val="0"/>
          <w:sz w:val="24"/>
          <w:szCs w:val="24"/>
        </w:rPr>
        <w:t>)</w:t>
      </w:r>
      <w:r w:rsidR="00BD0E14">
        <w:rPr>
          <w:rFonts w:ascii="SimSun" w:eastAsia="SimSun" w:hAnsi="SimSun" w:hint="eastAsia"/>
          <w:sz w:val="24"/>
          <w:szCs w:val="24"/>
        </w:rPr>
        <w:t>；</w:t>
      </w:r>
      <w:r w:rsidR="00B97226">
        <w:rPr>
          <w:rFonts w:ascii="SimSun" w:eastAsia="SimSun" w:hAnsi="SimSun" w:hint="eastAsia"/>
          <w:sz w:val="24"/>
          <w:szCs w:val="24"/>
        </w:rPr>
        <w:t>不论面孔是</w:t>
      </w:r>
      <w:r w:rsidR="00EB7A4E">
        <w:rPr>
          <w:rFonts w:ascii="SimSun" w:eastAsia="SimSun" w:hAnsi="SimSun" w:hint="eastAsia"/>
          <w:sz w:val="24"/>
          <w:szCs w:val="24"/>
        </w:rPr>
        <w:t>正立</w:t>
      </w:r>
      <w:r w:rsidR="00B97226">
        <w:rPr>
          <w:rFonts w:ascii="SimSun" w:eastAsia="SimSun" w:hAnsi="SimSun" w:hint="eastAsia"/>
          <w:sz w:val="24"/>
          <w:szCs w:val="24"/>
        </w:rPr>
        <w:t>还是</w:t>
      </w:r>
      <w:r w:rsidR="00EB7A4E">
        <w:rPr>
          <w:rFonts w:ascii="SimSun" w:eastAsia="SimSun" w:hAnsi="SimSun" w:hint="eastAsia"/>
          <w:sz w:val="24"/>
          <w:szCs w:val="24"/>
        </w:rPr>
        <w:t>倒立呈现</w:t>
      </w:r>
      <w:r w:rsidR="00B97226">
        <w:rPr>
          <w:rFonts w:ascii="SimSun" w:eastAsia="SimSun" w:hAnsi="SimSun" w:hint="eastAsia"/>
          <w:sz w:val="24"/>
          <w:szCs w:val="24"/>
        </w:rPr>
        <w:t>,</w:t>
      </w:r>
      <w:r w:rsidR="008227FF">
        <w:rPr>
          <w:rFonts w:ascii="SimSun" w:eastAsia="SimSun" w:hAnsi="SimSun" w:hint="eastAsia"/>
          <w:sz w:val="24"/>
          <w:szCs w:val="24"/>
        </w:rPr>
        <w:t>个体对自我面孔的反应比对他人面孔的反应</w:t>
      </w:r>
      <w:r w:rsidR="00B97226">
        <w:rPr>
          <w:rFonts w:ascii="SimSun" w:eastAsia="SimSun" w:hAnsi="SimSun" w:hint="eastAsia"/>
          <w:sz w:val="24"/>
          <w:szCs w:val="24"/>
        </w:rPr>
        <w:t>都</w:t>
      </w:r>
      <w:r w:rsidR="008227FF">
        <w:rPr>
          <w:rFonts w:ascii="SimSun" w:eastAsia="SimSun" w:hAnsi="SimSun" w:hint="eastAsia"/>
          <w:sz w:val="24"/>
          <w:szCs w:val="24"/>
        </w:rPr>
        <w:t>更加快速、准确</w:t>
      </w:r>
      <w:r w:rsidR="00B97226" w:rsidRPr="00B97226">
        <w:rPr>
          <w:rFonts w:ascii="Times New Roman" w:eastAsia="SimSun" w:hAnsi="Times New Roman" w:cs="Times New Roman"/>
          <w:sz w:val="24"/>
          <w:szCs w:val="24"/>
        </w:rPr>
        <w:t>(Keyes &amp; Brad, 2010)</w:t>
      </w:r>
      <w:r w:rsidR="00B97226">
        <w:rPr>
          <w:rFonts w:ascii="SimSun" w:eastAsia="SimSun" w:hAnsi="SimSun" w:hint="eastAsia"/>
          <w:sz w:val="24"/>
          <w:szCs w:val="24"/>
        </w:rPr>
        <w:t>;</w:t>
      </w:r>
      <w:r w:rsidR="00690611">
        <w:rPr>
          <w:rFonts w:ascii="SimSun" w:eastAsia="SimSun" w:hAnsi="SimSun" w:hint="eastAsia"/>
          <w:sz w:val="24"/>
          <w:szCs w:val="24"/>
        </w:rPr>
        <w:t>个体对</w:t>
      </w:r>
      <w:r w:rsidR="000A5E68">
        <w:rPr>
          <w:rFonts w:ascii="SimSun" w:eastAsia="SimSun" w:hAnsi="SimSun" w:hint="eastAsia"/>
          <w:sz w:val="24"/>
          <w:szCs w:val="24"/>
        </w:rPr>
        <w:t>与自我关联编码的刺激也要比与他人关联编码的刺激的记忆效果更好</w:t>
      </w:r>
      <w:r w:rsidR="00690611" w:rsidRPr="00690611">
        <w:rPr>
          <w:rFonts w:ascii="Times New Roman" w:eastAsia="SimSun" w:hAnsi="Times New Roman" w:cs="Times New Roman"/>
          <w:sz w:val="24"/>
        </w:rPr>
        <w:t>(Symons &amp; Johnson, 1997)</w:t>
      </w:r>
      <w:r w:rsidR="00690611">
        <w:rPr>
          <w:rFonts w:ascii="Times New Roman" w:eastAsia="SimSun" w:hAnsi="Times New Roman" w:cs="Times New Roman" w:hint="eastAsia"/>
          <w:sz w:val="24"/>
          <w:szCs w:val="24"/>
        </w:rPr>
        <w:t>；相比于他人，个体更倾向于将积极的人格特质与自我进行联结</w:t>
      </w:r>
      <w:r w:rsidR="0076040C" w:rsidRPr="0076040C">
        <w:rPr>
          <w:rFonts w:ascii="Times New Roman" w:hAnsi="Times New Roman" w:cs="Times New Roman"/>
          <w:kern w:val="0"/>
          <w:sz w:val="24"/>
          <w:szCs w:val="24"/>
        </w:rPr>
        <w:t>(Klein</w:t>
      </w:r>
      <w:r w:rsidR="0076040C" w:rsidRPr="0076040C">
        <w:rPr>
          <w:rFonts w:ascii="SimSun" w:eastAsia="SimSun" w:hAnsi="SimSun" w:cs="Times New Roman"/>
          <w:kern w:val="0"/>
          <w:sz w:val="24"/>
          <w:szCs w:val="24"/>
        </w:rPr>
        <w:t>等</w:t>
      </w:r>
      <w:r w:rsidR="0076040C" w:rsidRPr="0076040C">
        <w:rPr>
          <w:rFonts w:ascii="Times New Roman" w:hAnsi="Times New Roman" w:cs="Times New Roman"/>
          <w:kern w:val="0"/>
          <w:sz w:val="24"/>
          <w:szCs w:val="24"/>
        </w:rPr>
        <w:t>,</w:t>
      </w:r>
      <w:r w:rsidR="0076040C">
        <w:rPr>
          <w:rFonts w:ascii="Times New Roman" w:hAnsi="Times New Roman" w:cs="Times New Roman" w:hint="eastAsia"/>
          <w:kern w:val="0"/>
          <w:sz w:val="24"/>
          <w:szCs w:val="24"/>
        </w:rPr>
        <w:t xml:space="preserve"> </w:t>
      </w:r>
      <w:r w:rsidR="0076040C">
        <w:rPr>
          <w:rFonts w:ascii="Times New Roman" w:hAnsi="Times New Roman" w:cs="Times New Roman"/>
          <w:kern w:val="0"/>
          <w:sz w:val="24"/>
          <w:szCs w:val="24"/>
        </w:rPr>
        <w:t>1989</w:t>
      </w:r>
      <w:r w:rsidR="0076040C" w:rsidRPr="0076040C">
        <w:rPr>
          <w:rFonts w:ascii="Times New Roman" w:hAnsi="Times New Roman" w:cs="Times New Roman"/>
          <w:kern w:val="0"/>
          <w:sz w:val="24"/>
          <w:szCs w:val="24"/>
        </w:rPr>
        <w:t>)</w:t>
      </w:r>
      <w:r w:rsidR="0076040C">
        <w:rPr>
          <w:rFonts w:ascii="Times New Roman" w:eastAsia="SimSun" w:hAnsi="Times New Roman" w:cs="Times New Roman" w:hint="eastAsia"/>
          <w:sz w:val="24"/>
          <w:szCs w:val="24"/>
        </w:rPr>
        <w:t>。</w:t>
      </w:r>
      <w:r w:rsidR="0076040C">
        <w:rPr>
          <w:rFonts w:ascii="Times New Roman" w:eastAsia="SimSun" w:hAnsi="Times New Roman" w:cs="Times New Roman" w:hint="eastAsia"/>
          <w:sz w:val="24"/>
          <w:szCs w:val="24"/>
        </w:rPr>
        <w:t xml:space="preserve"> </w:t>
      </w:r>
    </w:p>
    <w:p w14:paraId="7CB6FA73" w14:textId="5983A28D" w:rsidR="00071CB5" w:rsidRPr="00F85F9C" w:rsidRDefault="00C24EE1" w:rsidP="0076040C">
      <w:pPr>
        <w:spacing w:line="400" w:lineRule="exact"/>
        <w:ind w:firstLineChars="200" w:firstLine="480"/>
        <w:rPr>
          <w:rFonts w:ascii="SimSun" w:eastAsia="SimSun" w:hAnsi="SimSun" w:cs="Times New Roman"/>
          <w:sz w:val="24"/>
          <w:szCs w:val="24"/>
        </w:rPr>
      </w:pPr>
      <w:r>
        <w:rPr>
          <w:rFonts w:ascii="SimSun" w:eastAsia="SimSun" w:hAnsi="SimSun" w:hint="eastAsia"/>
          <w:sz w:val="24"/>
        </w:rPr>
        <w:t>研究自我优先效应是</w:t>
      </w:r>
      <w:r w:rsidR="00792B2F">
        <w:rPr>
          <w:rFonts w:ascii="SimSun" w:eastAsia="SimSun" w:hAnsi="SimSun" w:hint="eastAsia"/>
          <w:sz w:val="24"/>
        </w:rPr>
        <w:t>了解</w:t>
      </w:r>
      <w:r>
        <w:rPr>
          <w:rFonts w:ascii="SimSun" w:eastAsia="SimSun" w:hAnsi="SimSun" w:hint="eastAsia"/>
          <w:sz w:val="24"/>
        </w:rPr>
        <w:t>自我认知的一个切入点</w:t>
      </w:r>
      <w:r w:rsidR="00792B2F">
        <w:rPr>
          <w:rFonts w:ascii="SimSun" w:eastAsia="SimSun" w:hAnsi="SimSun" w:hint="eastAsia"/>
          <w:sz w:val="24"/>
        </w:rPr>
        <w:t>。</w:t>
      </w:r>
      <w:r w:rsidR="00F85F9C" w:rsidRPr="00F85F9C">
        <w:rPr>
          <w:rFonts w:ascii="SimSun" w:eastAsia="SimSun" w:hAnsi="SimSun" w:hint="eastAsia"/>
          <w:sz w:val="24"/>
        </w:rPr>
        <w:t>自我认知不仅关系到人类认知中的基础问题，也具有临床意义</w:t>
      </w:r>
      <w:r>
        <w:rPr>
          <w:rFonts w:ascii="SimSun" w:eastAsia="SimSun" w:hAnsi="SimSun" w:hint="eastAsia"/>
          <w:sz w:val="24"/>
        </w:rPr>
        <w:t>。近期</w:t>
      </w:r>
      <w:r w:rsidR="00F85F9C" w:rsidRPr="00F85F9C">
        <w:rPr>
          <w:rFonts w:ascii="SimSun" w:eastAsia="SimSun" w:hAnsi="SimSun" w:hint="eastAsia"/>
          <w:sz w:val="24"/>
        </w:rPr>
        <w:t>的研究表明，自我认知的异常是跨精神疾病的共同机制</w:t>
      </w:r>
      <w:r w:rsidR="00CB08FC" w:rsidRPr="00CB08FC">
        <w:rPr>
          <w:rFonts w:ascii="Times New Roman" w:hAnsi="Times New Roman" w:cs="Times New Roman"/>
          <w:sz w:val="24"/>
        </w:rPr>
        <w:t xml:space="preserve">(Sui &amp; Humphreys, 2017; Sui &amp; </w:t>
      </w:r>
      <w:proofErr w:type="spellStart"/>
      <w:r w:rsidR="00CB08FC" w:rsidRPr="00CB08FC">
        <w:rPr>
          <w:rFonts w:ascii="Times New Roman" w:hAnsi="Times New Roman" w:cs="Times New Roman"/>
          <w:sz w:val="24"/>
        </w:rPr>
        <w:t>Rotshtein</w:t>
      </w:r>
      <w:proofErr w:type="spellEnd"/>
      <w:r w:rsidR="00CB08FC" w:rsidRPr="00CB08FC">
        <w:rPr>
          <w:rFonts w:ascii="Times New Roman" w:hAnsi="Times New Roman" w:cs="Times New Roman"/>
          <w:sz w:val="24"/>
        </w:rPr>
        <w:t>, 2019)</w:t>
      </w:r>
      <w:r w:rsidR="00F85F9C" w:rsidRPr="00F85F9C">
        <w:rPr>
          <w:rFonts w:ascii="SimSun" w:eastAsia="SimSun" w:hAnsi="SimSun" w:hint="eastAsia"/>
          <w:sz w:val="24"/>
        </w:rPr>
        <w:t>。因此，深入理解自我优先效应背后的认知机制</w:t>
      </w:r>
      <w:r w:rsidR="00F85F9C" w:rsidRPr="00F85F9C">
        <w:rPr>
          <w:rFonts w:ascii="SimSun" w:eastAsia="SimSun" w:hAnsi="SimSun"/>
          <w:sz w:val="24"/>
        </w:rPr>
        <w:t>，</w:t>
      </w:r>
      <w:r w:rsidR="00F85F9C" w:rsidRPr="00F85F9C">
        <w:rPr>
          <w:rFonts w:ascii="SimSun" w:eastAsia="SimSun" w:hAnsi="SimSun" w:hint="eastAsia"/>
          <w:sz w:val="24"/>
        </w:rPr>
        <w:t>不仅</w:t>
      </w:r>
      <w:r w:rsidR="00556EC5">
        <w:rPr>
          <w:rFonts w:ascii="SimSun" w:eastAsia="SimSun" w:hAnsi="SimSun" w:hint="eastAsia"/>
          <w:sz w:val="24"/>
        </w:rPr>
        <w:t>可以</w:t>
      </w:r>
      <w:r w:rsidR="00F85F9C" w:rsidRPr="00F85F9C">
        <w:rPr>
          <w:rFonts w:ascii="SimSun" w:eastAsia="SimSun" w:hAnsi="SimSun" w:hint="eastAsia"/>
          <w:sz w:val="24"/>
        </w:rPr>
        <w:t>加深对人类自我认知的理解，还可能对于精神疾病的诊断和治疗具有重要意义。</w:t>
      </w:r>
    </w:p>
    <w:p w14:paraId="0727FD57" w14:textId="70A7AD51" w:rsidR="00047D21" w:rsidRPr="003D3781" w:rsidRDefault="00047D21" w:rsidP="00652CEA">
      <w:pPr>
        <w:spacing w:beforeLines="50" w:before="156" w:afterLines="50" w:after="156"/>
        <w:outlineLvl w:val="1"/>
        <w:rPr>
          <w:rFonts w:ascii="SimHei" w:eastAsia="SimHei" w:hAnsi="SimHei"/>
          <w:b/>
          <w:bCs/>
          <w:sz w:val="30"/>
          <w:szCs w:val="30"/>
        </w:rPr>
      </w:pPr>
      <w:bookmarkStart w:id="5" w:name="_Toc134188392"/>
      <w:r w:rsidRPr="00254C28">
        <w:rPr>
          <w:rFonts w:ascii="Times New Roman" w:eastAsia="SimHei" w:hAnsi="Times New Roman" w:cs="Times New Roman"/>
          <w:b/>
          <w:bCs/>
          <w:sz w:val="30"/>
          <w:szCs w:val="30"/>
        </w:rPr>
        <w:t>1.2</w:t>
      </w:r>
      <w:r w:rsidRPr="003D3781">
        <w:rPr>
          <w:rFonts w:ascii="SimHei" w:eastAsia="SimHei" w:hAnsi="SimHei"/>
          <w:b/>
          <w:bCs/>
          <w:sz w:val="30"/>
          <w:szCs w:val="30"/>
        </w:rPr>
        <w:t xml:space="preserve"> </w:t>
      </w:r>
      <w:r w:rsidRPr="003D3781">
        <w:rPr>
          <w:rFonts w:ascii="SimHei" w:eastAsia="SimHei" w:hAnsi="SimHei" w:hint="eastAsia"/>
          <w:b/>
          <w:bCs/>
          <w:sz w:val="30"/>
          <w:szCs w:val="30"/>
        </w:rPr>
        <w:t>自我</w:t>
      </w:r>
      <w:r w:rsidR="00090028" w:rsidRPr="003D3781">
        <w:rPr>
          <w:rFonts w:ascii="SimHei" w:eastAsia="SimHei" w:hAnsi="SimHei" w:hint="eastAsia"/>
          <w:b/>
          <w:bCs/>
          <w:sz w:val="30"/>
          <w:szCs w:val="30"/>
        </w:rPr>
        <w:t>联结</w:t>
      </w:r>
      <w:r w:rsidRPr="003D3781">
        <w:rPr>
          <w:rFonts w:ascii="SimHei" w:eastAsia="SimHei" w:hAnsi="SimHei" w:hint="eastAsia"/>
          <w:b/>
          <w:bCs/>
          <w:sz w:val="30"/>
          <w:szCs w:val="30"/>
        </w:rPr>
        <w:t>范式</w:t>
      </w:r>
      <w:bookmarkEnd w:id="5"/>
    </w:p>
    <w:p w14:paraId="40257D61" w14:textId="4F5F018D" w:rsidR="004A6DCB" w:rsidRPr="00D66AE0" w:rsidRDefault="00BB5FF2" w:rsidP="00FD470B">
      <w:pPr>
        <w:spacing w:line="400" w:lineRule="exact"/>
        <w:rPr>
          <w:rFonts w:ascii="SimSun" w:eastAsia="SimSun" w:hAnsi="SimSun"/>
          <w:sz w:val="24"/>
          <w:szCs w:val="24"/>
        </w:rPr>
      </w:pPr>
      <w:r w:rsidRPr="00D66AE0">
        <w:rPr>
          <w:rFonts w:ascii="SimSun" w:eastAsia="SimSun" w:hAnsi="SimSun" w:hint="eastAsia"/>
          <w:sz w:val="24"/>
          <w:szCs w:val="24"/>
        </w:rPr>
        <w:t xml:space="preserve"> </w:t>
      </w:r>
      <w:r w:rsidRPr="00D66AE0">
        <w:rPr>
          <w:rFonts w:ascii="SimSun" w:eastAsia="SimSun" w:hAnsi="SimSun"/>
          <w:sz w:val="24"/>
          <w:szCs w:val="24"/>
        </w:rPr>
        <w:t xml:space="preserve">   </w:t>
      </w:r>
      <w:r w:rsidR="00E8353E">
        <w:rPr>
          <w:rFonts w:ascii="SimSun" w:eastAsia="SimSun" w:hAnsi="SimSun" w:hint="eastAsia"/>
          <w:sz w:val="24"/>
          <w:szCs w:val="24"/>
        </w:rPr>
        <w:t>在</w:t>
      </w:r>
      <w:r w:rsidR="00FD470B">
        <w:rPr>
          <w:rFonts w:ascii="SimSun" w:eastAsia="SimSun" w:hAnsi="SimSun" w:hint="eastAsia"/>
          <w:sz w:val="24"/>
          <w:szCs w:val="24"/>
        </w:rPr>
        <w:t>上述早期的</w:t>
      </w:r>
      <w:r w:rsidR="004B2ABF" w:rsidRPr="00D66AE0">
        <w:rPr>
          <w:rFonts w:ascii="SimSun" w:eastAsia="SimSun" w:hAnsi="SimSun" w:hint="eastAsia"/>
          <w:sz w:val="24"/>
          <w:szCs w:val="24"/>
        </w:rPr>
        <w:t>自我优势效应相关研究中普遍存在一个问题，即</w:t>
      </w:r>
      <w:r w:rsidR="004B2ABF" w:rsidRPr="00D66AE0">
        <w:rPr>
          <w:rFonts w:ascii="SimSun" w:eastAsia="SimSun" w:hAnsi="SimSun"/>
          <w:sz w:val="24"/>
          <w:szCs w:val="24"/>
        </w:rPr>
        <w:t>自我和他人相关的两类信息本身除了具有</w:t>
      </w:r>
      <w:r w:rsidR="004B2ABF" w:rsidRPr="00D66AE0">
        <w:rPr>
          <w:rFonts w:ascii="SimSun" w:eastAsia="SimSun" w:hAnsi="SimSun" w:hint="eastAsia"/>
          <w:sz w:val="24"/>
          <w:szCs w:val="24"/>
        </w:rPr>
        <w:t>“</w:t>
      </w:r>
      <w:r w:rsidR="004B2ABF" w:rsidRPr="00D66AE0">
        <w:rPr>
          <w:rFonts w:ascii="SimSun" w:eastAsia="SimSun" w:hAnsi="SimSun"/>
          <w:sz w:val="24"/>
          <w:szCs w:val="24"/>
        </w:rPr>
        <w:t>我</w:t>
      </w:r>
      <w:r w:rsidR="004B2ABF" w:rsidRPr="00D66AE0">
        <w:rPr>
          <w:rFonts w:ascii="SimSun" w:eastAsia="SimSun" w:hAnsi="SimSun" w:hint="eastAsia"/>
          <w:sz w:val="24"/>
          <w:szCs w:val="24"/>
        </w:rPr>
        <w:t>”</w:t>
      </w:r>
      <w:r w:rsidR="004B2ABF" w:rsidRPr="00D66AE0">
        <w:rPr>
          <w:rFonts w:ascii="SimSun" w:eastAsia="SimSun" w:hAnsi="SimSun"/>
          <w:sz w:val="24"/>
          <w:szCs w:val="24"/>
        </w:rPr>
        <w:t>与</w:t>
      </w:r>
      <w:r w:rsidR="004B2ABF" w:rsidRPr="00D66AE0">
        <w:rPr>
          <w:rFonts w:ascii="SimSun" w:eastAsia="SimSun" w:hAnsi="SimSun" w:hint="eastAsia"/>
          <w:sz w:val="24"/>
          <w:szCs w:val="24"/>
        </w:rPr>
        <w:t>“</w:t>
      </w:r>
      <w:r w:rsidR="004B2ABF" w:rsidRPr="00D66AE0">
        <w:rPr>
          <w:rFonts w:ascii="SimSun" w:eastAsia="SimSun" w:hAnsi="SimSun"/>
          <w:sz w:val="24"/>
          <w:szCs w:val="24"/>
        </w:rPr>
        <w:t>非我</w:t>
      </w:r>
      <w:r w:rsidR="004B2ABF" w:rsidRPr="00D66AE0">
        <w:rPr>
          <w:rFonts w:ascii="SimSun" w:eastAsia="SimSun" w:hAnsi="SimSun" w:hint="eastAsia"/>
          <w:sz w:val="24"/>
          <w:szCs w:val="24"/>
        </w:rPr>
        <w:t>”</w:t>
      </w:r>
      <w:r w:rsidR="004B2ABF" w:rsidRPr="00D66AE0">
        <w:rPr>
          <w:rFonts w:ascii="SimSun" w:eastAsia="SimSun" w:hAnsi="SimSun"/>
          <w:sz w:val="24"/>
          <w:szCs w:val="24"/>
        </w:rPr>
        <w:t>的差异外，也会存在熟悉程度、感情色彩和社会突显性</w:t>
      </w:r>
      <w:r w:rsidR="005F24B8" w:rsidRPr="00D66AE0">
        <w:rPr>
          <w:rFonts w:ascii="SimSun" w:eastAsia="SimSun" w:hAnsi="SimSun" w:hint="eastAsia"/>
          <w:sz w:val="24"/>
          <w:szCs w:val="24"/>
        </w:rPr>
        <w:t>方面</w:t>
      </w:r>
      <w:r w:rsidR="004B2ABF" w:rsidRPr="00D66AE0">
        <w:rPr>
          <w:rFonts w:ascii="SimSun" w:eastAsia="SimSun" w:hAnsi="SimSun" w:hint="eastAsia"/>
          <w:sz w:val="24"/>
          <w:szCs w:val="24"/>
        </w:rPr>
        <w:t>的差异</w:t>
      </w:r>
      <w:r w:rsidR="004B2ABF" w:rsidRPr="00D66AE0">
        <w:rPr>
          <w:rFonts w:ascii="SimSun" w:eastAsia="SimSun" w:hAnsi="SimSun"/>
          <w:sz w:val="24"/>
          <w:szCs w:val="24"/>
        </w:rPr>
        <w:t>，这些维度上的差异</w:t>
      </w:r>
      <w:r w:rsidR="005F24B8" w:rsidRPr="00D66AE0">
        <w:rPr>
          <w:rFonts w:ascii="SimSun" w:eastAsia="SimSun" w:hAnsi="SimSun" w:hint="eastAsia"/>
          <w:sz w:val="24"/>
          <w:szCs w:val="24"/>
        </w:rPr>
        <w:t>很可能</w:t>
      </w:r>
      <w:r w:rsidR="004B2ABF" w:rsidRPr="00D66AE0">
        <w:rPr>
          <w:rFonts w:ascii="SimSun" w:eastAsia="SimSun" w:hAnsi="SimSun"/>
          <w:sz w:val="24"/>
          <w:szCs w:val="24"/>
        </w:rPr>
        <w:t>会对实验结果产生混淆和干扰（杨红升</w:t>
      </w:r>
      <w:r w:rsidR="004B2ABF" w:rsidRPr="00FD470B">
        <w:rPr>
          <w:rFonts w:ascii="Times New Roman" w:eastAsia="SimSun" w:hAnsi="Times New Roman" w:cs="Times New Roman"/>
          <w:sz w:val="24"/>
          <w:szCs w:val="24"/>
        </w:rPr>
        <w:t>，</w:t>
      </w:r>
      <w:r w:rsidR="004B2ABF" w:rsidRPr="00FD470B">
        <w:rPr>
          <w:rFonts w:ascii="Times New Roman" w:eastAsia="SimSun" w:hAnsi="Times New Roman" w:cs="Times New Roman"/>
          <w:sz w:val="24"/>
          <w:szCs w:val="24"/>
        </w:rPr>
        <w:t>2013</w:t>
      </w:r>
      <w:r w:rsidR="004B2ABF" w:rsidRPr="00D66AE0">
        <w:rPr>
          <w:rFonts w:ascii="SimSun" w:eastAsia="SimSun" w:hAnsi="SimSun"/>
          <w:sz w:val="24"/>
          <w:szCs w:val="24"/>
        </w:rPr>
        <w:t>）。因此，在研究自我加工优势效应时，需要对信息加工识别中自我相关性与熟悉性的作用进行有效的分离。针对这一问题，隋洁等</w:t>
      </w:r>
      <w:r w:rsidR="001C659C" w:rsidRPr="001C659C">
        <w:rPr>
          <w:rFonts w:ascii="SimSun" w:eastAsia="SimSun" w:hAnsi="SimSun" w:cs="Times New Roman"/>
          <w:kern w:val="0"/>
          <w:sz w:val="24"/>
          <w:szCs w:val="24"/>
        </w:rPr>
        <w:t>(</w:t>
      </w:r>
      <w:r w:rsidR="001C659C" w:rsidRPr="001C659C">
        <w:rPr>
          <w:rFonts w:ascii="Times New Roman" w:eastAsia="SimSun" w:hAnsi="Times New Roman" w:cs="Times New Roman"/>
          <w:kern w:val="0"/>
          <w:sz w:val="24"/>
          <w:szCs w:val="24"/>
        </w:rPr>
        <w:t>Sui</w:t>
      </w:r>
      <w:r w:rsidR="001C659C" w:rsidRPr="001C659C">
        <w:rPr>
          <w:rFonts w:ascii="SimSun" w:eastAsia="SimSun" w:hAnsi="SimSun" w:cs="Times New Roman"/>
          <w:kern w:val="0"/>
          <w:sz w:val="24"/>
          <w:szCs w:val="24"/>
        </w:rPr>
        <w:t>等</w:t>
      </w:r>
      <w:r w:rsidR="001C659C" w:rsidRPr="001C659C">
        <w:rPr>
          <w:rFonts w:ascii="Times New Roman" w:eastAsia="SimSun" w:hAnsi="Times New Roman" w:cs="Times New Roman"/>
          <w:kern w:val="0"/>
          <w:sz w:val="24"/>
          <w:szCs w:val="24"/>
        </w:rPr>
        <w:t>,</w:t>
      </w:r>
      <w:r w:rsidR="001C659C" w:rsidRPr="001C659C">
        <w:rPr>
          <w:rFonts w:ascii="SimSun" w:eastAsia="SimSun" w:hAnsi="SimSun" w:cs="Times New Roman"/>
          <w:kern w:val="0"/>
          <w:sz w:val="24"/>
          <w:szCs w:val="24"/>
        </w:rPr>
        <w:t xml:space="preserve"> </w:t>
      </w:r>
      <w:r w:rsidR="001C659C" w:rsidRPr="001C659C">
        <w:rPr>
          <w:rFonts w:ascii="Times New Roman" w:eastAsia="SimSun" w:hAnsi="Times New Roman" w:cs="Times New Roman"/>
          <w:kern w:val="0"/>
          <w:sz w:val="24"/>
          <w:szCs w:val="24"/>
        </w:rPr>
        <w:t>2009</w:t>
      </w:r>
      <w:r w:rsidR="001C659C" w:rsidRPr="001C659C">
        <w:rPr>
          <w:rFonts w:ascii="SimSun" w:eastAsia="SimSun" w:hAnsi="SimSun" w:cs="Times New Roman"/>
          <w:kern w:val="0"/>
          <w:sz w:val="24"/>
          <w:szCs w:val="24"/>
        </w:rPr>
        <w:t>)</w:t>
      </w:r>
      <w:r w:rsidR="004B2ABF" w:rsidRPr="00D66AE0">
        <w:rPr>
          <w:rFonts w:ascii="SimSun" w:eastAsia="SimSun" w:hAnsi="SimSun"/>
          <w:sz w:val="24"/>
          <w:szCs w:val="24"/>
        </w:rPr>
        <w:t>发现，人们在加工暂时与自我建立</w:t>
      </w:r>
      <w:r w:rsidR="004B2ABF" w:rsidRPr="00D66AE0">
        <w:rPr>
          <w:rFonts w:ascii="SimSun" w:eastAsia="SimSun" w:hAnsi="SimSun" w:hint="eastAsia"/>
          <w:sz w:val="24"/>
          <w:szCs w:val="24"/>
        </w:rPr>
        <w:t>联结</w:t>
      </w:r>
      <w:r w:rsidR="004B2ABF" w:rsidRPr="00D66AE0">
        <w:rPr>
          <w:rFonts w:ascii="SimSun" w:eastAsia="SimSun" w:hAnsi="SimSun"/>
          <w:sz w:val="24"/>
          <w:szCs w:val="24"/>
        </w:rPr>
        <w:t>的中性信息时也会表现出</w:t>
      </w:r>
      <w:r w:rsidR="004B2ABF" w:rsidRPr="00D66AE0">
        <w:rPr>
          <w:rFonts w:ascii="SimSun" w:eastAsia="SimSun" w:hAnsi="SimSun" w:hint="eastAsia"/>
          <w:sz w:val="24"/>
          <w:szCs w:val="24"/>
        </w:rPr>
        <w:t>自我相关的</w:t>
      </w:r>
      <w:r w:rsidR="004B2ABF" w:rsidRPr="00D66AE0">
        <w:rPr>
          <w:rFonts w:ascii="SimSun" w:eastAsia="SimSun" w:hAnsi="SimSun"/>
          <w:sz w:val="24"/>
          <w:szCs w:val="24"/>
        </w:rPr>
        <w:t>加工优势</w:t>
      </w:r>
      <w:r w:rsidR="004B2ABF" w:rsidRPr="00D66AE0">
        <w:rPr>
          <w:rFonts w:ascii="SimSun" w:eastAsia="SimSun" w:hAnsi="SimSun" w:hint="eastAsia"/>
          <w:sz w:val="24"/>
          <w:szCs w:val="24"/>
        </w:rPr>
        <w:t>。他们由此</w:t>
      </w:r>
      <w:r w:rsidR="004B2ABF" w:rsidRPr="00D66AE0">
        <w:rPr>
          <w:rFonts w:ascii="SimSun" w:eastAsia="SimSun" w:hAnsi="SimSun"/>
          <w:sz w:val="24"/>
          <w:szCs w:val="24"/>
        </w:rPr>
        <w:t>发展出一种新的实验范式</w:t>
      </w:r>
      <w:r w:rsidR="004B2ABF" w:rsidRPr="00D66AE0">
        <w:rPr>
          <w:rFonts w:ascii="SimSun" w:eastAsia="SimSun" w:hAnsi="SimSun" w:hint="eastAsia"/>
          <w:sz w:val="24"/>
          <w:szCs w:val="24"/>
        </w:rPr>
        <w:t>，即</w:t>
      </w:r>
      <w:r w:rsidR="004B2ABF" w:rsidRPr="00D66AE0">
        <w:rPr>
          <w:rFonts w:ascii="SimSun" w:eastAsia="SimSun" w:hAnsi="SimSun"/>
          <w:sz w:val="24"/>
          <w:szCs w:val="24"/>
        </w:rPr>
        <w:t>自我</w:t>
      </w:r>
      <w:r w:rsidR="004B2ABF" w:rsidRPr="00D66AE0">
        <w:rPr>
          <w:rFonts w:ascii="SimSun" w:eastAsia="SimSun" w:hAnsi="SimSun" w:hint="eastAsia"/>
          <w:sz w:val="24"/>
          <w:szCs w:val="24"/>
        </w:rPr>
        <w:t>联结</w:t>
      </w:r>
      <w:r w:rsidR="004B2ABF" w:rsidRPr="00D66AE0">
        <w:rPr>
          <w:rFonts w:ascii="SimSun" w:eastAsia="SimSun" w:hAnsi="SimSun"/>
          <w:sz w:val="24"/>
          <w:szCs w:val="24"/>
        </w:rPr>
        <w:t>学习范式</w:t>
      </w:r>
      <w:r w:rsidR="001C659C" w:rsidRPr="001C659C">
        <w:rPr>
          <w:rFonts w:ascii="SimSun" w:eastAsia="SimSun" w:hAnsi="SimSun" w:cs="Times New Roman"/>
          <w:kern w:val="0"/>
          <w:sz w:val="24"/>
          <w:szCs w:val="24"/>
        </w:rPr>
        <w:t>(</w:t>
      </w:r>
      <w:r w:rsidR="001C659C" w:rsidRPr="001C659C">
        <w:rPr>
          <w:rFonts w:ascii="Times New Roman" w:eastAsia="SimSun" w:hAnsi="Times New Roman" w:cs="Times New Roman"/>
          <w:kern w:val="0"/>
          <w:sz w:val="24"/>
          <w:szCs w:val="24"/>
        </w:rPr>
        <w:t>Sui</w:t>
      </w:r>
      <w:r w:rsidR="001C659C" w:rsidRPr="001C659C">
        <w:rPr>
          <w:rFonts w:ascii="SimSun" w:eastAsia="SimSun" w:hAnsi="SimSun" w:cs="Times New Roman"/>
          <w:kern w:val="0"/>
          <w:sz w:val="24"/>
          <w:szCs w:val="24"/>
        </w:rPr>
        <w:t>等</w:t>
      </w:r>
      <w:r w:rsidR="001C659C" w:rsidRPr="001C659C">
        <w:rPr>
          <w:rFonts w:ascii="Times New Roman" w:eastAsia="SimSun" w:hAnsi="Times New Roman" w:cs="Times New Roman"/>
          <w:kern w:val="0"/>
          <w:sz w:val="24"/>
          <w:szCs w:val="24"/>
        </w:rPr>
        <w:t>, 2012</w:t>
      </w:r>
      <w:r w:rsidR="001C659C" w:rsidRPr="001C659C">
        <w:rPr>
          <w:rFonts w:ascii="SimSun" w:eastAsia="SimSun" w:hAnsi="SimSun" w:cs="Times New Roman"/>
          <w:kern w:val="0"/>
          <w:sz w:val="24"/>
          <w:szCs w:val="24"/>
        </w:rPr>
        <w:t>)</w:t>
      </w:r>
      <w:r w:rsidR="005F24B8" w:rsidRPr="00D66AE0">
        <w:rPr>
          <w:rFonts w:ascii="SimSun" w:eastAsia="SimSun" w:hAnsi="SimSun" w:hint="eastAsia"/>
          <w:sz w:val="24"/>
          <w:szCs w:val="24"/>
        </w:rPr>
        <w:t>。该范式以</w:t>
      </w:r>
      <w:r w:rsidR="001C659C">
        <w:rPr>
          <w:rFonts w:ascii="SimSun" w:eastAsia="SimSun" w:hAnsi="SimSun" w:hint="eastAsia"/>
          <w:sz w:val="24"/>
          <w:szCs w:val="24"/>
        </w:rPr>
        <w:t>中性的</w:t>
      </w:r>
      <w:r w:rsidR="005F24B8" w:rsidRPr="00D66AE0">
        <w:rPr>
          <w:rFonts w:ascii="SimSun" w:eastAsia="SimSun" w:hAnsi="SimSun" w:hint="eastAsia"/>
          <w:sz w:val="24"/>
          <w:szCs w:val="24"/>
        </w:rPr>
        <w:t>几何图形作为</w:t>
      </w:r>
      <w:r w:rsidR="001C659C">
        <w:rPr>
          <w:rFonts w:ascii="SimSun" w:eastAsia="SimSun" w:hAnsi="SimSun" w:hint="eastAsia"/>
          <w:sz w:val="24"/>
          <w:szCs w:val="24"/>
        </w:rPr>
        <w:t>实验</w:t>
      </w:r>
      <w:r w:rsidR="005F24B8" w:rsidRPr="00D66AE0">
        <w:rPr>
          <w:rFonts w:ascii="SimSun" w:eastAsia="SimSun" w:hAnsi="SimSun" w:hint="eastAsia"/>
          <w:sz w:val="24"/>
          <w:szCs w:val="24"/>
        </w:rPr>
        <w:t>材料，从而</w:t>
      </w:r>
      <w:r w:rsidR="004B2ABF" w:rsidRPr="00D66AE0">
        <w:rPr>
          <w:rFonts w:ascii="SimSun" w:eastAsia="SimSun" w:hAnsi="SimSun" w:hint="eastAsia"/>
          <w:sz w:val="24"/>
          <w:szCs w:val="24"/>
        </w:rPr>
        <w:t>排除以往自我研究种的刺激熟悉性</w:t>
      </w:r>
      <w:r w:rsidR="005F24B8" w:rsidRPr="00D66AE0">
        <w:rPr>
          <w:rFonts w:ascii="SimSun" w:eastAsia="SimSun" w:hAnsi="SimSun" w:hint="eastAsia"/>
          <w:sz w:val="24"/>
          <w:szCs w:val="24"/>
        </w:rPr>
        <w:t>或偏好</w:t>
      </w:r>
      <w:r w:rsidR="004B2ABF" w:rsidRPr="00D66AE0">
        <w:rPr>
          <w:rFonts w:ascii="SimSun" w:eastAsia="SimSun" w:hAnsi="SimSun" w:hint="eastAsia"/>
          <w:sz w:val="24"/>
          <w:szCs w:val="24"/>
        </w:rPr>
        <w:t>的影响</w:t>
      </w:r>
      <w:r w:rsidR="004B2ABF" w:rsidRPr="00D66AE0">
        <w:rPr>
          <w:rFonts w:ascii="SimSun" w:eastAsia="SimSun" w:hAnsi="SimSun"/>
          <w:sz w:val="24"/>
          <w:szCs w:val="24"/>
        </w:rPr>
        <w:t>。</w:t>
      </w:r>
      <w:r w:rsidR="005F24B8" w:rsidRPr="00D66AE0">
        <w:rPr>
          <w:rFonts w:ascii="SimSun" w:eastAsia="SimSun" w:hAnsi="SimSun" w:hint="eastAsia"/>
          <w:sz w:val="24"/>
          <w:szCs w:val="24"/>
        </w:rPr>
        <w:t>经典的自我联结学习</w:t>
      </w:r>
      <w:r w:rsidR="004B2ABF" w:rsidRPr="00D66AE0">
        <w:rPr>
          <w:rFonts w:ascii="SimSun" w:eastAsia="SimSun" w:hAnsi="SimSun" w:hint="eastAsia"/>
          <w:sz w:val="24"/>
          <w:szCs w:val="24"/>
        </w:rPr>
        <w:t>范式</w:t>
      </w:r>
      <w:r w:rsidR="005F24B8" w:rsidRPr="00D66AE0">
        <w:rPr>
          <w:rFonts w:ascii="SimSun" w:eastAsia="SimSun" w:hAnsi="SimSun" w:hint="eastAsia"/>
          <w:sz w:val="24"/>
          <w:szCs w:val="24"/>
        </w:rPr>
        <w:t>分为</w:t>
      </w:r>
      <w:r w:rsidR="001C659C">
        <w:rPr>
          <w:rFonts w:ascii="SimSun" w:eastAsia="SimSun" w:hAnsi="SimSun" w:hint="eastAsia"/>
          <w:sz w:val="24"/>
          <w:szCs w:val="24"/>
        </w:rPr>
        <w:t>建立联结的</w:t>
      </w:r>
      <w:r w:rsidR="005F24B8" w:rsidRPr="00D66AE0">
        <w:rPr>
          <w:rFonts w:ascii="SimSun" w:eastAsia="SimSun" w:hAnsi="SimSun" w:hint="eastAsia"/>
          <w:sz w:val="24"/>
          <w:szCs w:val="24"/>
        </w:rPr>
        <w:t>学习</w:t>
      </w:r>
      <w:r w:rsidR="001C659C">
        <w:rPr>
          <w:rFonts w:ascii="SimSun" w:eastAsia="SimSun" w:hAnsi="SimSun" w:hint="eastAsia"/>
          <w:sz w:val="24"/>
          <w:szCs w:val="24"/>
        </w:rPr>
        <w:t>阶段</w:t>
      </w:r>
      <w:r w:rsidR="005F24B8" w:rsidRPr="00D66AE0">
        <w:rPr>
          <w:rFonts w:ascii="SimSun" w:eastAsia="SimSun" w:hAnsi="SimSun" w:hint="eastAsia"/>
          <w:sz w:val="24"/>
          <w:szCs w:val="24"/>
        </w:rPr>
        <w:t>和图形-文字标签</w:t>
      </w:r>
      <w:r w:rsidR="004276A8">
        <w:rPr>
          <w:rFonts w:ascii="SimSun" w:eastAsia="SimSun" w:hAnsi="SimSun" w:hint="eastAsia"/>
          <w:sz w:val="24"/>
          <w:szCs w:val="24"/>
        </w:rPr>
        <w:t>知觉</w:t>
      </w:r>
      <w:r w:rsidR="005F24B8" w:rsidRPr="00D66AE0">
        <w:rPr>
          <w:rFonts w:ascii="SimSun" w:eastAsia="SimSun" w:hAnsi="SimSun" w:hint="eastAsia"/>
          <w:sz w:val="24"/>
          <w:szCs w:val="24"/>
        </w:rPr>
        <w:t>匹配</w:t>
      </w:r>
      <w:r w:rsidR="001C659C">
        <w:rPr>
          <w:rFonts w:ascii="SimSun" w:eastAsia="SimSun" w:hAnsi="SimSun" w:hint="eastAsia"/>
          <w:sz w:val="24"/>
          <w:szCs w:val="24"/>
        </w:rPr>
        <w:t>任务</w:t>
      </w:r>
      <w:r w:rsidR="005F24B8" w:rsidRPr="00D66AE0">
        <w:rPr>
          <w:rFonts w:ascii="SimSun" w:eastAsia="SimSun" w:hAnsi="SimSun" w:hint="eastAsia"/>
          <w:sz w:val="24"/>
          <w:szCs w:val="24"/>
        </w:rPr>
        <w:t>两个阶段。在学习阶段，</w:t>
      </w:r>
      <w:r w:rsidR="004B2ABF" w:rsidRPr="00D66AE0">
        <w:rPr>
          <w:rFonts w:ascii="SimSun" w:eastAsia="SimSun" w:hAnsi="SimSun"/>
          <w:sz w:val="24"/>
          <w:szCs w:val="24"/>
        </w:rPr>
        <w:t>被试</w:t>
      </w:r>
      <w:r w:rsidR="005F24B8" w:rsidRPr="00D66AE0">
        <w:rPr>
          <w:rFonts w:ascii="SimSun" w:eastAsia="SimSun" w:hAnsi="SimSun" w:hint="eastAsia"/>
          <w:sz w:val="24"/>
          <w:szCs w:val="24"/>
        </w:rPr>
        <w:t>首先需要在</w:t>
      </w:r>
      <w:r w:rsidR="004B2ABF" w:rsidRPr="00D66AE0">
        <w:rPr>
          <w:rFonts w:ascii="SimSun" w:eastAsia="SimSun" w:hAnsi="SimSun"/>
          <w:sz w:val="24"/>
          <w:szCs w:val="24"/>
        </w:rPr>
        <w:t>中性几何图形</w:t>
      </w:r>
      <w:r w:rsidR="005F24B8" w:rsidRPr="00D66AE0">
        <w:rPr>
          <w:rFonts w:ascii="SimSun" w:eastAsia="SimSun" w:hAnsi="SimSun" w:hint="eastAsia"/>
          <w:sz w:val="24"/>
          <w:szCs w:val="24"/>
        </w:rPr>
        <w:t>（例如，三角形、圆形和正方形）</w:t>
      </w:r>
      <w:r w:rsidR="004B2ABF" w:rsidRPr="00D66AE0">
        <w:rPr>
          <w:rFonts w:ascii="SimSun" w:eastAsia="SimSun" w:hAnsi="SimSun"/>
          <w:sz w:val="24"/>
          <w:szCs w:val="24"/>
        </w:rPr>
        <w:t>与</w:t>
      </w:r>
      <w:r w:rsidR="004A6DCB" w:rsidRPr="00D66AE0">
        <w:rPr>
          <w:rFonts w:ascii="SimSun" w:eastAsia="SimSun" w:hAnsi="SimSun" w:hint="eastAsia"/>
          <w:sz w:val="24"/>
          <w:szCs w:val="24"/>
        </w:rPr>
        <w:t>具有</w:t>
      </w:r>
      <w:r w:rsidR="004B2ABF" w:rsidRPr="00D66AE0">
        <w:rPr>
          <w:rFonts w:ascii="SimSun" w:eastAsia="SimSun" w:hAnsi="SimSun"/>
          <w:sz w:val="24"/>
          <w:szCs w:val="24"/>
        </w:rPr>
        <w:t>不同</w:t>
      </w:r>
      <w:r w:rsidR="004A6DCB" w:rsidRPr="00D66AE0">
        <w:rPr>
          <w:rFonts w:ascii="SimSun" w:eastAsia="SimSun" w:hAnsi="SimSun" w:hint="eastAsia"/>
          <w:sz w:val="24"/>
          <w:szCs w:val="24"/>
        </w:rPr>
        <w:t>自我相关性的</w:t>
      </w:r>
      <w:r w:rsidR="005F24B8" w:rsidRPr="00D66AE0">
        <w:rPr>
          <w:rFonts w:ascii="SimSun" w:eastAsia="SimSun" w:hAnsi="SimSun" w:hint="eastAsia"/>
          <w:sz w:val="24"/>
          <w:szCs w:val="24"/>
        </w:rPr>
        <w:t>文字</w:t>
      </w:r>
      <w:r w:rsidR="004B2ABF" w:rsidRPr="00D66AE0">
        <w:rPr>
          <w:rFonts w:ascii="SimSun" w:eastAsia="SimSun" w:hAnsi="SimSun" w:hint="eastAsia"/>
          <w:sz w:val="24"/>
          <w:szCs w:val="24"/>
        </w:rPr>
        <w:t>标签</w:t>
      </w:r>
      <w:r w:rsidR="005F24B8" w:rsidRPr="00D66AE0">
        <w:rPr>
          <w:rFonts w:ascii="SimSun" w:eastAsia="SimSun" w:hAnsi="SimSun" w:hint="eastAsia"/>
          <w:sz w:val="24"/>
          <w:szCs w:val="24"/>
        </w:rPr>
        <w:t>（例如，自我、朋友、生人）</w:t>
      </w:r>
      <w:r w:rsidR="004A6DCB" w:rsidRPr="00D66AE0">
        <w:rPr>
          <w:rFonts w:ascii="SimSun" w:eastAsia="SimSun" w:hAnsi="SimSun" w:hint="eastAsia"/>
          <w:sz w:val="24"/>
          <w:szCs w:val="24"/>
        </w:rPr>
        <w:t>之间建立联系</w:t>
      </w:r>
      <w:r w:rsidR="005F24B8" w:rsidRPr="00D66AE0">
        <w:rPr>
          <w:rFonts w:ascii="SimSun" w:eastAsia="SimSun" w:hAnsi="SimSun" w:hint="eastAsia"/>
          <w:sz w:val="24"/>
          <w:szCs w:val="24"/>
        </w:rPr>
        <w:t>。</w:t>
      </w:r>
      <w:r w:rsidR="004A6DCB" w:rsidRPr="00D66AE0">
        <w:rPr>
          <w:rFonts w:ascii="SimSun" w:eastAsia="SimSun" w:hAnsi="SimSun" w:hint="eastAsia"/>
          <w:sz w:val="24"/>
          <w:szCs w:val="24"/>
        </w:rPr>
        <w:t>例如通过指导</w:t>
      </w:r>
      <w:r w:rsidR="001C659C">
        <w:rPr>
          <w:rFonts w:ascii="SimSun" w:eastAsia="SimSun" w:hAnsi="SimSun" w:hint="eastAsia"/>
          <w:sz w:val="24"/>
          <w:szCs w:val="24"/>
        </w:rPr>
        <w:t>语告知</w:t>
      </w:r>
      <w:r w:rsidR="004A6DCB" w:rsidRPr="00D66AE0">
        <w:rPr>
          <w:rFonts w:ascii="SimSun" w:eastAsia="SimSun" w:hAnsi="SimSun" w:hint="eastAsia"/>
          <w:sz w:val="24"/>
          <w:szCs w:val="24"/>
        </w:rPr>
        <w:t>被试：请想象“圆形”代表“自我”，“三角形”代表“朋友”，“正方形”代表“生人”。建立联结后，被试需要</w:t>
      </w:r>
      <w:r w:rsidR="004B2ABF" w:rsidRPr="00D66AE0">
        <w:rPr>
          <w:rFonts w:ascii="SimSun" w:eastAsia="SimSun" w:hAnsi="SimSun"/>
          <w:sz w:val="24"/>
          <w:szCs w:val="24"/>
        </w:rPr>
        <w:t>完成图形-标签</w:t>
      </w:r>
      <w:r w:rsidR="004A6DCB" w:rsidRPr="00D66AE0">
        <w:rPr>
          <w:rFonts w:ascii="SimSun" w:eastAsia="SimSun" w:hAnsi="SimSun" w:hint="eastAsia"/>
          <w:sz w:val="24"/>
          <w:szCs w:val="24"/>
        </w:rPr>
        <w:t>的</w:t>
      </w:r>
      <w:r w:rsidR="004276A8">
        <w:rPr>
          <w:rFonts w:ascii="SimSun" w:eastAsia="SimSun" w:hAnsi="SimSun" w:hint="eastAsia"/>
          <w:sz w:val="24"/>
          <w:szCs w:val="24"/>
        </w:rPr>
        <w:t>知觉</w:t>
      </w:r>
      <w:r w:rsidR="004B2ABF" w:rsidRPr="00D66AE0">
        <w:rPr>
          <w:rFonts w:ascii="SimSun" w:eastAsia="SimSun" w:hAnsi="SimSun"/>
          <w:sz w:val="24"/>
          <w:szCs w:val="24"/>
        </w:rPr>
        <w:t>匹配任务。</w:t>
      </w:r>
      <w:r w:rsidR="004A6DCB" w:rsidRPr="00D66AE0">
        <w:rPr>
          <w:rFonts w:ascii="SimSun" w:eastAsia="SimSun" w:hAnsi="SimSun" w:hint="eastAsia"/>
          <w:sz w:val="24"/>
          <w:szCs w:val="24"/>
        </w:rPr>
        <w:t>任务要求被试以学习阶段建立的关系为依据，判断成对出现的图形和文字标签是否符合</w:t>
      </w:r>
      <w:r w:rsidR="004064E0">
        <w:rPr>
          <w:rFonts w:ascii="SimSun" w:eastAsia="SimSun" w:hAnsi="SimSun" w:hint="eastAsia"/>
          <w:sz w:val="24"/>
          <w:szCs w:val="24"/>
        </w:rPr>
        <w:t>在学习阶段</w:t>
      </w:r>
      <w:r w:rsidR="004A6DCB" w:rsidRPr="00D66AE0">
        <w:rPr>
          <w:rFonts w:ascii="SimSun" w:eastAsia="SimSun" w:hAnsi="SimSun" w:hint="eastAsia"/>
          <w:sz w:val="24"/>
          <w:szCs w:val="24"/>
        </w:rPr>
        <w:t>所</w:t>
      </w:r>
      <w:r w:rsidR="004064E0">
        <w:rPr>
          <w:rFonts w:ascii="SimSun" w:eastAsia="SimSun" w:hAnsi="SimSun" w:hint="eastAsia"/>
          <w:sz w:val="24"/>
          <w:szCs w:val="24"/>
        </w:rPr>
        <w:t>习得的</w:t>
      </w:r>
      <w:r w:rsidR="004A6DCB" w:rsidRPr="00D66AE0">
        <w:rPr>
          <w:rFonts w:ascii="SimSun" w:eastAsia="SimSun" w:hAnsi="SimSun" w:hint="eastAsia"/>
          <w:sz w:val="24"/>
          <w:szCs w:val="24"/>
        </w:rPr>
        <w:t>关系。如果符合，则需要被试进行“匹配”的按键反应，如果不符合，则需要被试进行“不匹配”的按键反应。</w:t>
      </w:r>
    </w:p>
    <w:p w14:paraId="225DE9DF" w14:textId="6A21D4BA" w:rsidR="00BB27CD" w:rsidRPr="00244B49" w:rsidRDefault="004B2ABF" w:rsidP="00BB27CD">
      <w:pPr>
        <w:spacing w:line="400" w:lineRule="exact"/>
        <w:ind w:firstLineChars="200" w:firstLine="480"/>
        <w:rPr>
          <w:rFonts w:ascii="SimSun" w:eastAsia="SimSun" w:hAnsi="SimSun" w:cs="Times New Roman"/>
          <w:sz w:val="24"/>
          <w:szCs w:val="24"/>
        </w:rPr>
      </w:pPr>
      <w:r w:rsidRPr="00D66AE0">
        <w:rPr>
          <w:rFonts w:ascii="SimSun" w:eastAsia="SimSun" w:hAnsi="SimSun" w:hint="eastAsia"/>
          <w:sz w:val="24"/>
          <w:szCs w:val="24"/>
        </w:rPr>
        <w:t>典型的实验结果为</w:t>
      </w:r>
      <w:r w:rsidRPr="00644EDE">
        <w:rPr>
          <w:rFonts w:ascii="Times New Roman" w:eastAsia="SimSun" w:hAnsi="Times New Roman" w:cs="Times New Roman"/>
          <w:sz w:val="24"/>
          <w:szCs w:val="24"/>
        </w:rPr>
        <w:t>：</w:t>
      </w:r>
      <w:r w:rsidR="00C16CA3" w:rsidRPr="00C16CA3">
        <w:rPr>
          <w:rFonts w:ascii="Times New Roman" w:hAnsi="Times New Roman" w:cs="Times New Roman"/>
          <w:sz w:val="24"/>
        </w:rPr>
        <w:t>（</w:t>
      </w:r>
      <w:r w:rsidR="00C16CA3" w:rsidRPr="00C16CA3">
        <w:rPr>
          <w:rFonts w:ascii="Times New Roman" w:hAnsi="Times New Roman" w:cs="Times New Roman"/>
          <w:sz w:val="24"/>
        </w:rPr>
        <w:t>1</w:t>
      </w:r>
      <w:r w:rsidR="00C16CA3" w:rsidRPr="00C16CA3">
        <w:rPr>
          <w:rFonts w:ascii="Times New Roman" w:hAnsi="Times New Roman" w:cs="Times New Roman"/>
          <w:sz w:val="24"/>
        </w:rPr>
        <w:t>）</w:t>
      </w:r>
      <w:r w:rsidR="00244B49" w:rsidRPr="00244B49">
        <w:rPr>
          <w:rFonts w:ascii="SimSun" w:eastAsia="SimSun" w:hAnsi="SimSun" w:hint="eastAsia"/>
          <w:sz w:val="24"/>
        </w:rPr>
        <w:t>当图形-文字不匹配时，被试</w:t>
      </w:r>
      <w:r w:rsidR="00AB3E9E">
        <w:rPr>
          <w:rFonts w:ascii="SimSun" w:eastAsia="SimSun" w:hAnsi="SimSun" w:hint="eastAsia"/>
          <w:sz w:val="24"/>
        </w:rPr>
        <w:t>对代表不同</w:t>
      </w:r>
      <w:r w:rsidR="00244B49" w:rsidRPr="00244B49">
        <w:rPr>
          <w:rFonts w:ascii="SimSun" w:eastAsia="SimSun" w:hAnsi="SimSun" w:hint="eastAsia"/>
          <w:sz w:val="24"/>
        </w:rPr>
        <w:t>图形的反应时</w:t>
      </w:r>
      <w:r w:rsidR="00AB3E9E">
        <w:rPr>
          <w:rFonts w:ascii="SimSun" w:eastAsia="SimSun" w:hAnsi="SimSun" w:hint="eastAsia"/>
          <w:sz w:val="24"/>
        </w:rPr>
        <w:t>均</w:t>
      </w:r>
      <w:r w:rsidR="00244B49" w:rsidRPr="00244B49">
        <w:rPr>
          <w:rFonts w:ascii="SimSun" w:eastAsia="SimSun" w:hAnsi="SimSun" w:hint="eastAsia"/>
          <w:sz w:val="24"/>
        </w:rPr>
        <w:t>长于匹配情况，且三类图形无显著差异。匹配与不匹配的反应时之间的差异，也可以看作“快同效应”</w:t>
      </w:r>
      <w:r w:rsidR="00244B49" w:rsidRPr="00244B49">
        <w:rPr>
          <w:rFonts w:ascii="Times New Roman" w:eastAsia="SimSun" w:hAnsi="Times New Roman" w:cs="Times New Roman"/>
          <w:sz w:val="24"/>
        </w:rPr>
        <w:t>(fast-same effect)</w:t>
      </w:r>
      <w:r w:rsidR="00244B49" w:rsidRPr="00244B49">
        <w:rPr>
          <w:rFonts w:ascii="SimSun" w:eastAsia="SimSun" w:hAnsi="SimSun" w:hint="eastAsia"/>
          <w:sz w:val="24"/>
        </w:rPr>
        <w:t>的一种体现。“快同效应”</w:t>
      </w:r>
      <w:r w:rsidR="00244B49" w:rsidRPr="00244B49">
        <w:rPr>
          <w:rFonts w:ascii="Times New Roman" w:eastAsia="SimSun" w:hAnsi="Times New Roman" w:cs="Times New Roman"/>
          <w:sz w:val="24"/>
        </w:rPr>
        <w:t>(fast-same effect)</w:t>
      </w:r>
      <w:r w:rsidR="00244B49" w:rsidRPr="00244B49">
        <w:rPr>
          <w:rFonts w:ascii="SimSun" w:eastAsia="SimSun" w:hAnsi="SimSun" w:hint="eastAsia"/>
          <w:sz w:val="24"/>
        </w:rPr>
        <w:t>指当要求个体判断同时出现的刺激对是否相同或匹配时，个体作出“是”反应的反应时显著短于“否”反应的现象</w:t>
      </w:r>
      <w:r w:rsidR="00244B49" w:rsidRPr="00980A96">
        <w:rPr>
          <w:rFonts w:ascii="Times New Roman" w:eastAsia="SimSun" w:hAnsi="Times New Roman" w:cs="Times New Roman"/>
          <w:sz w:val="24"/>
        </w:rPr>
        <w:t>(</w:t>
      </w:r>
      <w:proofErr w:type="spellStart"/>
      <w:r w:rsidR="00244B49" w:rsidRPr="00980A96">
        <w:rPr>
          <w:rFonts w:ascii="Times New Roman" w:eastAsia="SimSun" w:hAnsi="Times New Roman" w:cs="Times New Roman"/>
          <w:sz w:val="24"/>
        </w:rPr>
        <w:t>Farell</w:t>
      </w:r>
      <w:proofErr w:type="spellEnd"/>
      <w:r w:rsidR="00244B49" w:rsidRPr="00980A96">
        <w:rPr>
          <w:rFonts w:ascii="Times New Roman" w:eastAsia="SimSun" w:hAnsi="Times New Roman" w:cs="Times New Roman"/>
          <w:sz w:val="24"/>
        </w:rPr>
        <w:t>, 2022)</w:t>
      </w:r>
      <w:r w:rsidR="00244B49">
        <w:rPr>
          <w:rFonts w:ascii="Times New Roman" w:eastAsia="SimSun" w:hAnsi="Times New Roman" w:cs="Times New Roman" w:hint="eastAsia"/>
          <w:sz w:val="24"/>
          <w:szCs w:val="24"/>
        </w:rPr>
        <w:t>。</w:t>
      </w:r>
      <w:r w:rsidR="00644EDE" w:rsidRPr="00C16CA3">
        <w:rPr>
          <w:rFonts w:ascii="Times New Roman" w:eastAsia="SimSun" w:hAnsi="Times New Roman" w:cs="Times New Roman"/>
          <w:sz w:val="24"/>
          <w:szCs w:val="24"/>
        </w:rPr>
        <w:t>（</w:t>
      </w:r>
      <w:r w:rsidR="00644EDE" w:rsidRPr="00C16CA3">
        <w:rPr>
          <w:rFonts w:ascii="Times New Roman" w:eastAsia="SimSun" w:hAnsi="Times New Roman" w:cs="Times New Roman"/>
          <w:sz w:val="24"/>
          <w:szCs w:val="24"/>
        </w:rPr>
        <w:t>2</w:t>
      </w:r>
      <w:r w:rsidR="00644EDE" w:rsidRPr="00C16CA3">
        <w:rPr>
          <w:rFonts w:ascii="Times New Roman" w:eastAsia="SimSun" w:hAnsi="Times New Roman" w:cs="Times New Roman"/>
          <w:sz w:val="24"/>
          <w:szCs w:val="24"/>
        </w:rPr>
        <w:t>）</w:t>
      </w:r>
      <w:r w:rsidR="00244B49" w:rsidRPr="00244B49">
        <w:rPr>
          <w:rFonts w:ascii="SimSun" w:eastAsia="SimSun" w:hAnsi="SimSun" w:cs="Times New Roman"/>
          <w:sz w:val="24"/>
        </w:rPr>
        <w:t>在标签-文字匹配的情况下，被试对与</w:t>
      </w:r>
      <w:r w:rsidR="00244B49">
        <w:rPr>
          <w:rFonts w:ascii="SimSun" w:eastAsia="SimSun" w:hAnsi="SimSun" w:cs="Times New Roman" w:hint="eastAsia"/>
          <w:sz w:val="24"/>
        </w:rPr>
        <w:t>自我</w:t>
      </w:r>
      <w:r w:rsidR="00244B49" w:rsidRPr="00244B49">
        <w:rPr>
          <w:rFonts w:ascii="SimSun" w:eastAsia="SimSun" w:hAnsi="SimSun" w:cs="Times New Roman"/>
          <w:sz w:val="24"/>
        </w:rPr>
        <w:t>相联结的图形的反应时最短、正确率最高，即表现出了自我优势效应</w:t>
      </w:r>
      <w:r w:rsidR="00244B49">
        <w:rPr>
          <w:rFonts w:ascii="SimSun" w:eastAsia="SimSun" w:hAnsi="SimSun" w:cs="Times New Roman" w:hint="eastAsia"/>
          <w:sz w:val="24"/>
        </w:rPr>
        <w:t>。</w:t>
      </w:r>
    </w:p>
    <w:p w14:paraId="0E7F6967" w14:textId="7404B6E7" w:rsidR="00744CFD" w:rsidRPr="00D66AE0" w:rsidRDefault="00BB27CD" w:rsidP="00AE1CE9">
      <w:pPr>
        <w:spacing w:line="400" w:lineRule="exact"/>
        <w:ind w:firstLineChars="200" w:firstLine="480"/>
        <w:rPr>
          <w:rFonts w:ascii="SimSun" w:eastAsia="SimSun" w:hAnsi="SimSun"/>
          <w:sz w:val="24"/>
          <w:szCs w:val="24"/>
        </w:rPr>
      </w:pPr>
      <w:r w:rsidRPr="00D66AE0">
        <w:rPr>
          <w:rFonts w:ascii="SimSun" w:eastAsia="SimSun" w:hAnsi="SimSun" w:hint="eastAsia"/>
          <w:sz w:val="24"/>
          <w:szCs w:val="24"/>
        </w:rPr>
        <w:t>自我联结学习范式是目前研究自我优势效应在任意刺激加工过程领域的主要实验范式</w:t>
      </w:r>
      <w:r w:rsidRPr="004276A8">
        <w:rPr>
          <w:rFonts w:ascii="Times New Roman" w:eastAsia="SimSun" w:hAnsi="Times New Roman" w:cs="Times New Roman"/>
          <w:sz w:val="24"/>
        </w:rPr>
        <w:t>(</w:t>
      </w:r>
      <w:proofErr w:type="spellStart"/>
      <w:r w:rsidRPr="004276A8">
        <w:rPr>
          <w:rFonts w:ascii="Times New Roman" w:eastAsia="SimSun" w:hAnsi="Times New Roman" w:cs="Times New Roman"/>
          <w:sz w:val="24"/>
        </w:rPr>
        <w:t>Golubickis</w:t>
      </w:r>
      <w:proofErr w:type="spellEnd"/>
      <w:r w:rsidRPr="004276A8">
        <w:rPr>
          <w:rFonts w:ascii="Times New Roman" w:eastAsia="SimSun" w:hAnsi="Times New Roman" w:cs="Times New Roman"/>
          <w:sz w:val="24"/>
        </w:rPr>
        <w:t xml:space="preserve"> &amp; Macrae, 2022)</w:t>
      </w:r>
      <w:r w:rsidRPr="00D66AE0">
        <w:rPr>
          <w:rFonts w:ascii="SimSun" w:eastAsia="SimSun" w:hAnsi="SimSun" w:hint="eastAsia"/>
          <w:sz w:val="24"/>
          <w:szCs w:val="24"/>
        </w:rPr>
        <w:t>。</w:t>
      </w:r>
      <w:r>
        <w:rPr>
          <w:rFonts w:ascii="SimSun" w:eastAsia="SimSun" w:hAnsi="SimSun" w:hint="eastAsia"/>
          <w:sz w:val="24"/>
          <w:szCs w:val="24"/>
        </w:rPr>
        <w:t>自从自我联结学习范式提出以来，其典型的实验结果在使用各</w:t>
      </w:r>
      <w:r w:rsidR="00AA77D5">
        <w:rPr>
          <w:rFonts w:ascii="SimSun" w:eastAsia="SimSun" w:hAnsi="SimSun" w:hint="eastAsia"/>
          <w:sz w:val="24"/>
          <w:szCs w:val="24"/>
        </w:rPr>
        <w:t>种</w:t>
      </w:r>
      <w:r>
        <w:rPr>
          <w:rFonts w:ascii="SimSun" w:eastAsia="SimSun" w:hAnsi="SimSun" w:hint="eastAsia"/>
          <w:sz w:val="24"/>
          <w:szCs w:val="24"/>
        </w:rPr>
        <w:t>实验刺激的匹配任务中都得到了复现。除了几何图形外</w:t>
      </w:r>
      <w:r w:rsidR="00AA77D5" w:rsidRPr="00AA77D5">
        <w:rPr>
          <w:rFonts w:ascii="SimSun" w:eastAsia="SimSun" w:hAnsi="SimSun" w:cs="Times New Roman"/>
          <w:kern w:val="0"/>
          <w:sz w:val="24"/>
          <w:szCs w:val="24"/>
        </w:rPr>
        <w:t>(</w:t>
      </w:r>
      <w:proofErr w:type="spellStart"/>
      <w:r w:rsidR="00AA77D5" w:rsidRPr="00AA77D5">
        <w:rPr>
          <w:rFonts w:ascii="Times New Roman" w:eastAsia="SimSun" w:hAnsi="Times New Roman" w:cs="Times New Roman"/>
          <w:kern w:val="0"/>
          <w:sz w:val="24"/>
          <w:szCs w:val="24"/>
        </w:rPr>
        <w:t>Dalmaso</w:t>
      </w:r>
      <w:proofErr w:type="spellEnd"/>
      <w:r w:rsidR="00AA77D5" w:rsidRPr="00AA77D5">
        <w:rPr>
          <w:rFonts w:ascii="SimSun" w:eastAsia="SimSun" w:hAnsi="SimSun" w:cs="Times New Roman"/>
          <w:kern w:val="0"/>
          <w:sz w:val="24"/>
          <w:szCs w:val="24"/>
        </w:rPr>
        <w:t>等</w:t>
      </w:r>
      <w:r w:rsidR="00AA77D5" w:rsidRPr="00AA77D5">
        <w:rPr>
          <w:rFonts w:ascii="Times New Roman" w:eastAsia="SimSun" w:hAnsi="Times New Roman" w:cs="Times New Roman"/>
          <w:kern w:val="0"/>
          <w:sz w:val="24"/>
          <w:szCs w:val="24"/>
        </w:rPr>
        <w:t>, 2019; Schäfer</w:t>
      </w:r>
      <w:r w:rsidR="00AA77D5" w:rsidRPr="00AA77D5">
        <w:rPr>
          <w:rFonts w:ascii="SimSun" w:eastAsia="SimSun" w:hAnsi="SimSun" w:cs="Times New Roman"/>
          <w:kern w:val="0"/>
          <w:sz w:val="24"/>
          <w:szCs w:val="24"/>
        </w:rPr>
        <w:t xml:space="preserve">等, </w:t>
      </w:r>
      <w:r w:rsidR="00AA77D5" w:rsidRPr="00AA77D5">
        <w:rPr>
          <w:rFonts w:ascii="Times New Roman" w:eastAsia="SimSun" w:hAnsi="Times New Roman" w:cs="Times New Roman"/>
          <w:kern w:val="0"/>
          <w:sz w:val="24"/>
          <w:szCs w:val="24"/>
        </w:rPr>
        <w:t>2016</w:t>
      </w:r>
      <w:r w:rsidR="00AA77D5" w:rsidRPr="00AA77D5">
        <w:rPr>
          <w:rFonts w:ascii="SimSun" w:eastAsia="SimSun" w:hAnsi="SimSun" w:cs="Times New Roman"/>
          <w:kern w:val="0"/>
          <w:sz w:val="24"/>
          <w:szCs w:val="24"/>
        </w:rPr>
        <w:t>)</w:t>
      </w:r>
      <w:r>
        <w:rPr>
          <w:rFonts w:ascii="SimSun" w:eastAsia="SimSun" w:hAnsi="SimSun" w:hint="eastAsia"/>
          <w:sz w:val="24"/>
          <w:szCs w:val="24"/>
        </w:rPr>
        <w:t>，还有</w:t>
      </w:r>
      <w:r w:rsidR="00AA77D5">
        <w:rPr>
          <w:rFonts w:ascii="SimSun" w:eastAsia="SimSun" w:hAnsi="SimSun" w:hint="eastAsia"/>
          <w:sz w:val="24"/>
          <w:szCs w:val="24"/>
        </w:rPr>
        <w:t>电脑屏幕中的虚拟化身</w:t>
      </w:r>
      <w:r w:rsidR="00980A96" w:rsidRPr="00980A96">
        <w:rPr>
          <w:rFonts w:ascii="Times New Roman" w:eastAsia="SimSun" w:hAnsi="Times New Roman" w:cs="Times New Roman"/>
          <w:kern w:val="0"/>
          <w:sz w:val="24"/>
          <w:szCs w:val="24"/>
        </w:rPr>
        <w:t>(</w:t>
      </w:r>
      <w:proofErr w:type="spellStart"/>
      <w:r w:rsidR="00980A96" w:rsidRPr="00980A96">
        <w:rPr>
          <w:rFonts w:ascii="Times New Roman" w:eastAsia="SimSun" w:hAnsi="Times New Roman" w:cs="Times New Roman"/>
          <w:kern w:val="0"/>
          <w:sz w:val="24"/>
          <w:szCs w:val="24"/>
        </w:rPr>
        <w:t>Mattan</w:t>
      </w:r>
      <w:proofErr w:type="spellEnd"/>
      <w:r w:rsidR="00980A96" w:rsidRPr="00980A96">
        <w:rPr>
          <w:rFonts w:ascii="SimSun" w:eastAsia="SimSun" w:hAnsi="SimSun" w:cs="Times New Roman"/>
          <w:kern w:val="0"/>
          <w:sz w:val="24"/>
          <w:szCs w:val="24"/>
        </w:rPr>
        <w:t xml:space="preserve">等, </w:t>
      </w:r>
      <w:r w:rsidR="00980A96" w:rsidRPr="00980A96">
        <w:rPr>
          <w:rFonts w:ascii="Times New Roman" w:eastAsia="SimSun" w:hAnsi="Times New Roman" w:cs="Times New Roman"/>
          <w:kern w:val="0"/>
          <w:sz w:val="24"/>
          <w:szCs w:val="24"/>
        </w:rPr>
        <w:t>2015</w:t>
      </w:r>
      <w:r w:rsidR="00980A96" w:rsidRPr="00980A96">
        <w:rPr>
          <w:rFonts w:ascii="SimSun" w:eastAsia="SimSun" w:hAnsi="SimSun" w:cs="Times New Roman"/>
          <w:kern w:val="0"/>
          <w:sz w:val="24"/>
          <w:szCs w:val="24"/>
        </w:rPr>
        <w:t>)</w:t>
      </w:r>
      <w:r w:rsidR="00980A96">
        <w:rPr>
          <w:rFonts w:ascii="SimSun" w:eastAsia="SimSun" w:hAnsi="SimSun" w:hint="eastAsia"/>
          <w:sz w:val="24"/>
          <w:szCs w:val="24"/>
        </w:rPr>
        <w:t>，食物的图片</w:t>
      </w:r>
      <w:r w:rsidR="00980A96" w:rsidRPr="00980A96">
        <w:rPr>
          <w:rFonts w:ascii="Times New Roman" w:eastAsia="SimSun" w:hAnsi="Times New Roman" w:cs="Times New Roman"/>
          <w:kern w:val="0"/>
          <w:sz w:val="24"/>
          <w:szCs w:val="24"/>
        </w:rPr>
        <w:t>(</w:t>
      </w:r>
      <w:proofErr w:type="spellStart"/>
      <w:r w:rsidR="00980A96" w:rsidRPr="00980A96">
        <w:rPr>
          <w:rFonts w:ascii="Times New Roman" w:eastAsia="SimSun" w:hAnsi="Times New Roman" w:cs="Times New Roman"/>
          <w:kern w:val="0"/>
          <w:sz w:val="24"/>
          <w:szCs w:val="24"/>
        </w:rPr>
        <w:t>Sel</w:t>
      </w:r>
      <w:proofErr w:type="spellEnd"/>
      <w:r w:rsidR="00980A96" w:rsidRPr="00980A96">
        <w:rPr>
          <w:rFonts w:ascii="SimSun" w:eastAsia="SimSun" w:hAnsi="SimSun" w:cs="Times New Roman"/>
          <w:kern w:val="0"/>
          <w:sz w:val="24"/>
          <w:szCs w:val="24"/>
        </w:rPr>
        <w:t>等</w:t>
      </w:r>
      <w:r w:rsidR="00980A96" w:rsidRPr="00980A96">
        <w:rPr>
          <w:rFonts w:ascii="Times New Roman" w:eastAsia="SimSun" w:hAnsi="Times New Roman" w:cs="Times New Roman"/>
          <w:kern w:val="0"/>
          <w:sz w:val="24"/>
          <w:szCs w:val="24"/>
        </w:rPr>
        <w:t>, 2019)</w:t>
      </w:r>
      <w:r w:rsidR="00953B1B">
        <w:rPr>
          <w:rFonts w:ascii="SimSun" w:eastAsia="SimSun" w:hAnsi="SimSun" w:hint="eastAsia"/>
          <w:sz w:val="24"/>
          <w:szCs w:val="24"/>
        </w:rPr>
        <w:t>。甚至在除视觉刺激外的其他感官刺激，例如听觉、震动触觉</w:t>
      </w:r>
      <w:r w:rsidR="00953B1B" w:rsidRPr="00953B1B">
        <w:rPr>
          <w:rFonts w:ascii="Times New Roman" w:eastAsia="SimSun" w:hAnsi="Times New Roman" w:cs="Times New Roman"/>
          <w:kern w:val="0"/>
          <w:sz w:val="24"/>
          <w:szCs w:val="24"/>
        </w:rPr>
        <w:t>(Schaefer</w:t>
      </w:r>
      <w:r w:rsidR="00953B1B" w:rsidRPr="00953B1B">
        <w:rPr>
          <w:rFonts w:ascii="SimSun" w:eastAsia="SimSun" w:hAnsi="SimSun" w:cs="Times New Roman"/>
          <w:kern w:val="0"/>
          <w:sz w:val="24"/>
          <w:szCs w:val="24"/>
        </w:rPr>
        <w:t>等</w:t>
      </w:r>
      <w:r w:rsidR="00953B1B" w:rsidRPr="00953B1B">
        <w:rPr>
          <w:rFonts w:ascii="Times New Roman" w:eastAsia="SimSun" w:hAnsi="Times New Roman" w:cs="Times New Roman"/>
          <w:kern w:val="0"/>
          <w:sz w:val="24"/>
          <w:szCs w:val="24"/>
        </w:rPr>
        <w:t>, 2016)</w:t>
      </w:r>
      <w:r w:rsidR="00953B1B">
        <w:rPr>
          <w:rFonts w:ascii="SimSun" w:eastAsia="SimSun" w:hAnsi="SimSun" w:hint="eastAsia"/>
          <w:sz w:val="24"/>
          <w:szCs w:val="24"/>
        </w:rPr>
        <w:t>以及肢体动作</w:t>
      </w:r>
      <w:r w:rsidR="00953B1B" w:rsidRPr="00953B1B">
        <w:rPr>
          <w:rFonts w:ascii="Times New Roman" w:eastAsia="SimSun" w:hAnsi="Times New Roman" w:cs="Times New Roman"/>
          <w:sz w:val="24"/>
        </w:rPr>
        <w:t xml:space="preserve">(Frings &amp; </w:t>
      </w:r>
      <w:proofErr w:type="spellStart"/>
      <w:r w:rsidR="00953B1B" w:rsidRPr="00953B1B">
        <w:rPr>
          <w:rFonts w:ascii="Times New Roman" w:eastAsia="SimSun" w:hAnsi="Times New Roman" w:cs="Times New Roman"/>
          <w:sz w:val="24"/>
        </w:rPr>
        <w:t>Wentura</w:t>
      </w:r>
      <w:proofErr w:type="spellEnd"/>
      <w:r w:rsidR="00953B1B" w:rsidRPr="00953B1B">
        <w:rPr>
          <w:rFonts w:ascii="Times New Roman" w:eastAsia="SimSun" w:hAnsi="Times New Roman" w:cs="Times New Roman"/>
          <w:sz w:val="24"/>
        </w:rPr>
        <w:t>, 2014)</w:t>
      </w:r>
      <w:r w:rsidR="00953B1B">
        <w:rPr>
          <w:rFonts w:ascii="Times New Roman" w:eastAsia="SimSun" w:hAnsi="Times New Roman" w:cs="Times New Roman" w:hint="eastAsia"/>
          <w:sz w:val="24"/>
          <w:szCs w:val="24"/>
        </w:rPr>
        <w:t>中，也发现了自我优先效应的存在。</w:t>
      </w:r>
      <w:r w:rsidR="00953B1B">
        <w:rPr>
          <w:rFonts w:ascii="SimSun" w:eastAsia="SimSun" w:hAnsi="SimSun" w:hint="eastAsia"/>
          <w:sz w:val="24"/>
          <w:szCs w:val="24"/>
        </w:rPr>
        <w:t>与此相应的</w:t>
      </w:r>
      <w:r>
        <w:rPr>
          <w:rFonts w:ascii="SimSun" w:eastAsia="SimSun" w:hAnsi="SimSun" w:hint="eastAsia"/>
          <w:sz w:val="24"/>
          <w:szCs w:val="24"/>
        </w:rPr>
        <w:t>，也有丰富的实验证据证明自我优势效应存在于</w:t>
      </w:r>
      <w:r w:rsidR="00953B1B">
        <w:rPr>
          <w:rFonts w:ascii="SimSun" w:eastAsia="SimSun" w:hAnsi="SimSun" w:hint="eastAsia"/>
          <w:sz w:val="24"/>
          <w:szCs w:val="24"/>
        </w:rPr>
        <w:t>从知觉</w:t>
      </w:r>
      <w:r w:rsidR="00890D3B" w:rsidRPr="00890D3B">
        <w:rPr>
          <w:rFonts w:ascii="Times New Roman" w:eastAsia="SimSun" w:hAnsi="Times New Roman" w:cs="Times New Roman"/>
          <w:kern w:val="0"/>
          <w:sz w:val="24"/>
          <w:szCs w:val="24"/>
        </w:rPr>
        <w:t>(Sui</w:t>
      </w:r>
      <w:r w:rsidR="00890D3B" w:rsidRPr="00890D3B">
        <w:rPr>
          <w:rFonts w:ascii="SimSun" w:eastAsia="SimSun" w:hAnsi="SimSun" w:cs="Times New Roman"/>
          <w:kern w:val="0"/>
          <w:sz w:val="24"/>
          <w:szCs w:val="24"/>
        </w:rPr>
        <w:t>等</w:t>
      </w:r>
      <w:r w:rsidR="00890D3B" w:rsidRPr="00890D3B">
        <w:rPr>
          <w:rFonts w:ascii="Times New Roman" w:eastAsia="SimSun" w:hAnsi="Times New Roman" w:cs="Times New Roman"/>
          <w:kern w:val="0"/>
          <w:sz w:val="24"/>
          <w:szCs w:val="24"/>
        </w:rPr>
        <w:t>, 2012; Sui &amp; Humphreys, 2015)</w:t>
      </w:r>
      <w:r w:rsidR="00953B1B">
        <w:rPr>
          <w:rFonts w:ascii="SimSun" w:eastAsia="SimSun" w:hAnsi="SimSun" w:hint="eastAsia"/>
          <w:sz w:val="24"/>
          <w:szCs w:val="24"/>
        </w:rPr>
        <w:t>、注意</w:t>
      </w:r>
      <w:r w:rsidR="00890D3B" w:rsidRPr="00890D3B">
        <w:rPr>
          <w:rFonts w:ascii="Times New Roman" w:eastAsia="SimSun" w:hAnsi="Times New Roman" w:cs="Times New Roman"/>
          <w:kern w:val="0"/>
          <w:sz w:val="24"/>
          <w:szCs w:val="24"/>
        </w:rPr>
        <w:t>(Macrae</w:t>
      </w:r>
      <w:r w:rsidR="00890D3B" w:rsidRPr="00890D3B">
        <w:rPr>
          <w:rFonts w:ascii="SimSun" w:eastAsia="SimSun" w:hAnsi="SimSun" w:cs="Times New Roman"/>
          <w:kern w:val="0"/>
          <w:sz w:val="24"/>
          <w:szCs w:val="24"/>
        </w:rPr>
        <w:t>等</w:t>
      </w:r>
      <w:r w:rsidR="00890D3B" w:rsidRPr="00890D3B">
        <w:rPr>
          <w:rFonts w:ascii="Times New Roman" w:eastAsia="SimSun" w:hAnsi="Times New Roman" w:cs="Times New Roman"/>
          <w:kern w:val="0"/>
          <w:sz w:val="24"/>
          <w:szCs w:val="24"/>
        </w:rPr>
        <w:t>, 2018)</w:t>
      </w:r>
      <w:r w:rsidR="00953B1B">
        <w:rPr>
          <w:rFonts w:ascii="SimSun" w:eastAsia="SimSun" w:hAnsi="SimSun" w:hint="eastAsia"/>
          <w:sz w:val="24"/>
          <w:szCs w:val="24"/>
        </w:rPr>
        <w:t>、</w:t>
      </w:r>
      <w:r w:rsidR="00D80064">
        <w:rPr>
          <w:rFonts w:ascii="SimSun" w:eastAsia="SimSun" w:hAnsi="SimSun" w:hint="eastAsia"/>
          <w:sz w:val="24"/>
          <w:szCs w:val="24"/>
        </w:rPr>
        <w:t>工作记忆</w:t>
      </w:r>
      <w:r w:rsidR="00D80064" w:rsidRPr="00B664B9">
        <w:rPr>
          <w:rFonts w:ascii="Times New Roman" w:eastAsia="SimSun" w:hAnsi="Times New Roman" w:cs="Times New Roman"/>
          <w:kern w:val="0"/>
          <w:sz w:val="24"/>
          <w:szCs w:val="24"/>
        </w:rPr>
        <w:t>(Yin</w:t>
      </w:r>
      <w:r w:rsidR="00D80064" w:rsidRPr="00D80064">
        <w:rPr>
          <w:rFonts w:ascii="SimSun" w:eastAsia="SimSun" w:hAnsi="SimSun" w:cs="Times New Roman"/>
          <w:kern w:val="0"/>
          <w:sz w:val="24"/>
          <w:szCs w:val="24"/>
        </w:rPr>
        <w:t>等</w:t>
      </w:r>
      <w:r w:rsidR="00D80064" w:rsidRPr="00B664B9">
        <w:rPr>
          <w:rFonts w:ascii="Times New Roman" w:eastAsia="SimSun" w:hAnsi="Times New Roman" w:cs="Times New Roman"/>
          <w:kern w:val="0"/>
          <w:sz w:val="24"/>
          <w:szCs w:val="24"/>
        </w:rPr>
        <w:t>, 2019)</w:t>
      </w:r>
      <w:r w:rsidR="00820B6F">
        <w:rPr>
          <w:rFonts w:ascii="SimSun" w:eastAsia="SimSun" w:hAnsi="SimSun" w:hint="eastAsia"/>
          <w:sz w:val="24"/>
          <w:szCs w:val="24"/>
        </w:rPr>
        <w:t>及执行控制</w:t>
      </w:r>
      <w:r w:rsidR="00644EDE" w:rsidRPr="00644EDE">
        <w:rPr>
          <w:rFonts w:ascii="Times New Roman" w:eastAsia="SimSun" w:hAnsi="Times New Roman" w:cs="Times New Roman"/>
          <w:kern w:val="0"/>
          <w:sz w:val="24"/>
          <w:szCs w:val="24"/>
        </w:rPr>
        <w:t>(</w:t>
      </w:r>
      <w:proofErr w:type="spellStart"/>
      <w:r w:rsidR="00644EDE" w:rsidRPr="00644EDE">
        <w:rPr>
          <w:rFonts w:ascii="Times New Roman" w:eastAsia="SimSun" w:hAnsi="Times New Roman" w:cs="Times New Roman"/>
          <w:kern w:val="0"/>
          <w:sz w:val="24"/>
          <w:szCs w:val="24"/>
        </w:rPr>
        <w:t>Golubickis</w:t>
      </w:r>
      <w:proofErr w:type="spellEnd"/>
      <w:r w:rsidR="00644EDE" w:rsidRPr="00644EDE">
        <w:rPr>
          <w:rFonts w:ascii="SimSun" w:eastAsia="SimSun" w:hAnsi="SimSun" w:cs="Times New Roman"/>
          <w:kern w:val="0"/>
          <w:sz w:val="24"/>
          <w:szCs w:val="24"/>
        </w:rPr>
        <w:t>等</w:t>
      </w:r>
      <w:r w:rsidR="00644EDE" w:rsidRPr="00644EDE">
        <w:rPr>
          <w:rFonts w:ascii="Times New Roman" w:eastAsia="SimSun" w:hAnsi="Times New Roman" w:cs="Times New Roman"/>
          <w:kern w:val="0"/>
          <w:sz w:val="24"/>
          <w:szCs w:val="24"/>
        </w:rPr>
        <w:t>, 2021)</w:t>
      </w:r>
      <w:r w:rsidR="00820B6F">
        <w:rPr>
          <w:rFonts w:ascii="SimSun" w:eastAsia="SimSun" w:hAnsi="SimSun" w:hint="eastAsia"/>
          <w:sz w:val="24"/>
          <w:szCs w:val="24"/>
        </w:rPr>
        <w:t>等</w:t>
      </w:r>
      <w:r>
        <w:rPr>
          <w:rFonts w:ascii="SimSun" w:eastAsia="SimSun" w:hAnsi="SimSun" w:hint="eastAsia"/>
          <w:sz w:val="24"/>
          <w:szCs w:val="24"/>
        </w:rPr>
        <w:t>多个</w:t>
      </w:r>
      <w:r w:rsidR="00025881">
        <w:rPr>
          <w:rFonts w:ascii="SimSun" w:eastAsia="SimSun" w:hAnsi="SimSun" w:hint="eastAsia"/>
          <w:sz w:val="24"/>
          <w:szCs w:val="24"/>
        </w:rPr>
        <w:t>层面</w:t>
      </w:r>
      <w:r w:rsidR="00820B6F">
        <w:rPr>
          <w:rFonts w:ascii="SimSun" w:eastAsia="SimSun" w:hAnsi="SimSun" w:hint="eastAsia"/>
          <w:sz w:val="24"/>
          <w:szCs w:val="24"/>
        </w:rPr>
        <w:t>的不同阶段</w:t>
      </w:r>
      <w:r>
        <w:rPr>
          <w:rFonts w:ascii="SimSun" w:eastAsia="SimSun" w:hAnsi="SimSun" w:hint="eastAsia"/>
          <w:sz w:val="24"/>
          <w:szCs w:val="24"/>
        </w:rPr>
        <w:t>。</w:t>
      </w:r>
      <w:r w:rsidR="00071CB5">
        <w:rPr>
          <w:rFonts w:ascii="SimSun" w:eastAsia="SimSun" w:hAnsi="SimSun" w:hint="eastAsia"/>
          <w:sz w:val="24"/>
          <w:szCs w:val="24"/>
        </w:rPr>
        <w:t>通过回顾一系列不同的实验范式对自我优先效应研究领域中常用的三种刺激（自己的名字、面孔和自我联结的</w:t>
      </w:r>
      <w:r w:rsidR="00E9549D">
        <w:rPr>
          <w:rFonts w:ascii="SimSun" w:eastAsia="SimSun" w:hAnsi="SimSun" w:hint="eastAsia"/>
          <w:sz w:val="24"/>
          <w:szCs w:val="24"/>
        </w:rPr>
        <w:t>几何图形</w:t>
      </w:r>
      <w:r w:rsidR="00071CB5">
        <w:rPr>
          <w:rFonts w:ascii="SimSun" w:eastAsia="SimSun" w:hAnsi="SimSun" w:hint="eastAsia"/>
          <w:sz w:val="24"/>
          <w:szCs w:val="24"/>
        </w:rPr>
        <w:t>）的研究结果</w:t>
      </w:r>
      <w:r w:rsidR="00071CB5" w:rsidRPr="00D66AE0">
        <w:rPr>
          <w:rFonts w:ascii="SimSun" w:eastAsia="SimSun" w:hAnsi="SimSun" w:hint="eastAsia"/>
          <w:sz w:val="24"/>
          <w:szCs w:val="24"/>
        </w:rPr>
        <w:t>，</w:t>
      </w:r>
      <w:r w:rsidR="00071CB5">
        <w:rPr>
          <w:rFonts w:ascii="SimSun" w:eastAsia="SimSun" w:hAnsi="SimSun" w:hint="eastAsia"/>
          <w:sz w:val="24"/>
          <w:szCs w:val="24"/>
        </w:rPr>
        <w:t>综合行为和神经科学的证据，</w:t>
      </w:r>
      <w:r w:rsidR="00071CB5" w:rsidRPr="00644EDE">
        <w:rPr>
          <w:rFonts w:ascii="Times New Roman" w:eastAsia="SimSun" w:hAnsi="Times New Roman" w:cs="Times New Roman"/>
          <w:sz w:val="24"/>
          <w:szCs w:val="24"/>
        </w:rPr>
        <w:t>Humphrey</w:t>
      </w:r>
      <w:r w:rsidR="00C24EE1">
        <w:rPr>
          <w:rFonts w:ascii="Times New Roman" w:eastAsia="SimSun" w:hAnsi="Times New Roman" w:cs="Times New Roman" w:hint="eastAsia"/>
          <w:sz w:val="24"/>
          <w:szCs w:val="24"/>
        </w:rPr>
        <w:t>和</w:t>
      </w:r>
      <w:r w:rsidR="00071CB5" w:rsidRPr="00644EDE">
        <w:rPr>
          <w:rFonts w:ascii="Times New Roman" w:eastAsia="SimSun" w:hAnsi="Times New Roman" w:cs="Times New Roman"/>
          <w:sz w:val="24"/>
          <w:szCs w:val="24"/>
        </w:rPr>
        <w:t>Jie Sui (2015)</w:t>
      </w:r>
      <w:r w:rsidR="00843154">
        <w:rPr>
          <w:rFonts w:ascii="Times New Roman" w:eastAsia="SimSun" w:hAnsi="Times New Roman" w:cs="Times New Roman" w:hint="eastAsia"/>
          <w:sz w:val="24"/>
          <w:szCs w:val="24"/>
        </w:rPr>
        <w:t>提出</w:t>
      </w:r>
      <w:r w:rsidR="0082149C">
        <w:rPr>
          <w:rFonts w:ascii="Times New Roman" w:eastAsia="SimSun" w:hAnsi="Times New Roman" w:cs="Times New Roman" w:hint="eastAsia"/>
          <w:sz w:val="24"/>
          <w:szCs w:val="24"/>
        </w:rPr>
        <w:t>自我相关信息对注意的分配有着特殊的影响，</w:t>
      </w:r>
      <w:r w:rsidR="00843154">
        <w:rPr>
          <w:rFonts w:ascii="Times New Roman" w:eastAsia="SimSun" w:hAnsi="Times New Roman" w:cs="Times New Roman" w:hint="eastAsia"/>
          <w:sz w:val="24"/>
          <w:szCs w:val="24"/>
        </w:rPr>
        <w:t>这一影响会以一种类似于提高知觉敏感度的方式改变该刺激的显著性</w:t>
      </w:r>
      <w:r w:rsidR="00AD3A26">
        <w:rPr>
          <w:rFonts w:ascii="Times New Roman" w:eastAsia="SimSun" w:hAnsi="Times New Roman" w:cs="Times New Roman" w:hint="eastAsia"/>
          <w:sz w:val="24"/>
          <w:szCs w:val="24"/>
        </w:rPr>
        <w:t>，以一种相对自动化的方式调控个体的行为</w:t>
      </w:r>
      <w:r w:rsidR="00843154">
        <w:rPr>
          <w:rFonts w:ascii="Times New Roman" w:eastAsia="SimSun" w:hAnsi="Times New Roman" w:cs="Times New Roman" w:hint="eastAsia"/>
          <w:sz w:val="24"/>
          <w:szCs w:val="24"/>
        </w:rPr>
        <w:t>。此外，自我偏好还取决于注意资源的可用性和个体对于即将出现的刺激的预期。</w:t>
      </w:r>
      <w:r w:rsidR="00AD3A26" w:rsidRPr="00644EDE">
        <w:rPr>
          <w:rFonts w:ascii="Times New Roman" w:eastAsia="SimSun" w:hAnsi="Times New Roman" w:cs="Times New Roman"/>
          <w:sz w:val="24"/>
          <w:szCs w:val="24"/>
        </w:rPr>
        <w:t>Humphrey</w:t>
      </w:r>
      <w:r w:rsidR="00AD3A26">
        <w:rPr>
          <w:rFonts w:ascii="Times New Roman" w:eastAsia="SimSun" w:hAnsi="Times New Roman" w:cs="Times New Roman" w:hint="eastAsia"/>
          <w:sz w:val="24"/>
          <w:szCs w:val="24"/>
        </w:rPr>
        <w:t>和</w:t>
      </w:r>
      <w:r w:rsidR="00AD3A26" w:rsidRPr="00644EDE">
        <w:rPr>
          <w:rFonts w:ascii="Times New Roman" w:eastAsia="SimSun" w:hAnsi="Times New Roman" w:cs="Times New Roman"/>
          <w:sz w:val="24"/>
          <w:szCs w:val="24"/>
        </w:rPr>
        <w:t>Sui</w:t>
      </w:r>
      <w:r w:rsidR="000A576C">
        <w:rPr>
          <w:rFonts w:ascii="SimSun" w:eastAsia="SimSun" w:hAnsi="SimSun" w:hint="eastAsia"/>
          <w:sz w:val="24"/>
          <w:szCs w:val="24"/>
        </w:rPr>
        <w:t>由此构建了一个新的信息处理机制：</w:t>
      </w:r>
      <w:r w:rsidR="00071CB5" w:rsidRPr="00071CB5">
        <w:rPr>
          <w:rFonts w:ascii="SimSun" w:eastAsia="SimSun" w:hAnsi="SimSun" w:hint="eastAsia"/>
          <w:sz w:val="24"/>
          <w:szCs w:val="24"/>
        </w:rPr>
        <w:t>自我注意网络模型</w:t>
      </w:r>
      <w:r w:rsidR="00071CB5" w:rsidRPr="00071CB5">
        <w:rPr>
          <w:rFonts w:ascii="Times New Roman" w:eastAsia="SimSun" w:hAnsi="Times New Roman" w:cs="Times New Roman"/>
          <w:sz w:val="24"/>
          <w:szCs w:val="24"/>
        </w:rPr>
        <w:t>(Self Attention Network</w:t>
      </w:r>
      <w:r w:rsidR="00071CB5" w:rsidRPr="00071CB5">
        <w:rPr>
          <w:rFonts w:ascii="Times New Roman" w:eastAsia="SimSun" w:hAnsi="Times New Roman" w:cs="Times New Roman"/>
          <w:sz w:val="24"/>
          <w:szCs w:val="24"/>
        </w:rPr>
        <w:t>，</w:t>
      </w:r>
      <w:r w:rsidR="00071CB5" w:rsidRPr="00071CB5">
        <w:rPr>
          <w:rFonts w:ascii="Times New Roman" w:eastAsia="SimSun" w:hAnsi="Times New Roman" w:cs="Times New Roman"/>
          <w:sz w:val="24"/>
          <w:szCs w:val="24"/>
        </w:rPr>
        <w:t>SAN)</w:t>
      </w:r>
      <w:r w:rsidR="00E9549D">
        <w:rPr>
          <w:rFonts w:ascii="SimSun" w:eastAsia="SimSun" w:hAnsi="SimSun" w:hint="eastAsia"/>
          <w:sz w:val="24"/>
          <w:szCs w:val="24"/>
        </w:rPr>
        <w:t>。</w:t>
      </w:r>
      <w:r w:rsidR="00071CB5">
        <w:rPr>
          <w:rFonts w:ascii="SimSun" w:eastAsia="SimSun" w:hAnsi="SimSun" w:hint="eastAsia"/>
          <w:sz w:val="24"/>
          <w:szCs w:val="24"/>
        </w:rPr>
        <w:t>该模型的核心假定是</w:t>
      </w:r>
      <w:r w:rsidR="000A576C">
        <w:rPr>
          <w:rFonts w:ascii="SimSun" w:eastAsia="SimSun" w:hAnsi="SimSun" w:hint="eastAsia"/>
          <w:sz w:val="24"/>
          <w:szCs w:val="24"/>
        </w:rPr>
        <w:t>对应</w:t>
      </w:r>
      <w:r w:rsidR="00071CB5">
        <w:rPr>
          <w:rFonts w:ascii="SimSun" w:eastAsia="SimSun" w:hAnsi="SimSun" w:hint="eastAsia"/>
          <w:sz w:val="24"/>
          <w:szCs w:val="24"/>
        </w:rPr>
        <w:t>自我相关</w:t>
      </w:r>
      <w:r w:rsidR="0082149C">
        <w:rPr>
          <w:rFonts w:ascii="SimSun" w:eastAsia="SimSun" w:hAnsi="SimSun" w:hint="eastAsia"/>
          <w:sz w:val="24"/>
          <w:szCs w:val="24"/>
        </w:rPr>
        <w:t>信息</w:t>
      </w:r>
      <w:r w:rsidR="000A576C">
        <w:rPr>
          <w:rFonts w:ascii="SimSun" w:eastAsia="SimSun" w:hAnsi="SimSun" w:hint="eastAsia"/>
          <w:sz w:val="24"/>
          <w:szCs w:val="24"/>
        </w:rPr>
        <w:t>处理的神经环路与支持注意控制的神经环路发生了交互</w:t>
      </w:r>
      <w:r w:rsidR="00AD3A26">
        <w:rPr>
          <w:rFonts w:ascii="SimSun" w:eastAsia="SimSun" w:hAnsi="SimSun" w:hint="eastAsia"/>
          <w:sz w:val="24"/>
          <w:szCs w:val="24"/>
        </w:rPr>
        <w:t>，对自我相关信息的偏好会</w:t>
      </w:r>
      <w:r w:rsidR="007D3164">
        <w:rPr>
          <w:rFonts w:ascii="SimSun" w:eastAsia="SimSun" w:hAnsi="SimSun" w:hint="eastAsia"/>
          <w:sz w:val="24"/>
          <w:szCs w:val="24"/>
        </w:rPr>
        <w:t>自动化地</w:t>
      </w:r>
      <w:r w:rsidR="00AD3A26">
        <w:rPr>
          <w:rFonts w:ascii="SimSun" w:eastAsia="SimSun" w:hAnsi="SimSun" w:hint="eastAsia"/>
          <w:sz w:val="24"/>
          <w:szCs w:val="24"/>
        </w:rPr>
        <w:t>调控自上而下的注意过程，从而影响个体的感知和行为。</w:t>
      </w:r>
      <w:r w:rsidR="009E6BDA" w:rsidRPr="009E6BDA">
        <w:rPr>
          <w:rFonts w:ascii="Times New Roman" w:eastAsia="SimSun" w:hAnsi="Times New Roman" w:cs="Times New Roman"/>
          <w:sz w:val="24"/>
        </w:rPr>
        <w:t>Sui</w:t>
      </w:r>
      <w:r w:rsidR="009E6BDA">
        <w:rPr>
          <w:rFonts w:ascii="SimSun" w:eastAsia="SimSun" w:hAnsi="SimSun" w:hint="eastAsia"/>
          <w:sz w:val="24"/>
        </w:rPr>
        <w:t>和</w:t>
      </w:r>
      <w:proofErr w:type="spellStart"/>
      <w:r w:rsidR="009E6BDA" w:rsidRPr="009E6BDA">
        <w:rPr>
          <w:rFonts w:ascii="Times New Roman" w:eastAsia="SimSun" w:hAnsi="Times New Roman" w:cs="Times New Roman"/>
          <w:sz w:val="24"/>
        </w:rPr>
        <w:t>Rotshtein</w:t>
      </w:r>
      <w:proofErr w:type="spellEnd"/>
      <w:r w:rsidR="009E6BDA" w:rsidRPr="009E6BDA">
        <w:rPr>
          <w:rFonts w:ascii="Times New Roman" w:eastAsia="SimSun" w:hAnsi="Times New Roman" w:cs="Times New Roman"/>
          <w:sz w:val="24"/>
        </w:rPr>
        <w:t>(2019)</w:t>
      </w:r>
      <w:r w:rsidR="00AE1CE9">
        <w:rPr>
          <w:rFonts w:ascii="SimSun" w:eastAsia="SimSun" w:hAnsi="SimSun" w:hint="eastAsia"/>
          <w:sz w:val="24"/>
          <w:szCs w:val="24"/>
        </w:rPr>
        <w:t>还进一步讨论了自我信息加工</w:t>
      </w:r>
      <w:r w:rsidR="009E6BDA">
        <w:rPr>
          <w:rFonts w:ascii="SimSun" w:eastAsia="SimSun" w:hAnsi="SimSun" w:hint="eastAsia"/>
          <w:sz w:val="24"/>
          <w:szCs w:val="24"/>
        </w:rPr>
        <w:t>与</w:t>
      </w:r>
      <w:r w:rsidR="009E6BDA" w:rsidRPr="009E6BDA">
        <w:rPr>
          <w:rFonts w:ascii="Times New Roman" w:eastAsia="SimSun" w:hAnsi="Times New Roman" w:cs="Times New Roman"/>
          <w:sz w:val="24"/>
          <w:szCs w:val="24"/>
        </w:rPr>
        <w:t>Peterson</w:t>
      </w:r>
      <w:r w:rsidR="009E6BDA">
        <w:rPr>
          <w:rFonts w:ascii="SimSun" w:eastAsia="SimSun" w:hAnsi="SimSun" w:hint="eastAsia"/>
          <w:sz w:val="24"/>
          <w:szCs w:val="24"/>
        </w:rPr>
        <w:t>与</w:t>
      </w:r>
      <w:r w:rsidR="009E6BDA" w:rsidRPr="009E6BDA">
        <w:rPr>
          <w:rFonts w:ascii="Times New Roman" w:eastAsia="SimSun" w:hAnsi="Times New Roman" w:cs="Times New Roman"/>
          <w:sz w:val="24"/>
          <w:szCs w:val="24"/>
        </w:rPr>
        <w:t>Posner</w:t>
      </w:r>
      <w:r w:rsidR="009E6BDA">
        <w:rPr>
          <w:rFonts w:ascii="SimSun" w:eastAsia="SimSun" w:hAnsi="SimSun" w:hint="eastAsia"/>
          <w:sz w:val="24"/>
          <w:szCs w:val="24"/>
        </w:rPr>
        <w:t>的</w:t>
      </w:r>
      <w:r w:rsidR="00AE1CE9">
        <w:rPr>
          <w:rFonts w:ascii="SimSun" w:eastAsia="SimSun" w:hAnsi="SimSun" w:hint="eastAsia"/>
          <w:sz w:val="24"/>
          <w:szCs w:val="24"/>
        </w:rPr>
        <w:t>三级</w:t>
      </w:r>
      <w:r w:rsidR="009E6BDA">
        <w:rPr>
          <w:rFonts w:ascii="SimSun" w:eastAsia="SimSun" w:hAnsi="SimSun" w:hint="eastAsia"/>
          <w:sz w:val="24"/>
          <w:szCs w:val="24"/>
        </w:rPr>
        <w:t>注意系统，即警觉、定向和执行控制系统</w:t>
      </w:r>
      <w:r w:rsidR="00AE1CE9">
        <w:rPr>
          <w:rFonts w:ascii="SimSun" w:eastAsia="SimSun" w:hAnsi="SimSun" w:hint="eastAsia"/>
          <w:sz w:val="24"/>
          <w:szCs w:val="24"/>
        </w:rPr>
        <w:t>的联系，整理了自我相关信息对包括指向、唤醒以及执行控制方面的注意过程产生全面调节的证据，将</w:t>
      </w:r>
      <w:r w:rsidR="00AE1CE9" w:rsidRPr="009E6BDA">
        <w:rPr>
          <w:rFonts w:ascii="Times New Roman" w:eastAsia="SimSun" w:hAnsi="Times New Roman" w:cs="Times New Roman"/>
          <w:sz w:val="24"/>
          <w:szCs w:val="24"/>
        </w:rPr>
        <w:t>SAN</w:t>
      </w:r>
      <w:r w:rsidR="00AE1CE9">
        <w:rPr>
          <w:rFonts w:ascii="Times New Roman" w:eastAsia="SimSun" w:hAnsi="Times New Roman" w:cs="Times New Roman" w:hint="eastAsia"/>
          <w:sz w:val="24"/>
          <w:szCs w:val="24"/>
        </w:rPr>
        <w:t>的内容进行了进一步的拓展。</w:t>
      </w:r>
    </w:p>
    <w:p w14:paraId="4A982ACD" w14:textId="21B301DC" w:rsidR="009E6BDA" w:rsidRPr="00845B1B" w:rsidRDefault="00047D21" w:rsidP="00652CEA">
      <w:pPr>
        <w:spacing w:beforeLines="50" w:before="156" w:afterLines="50" w:after="156"/>
        <w:outlineLvl w:val="1"/>
        <w:rPr>
          <w:rFonts w:ascii="SimHei" w:eastAsia="SimHei" w:hAnsi="SimHei"/>
          <w:b/>
          <w:bCs/>
          <w:sz w:val="30"/>
          <w:szCs w:val="30"/>
        </w:rPr>
      </w:pPr>
      <w:bookmarkStart w:id="6" w:name="_Toc134188393"/>
      <w:r w:rsidRPr="00254C28">
        <w:rPr>
          <w:rFonts w:ascii="Times New Roman" w:eastAsia="SimHei" w:hAnsi="Times New Roman" w:cs="Times New Roman"/>
          <w:b/>
          <w:bCs/>
          <w:sz w:val="30"/>
          <w:szCs w:val="30"/>
        </w:rPr>
        <w:t>1.3</w:t>
      </w:r>
      <w:r w:rsidR="00B30CF5">
        <w:rPr>
          <w:rFonts w:ascii="SimHei" w:eastAsia="SimHei" w:hAnsi="SimHei" w:hint="eastAsia"/>
          <w:b/>
          <w:bCs/>
          <w:sz w:val="30"/>
          <w:szCs w:val="30"/>
        </w:rPr>
        <w:t>自我优先效应自动化</w:t>
      </w:r>
      <w:r w:rsidR="00CD4792">
        <w:rPr>
          <w:rFonts w:ascii="SimHei" w:eastAsia="SimHei" w:hAnsi="SimHei" w:hint="eastAsia"/>
          <w:b/>
          <w:bCs/>
          <w:sz w:val="30"/>
          <w:szCs w:val="30"/>
        </w:rPr>
        <w:t>加工的评述</w:t>
      </w:r>
      <w:bookmarkEnd w:id="6"/>
    </w:p>
    <w:p w14:paraId="12ABC791" w14:textId="78AA3E44" w:rsidR="00B30CF5" w:rsidRDefault="00114A2D" w:rsidP="00F44F70">
      <w:pPr>
        <w:spacing w:line="400" w:lineRule="exact"/>
        <w:ind w:firstLineChars="200" w:firstLine="480"/>
        <w:rPr>
          <w:rFonts w:ascii="SimSun" w:eastAsia="SimSun" w:hAnsi="SimSun"/>
          <w:sz w:val="24"/>
          <w:szCs w:val="24"/>
        </w:rPr>
      </w:pPr>
      <w:r>
        <w:rPr>
          <w:rFonts w:ascii="SimSun" w:eastAsia="SimSun" w:hAnsi="SimSun" w:hint="eastAsia"/>
          <w:sz w:val="24"/>
          <w:szCs w:val="24"/>
        </w:rPr>
        <w:t>自我注意模型</w:t>
      </w:r>
      <w:r w:rsidR="00F90EE4" w:rsidRPr="00F90EE4">
        <w:rPr>
          <w:rFonts w:ascii="Times New Roman" w:eastAsia="SimSun" w:hAnsi="Times New Roman" w:cs="Times New Roman"/>
          <w:sz w:val="24"/>
          <w:szCs w:val="24"/>
        </w:rPr>
        <w:t>(SAN)</w:t>
      </w:r>
      <w:r w:rsidR="009E20F7">
        <w:rPr>
          <w:rFonts w:ascii="SimSun" w:eastAsia="SimSun" w:hAnsi="SimSun" w:hint="eastAsia"/>
          <w:sz w:val="24"/>
          <w:szCs w:val="24"/>
        </w:rPr>
        <w:t>提出自我优势效应主要是自下而上的自动化过程的重要行为实验论据是隋洁等于</w:t>
      </w:r>
      <w:r w:rsidR="009E20F7" w:rsidRPr="00521B53">
        <w:rPr>
          <w:rFonts w:ascii="Times New Roman" w:eastAsia="SimSun" w:hAnsi="Times New Roman" w:cs="Times New Roman"/>
          <w:sz w:val="24"/>
          <w:szCs w:val="24"/>
        </w:rPr>
        <w:t>2014</w:t>
      </w:r>
      <w:r w:rsidR="009E20F7">
        <w:rPr>
          <w:rFonts w:ascii="SimSun" w:eastAsia="SimSun" w:hAnsi="SimSun" w:hint="eastAsia"/>
          <w:sz w:val="24"/>
          <w:szCs w:val="24"/>
        </w:rPr>
        <w:t>年的一项实验研究。</w:t>
      </w:r>
      <w:r w:rsidR="009E20F7" w:rsidRPr="005E2C7B">
        <w:rPr>
          <w:rFonts w:ascii="SimSun" w:eastAsia="SimSun" w:hAnsi="SimSun"/>
          <w:sz w:val="24"/>
          <w:szCs w:val="24"/>
        </w:rPr>
        <w:t>通过</w:t>
      </w:r>
      <w:r w:rsidR="009E20F7">
        <w:rPr>
          <w:rFonts w:ascii="SimSun" w:eastAsia="SimSun" w:hAnsi="SimSun" w:hint="eastAsia"/>
          <w:sz w:val="24"/>
          <w:szCs w:val="24"/>
        </w:rPr>
        <w:t>操纵</w:t>
      </w:r>
      <w:r w:rsidR="009E20F7" w:rsidRPr="005E2C7B">
        <w:rPr>
          <w:rFonts w:ascii="SimSun" w:eastAsia="SimSun" w:hAnsi="SimSun"/>
          <w:sz w:val="24"/>
          <w:szCs w:val="24"/>
        </w:rPr>
        <w:t>自我</w:t>
      </w:r>
      <w:r w:rsidR="009E20F7" w:rsidRPr="005E2C7B">
        <w:rPr>
          <w:rFonts w:ascii="SimSun" w:eastAsia="SimSun" w:hAnsi="SimSun" w:hint="eastAsia"/>
          <w:sz w:val="24"/>
          <w:szCs w:val="24"/>
        </w:rPr>
        <w:t>联结</w:t>
      </w:r>
      <w:r w:rsidR="009E20F7" w:rsidRPr="005E2C7B">
        <w:rPr>
          <w:rFonts w:ascii="SimSun" w:eastAsia="SimSun" w:hAnsi="SimSun"/>
          <w:sz w:val="24"/>
          <w:szCs w:val="24"/>
        </w:rPr>
        <w:t>学习范式中不同图形-标签对的出现概率</w:t>
      </w:r>
      <w:r w:rsidR="009E20F7">
        <w:rPr>
          <w:rFonts w:ascii="SimSun" w:eastAsia="SimSun" w:hAnsi="SimSun" w:hint="eastAsia"/>
          <w:sz w:val="24"/>
          <w:szCs w:val="24"/>
        </w:rPr>
        <w:t>，探究</w:t>
      </w:r>
      <w:r w:rsidR="009E20F7" w:rsidRPr="005E2C7B">
        <w:rPr>
          <w:rFonts w:ascii="SimSun" w:eastAsia="SimSun" w:hAnsi="SimSun"/>
          <w:sz w:val="24"/>
          <w:szCs w:val="24"/>
        </w:rPr>
        <w:t>对自我相关刺激的优势反应是否会受到</w:t>
      </w:r>
      <w:r w:rsidR="009E20F7">
        <w:rPr>
          <w:rFonts w:ascii="SimSun" w:eastAsia="SimSun" w:hAnsi="SimSun" w:hint="eastAsia"/>
          <w:sz w:val="24"/>
          <w:szCs w:val="24"/>
        </w:rPr>
        <w:t>刺激</w:t>
      </w:r>
      <w:r w:rsidR="009E20F7" w:rsidRPr="005E2C7B">
        <w:rPr>
          <w:rFonts w:ascii="SimSun" w:eastAsia="SimSun" w:hAnsi="SimSun"/>
          <w:sz w:val="24"/>
          <w:szCs w:val="24"/>
        </w:rPr>
        <w:t>出现频率的调节。结果显示，</w:t>
      </w:r>
      <w:r w:rsidR="009E20F7">
        <w:rPr>
          <w:rFonts w:ascii="SimSun" w:eastAsia="SimSun" w:hAnsi="SimSun" w:hint="eastAsia"/>
          <w:sz w:val="24"/>
          <w:szCs w:val="24"/>
        </w:rPr>
        <w:t>不论自我相关刺激出现的概率高低</w:t>
      </w:r>
      <w:r w:rsidR="009E20F7" w:rsidRPr="005E2C7B">
        <w:rPr>
          <w:rFonts w:ascii="SimSun" w:eastAsia="SimSun" w:hAnsi="SimSun"/>
          <w:sz w:val="24"/>
          <w:szCs w:val="24"/>
        </w:rPr>
        <w:t>，</w:t>
      </w:r>
      <w:r w:rsidR="009E20F7">
        <w:rPr>
          <w:rFonts w:ascii="SimSun" w:eastAsia="SimSun" w:hAnsi="SimSun" w:hint="eastAsia"/>
          <w:sz w:val="24"/>
          <w:szCs w:val="24"/>
        </w:rPr>
        <w:t>个体都表现出了对</w:t>
      </w:r>
      <w:r w:rsidR="009E20F7" w:rsidRPr="005E2C7B">
        <w:rPr>
          <w:rFonts w:ascii="SimSun" w:eastAsia="SimSun" w:hAnsi="SimSun"/>
          <w:sz w:val="24"/>
          <w:szCs w:val="24"/>
        </w:rPr>
        <w:t>自我相关的刺激的加工优势。</w:t>
      </w:r>
      <w:r w:rsidR="009E20F7">
        <w:rPr>
          <w:rFonts w:ascii="SimSun" w:eastAsia="SimSun" w:hAnsi="SimSun" w:hint="eastAsia"/>
          <w:sz w:val="24"/>
          <w:szCs w:val="24"/>
        </w:rPr>
        <w:t>即不论被试是否对自我刺激有所预期，自我优势效应都会自动化地出现。自动化心理过程的决定性特征是该过程是刺激驱动的，不需要意图的设定或是指导语的引导，一旦开始便无法停止</w:t>
      </w:r>
      <w:r w:rsidR="009E20F7" w:rsidRPr="00845B1B">
        <w:rPr>
          <w:rFonts w:ascii="Times New Roman" w:eastAsia="SimSun" w:hAnsi="Times New Roman" w:cs="Times New Roman"/>
          <w:sz w:val="24"/>
        </w:rPr>
        <w:t xml:space="preserve">(Moors &amp; De </w:t>
      </w:r>
      <w:proofErr w:type="spellStart"/>
      <w:r w:rsidR="009E20F7" w:rsidRPr="00845B1B">
        <w:rPr>
          <w:rFonts w:ascii="Times New Roman" w:eastAsia="SimSun" w:hAnsi="Times New Roman" w:cs="Times New Roman"/>
          <w:sz w:val="24"/>
        </w:rPr>
        <w:t>Houwer</w:t>
      </w:r>
      <w:proofErr w:type="spellEnd"/>
      <w:r w:rsidR="009E20F7" w:rsidRPr="00845B1B">
        <w:rPr>
          <w:rFonts w:ascii="Times New Roman" w:eastAsia="SimSun" w:hAnsi="Times New Roman" w:cs="Times New Roman"/>
          <w:sz w:val="24"/>
        </w:rPr>
        <w:t>, 2006)</w:t>
      </w:r>
      <w:r w:rsidR="009E20F7">
        <w:rPr>
          <w:rFonts w:ascii="SimSun" w:eastAsia="SimSun" w:hAnsi="SimSun" w:hint="eastAsia"/>
          <w:sz w:val="24"/>
          <w:szCs w:val="24"/>
        </w:rPr>
        <w:t>。由此，隋洁等认为个体对自我相关刺激的偏好是由刺激自下而上驱动的，自动化发生的</w:t>
      </w:r>
      <w:r w:rsidR="009E20F7" w:rsidRPr="003437FD">
        <w:rPr>
          <w:rFonts w:ascii="Times New Roman" w:eastAsia="SimSun" w:hAnsi="Times New Roman" w:cs="Times New Roman"/>
          <w:kern w:val="0"/>
          <w:sz w:val="24"/>
          <w:szCs w:val="24"/>
        </w:rPr>
        <w:t>(Sui</w:t>
      </w:r>
      <w:r w:rsidR="009E20F7" w:rsidRPr="003437FD">
        <w:rPr>
          <w:rFonts w:ascii="SimSun" w:eastAsia="SimSun" w:hAnsi="SimSun" w:cs="Times New Roman"/>
          <w:kern w:val="0"/>
          <w:sz w:val="24"/>
          <w:szCs w:val="24"/>
        </w:rPr>
        <w:t>等</w:t>
      </w:r>
      <w:r w:rsidR="009E20F7" w:rsidRPr="003437FD">
        <w:rPr>
          <w:rFonts w:ascii="Times New Roman" w:eastAsia="SimSun" w:hAnsi="Times New Roman" w:cs="Times New Roman"/>
          <w:kern w:val="0"/>
          <w:sz w:val="24"/>
          <w:szCs w:val="24"/>
        </w:rPr>
        <w:t>, 2014)</w:t>
      </w:r>
      <w:r w:rsidR="009E20F7">
        <w:rPr>
          <w:rFonts w:ascii="SimSun" w:eastAsia="SimSun" w:hAnsi="SimSun" w:hint="eastAsia"/>
          <w:sz w:val="24"/>
          <w:szCs w:val="24"/>
        </w:rPr>
        <w:t>。</w:t>
      </w:r>
    </w:p>
    <w:p w14:paraId="0490FB86" w14:textId="61DD60BD" w:rsidR="00413618" w:rsidRPr="00F26A04" w:rsidRDefault="00C338C5" w:rsidP="004D75D4">
      <w:pPr>
        <w:spacing w:line="400" w:lineRule="exact"/>
        <w:ind w:firstLineChars="200" w:firstLine="480"/>
        <w:rPr>
          <w:rFonts w:ascii="SimSun" w:eastAsia="SimSun" w:hAnsi="SimSun"/>
          <w:sz w:val="24"/>
          <w:szCs w:val="24"/>
        </w:rPr>
      </w:pPr>
      <w:r w:rsidRPr="00C338C5">
        <w:rPr>
          <w:rFonts w:ascii="SimSun" w:eastAsia="SimSun" w:hAnsi="SimSun"/>
          <w:sz w:val="24"/>
          <w:szCs w:val="24"/>
        </w:rPr>
        <w:t>随着对自我优势效应研究的不断深入，</w:t>
      </w:r>
      <w:r w:rsidR="00BB1F8D">
        <w:rPr>
          <w:rFonts w:ascii="SimSun" w:eastAsia="SimSun" w:hAnsi="SimSun" w:hint="eastAsia"/>
          <w:sz w:val="24"/>
          <w:szCs w:val="24"/>
        </w:rPr>
        <w:t>研究者们不再局限于在决策过程中证实自我优先效应的存在，还试图确认该效应能发挥作用的边界条件。</w:t>
      </w:r>
      <w:r w:rsidR="00A57235">
        <w:rPr>
          <w:rFonts w:ascii="SimSun" w:eastAsia="SimSun" w:hAnsi="SimSun" w:hint="eastAsia"/>
          <w:sz w:val="24"/>
          <w:szCs w:val="24"/>
        </w:rPr>
        <w:t>对自我优势效应在什么情况下会变弱甚至消失的研究问题产生重视后</w:t>
      </w:r>
      <w:r w:rsidR="00BB1F8D">
        <w:rPr>
          <w:rFonts w:ascii="SimSun" w:eastAsia="SimSun" w:hAnsi="SimSun" w:hint="eastAsia"/>
          <w:sz w:val="24"/>
          <w:szCs w:val="24"/>
        </w:rPr>
        <w:t>，</w:t>
      </w:r>
      <w:r w:rsidRPr="00C338C5">
        <w:rPr>
          <w:rFonts w:ascii="SimSun" w:eastAsia="SimSun" w:hAnsi="SimSun"/>
          <w:sz w:val="24"/>
          <w:szCs w:val="24"/>
        </w:rPr>
        <w:t>不乏研究者对</w:t>
      </w:r>
      <w:r>
        <w:rPr>
          <w:rFonts w:ascii="SimSun" w:eastAsia="SimSun" w:hAnsi="SimSun" w:hint="eastAsia"/>
          <w:sz w:val="24"/>
          <w:szCs w:val="24"/>
        </w:rPr>
        <w:t>自我</w:t>
      </w:r>
      <w:r w:rsidRPr="00C338C5">
        <w:rPr>
          <w:rFonts w:ascii="SimSun" w:eastAsia="SimSun" w:hAnsi="SimSun"/>
          <w:sz w:val="24"/>
          <w:szCs w:val="24"/>
        </w:rPr>
        <w:t>优先效应完全是由刺激驱动的，即自动化的、且受专门的处理系统支持的观点提出了质疑。尽管自我相关性的确会影响信息的处理，但仍缺乏有效的能证明任意的自我相关信息的优先性是不受控的、强制性的、渗透于感知觉中</w:t>
      </w:r>
      <w:r w:rsidRPr="00C338C5">
        <w:rPr>
          <w:rFonts w:ascii="SimSun" w:eastAsia="SimSun" w:hAnsi="SimSun" w:hint="eastAsia"/>
          <w:sz w:val="24"/>
          <w:szCs w:val="24"/>
        </w:rPr>
        <w:t>并</w:t>
      </w:r>
      <w:r w:rsidRPr="00C338C5">
        <w:rPr>
          <w:rFonts w:ascii="SimSun" w:eastAsia="SimSun" w:hAnsi="SimSun"/>
          <w:sz w:val="24"/>
          <w:szCs w:val="24"/>
        </w:rPr>
        <w:t>且由专门神经网络活动支撑的实验证据。相反，这一优先效应更像是依赖于实验任务的</w:t>
      </w:r>
      <w:r w:rsidR="00CD4792">
        <w:rPr>
          <w:rFonts w:ascii="SimSun" w:eastAsia="SimSun" w:hAnsi="SimSun" w:hint="eastAsia"/>
          <w:sz w:val="24"/>
          <w:szCs w:val="24"/>
        </w:rPr>
        <w:t>一般性</w:t>
      </w:r>
      <w:r w:rsidRPr="00C338C5">
        <w:rPr>
          <w:rFonts w:ascii="SimSun" w:eastAsia="SimSun" w:hAnsi="SimSun"/>
          <w:sz w:val="24"/>
          <w:szCs w:val="24"/>
        </w:rPr>
        <w:t>认知过程</w:t>
      </w:r>
      <w:r w:rsidRPr="00C338C5">
        <w:rPr>
          <w:rFonts w:ascii="Times New Roman" w:eastAsia="SimSun" w:hAnsi="Times New Roman" w:cs="Times New Roman"/>
          <w:sz w:val="24"/>
        </w:rPr>
        <w:t>(</w:t>
      </w:r>
      <w:proofErr w:type="spellStart"/>
      <w:r w:rsidRPr="00C338C5">
        <w:rPr>
          <w:rFonts w:ascii="Times New Roman" w:eastAsia="SimSun" w:hAnsi="Times New Roman" w:cs="Times New Roman"/>
          <w:sz w:val="24"/>
        </w:rPr>
        <w:t>Golubickis</w:t>
      </w:r>
      <w:proofErr w:type="spellEnd"/>
      <w:r w:rsidRPr="00C338C5">
        <w:rPr>
          <w:rFonts w:ascii="Times New Roman" w:eastAsia="SimSun" w:hAnsi="Times New Roman" w:cs="Times New Roman"/>
          <w:sz w:val="24"/>
        </w:rPr>
        <w:t xml:space="preserve"> &amp; Macrae, 2022)</w:t>
      </w:r>
      <w:r w:rsidRPr="00C338C5">
        <w:rPr>
          <w:rFonts w:ascii="SimSun" w:eastAsia="SimSun" w:hAnsi="SimSun"/>
          <w:sz w:val="24"/>
          <w:szCs w:val="24"/>
        </w:rPr>
        <w:t>。</w:t>
      </w:r>
      <w:r>
        <w:rPr>
          <w:rFonts w:ascii="SimSun" w:eastAsia="SimSun" w:hAnsi="SimSun" w:hint="eastAsia"/>
          <w:sz w:val="24"/>
          <w:szCs w:val="24"/>
        </w:rPr>
        <w:t>支持该观点的</w:t>
      </w:r>
      <w:r w:rsidR="0063011C">
        <w:rPr>
          <w:rFonts w:ascii="SimSun" w:eastAsia="SimSun" w:hAnsi="SimSun" w:hint="eastAsia"/>
          <w:sz w:val="24"/>
          <w:szCs w:val="24"/>
        </w:rPr>
        <w:t>实验研究表明，仅仅是自我相关性的</w:t>
      </w:r>
      <w:r w:rsidR="00D96EFE">
        <w:rPr>
          <w:rFonts w:ascii="SimSun" w:eastAsia="SimSun" w:hAnsi="SimSun" w:hint="eastAsia"/>
          <w:sz w:val="24"/>
          <w:szCs w:val="24"/>
        </w:rPr>
        <w:t>习得</w:t>
      </w:r>
      <w:r w:rsidR="0063011C">
        <w:rPr>
          <w:rFonts w:ascii="SimSun" w:eastAsia="SimSun" w:hAnsi="SimSun" w:hint="eastAsia"/>
          <w:sz w:val="24"/>
          <w:szCs w:val="24"/>
        </w:rPr>
        <w:t>，并不足以引起自我优势效应。例如，</w:t>
      </w:r>
      <w:r w:rsidR="000A1EBA">
        <w:rPr>
          <w:rFonts w:ascii="SimSun" w:eastAsia="SimSun" w:hAnsi="SimSun" w:hint="eastAsia"/>
          <w:sz w:val="24"/>
          <w:szCs w:val="24"/>
        </w:rPr>
        <w:t>自我优势效应会受到刺激对称属性的调控</w:t>
      </w:r>
      <w:r w:rsidR="000A1EBA" w:rsidRPr="000A1EBA">
        <w:rPr>
          <w:rFonts w:ascii="Times New Roman" w:eastAsia="SimSun" w:hAnsi="Times New Roman" w:cs="Times New Roman"/>
          <w:kern w:val="0"/>
          <w:sz w:val="24"/>
          <w:szCs w:val="24"/>
        </w:rPr>
        <w:t>(</w:t>
      </w:r>
      <w:proofErr w:type="spellStart"/>
      <w:r w:rsidR="000A1EBA" w:rsidRPr="000A1EBA">
        <w:rPr>
          <w:rFonts w:ascii="Times New Roman" w:eastAsia="SimSun" w:hAnsi="Times New Roman" w:cs="Times New Roman"/>
          <w:kern w:val="0"/>
          <w:sz w:val="24"/>
          <w:szCs w:val="24"/>
        </w:rPr>
        <w:t>Vicovaro</w:t>
      </w:r>
      <w:proofErr w:type="spellEnd"/>
      <w:r w:rsidR="000A1EBA" w:rsidRPr="000A1EBA">
        <w:rPr>
          <w:rFonts w:ascii="SimSun" w:eastAsia="SimSun" w:hAnsi="SimSun" w:cs="Times New Roman"/>
          <w:kern w:val="0"/>
          <w:sz w:val="24"/>
          <w:szCs w:val="24"/>
        </w:rPr>
        <w:t>等</w:t>
      </w:r>
      <w:r w:rsidR="000A1EBA" w:rsidRPr="000A1EBA">
        <w:rPr>
          <w:rFonts w:ascii="Times New Roman" w:eastAsia="SimSun" w:hAnsi="Times New Roman" w:cs="Times New Roman"/>
          <w:kern w:val="0"/>
          <w:sz w:val="24"/>
          <w:szCs w:val="24"/>
        </w:rPr>
        <w:t>, 2022)</w:t>
      </w:r>
      <w:r w:rsidR="000A1EBA">
        <w:rPr>
          <w:rFonts w:ascii="SimSun" w:eastAsia="SimSun" w:hAnsi="SimSun" w:hint="eastAsia"/>
          <w:sz w:val="24"/>
          <w:szCs w:val="24"/>
        </w:rPr>
        <w:t>。</w:t>
      </w:r>
      <w:proofErr w:type="spellStart"/>
      <w:r w:rsidR="0063011C" w:rsidRPr="0065587F">
        <w:rPr>
          <w:rFonts w:ascii="Times New Roman" w:eastAsia="SimSun" w:hAnsi="Times New Roman" w:cs="Times New Roman"/>
          <w:sz w:val="24"/>
          <w:szCs w:val="24"/>
        </w:rPr>
        <w:t>Caughey</w:t>
      </w:r>
      <w:proofErr w:type="spellEnd"/>
      <w:r w:rsidR="0063011C" w:rsidRPr="0065587F">
        <w:rPr>
          <w:rFonts w:ascii="SimSun" w:eastAsia="SimSun" w:hAnsi="SimSun" w:hint="eastAsia"/>
          <w:sz w:val="24"/>
          <w:szCs w:val="24"/>
        </w:rPr>
        <w:t>等</w:t>
      </w:r>
      <w:r w:rsidR="0063011C" w:rsidRPr="0065587F">
        <w:rPr>
          <w:rFonts w:ascii="Times New Roman" w:eastAsia="SimSun" w:hAnsi="Times New Roman" w:cs="Times New Roman"/>
          <w:sz w:val="24"/>
          <w:szCs w:val="24"/>
        </w:rPr>
        <w:t>(2021)</w:t>
      </w:r>
      <w:r w:rsidR="0063011C" w:rsidRPr="0065587F">
        <w:rPr>
          <w:rFonts w:ascii="SimSun" w:eastAsia="SimSun" w:hAnsi="SimSun" w:hint="eastAsia"/>
          <w:sz w:val="24"/>
          <w:szCs w:val="24"/>
        </w:rPr>
        <w:t>使用</w:t>
      </w:r>
      <w:r w:rsidR="0063011C" w:rsidRPr="00030FF3">
        <w:rPr>
          <w:rFonts w:ascii="SimSun" w:eastAsia="SimSun" w:hAnsi="SimSun" w:hint="eastAsia"/>
          <w:sz w:val="24"/>
          <w:szCs w:val="24"/>
        </w:rPr>
        <w:t>图形</w:t>
      </w:r>
      <w:r w:rsidR="00D80064" w:rsidRPr="00030FF3">
        <w:rPr>
          <w:rFonts w:ascii="SimSun" w:eastAsia="SimSun" w:hAnsi="SimSun" w:hint="eastAsia"/>
          <w:sz w:val="24"/>
          <w:szCs w:val="24"/>
        </w:rPr>
        <w:t>分类</w:t>
      </w:r>
      <w:r w:rsidR="00CA7183">
        <w:rPr>
          <w:rFonts w:ascii="SimSun" w:eastAsia="SimSun" w:hAnsi="SimSun" w:hint="eastAsia"/>
          <w:sz w:val="24"/>
          <w:szCs w:val="24"/>
        </w:rPr>
        <w:t>任务</w:t>
      </w:r>
      <w:r w:rsidR="00553A54">
        <w:rPr>
          <w:rFonts w:ascii="SimSun" w:eastAsia="SimSun" w:hAnsi="SimSun" w:hint="eastAsia"/>
          <w:sz w:val="24"/>
          <w:szCs w:val="24"/>
        </w:rPr>
        <w:t>探究了自我优势效应的自动化程度</w:t>
      </w:r>
      <w:r w:rsidR="00CA7183">
        <w:rPr>
          <w:rFonts w:ascii="SimSun" w:eastAsia="SimSun" w:hAnsi="SimSun" w:hint="eastAsia"/>
          <w:sz w:val="24"/>
          <w:szCs w:val="24"/>
        </w:rPr>
        <w:t>。</w:t>
      </w:r>
      <w:r w:rsidR="00553A54">
        <w:rPr>
          <w:rFonts w:ascii="SimSun" w:eastAsia="SimSun" w:hAnsi="SimSun" w:hint="eastAsia"/>
          <w:sz w:val="24"/>
          <w:szCs w:val="24"/>
        </w:rPr>
        <w:t>在</w:t>
      </w:r>
      <w:r w:rsidR="00CA7183">
        <w:rPr>
          <w:rFonts w:ascii="SimSun" w:eastAsia="SimSun" w:hAnsi="SimSun" w:hint="eastAsia"/>
          <w:sz w:val="24"/>
          <w:szCs w:val="24"/>
        </w:rPr>
        <w:t>图形分类任务中共包含三</w:t>
      </w:r>
      <w:r w:rsidR="00553A54">
        <w:rPr>
          <w:rFonts w:ascii="SimSun" w:eastAsia="SimSun" w:hAnsi="SimSun" w:hint="eastAsia"/>
          <w:sz w:val="24"/>
          <w:szCs w:val="24"/>
        </w:rPr>
        <w:t>种判断</w:t>
      </w:r>
      <w:r w:rsidR="00CA7183">
        <w:rPr>
          <w:rFonts w:ascii="SimSun" w:eastAsia="SimSun" w:hAnsi="SimSun" w:hint="eastAsia"/>
          <w:sz w:val="24"/>
          <w:szCs w:val="24"/>
        </w:rPr>
        <w:t>要求：</w:t>
      </w:r>
      <w:r w:rsidR="00553A54">
        <w:rPr>
          <w:rFonts w:ascii="SimSun" w:eastAsia="SimSun" w:hAnsi="SimSun" w:hint="eastAsia"/>
          <w:sz w:val="24"/>
          <w:szCs w:val="24"/>
        </w:rPr>
        <w:t>要求被试判断所呈现的几何图形代表谁</w:t>
      </w:r>
      <w:r w:rsidR="00553A54" w:rsidRPr="004D75D4">
        <w:rPr>
          <w:rFonts w:ascii="Times New Roman" w:eastAsia="SimSun" w:hAnsi="Times New Roman" w:cs="Times New Roman"/>
          <w:sz w:val="24"/>
          <w:szCs w:val="24"/>
        </w:rPr>
        <w:t>（</w:t>
      </w:r>
      <w:r w:rsidR="004D75D4" w:rsidRPr="004D75D4">
        <w:rPr>
          <w:rFonts w:ascii="Times New Roman" w:eastAsia="SimSun" w:hAnsi="Times New Roman" w:cs="Times New Roman"/>
          <w:sz w:val="24"/>
          <w:szCs w:val="24"/>
        </w:rPr>
        <w:t>“</w:t>
      </w:r>
      <w:r w:rsidR="00553A54" w:rsidRPr="004D75D4">
        <w:rPr>
          <w:rFonts w:ascii="Times New Roman" w:eastAsia="SimSun" w:hAnsi="Times New Roman" w:cs="Times New Roman"/>
          <w:sz w:val="24"/>
          <w:szCs w:val="24"/>
        </w:rPr>
        <w:t>who</w:t>
      </w:r>
      <w:r w:rsidR="004D75D4" w:rsidRPr="004D75D4">
        <w:rPr>
          <w:rFonts w:ascii="Times New Roman" w:eastAsia="SimSun" w:hAnsi="Times New Roman" w:cs="Times New Roman"/>
          <w:sz w:val="24"/>
          <w:szCs w:val="24"/>
        </w:rPr>
        <w:t>”</w:t>
      </w:r>
      <w:r w:rsidR="00553A54" w:rsidRPr="004D75D4">
        <w:rPr>
          <w:rFonts w:ascii="Times New Roman" w:eastAsia="SimSun" w:hAnsi="Times New Roman" w:cs="Times New Roman"/>
          <w:sz w:val="24"/>
          <w:szCs w:val="24"/>
        </w:rPr>
        <w:t xml:space="preserve"> task</w:t>
      </w:r>
      <w:r w:rsidR="00553A54" w:rsidRPr="004D75D4">
        <w:rPr>
          <w:rFonts w:ascii="Times New Roman" w:eastAsia="SimSun" w:hAnsi="Times New Roman" w:cs="Times New Roman"/>
          <w:sz w:val="24"/>
          <w:szCs w:val="24"/>
        </w:rPr>
        <w:t>）</w:t>
      </w:r>
      <w:r w:rsidR="00553A54">
        <w:rPr>
          <w:rFonts w:ascii="SimSun" w:eastAsia="SimSun" w:hAnsi="SimSun" w:hint="eastAsia"/>
          <w:sz w:val="24"/>
          <w:szCs w:val="24"/>
        </w:rPr>
        <w:t>；要求被试判断所呈现的</w:t>
      </w:r>
      <w:r w:rsidR="004D75D4">
        <w:rPr>
          <w:rFonts w:ascii="SimSun" w:eastAsia="SimSun" w:hAnsi="SimSun" w:hint="eastAsia"/>
          <w:sz w:val="24"/>
          <w:szCs w:val="24"/>
        </w:rPr>
        <w:t>几何图形是什么形状</w:t>
      </w:r>
      <w:r w:rsidR="004D75D4" w:rsidRPr="004D75D4">
        <w:rPr>
          <w:rFonts w:ascii="Times New Roman" w:eastAsia="SimSun" w:hAnsi="Times New Roman" w:cs="Times New Roman"/>
          <w:sz w:val="24"/>
          <w:szCs w:val="24"/>
        </w:rPr>
        <w:t>（</w:t>
      </w:r>
      <w:r w:rsidR="004D75D4" w:rsidRPr="004D75D4">
        <w:rPr>
          <w:rFonts w:ascii="Times New Roman" w:eastAsia="SimSun" w:hAnsi="Times New Roman" w:cs="Times New Roman"/>
          <w:sz w:val="24"/>
          <w:szCs w:val="24"/>
        </w:rPr>
        <w:t>“w</w:t>
      </w:r>
      <w:r w:rsidR="004D75D4">
        <w:rPr>
          <w:rFonts w:ascii="Times New Roman" w:eastAsia="SimSun" w:hAnsi="Times New Roman" w:cs="Times New Roman"/>
          <w:sz w:val="24"/>
          <w:szCs w:val="24"/>
        </w:rPr>
        <w:t>hat</w:t>
      </w:r>
      <w:r w:rsidR="004D75D4" w:rsidRPr="004D75D4">
        <w:rPr>
          <w:rFonts w:ascii="Times New Roman" w:eastAsia="SimSun" w:hAnsi="Times New Roman" w:cs="Times New Roman"/>
          <w:sz w:val="24"/>
          <w:szCs w:val="24"/>
        </w:rPr>
        <w:t>” task</w:t>
      </w:r>
      <w:r w:rsidR="004D75D4" w:rsidRPr="004D75D4">
        <w:rPr>
          <w:rFonts w:ascii="Times New Roman" w:eastAsia="SimSun" w:hAnsi="Times New Roman" w:cs="Times New Roman"/>
          <w:sz w:val="24"/>
          <w:szCs w:val="24"/>
        </w:rPr>
        <w:t>）</w:t>
      </w:r>
      <w:r w:rsidR="004D75D4">
        <w:rPr>
          <w:rFonts w:ascii="Times New Roman" w:eastAsia="SimSun" w:hAnsi="Times New Roman" w:cs="Times New Roman" w:hint="eastAsia"/>
          <w:sz w:val="24"/>
          <w:szCs w:val="24"/>
        </w:rPr>
        <w:t>以及要求被试判断所呈现几何图形在注视点上方还是下方</w:t>
      </w:r>
      <w:r w:rsidR="004D75D4" w:rsidRPr="004D75D4">
        <w:rPr>
          <w:rFonts w:ascii="Times New Roman" w:eastAsia="SimSun" w:hAnsi="Times New Roman" w:cs="Times New Roman"/>
          <w:sz w:val="24"/>
          <w:szCs w:val="24"/>
        </w:rPr>
        <w:t>（</w:t>
      </w:r>
      <w:r w:rsidR="004D75D4" w:rsidRPr="004D75D4">
        <w:rPr>
          <w:rFonts w:ascii="Times New Roman" w:eastAsia="SimSun" w:hAnsi="Times New Roman" w:cs="Times New Roman"/>
          <w:sz w:val="24"/>
          <w:szCs w:val="24"/>
        </w:rPr>
        <w:t>“wh</w:t>
      </w:r>
      <w:r w:rsidR="004D75D4">
        <w:rPr>
          <w:rFonts w:ascii="Times New Roman" w:eastAsia="SimSun" w:hAnsi="Times New Roman" w:cs="Times New Roman"/>
          <w:sz w:val="24"/>
          <w:szCs w:val="24"/>
        </w:rPr>
        <w:t>ere</w:t>
      </w:r>
      <w:r w:rsidR="004D75D4" w:rsidRPr="004D75D4">
        <w:rPr>
          <w:rFonts w:ascii="Times New Roman" w:eastAsia="SimSun" w:hAnsi="Times New Roman" w:cs="Times New Roman"/>
          <w:sz w:val="24"/>
          <w:szCs w:val="24"/>
        </w:rPr>
        <w:t>” task</w:t>
      </w:r>
      <w:r w:rsidR="004D75D4" w:rsidRPr="004D75D4">
        <w:rPr>
          <w:rFonts w:ascii="Times New Roman" w:eastAsia="SimSun" w:hAnsi="Times New Roman" w:cs="Times New Roman"/>
          <w:sz w:val="24"/>
          <w:szCs w:val="24"/>
        </w:rPr>
        <w:t>）</w:t>
      </w:r>
      <w:r w:rsidR="004D75D4">
        <w:rPr>
          <w:rFonts w:ascii="Times New Roman" w:eastAsia="SimSun" w:hAnsi="Times New Roman" w:cs="Times New Roman" w:hint="eastAsia"/>
          <w:sz w:val="24"/>
          <w:szCs w:val="24"/>
        </w:rPr>
        <w:t>。以上三种要求分别启动了被试对所呈现刺激不同方面的关注（社会相关属性、物理属性以及知觉属性）</w:t>
      </w:r>
      <w:r w:rsidR="004D75D4">
        <w:rPr>
          <w:rFonts w:ascii="SimSun" w:eastAsia="SimSun" w:hAnsi="SimSun" w:hint="eastAsia"/>
          <w:sz w:val="24"/>
          <w:szCs w:val="24"/>
        </w:rPr>
        <w:t>。</w:t>
      </w:r>
      <w:r w:rsidR="00030FF3">
        <w:rPr>
          <w:rFonts w:ascii="SimSun" w:eastAsia="SimSun" w:hAnsi="SimSun" w:hint="eastAsia"/>
          <w:sz w:val="24"/>
          <w:szCs w:val="24"/>
        </w:rPr>
        <w:t>实验</w:t>
      </w:r>
      <w:r w:rsidR="0063011C" w:rsidRPr="0065587F">
        <w:rPr>
          <w:rFonts w:ascii="SimSun" w:eastAsia="SimSun" w:hAnsi="SimSun" w:hint="eastAsia"/>
          <w:sz w:val="24"/>
          <w:szCs w:val="24"/>
        </w:rPr>
        <w:t>结果表明，</w:t>
      </w:r>
      <w:r w:rsidR="003D6CA1">
        <w:rPr>
          <w:rFonts w:ascii="SimSun" w:eastAsia="SimSun" w:hAnsi="SimSun" w:hint="eastAsia"/>
          <w:sz w:val="24"/>
          <w:szCs w:val="24"/>
        </w:rPr>
        <w:t>被试只有在</w:t>
      </w:r>
      <w:r w:rsidR="003D6CA1" w:rsidRPr="003D6CA1">
        <w:rPr>
          <w:rFonts w:ascii="Times New Roman" w:eastAsia="SimSun" w:hAnsi="Times New Roman" w:cs="Times New Roman"/>
          <w:sz w:val="24"/>
          <w:szCs w:val="24"/>
        </w:rPr>
        <w:t>“who” task</w:t>
      </w:r>
      <w:r w:rsidR="003D6CA1">
        <w:rPr>
          <w:rFonts w:ascii="Times New Roman" w:eastAsia="SimSun" w:hAnsi="Times New Roman" w:cs="Times New Roman" w:hint="eastAsia"/>
          <w:sz w:val="24"/>
          <w:szCs w:val="24"/>
        </w:rPr>
        <w:t>中表现出了自我优势效应，即相比于与朋友关联的图形，被试对与自我关联的图形的分类判断更加快速</w:t>
      </w:r>
      <w:r w:rsidR="004D75D4">
        <w:rPr>
          <w:rFonts w:ascii="SimSun" w:eastAsia="SimSun" w:hAnsi="SimSun" w:hint="eastAsia"/>
          <w:sz w:val="24"/>
          <w:szCs w:val="24"/>
        </w:rPr>
        <w:t>。</w:t>
      </w:r>
      <w:r w:rsidR="0083724A">
        <w:rPr>
          <w:rFonts w:ascii="SimSun" w:eastAsia="SimSun" w:hAnsi="SimSun" w:hint="eastAsia"/>
          <w:sz w:val="24"/>
          <w:szCs w:val="24"/>
        </w:rPr>
        <w:t>然而在其他两种判断要求下，图形的自我相关性并没有使被试的判断更加快速准确。</w:t>
      </w:r>
      <w:r w:rsidR="004D75D4">
        <w:rPr>
          <w:rFonts w:ascii="SimSun" w:eastAsia="SimSun" w:hAnsi="SimSun" w:hint="eastAsia"/>
          <w:sz w:val="24"/>
          <w:szCs w:val="24"/>
        </w:rPr>
        <w:t>这说明</w:t>
      </w:r>
      <w:r w:rsidR="0063011C">
        <w:rPr>
          <w:rFonts w:ascii="SimSun" w:eastAsia="SimSun" w:hAnsi="SimSun" w:hint="eastAsia"/>
          <w:sz w:val="24"/>
          <w:szCs w:val="24"/>
        </w:rPr>
        <w:t>只有当实验任务将注意指向先前学习阶段所建立的图形-文字标签联结的记忆时，自我相关信息才会具有加工优势。</w:t>
      </w:r>
      <w:r w:rsidR="004D75D4">
        <w:rPr>
          <w:rFonts w:ascii="SimSun" w:eastAsia="SimSun" w:hAnsi="SimSun" w:hint="eastAsia"/>
          <w:sz w:val="24"/>
          <w:szCs w:val="24"/>
        </w:rPr>
        <w:t>与该研究结果相一致的实验研究还有</w:t>
      </w:r>
      <w:proofErr w:type="spellStart"/>
      <w:r w:rsidR="00F26A04" w:rsidRPr="00F26A04">
        <w:rPr>
          <w:rFonts w:ascii="Times New Roman" w:eastAsia="SimSun" w:hAnsi="Times New Roman" w:cs="Times New Roman"/>
          <w:kern w:val="0"/>
          <w:sz w:val="24"/>
          <w:szCs w:val="24"/>
        </w:rPr>
        <w:t>Falbén</w:t>
      </w:r>
      <w:proofErr w:type="spellEnd"/>
      <w:r w:rsidR="00F26A04" w:rsidRPr="00F26A04">
        <w:rPr>
          <w:rFonts w:ascii="SimSun" w:eastAsia="SimSun" w:hAnsi="SimSun" w:cs="Times New Roman"/>
          <w:kern w:val="0"/>
          <w:sz w:val="24"/>
          <w:szCs w:val="24"/>
        </w:rPr>
        <w:t>等</w:t>
      </w:r>
      <w:r w:rsidR="00F26A04" w:rsidRPr="00F26A04">
        <w:rPr>
          <w:rFonts w:ascii="Times New Roman" w:eastAsia="SimSun" w:hAnsi="Times New Roman" w:cs="Times New Roman"/>
          <w:kern w:val="0"/>
          <w:sz w:val="24"/>
          <w:szCs w:val="24"/>
        </w:rPr>
        <w:t>(2019)</w:t>
      </w:r>
      <w:r w:rsidR="0065587F" w:rsidRPr="0065587F">
        <w:rPr>
          <w:rFonts w:ascii="SimSun" w:eastAsia="SimSun" w:hAnsi="SimSun"/>
          <w:sz w:val="24"/>
          <w:szCs w:val="24"/>
        </w:rPr>
        <w:t>探索了在连续闪光抑制下，自我相关信息是否被优先考虑。他们</w:t>
      </w:r>
      <w:r w:rsidR="004D75D4">
        <w:rPr>
          <w:rFonts w:ascii="SimSun" w:eastAsia="SimSun" w:hAnsi="SimSun" w:hint="eastAsia"/>
          <w:sz w:val="24"/>
          <w:szCs w:val="24"/>
        </w:rPr>
        <w:t>也</w:t>
      </w:r>
      <w:r w:rsidR="0065587F" w:rsidRPr="0065587F">
        <w:rPr>
          <w:rFonts w:ascii="SimSun" w:eastAsia="SimSun" w:hAnsi="SimSun"/>
          <w:sz w:val="24"/>
          <w:szCs w:val="24"/>
        </w:rPr>
        <w:t>假设仅当自我相关性仅在任务集将注意力吸引到先前形成的目标-对象关联时才会起到促进作用。两个实验的结果也印证了这个观点：与朋友拥有的任意物品相比，当参与者被要求报告物品的所有者或身份（即语义任务）时，自己拥有的物品被更快地分类。相比之下，当参与者判断刺激的方向（即感知任务）时，自我相关性未能促进表现。这说明在刺激处理过程中表现出的自我优先效应的自动化处理不是无处不在的而是有条件的</w:t>
      </w:r>
      <w:r w:rsidR="00F26A04">
        <w:rPr>
          <w:rFonts w:ascii="SimSun" w:eastAsia="SimSun" w:hAnsi="SimSun" w:hint="eastAsia"/>
          <w:sz w:val="24"/>
          <w:szCs w:val="24"/>
        </w:rPr>
        <w:t>。</w:t>
      </w:r>
    </w:p>
    <w:p w14:paraId="2EC217DC" w14:textId="6471F8AF" w:rsidR="0063011C" w:rsidRPr="00D96EFE" w:rsidRDefault="00047D21" w:rsidP="00652CEA">
      <w:pPr>
        <w:spacing w:beforeLines="50" w:before="156" w:afterLines="50" w:after="156"/>
        <w:outlineLvl w:val="1"/>
        <w:rPr>
          <w:rFonts w:ascii="SimHei" w:eastAsia="SimHei" w:hAnsi="SimHei"/>
          <w:b/>
          <w:bCs/>
          <w:sz w:val="30"/>
          <w:szCs w:val="30"/>
        </w:rPr>
      </w:pPr>
      <w:bookmarkStart w:id="7" w:name="_Toc134188394"/>
      <w:r w:rsidRPr="001A2608">
        <w:rPr>
          <w:rFonts w:ascii="SimHei" w:eastAsia="SimHei" w:hAnsi="SimHei" w:hint="eastAsia"/>
          <w:b/>
          <w:bCs/>
          <w:sz w:val="30"/>
          <w:szCs w:val="30"/>
        </w:rPr>
        <w:t>1</w:t>
      </w:r>
      <w:r w:rsidRPr="001A2608">
        <w:rPr>
          <w:rFonts w:ascii="SimHei" w:eastAsia="SimHei" w:hAnsi="SimHei"/>
          <w:b/>
          <w:bCs/>
          <w:sz w:val="30"/>
          <w:szCs w:val="30"/>
        </w:rPr>
        <w:t xml:space="preserve">.4 </w:t>
      </w:r>
      <w:r w:rsidRPr="001A2608">
        <w:rPr>
          <w:rFonts w:ascii="SimHei" w:eastAsia="SimHei" w:hAnsi="SimHei" w:hint="eastAsia"/>
          <w:b/>
          <w:bCs/>
          <w:sz w:val="30"/>
          <w:szCs w:val="30"/>
        </w:rPr>
        <w:t>自上而下</w:t>
      </w:r>
      <w:r w:rsidR="00A229DF">
        <w:rPr>
          <w:rFonts w:ascii="SimHei" w:eastAsia="SimHei" w:hAnsi="SimHei" w:hint="eastAsia"/>
          <w:b/>
          <w:bCs/>
          <w:sz w:val="30"/>
          <w:szCs w:val="30"/>
        </w:rPr>
        <w:t>加工的影响</w:t>
      </w:r>
      <w:bookmarkEnd w:id="7"/>
    </w:p>
    <w:p w14:paraId="70511C3C" w14:textId="2C5427A6" w:rsidR="0063011C" w:rsidRPr="00521B53" w:rsidRDefault="00030972" w:rsidP="009C78E7">
      <w:pPr>
        <w:spacing w:line="400" w:lineRule="exact"/>
        <w:rPr>
          <w:rFonts w:ascii="SimSun" w:eastAsia="SimSun" w:hAnsi="SimSun"/>
          <w:sz w:val="24"/>
        </w:rPr>
      </w:pPr>
      <w:r>
        <w:rPr>
          <w:rFonts w:ascii="SimSun" w:eastAsia="SimSun" w:hAnsi="SimSun"/>
          <w:sz w:val="24"/>
          <w:szCs w:val="24"/>
        </w:rPr>
        <w:tab/>
      </w:r>
      <w:r w:rsidR="0063011C" w:rsidRPr="0065587F">
        <w:rPr>
          <w:rFonts w:ascii="Times New Roman" w:eastAsia="SimSun" w:hAnsi="Times New Roman" w:cs="Times New Roman"/>
          <w:kern w:val="0"/>
          <w:sz w:val="24"/>
          <w:szCs w:val="24"/>
        </w:rPr>
        <w:t>Sui</w:t>
      </w:r>
      <w:r w:rsidR="0063011C" w:rsidRPr="0063011C">
        <w:rPr>
          <w:rFonts w:ascii="SimSun" w:eastAsia="SimSun" w:hAnsi="SimSun" w:cs="Times New Roman"/>
          <w:kern w:val="0"/>
          <w:sz w:val="24"/>
          <w:szCs w:val="24"/>
        </w:rPr>
        <w:t>等</w:t>
      </w:r>
      <w:r w:rsidR="0063011C" w:rsidRPr="0065587F">
        <w:rPr>
          <w:rFonts w:ascii="Times New Roman" w:eastAsia="SimSun" w:hAnsi="Times New Roman" w:cs="Times New Roman"/>
          <w:kern w:val="0"/>
          <w:sz w:val="24"/>
          <w:szCs w:val="24"/>
        </w:rPr>
        <w:t>(2014)</w:t>
      </w:r>
      <w:r w:rsidR="0063011C">
        <w:rPr>
          <w:rFonts w:ascii="SimSun" w:eastAsia="SimSun" w:hAnsi="SimSun" w:hint="eastAsia"/>
          <w:sz w:val="24"/>
          <w:szCs w:val="24"/>
        </w:rPr>
        <w:t>的研究结果中，还有一点值得注意：被试在实验中对出现概率较高的刺激普遍表现出了优势反应，这反映了自上而下的预期因素对刺激处理的影响。而这一自上而下的影响</w:t>
      </w:r>
      <w:r w:rsidR="0035121C">
        <w:rPr>
          <w:rFonts w:ascii="SimSun" w:eastAsia="SimSun" w:hAnsi="SimSun" w:hint="eastAsia"/>
          <w:sz w:val="24"/>
          <w:szCs w:val="24"/>
        </w:rPr>
        <w:t>会</w:t>
      </w:r>
      <w:r w:rsidR="0063011C">
        <w:rPr>
          <w:rFonts w:ascii="SimSun" w:eastAsia="SimSun" w:hAnsi="SimSun" w:hint="eastAsia"/>
          <w:sz w:val="24"/>
          <w:szCs w:val="24"/>
        </w:rPr>
        <w:t>受到自我偏好的调控作用。具体表现为当两种非自我联结的刺激出现概率都较高时，被试会表现出对这两种刺激的加工的优势。而当自我联结刺激与</w:t>
      </w:r>
      <w:bookmarkStart w:id="8" w:name="OLE_LINK11"/>
      <w:r w:rsidR="0063011C">
        <w:rPr>
          <w:rFonts w:ascii="SimSun" w:eastAsia="SimSun" w:hAnsi="SimSun" w:hint="eastAsia"/>
          <w:sz w:val="24"/>
          <w:szCs w:val="24"/>
        </w:rPr>
        <w:t>另一种非自我联结刺激</w:t>
      </w:r>
      <w:bookmarkEnd w:id="8"/>
      <w:r w:rsidR="0063011C">
        <w:rPr>
          <w:rFonts w:ascii="SimSun" w:eastAsia="SimSun" w:hAnsi="SimSun" w:hint="eastAsia"/>
          <w:sz w:val="24"/>
          <w:szCs w:val="24"/>
        </w:rPr>
        <w:t>都以较高概率呈现时，被试仅表现出了对自我联结刺激加工的优势。即自我联结刺激在预期中占有较高的权重，从而缩小了被试对另一种高概率呈现的非自我联结刺激的预期偏好。</w:t>
      </w:r>
      <w:r w:rsidR="00D96EFE" w:rsidRPr="00D96EFE">
        <w:rPr>
          <w:rFonts w:ascii="SimSun" w:eastAsia="SimSun" w:hAnsi="SimSun"/>
          <w:sz w:val="24"/>
        </w:rPr>
        <w:t>此外，</w:t>
      </w:r>
      <w:proofErr w:type="spellStart"/>
      <w:r w:rsidR="00D96EFE" w:rsidRPr="00D96EFE">
        <w:rPr>
          <w:rFonts w:ascii="Times New Roman" w:eastAsia="SimSun" w:hAnsi="Times New Roman" w:cs="Times New Roman"/>
          <w:sz w:val="24"/>
        </w:rPr>
        <w:t>Golubickis</w:t>
      </w:r>
      <w:proofErr w:type="spellEnd"/>
      <w:r w:rsidR="00D96EFE" w:rsidRPr="00D96EFE">
        <w:rPr>
          <w:rFonts w:ascii="SimSun" w:eastAsia="SimSun" w:hAnsi="SimSun"/>
          <w:sz w:val="24"/>
        </w:rPr>
        <w:t>和</w:t>
      </w:r>
      <w:r w:rsidR="00D96EFE" w:rsidRPr="00D96EFE">
        <w:rPr>
          <w:rFonts w:ascii="Times New Roman" w:eastAsia="SimSun" w:hAnsi="Times New Roman" w:cs="Times New Roman"/>
          <w:sz w:val="24"/>
        </w:rPr>
        <w:t>Macrae</w:t>
      </w:r>
      <w:r w:rsidR="00D96EFE" w:rsidRPr="00D96EFE">
        <w:rPr>
          <w:rFonts w:ascii="SimSun" w:eastAsia="SimSun" w:hAnsi="SimSun"/>
          <w:sz w:val="24"/>
        </w:rPr>
        <w:t>等</w:t>
      </w:r>
      <w:r w:rsidR="00D96EFE" w:rsidRPr="00D96EFE">
        <w:rPr>
          <w:rFonts w:ascii="Times New Roman" w:eastAsia="SimSun" w:hAnsi="Times New Roman" w:cs="Times New Roman"/>
          <w:sz w:val="24"/>
        </w:rPr>
        <w:t>(2021)</w:t>
      </w:r>
      <w:r w:rsidR="00D96EFE">
        <w:rPr>
          <w:rFonts w:ascii="SimSun" w:eastAsia="SimSun" w:hAnsi="SimSun" w:hint="eastAsia"/>
          <w:sz w:val="24"/>
        </w:rPr>
        <w:t>通过</w:t>
      </w:r>
      <w:r w:rsidR="00DB0664" w:rsidRPr="00D96EFE">
        <w:rPr>
          <w:rFonts w:ascii="SimSun" w:eastAsia="SimSun" w:hAnsi="SimSun"/>
          <w:sz w:val="24"/>
        </w:rPr>
        <w:t>改变</w:t>
      </w:r>
      <w:r w:rsidR="00827223">
        <w:rPr>
          <w:rFonts w:ascii="SimSun" w:eastAsia="SimSun" w:hAnsi="SimSun" w:hint="eastAsia"/>
          <w:sz w:val="24"/>
        </w:rPr>
        <w:t>实验</w:t>
      </w:r>
      <w:r w:rsidR="00DB0664" w:rsidRPr="00D96EFE">
        <w:rPr>
          <w:rFonts w:ascii="SimSun" w:eastAsia="SimSun" w:hAnsi="SimSun"/>
          <w:sz w:val="24"/>
        </w:rPr>
        <w:t>任务设计的基本方面</w:t>
      </w:r>
      <w:r w:rsidR="00DB0664">
        <w:rPr>
          <w:rFonts w:ascii="SimSun" w:eastAsia="SimSun" w:hAnsi="SimSun" w:hint="eastAsia"/>
          <w:sz w:val="24"/>
        </w:rPr>
        <w:t>会如何调节自我优先效应的产生</w:t>
      </w:r>
      <w:r w:rsidR="00827223">
        <w:rPr>
          <w:rFonts w:ascii="SimSun" w:eastAsia="SimSun" w:hAnsi="SimSun" w:hint="eastAsia"/>
          <w:sz w:val="24"/>
        </w:rPr>
        <w:t>及其</w:t>
      </w:r>
      <w:r w:rsidR="00DB0664">
        <w:rPr>
          <w:rFonts w:ascii="SimSun" w:eastAsia="SimSun" w:hAnsi="SimSun" w:hint="eastAsia"/>
          <w:sz w:val="24"/>
        </w:rPr>
        <w:t>效应</w:t>
      </w:r>
      <w:r w:rsidR="00827223">
        <w:rPr>
          <w:rFonts w:ascii="SimSun" w:eastAsia="SimSun" w:hAnsi="SimSun" w:hint="eastAsia"/>
          <w:sz w:val="24"/>
        </w:rPr>
        <w:t>量</w:t>
      </w:r>
      <w:r w:rsidR="00DB0664">
        <w:rPr>
          <w:rFonts w:ascii="SimSun" w:eastAsia="SimSun" w:hAnsi="SimSun" w:hint="eastAsia"/>
          <w:sz w:val="24"/>
        </w:rPr>
        <w:t>的大小</w:t>
      </w:r>
      <w:r w:rsidR="00827223">
        <w:rPr>
          <w:rFonts w:ascii="SimSun" w:eastAsia="SimSun" w:hAnsi="SimSun" w:hint="eastAsia"/>
          <w:sz w:val="24"/>
        </w:rPr>
        <w:t>，</w:t>
      </w:r>
      <w:r w:rsidR="00DB0664">
        <w:rPr>
          <w:rFonts w:ascii="SimSun" w:eastAsia="SimSun" w:hAnsi="SimSun" w:hint="eastAsia"/>
          <w:sz w:val="24"/>
        </w:rPr>
        <w:t>从而确定自我优先效应发生作用的边界。</w:t>
      </w:r>
      <w:r w:rsidR="00B07475">
        <w:rPr>
          <w:rFonts w:ascii="SimSun" w:eastAsia="SimSun" w:hAnsi="SimSun" w:hint="eastAsia"/>
          <w:sz w:val="24"/>
        </w:rPr>
        <w:t>具体来说，研究者将自我联结范式中匹配任务的刺激呈现方式从各类几何图形随即呈现改为组块式呈现，即每个组块内的试次所呈现的几何图形不变，只改变文字标签，要求被试进行匹配判断。实验结果显示，在图形-</w:t>
      </w:r>
      <w:r w:rsidR="00D96EFE" w:rsidRPr="00D96EFE">
        <w:rPr>
          <w:rFonts w:ascii="SimSun" w:eastAsia="SimSun" w:hAnsi="SimSun"/>
          <w:sz w:val="24"/>
        </w:rPr>
        <w:t>标签匹配任务同时</w:t>
      </w:r>
      <w:r w:rsidR="00B07475">
        <w:rPr>
          <w:rFonts w:ascii="SimSun" w:eastAsia="SimSun" w:hAnsi="SimSun" w:hint="eastAsia"/>
          <w:sz w:val="24"/>
        </w:rPr>
        <w:t>呈现</w:t>
      </w:r>
      <w:r w:rsidR="00D96EFE" w:rsidRPr="00D96EFE">
        <w:rPr>
          <w:rFonts w:ascii="SimSun" w:eastAsia="SimSun" w:hAnsi="SimSun"/>
          <w:sz w:val="24"/>
        </w:rPr>
        <w:t>和继时</w:t>
      </w:r>
      <w:r w:rsidR="00B07475">
        <w:rPr>
          <w:rFonts w:ascii="SimSun" w:eastAsia="SimSun" w:hAnsi="SimSun" w:hint="eastAsia"/>
          <w:sz w:val="24"/>
        </w:rPr>
        <w:t>呈现</w:t>
      </w:r>
      <w:r w:rsidR="00D96EFE" w:rsidRPr="00D96EFE">
        <w:rPr>
          <w:rFonts w:ascii="SimSun" w:eastAsia="SimSun" w:hAnsi="SimSun"/>
          <w:sz w:val="24"/>
        </w:rPr>
        <w:t>的</w:t>
      </w:r>
      <w:r w:rsidR="00B07475">
        <w:rPr>
          <w:rFonts w:ascii="SimSun" w:eastAsia="SimSun" w:hAnsi="SimSun" w:hint="eastAsia"/>
          <w:sz w:val="24"/>
        </w:rPr>
        <w:t>两个实验</w:t>
      </w:r>
      <w:r w:rsidR="00D96EFE" w:rsidRPr="00D96EFE">
        <w:rPr>
          <w:rFonts w:ascii="SimSun" w:eastAsia="SimSun" w:hAnsi="SimSun"/>
          <w:sz w:val="24"/>
        </w:rPr>
        <w:t>中，</w:t>
      </w:r>
      <w:r w:rsidR="00B07475">
        <w:rPr>
          <w:rFonts w:ascii="SimSun" w:eastAsia="SimSun" w:hAnsi="SimSun" w:hint="eastAsia"/>
          <w:sz w:val="24"/>
        </w:rPr>
        <w:t>均发现了一致的结果：</w:t>
      </w:r>
      <w:r w:rsidR="00521B53">
        <w:rPr>
          <w:rFonts w:ascii="SimSun" w:eastAsia="SimSun" w:hAnsi="SimSun" w:hint="eastAsia"/>
          <w:sz w:val="24"/>
        </w:rPr>
        <w:t>与混合随机呈现几何图形的方式相比，几何图形以组块形式呈现时，</w:t>
      </w:r>
      <w:r w:rsidR="00D96EFE" w:rsidRPr="00D96EFE">
        <w:rPr>
          <w:rFonts w:ascii="SimSun" w:eastAsia="SimSun" w:hAnsi="SimSun"/>
          <w:sz w:val="24"/>
        </w:rPr>
        <w:t>自我优先效应</w:t>
      </w:r>
      <w:r w:rsidR="005A7BD5">
        <w:rPr>
          <w:rFonts w:ascii="SimSun" w:eastAsia="SimSun" w:hAnsi="SimSun" w:hint="eastAsia"/>
          <w:sz w:val="24"/>
        </w:rPr>
        <w:t>仍然存在但自我优先性的效应量有所减小</w:t>
      </w:r>
      <w:r w:rsidR="00D96EFE" w:rsidRPr="00D96EFE">
        <w:rPr>
          <w:rFonts w:ascii="SimSun" w:eastAsia="SimSun" w:hAnsi="SimSun"/>
          <w:sz w:val="24"/>
        </w:rPr>
        <w:t>。这些发现揭示了自我优先效应的持久性及其对与任务相关的变化的敏感性。</w:t>
      </w:r>
      <w:r w:rsidR="003D5491">
        <w:rPr>
          <w:rFonts w:ascii="SimSun" w:eastAsia="SimSun" w:hAnsi="SimSun" w:hint="eastAsia"/>
          <w:sz w:val="24"/>
          <w:szCs w:val="24"/>
        </w:rPr>
        <w:t>上述研究结果都表明，自我优势效应中存在着自上而下的影响因素。</w:t>
      </w:r>
      <w:r w:rsidR="003D5491" w:rsidRPr="003D5491">
        <w:rPr>
          <w:rFonts w:ascii="SimSun" w:eastAsia="SimSun" w:hAnsi="SimSun"/>
          <w:sz w:val="24"/>
        </w:rPr>
        <w:t>刺激加工的优先性</w:t>
      </w:r>
      <w:r w:rsidR="005613B0">
        <w:rPr>
          <w:rFonts w:ascii="SimSun" w:eastAsia="SimSun" w:hAnsi="SimSun" w:hint="eastAsia"/>
          <w:sz w:val="24"/>
        </w:rPr>
        <w:t>很可能</w:t>
      </w:r>
      <w:r w:rsidR="003D5491" w:rsidRPr="003D5491">
        <w:rPr>
          <w:rFonts w:ascii="SimSun" w:eastAsia="SimSun" w:hAnsi="SimSun"/>
          <w:sz w:val="24"/>
        </w:rPr>
        <w:t>并不是一个单一的现象，而是有多种加工过程支持的。</w:t>
      </w:r>
      <w:r w:rsidR="005613B0">
        <w:rPr>
          <w:rFonts w:ascii="SimSun" w:eastAsia="SimSun" w:hAnsi="SimSun" w:hint="eastAsia"/>
          <w:sz w:val="24"/>
        </w:rPr>
        <w:t>即</w:t>
      </w:r>
      <w:r w:rsidR="003D5491" w:rsidRPr="003D5491">
        <w:rPr>
          <w:rFonts w:ascii="SimSun" w:eastAsia="SimSun" w:hAnsi="SimSun"/>
          <w:sz w:val="24"/>
        </w:rPr>
        <w:t>根据实验任务、刺激特性以及个体目标，有多种途径可以对自我相关信息处理的优先级产生影响。受到</w:t>
      </w:r>
      <w:proofErr w:type="spellStart"/>
      <w:r w:rsidR="005613B0" w:rsidRPr="005613B0">
        <w:rPr>
          <w:rFonts w:ascii="Times New Roman" w:eastAsia="SimSun" w:hAnsi="Times New Roman" w:cs="Times New Roman"/>
          <w:kern w:val="0"/>
          <w:sz w:val="24"/>
          <w:szCs w:val="24"/>
        </w:rPr>
        <w:t>Svensson</w:t>
      </w:r>
      <w:proofErr w:type="spellEnd"/>
      <w:r w:rsidR="005613B0" w:rsidRPr="005613B0">
        <w:rPr>
          <w:rFonts w:ascii="SimSun" w:eastAsia="SimSun" w:hAnsi="SimSun" w:cs="Times New Roman"/>
          <w:kern w:val="0"/>
          <w:sz w:val="24"/>
          <w:szCs w:val="24"/>
        </w:rPr>
        <w:t>等</w:t>
      </w:r>
      <w:r w:rsidR="005613B0" w:rsidRPr="005613B0">
        <w:rPr>
          <w:rFonts w:ascii="Times New Roman" w:eastAsia="SimSun" w:hAnsi="Times New Roman" w:cs="Times New Roman"/>
          <w:kern w:val="0"/>
          <w:sz w:val="24"/>
          <w:szCs w:val="24"/>
        </w:rPr>
        <w:t>(2022)</w:t>
      </w:r>
      <w:r w:rsidR="003D5491" w:rsidRPr="003D5491">
        <w:rPr>
          <w:rFonts w:ascii="SimSun" w:eastAsia="SimSun" w:hAnsi="SimSun"/>
          <w:sz w:val="24"/>
        </w:rPr>
        <w:t>利用漂移扩散模型</w:t>
      </w:r>
      <w:r w:rsidR="003D5491" w:rsidRPr="00521B53">
        <w:rPr>
          <w:rFonts w:ascii="Times New Roman" w:eastAsia="SimSun" w:hAnsi="Times New Roman" w:cs="Times New Roman"/>
          <w:sz w:val="24"/>
        </w:rPr>
        <w:t>（</w:t>
      </w:r>
      <w:r w:rsidR="003D5491" w:rsidRPr="00521B53">
        <w:rPr>
          <w:rFonts w:ascii="Times New Roman" w:eastAsia="SimSun" w:hAnsi="Times New Roman" w:cs="Times New Roman"/>
          <w:sz w:val="24"/>
        </w:rPr>
        <w:t>DDM</w:t>
      </w:r>
      <w:r w:rsidR="003D5491" w:rsidRPr="00521B53">
        <w:rPr>
          <w:rFonts w:ascii="Times New Roman" w:eastAsia="SimSun" w:hAnsi="Times New Roman" w:cs="Times New Roman"/>
          <w:sz w:val="24"/>
        </w:rPr>
        <w:t>）</w:t>
      </w:r>
      <w:r w:rsidR="003D5491" w:rsidRPr="003D5491">
        <w:rPr>
          <w:rFonts w:ascii="SimSun" w:eastAsia="SimSun" w:hAnsi="SimSun"/>
          <w:sz w:val="24"/>
        </w:rPr>
        <w:t>对其实验结果的分析的启发：在这个极其复杂的世界中，我们需要一种机制将注意力引导到与任务相关的刺激上，同时淡化对与任务无关，会分散注意的物体的注意。选择性注意模型假设存在两个相互作用的加工过程：自上而下目标导向的加工和自下而上的由刺激驱动的注意控制</w:t>
      </w:r>
      <w:r w:rsidR="005613B0" w:rsidRPr="005613B0">
        <w:rPr>
          <w:rFonts w:ascii="Times New Roman" w:eastAsia="SimSun" w:hAnsi="Times New Roman" w:cs="Times New Roman"/>
          <w:sz w:val="24"/>
        </w:rPr>
        <w:t>(</w:t>
      </w:r>
      <w:proofErr w:type="spellStart"/>
      <w:r w:rsidR="005613B0" w:rsidRPr="005613B0">
        <w:rPr>
          <w:rFonts w:ascii="Times New Roman" w:eastAsia="SimSun" w:hAnsi="Times New Roman" w:cs="Times New Roman"/>
          <w:sz w:val="24"/>
        </w:rPr>
        <w:t>Theeuwes</w:t>
      </w:r>
      <w:proofErr w:type="spellEnd"/>
      <w:r w:rsidR="005613B0" w:rsidRPr="005613B0">
        <w:rPr>
          <w:rFonts w:ascii="Times New Roman" w:eastAsia="SimSun" w:hAnsi="Times New Roman" w:cs="Times New Roman"/>
          <w:sz w:val="24"/>
        </w:rPr>
        <w:t>, 2010)</w:t>
      </w:r>
      <w:r w:rsidR="003D5491" w:rsidRPr="003D5491">
        <w:rPr>
          <w:rFonts w:ascii="SimSun" w:eastAsia="SimSun" w:hAnsi="SimSun"/>
          <w:sz w:val="24"/>
        </w:rPr>
        <w:t>。</w:t>
      </w:r>
      <w:r w:rsidR="003D5491" w:rsidRPr="003D5491">
        <w:rPr>
          <w:rFonts w:ascii="SimSun" w:eastAsia="SimSun" w:hAnsi="SimSun" w:hint="eastAsia"/>
          <w:sz w:val="24"/>
        </w:rPr>
        <w:t>其中，自下而上刺激驱动的加工过程是不受意识控制的、自动化识别过程，而自上而下概念驱动的加工则需要在高级心理机能的参与下进行，例如，在刺激前出现的线索提示、通过奖赏调动的动机因素、情绪信息的一致性都会影响被试在对刺激进行辨别和识别中的表现。</w:t>
      </w:r>
    </w:p>
    <w:p w14:paraId="2013459C" w14:textId="4358BFB2" w:rsidR="00133A48" w:rsidRDefault="001A2608" w:rsidP="00652CEA">
      <w:pPr>
        <w:spacing w:beforeLines="50" w:before="156" w:afterLines="50" w:after="156"/>
        <w:outlineLvl w:val="1"/>
        <w:rPr>
          <w:rFonts w:ascii="SimSun" w:eastAsia="SimSun" w:hAnsi="SimSun"/>
          <w:sz w:val="24"/>
          <w:szCs w:val="24"/>
        </w:rPr>
      </w:pPr>
      <w:bookmarkStart w:id="9" w:name="_Toc134188395"/>
      <w:r w:rsidRPr="001A2608">
        <w:rPr>
          <w:rFonts w:ascii="SimHei" w:eastAsia="SimHei" w:hAnsi="SimHei" w:hint="eastAsia"/>
          <w:b/>
          <w:bCs/>
          <w:sz w:val="30"/>
          <w:szCs w:val="30"/>
        </w:rPr>
        <w:t>1</w:t>
      </w:r>
      <w:r w:rsidRPr="001A2608">
        <w:rPr>
          <w:rFonts w:ascii="SimHei" w:eastAsia="SimHei" w:hAnsi="SimHei"/>
          <w:b/>
          <w:bCs/>
          <w:sz w:val="30"/>
          <w:szCs w:val="30"/>
        </w:rPr>
        <w:t xml:space="preserve">.5 </w:t>
      </w:r>
      <w:r w:rsidR="001D243F">
        <w:rPr>
          <w:rFonts w:ascii="SimHei" w:eastAsia="SimHei" w:hAnsi="SimHei" w:hint="eastAsia"/>
          <w:b/>
          <w:bCs/>
          <w:sz w:val="30"/>
          <w:szCs w:val="30"/>
        </w:rPr>
        <w:t>本研究的</w:t>
      </w:r>
      <w:r w:rsidR="00071CB5" w:rsidRPr="001A2608">
        <w:rPr>
          <w:rFonts w:ascii="SimHei" w:eastAsia="SimHei" w:hAnsi="SimHei" w:hint="eastAsia"/>
          <w:b/>
          <w:bCs/>
          <w:sz w:val="30"/>
          <w:szCs w:val="30"/>
        </w:rPr>
        <w:t>设计思路</w:t>
      </w:r>
      <w:bookmarkEnd w:id="9"/>
    </w:p>
    <w:p w14:paraId="26162A72" w14:textId="0B6E9109" w:rsidR="00725799" w:rsidRPr="005613B0" w:rsidRDefault="00B30CF5" w:rsidP="00C16CA3">
      <w:pPr>
        <w:spacing w:line="400" w:lineRule="exact"/>
        <w:ind w:firstLineChars="200" w:firstLine="480"/>
        <w:rPr>
          <w:rFonts w:ascii="SimSun" w:eastAsia="SimSun" w:hAnsi="SimSun"/>
          <w:sz w:val="24"/>
          <w:szCs w:val="24"/>
        </w:rPr>
      </w:pPr>
      <w:r>
        <w:rPr>
          <w:rFonts w:ascii="SimSun" w:eastAsia="SimSun" w:hAnsi="SimSun" w:hint="eastAsia"/>
          <w:sz w:val="24"/>
          <w:szCs w:val="24"/>
        </w:rPr>
        <w:t>综上所述，</w:t>
      </w:r>
      <w:r w:rsidR="00725799">
        <w:rPr>
          <w:rFonts w:ascii="SimSun" w:eastAsia="SimSun" w:hAnsi="SimSun" w:hint="eastAsia"/>
          <w:sz w:val="24"/>
          <w:szCs w:val="24"/>
        </w:rPr>
        <w:t>在自我相关信息的加工处理中，预期、目标等自上而下的因素与刺激驱动的自下而上的因素在各类实验任务的要求下，是如何在决策过程中发挥作用，影响自我优势效应的仍然需要进一步的实验证明和对不同实验结果的进一步分析讨论。</w:t>
      </w:r>
      <w:r w:rsidR="001D5415" w:rsidRPr="00F63A87">
        <w:rPr>
          <w:rFonts w:ascii="SimSun" w:eastAsia="SimSun" w:hAnsi="SimSun" w:hint="eastAsia"/>
          <w:sz w:val="24"/>
          <w:szCs w:val="24"/>
        </w:rPr>
        <w:t>本研究假设：在没有明确的自上而下因素（如任务目标）的情境下，个体自发以自我相关信心为优先反应目标，自我优势效应会出现；而当自上而下因素发挥作用时，自我优势效应可能就受到调节。</w:t>
      </w:r>
      <w:r w:rsidR="005613B0" w:rsidRPr="005613B0">
        <w:rPr>
          <w:rFonts w:ascii="SimSun" w:eastAsia="SimSun" w:hAnsi="SimSun" w:hint="eastAsia"/>
          <w:sz w:val="24"/>
        </w:rPr>
        <w:t>因此，本课题</w:t>
      </w:r>
      <w:r w:rsidR="001D5415">
        <w:rPr>
          <w:rFonts w:ascii="SimSun" w:eastAsia="SimSun" w:hAnsi="SimSun" w:hint="eastAsia"/>
          <w:sz w:val="24"/>
        </w:rPr>
        <w:t>将</w:t>
      </w:r>
      <w:r w:rsidR="001D243F">
        <w:rPr>
          <w:rFonts w:ascii="SimSun" w:eastAsia="SimSun" w:hAnsi="SimSun" w:hint="eastAsia"/>
          <w:sz w:val="24"/>
        </w:rPr>
        <w:t>操纵实验任务中的任务优先性</w:t>
      </w:r>
      <w:r w:rsidR="005613B0" w:rsidRPr="005613B0">
        <w:rPr>
          <w:rFonts w:ascii="SimSun" w:eastAsia="SimSun" w:hAnsi="SimSun" w:hint="eastAsia"/>
          <w:sz w:val="24"/>
        </w:rPr>
        <w:t>，试图</w:t>
      </w:r>
      <w:r w:rsidR="00CB10BE">
        <w:rPr>
          <w:rFonts w:ascii="SimSun" w:eastAsia="SimSun" w:hAnsi="SimSun" w:hint="eastAsia"/>
          <w:sz w:val="24"/>
        </w:rPr>
        <w:t>探索</w:t>
      </w:r>
      <w:r w:rsidR="001D243F">
        <w:rPr>
          <w:rFonts w:ascii="SimSun" w:eastAsia="SimSun" w:hAnsi="SimSun" w:hint="eastAsia"/>
          <w:sz w:val="24"/>
        </w:rPr>
        <w:t>任务优先性能否作为自</w:t>
      </w:r>
      <w:r w:rsidR="009B15F4">
        <w:rPr>
          <w:rFonts w:ascii="SimSun" w:eastAsia="SimSun" w:hAnsi="SimSun" w:hint="eastAsia"/>
          <w:sz w:val="24"/>
        </w:rPr>
        <w:t>上</w:t>
      </w:r>
      <w:r w:rsidR="001D243F">
        <w:rPr>
          <w:rFonts w:ascii="SimSun" w:eastAsia="SimSun" w:hAnsi="SimSun" w:hint="eastAsia"/>
          <w:sz w:val="24"/>
        </w:rPr>
        <w:t>而下的调节机制影响</w:t>
      </w:r>
      <w:r w:rsidR="005613B0" w:rsidRPr="005613B0">
        <w:rPr>
          <w:rFonts w:ascii="SimSun" w:eastAsia="SimSun" w:hAnsi="SimSun" w:hint="eastAsia"/>
          <w:sz w:val="24"/>
        </w:rPr>
        <w:t>自我优先效应</w:t>
      </w:r>
      <w:r w:rsidR="001D5415">
        <w:rPr>
          <w:rFonts w:ascii="SimSun" w:eastAsia="SimSun" w:hAnsi="SimSun" w:hint="eastAsia"/>
          <w:sz w:val="24"/>
        </w:rPr>
        <w:t>，以验证这一研究假设</w:t>
      </w:r>
      <w:r w:rsidR="005613B0" w:rsidRPr="005613B0">
        <w:rPr>
          <w:rFonts w:ascii="SimSun" w:eastAsia="SimSun" w:hAnsi="SimSun" w:hint="eastAsia"/>
          <w:sz w:val="24"/>
        </w:rPr>
        <w:t>。</w:t>
      </w:r>
    </w:p>
    <w:p w14:paraId="1C4AA79F" w14:textId="4D69D349" w:rsidR="00133A48" w:rsidRDefault="001D243F" w:rsidP="00DF5530">
      <w:pPr>
        <w:spacing w:line="400" w:lineRule="exact"/>
        <w:ind w:firstLineChars="200" w:firstLine="480"/>
        <w:rPr>
          <w:rFonts w:ascii="SimSun" w:eastAsia="SimSun" w:hAnsi="SimSun"/>
          <w:sz w:val="24"/>
          <w:szCs w:val="24"/>
        </w:rPr>
      </w:pPr>
      <w:r>
        <w:rPr>
          <w:rFonts w:ascii="SimSun" w:eastAsia="SimSun" w:hAnsi="SimSun" w:hint="eastAsia"/>
          <w:sz w:val="24"/>
          <w:szCs w:val="24"/>
        </w:rPr>
        <w:t>具体而言，在自我优先性效应的</w:t>
      </w:r>
      <w:r w:rsidR="00071CB5">
        <w:rPr>
          <w:rFonts w:ascii="SimSun" w:eastAsia="SimSun" w:hAnsi="SimSun" w:hint="eastAsia"/>
          <w:sz w:val="24"/>
          <w:szCs w:val="24"/>
        </w:rPr>
        <w:t>经典结果中</w:t>
      </w:r>
      <w:r>
        <w:rPr>
          <w:rFonts w:ascii="SimSun" w:eastAsia="SimSun" w:hAnsi="SimSun" w:hint="eastAsia"/>
          <w:sz w:val="24"/>
          <w:szCs w:val="24"/>
        </w:rPr>
        <w:t>，</w:t>
      </w:r>
      <w:r w:rsidR="00071CB5">
        <w:rPr>
          <w:rFonts w:ascii="SimSun" w:eastAsia="SimSun" w:hAnsi="SimSun" w:hint="eastAsia"/>
          <w:sz w:val="24"/>
          <w:szCs w:val="24"/>
        </w:rPr>
        <w:t>快同效应</w:t>
      </w:r>
      <w:r>
        <w:rPr>
          <w:rFonts w:ascii="SimSun" w:eastAsia="SimSun" w:hAnsi="SimSun" w:hint="eastAsia"/>
          <w:sz w:val="24"/>
          <w:szCs w:val="24"/>
        </w:rPr>
        <w:t>（匹配</w:t>
      </w:r>
      <w:r w:rsidR="00796BE7">
        <w:rPr>
          <w:rFonts w:ascii="SimSun" w:eastAsia="SimSun" w:hAnsi="SimSun" w:hint="eastAsia"/>
          <w:sz w:val="24"/>
          <w:szCs w:val="24"/>
        </w:rPr>
        <w:t>条件下的反应时小于</w:t>
      </w:r>
      <w:r>
        <w:rPr>
          <w:rFonts w:ascii="SimSun" w:eastAsia="SimSun" w:hAnsi="SimSun" w:hint="eastAsia"/>
          <w:sz w:val="24"/>
          <w:szCs w:val="24"/>
        </w:rPr>
        <w:t>不匹配</w:t>
      </w:r>
      <w:r w:rsidR="00796BE7">
        <w:rPr>
          <w:rFonts w:ascii="SimSun" w:eastAsia="SimSun" w:hAnsi="SimSun" w:hint="eastAsia"/>
          <w:sz w:val="24"/>
          <w:szCs w:val="24"/>
        </w:rPr>
        <w:t>条件下的反应时</w:t>
      </w:r>
      <w:r>
        <w:rPr>
          <w:rFonts w:ascii="SimSun" w:eastAsia="SimSun" w:hAnsi="SimSun" w:hint="eastAsia"/>
          <w:sz w:val="24"/>
          <w:szCs w:val="24"/>
        </w:rPr>
        <w:t>）</w:t>
      </w:r>
      <w:r w:rsidR="00071CB5" w:rsidRPr="00D66AE0">
        <w:rPr>
          <w:rFonts w:ascii="SimSun" w:eastAsia="SimSun" w:hAnsi="SimSun" w:hint="eastAsia"/>
          <w:sz w:val="24"/>
          <w:szCs w:val="24"/>
        </w:rPr>
        <w:t>可能是个体的</w:t>
      </w:r>
      <w:r w:rsidR="00C12083">
        <w:rPr>
          <w:rFonts w:ascii="SimSun" w:eastAsia="SimSun" w:hAnsi="SimSun" w:hint="eastAsia"/>
          <w:sz w:val="24"/>
          <w:szCs w:val="24"/>
        </w:rPr>
        <w:t>默认反应倾向</w:t>
      </w:r>
      <w:r w:rsidR="00071CB5" w:rsidRPr="00D66AE0">
        <w:rPr>
          <w:rFonts w:ascii="SimSun" w:eastAsia="SimSun" w:hAnsi="SimSun" w:hint="eastAsia"/>
          <w:sz w:val="24"/>
          <w:szCs w:val="24"/>
        </w:rPr>
        <w:t>造成的</w:t>
      </w:r>
      <w:r w:rsidR="00A36911">
        <w:rPr>
          <w:rFonts w:ascii="SimSun" w:eastAsia="SimSun" w:hAnsi="SimSun" w:hint="eastAsia"/>
          <w:sz w:val="24"/>
          <w:szCs w:val="24"/>
        </w:rPr>
        <w:t>。</w:t>
      </w:r>
      <w:r w:rsidR="00533232">
        <w:rPr>
          <w:rFonts w:ascii="SimSun" w:eastAsia="SimSun" w:hAnsi="SimSun" w:hint="eastAsia"/>
          <w:sz w:val="24"/>
          <w:szCs w:val="24"/>
        </w:rPr>
        <w:t>因此实验</w:t>
      </w:r>
      <w:r w:rsidR="00533232" w:rsidRPr="00D767D3">
        <w:rPr>
          <w:rFonts w:ascii="Times New Roman" w:eastAsia="SimSun" w:hAnsi="Times New Roman" w:cs="Times New Roman"/>
          <w:sz w:val="24"/>
          <w:szCs w:val="24"/>
        </w:rPr>
        <w:t>1</w:t>
      </w:r>
      <w:r w:rsidR="00533232">
        <w:rPr>
          <w:rFonts w:ascii="SimSun" w:eastAsia="SimSun" w:hAnsi="SimSun" w:hint="eastAsia"/>
          <w:sz w:val="24"/>
          <w:szCs w:val="24"/>
        </w:rPr>
        <w:t>试图通过操纵指导语调整被试对匹配判断和不匹配判断的反应优先级从而探究判断优先级是否会改变知觉匹配任务中各条件下快同效应的方向及大小</w:t>
      </w:r>
      <w:r w:rsidR="00C12083">
        <w:rPr>
          <w:rFonts w:ascii="SimSun" w:eastAsia="SimSun" w:hAnsi="SimSun" w:hint="eastAsia"/>
          <w:sz w:val="24"/>
          <w:szCs w:val="24"/>
        </w:rPr>
        <w:t>，同时也将探索自我相关性是否会与判断优先级发生交互作用</w:t>
      </w:r>
      <w:r w:rsidR="00533232">
        <w:rPr>
          <w:rFonts w:ascii="SimSun" w:eastAsia="SimSun" w:hAnsi="SimSun" w:hint="eastAsia"/>
          <w:sz w:val="24"/>
          <w:szCs w:val="24"/>
        </w:rPr>
        <w:t>。实验</w:t>
      </w:r>
      <w:r w:rsidR="00533232" w:rsidRPr="00D767D3">
        <w:rPr>
          <w:rFonts w:ascii="Times New Roman" w:eastAsia="SimSun" w:hAnsi="Times New Roman" w:cs="Times New Roman"/>
          <w:sz w:val="24"/>
          <w:szCs w:val="24"/>
        </w:rPr>
        <w:t>2</w:t>
      </w:r>
      <w:r w:rsidR="00533232">
        <w:rPr>
          <w:rFonts w:ascii="SimSun" w:eastAsia="SimSun" w:hAnsi="SimSun" w:hint="eastAsia"/>
          <w:sz w:val="24"/>
          <w:szCs w:val="24"/>
        </w:rPr>
        <w:t>在经典的知觉匹配任务中</w:t>
      </w:r>
      <w:r>
        <w:rPr>
          <w:rFonts w:ascii="SimSun" w:eastAsia="SimSun" w:hAnsi="SimSun" w:hint="eastAsia"/>
          <w:sz w:val="24"/>
          <w:szCs w:val="24"/>
        </w:rPr>
        <w:t>操纵不同</w:t>
      </w:r>
      <w:r w:rsidR="00533232">
        <w:rPr>
          <w:rFonts w:ascii="SimSun" w:eastAsia="SimSun" w:hAnsi="SimSun" w:hint="eastAsia"/>
          <w:sz w:val="24"/>
          <w:szCs w:val="24"/>
        </w:rPr>
        <w:t>图形</w:t>
      </w:r>
      <w:r>
        <w:rPr>
          <w:rFonts w:ascii="SimSun" w:eastAsia="SimSun" w:hAnsi="SimSun" w:hint="eastAsia"/>
          <w:sz w:val="24"/>
          <w:szCs w:val="24"/>
        </w:rPr>
        <w:t>的反应优先级别</w:t>
      </w:r>
      <w:r w:rsidR="00533232">
        <w:rPr>
          <w:rFonts w:ascii="SimSun" w:eastAsia="SimSun" w:hAnsi="SimSun" w:hint="eastAsia"/>
          <w:sz w:val="24"/>
          <w:szCs w:val="24"/>
        </w:rPr>
        <w:t>，试图探究被试的反应时和正确率是否会因</w:t>
      </w:r>
      <w:r>
        <w:rPr>
          <w:rFonts w:ascii="SimSun" w:eastAsia="SimSun" w:hAnsi="SimSun" w:hint="eastAsia"/>
          <w:sz w:val="24"/>
          <w:szCs w:val="24"/>
        </w:rPr>
        <w:t>任务的优先级别</w:t>
      </w:r>
      <w:r w:rsidR="004F6122">
        <w:rPr>
          <w:rFonts w:ascii="SimSun" w:eastAsia="SimSun" w:hAnsi="SimSun" w:hint="eastAsia"/>
          <w:sz w:val="24"/>
          <w:szCs w:val="24"/>
        </w:rPr>
        <w:t>的</w:t>
      </w:r>
      <w:r w:rsidR="007E10F1">
        <w:rPr>
          <w:rFonts w:ascii="SimSun" w:eastAsia="SimSun" w:hAnsi="SimSun" w:hint="eastAsia"/>
          <w:sz w:val="24"/>
          <w:szCs w:val="24"/>
        </w:rPr>
        <w:t>变化</w:t>
      </w:r>
      <w:r w:rsidR="00533232">
        <w:rPr>
          <w:rFonts w:ascii="SimSun" w:eastAsia="SimSun" w:hAnsi="SimSun" w:hint="eastAsia"/>
          <w:sz w:val="24"/>
          <w:szCs w:val="24"/>
        </w:rPr>
        <w:t>而</w:t>
      </w:r>
      <w:r>
        <w:rPr>
          <w:rFonts w:ascii="SimSun" w:eastAsia="SimSun" w:hAnsi="SimSun" w:hint="eastAsia"/>
          <w:sz w:val="24"/>
          <w:szCs w:val="24"/>
        </w:rPr>
        <w:t>出现</w:t>
      </w:r>
      <w:r w:rsidR="00767960">
        <w:rPr>
          <w:rFonts w:ascii="SimSun" w:eastAsia="SimSun" w:hAnsi="SimSun" w:hint="eastAsia"/>
          <w:sz w:val="24"/>
          <w:szCs w:val="24"/>
        </w:rPr>
        <w:t>非自我</w:t>
      </w:r>
      <w:r w:rsidR="00743C7F">
        <w:rPr>
          <w:rFonts w:ascii="SimSun" w:eastAsia="SimSun" w:hAnsi="SimSun" w:hint="eastAsia"/>
          <w:sz w:val="24"/>
          <w:szCs w:val="24"/>
        </w:rPr>
        <w:t>图形</w:t>
      </w:r>
      <w:r>
        <w:rPr>
          <w:rFonts w:ascii="SimSun" w:eastAsia="SimSun" w:hAnsi="SimSun" w:hint="eastAsia"/>
          <w:sz w:val="24"/>
          <w:szCs w:val="24"/>
        </w:rPr>
        <w:t>优先的效应</w:t>
      </w:r>
      <w:r w:rsidR="00533232">
        <w:rPr>
          <w:rFonts w:ascii="SimSun" w:eastAsia="SimSun" w:hAnsi="SimSun" w:hint="eastAsia"/>
          <w:sz w:val="24"/>
          <w:szCs w:val="24"/>
        </w:rPr>
        <w:t>，并且</w:t>
      </w:r>
      <w:r>
        <w:rPr>
          <w:rFonts w:ascii="SimSun" w:eastAsia="SimSun" w:hAnsi="SimSun" w:hint="eastAsia"/>
          <w:sz w:val="24"/>
          <w:szCs w:val="24"/>
        </w:rPr>
        <w:t>探索</w:t>
      </w:r>
      <w:r w:rsidR="00533232">
        <w:rPr>
          <w:rFonts w:ascii="SimSun" w:eastAsia="SimSun" w:hAnsi="SimSun" w:hint="eastAsia"/>
          <w:sz w:val="24"/>
          <w:szCs w:val="24"/>
        </w:rPr>
        <w:t>这一</w:t>
      </w:r>
      <w:r>
        <w:rPr>
          <w:rFonts w:ascii="SimSun" w:eastAsia="SimSun" w:hAnsi="SimSun" w:hint="eastAsia"/>
          <w:sz w:val="24"/>
          <w:szCs w:val="24"/>
        </w:rPr>
        <w:t>任务</w:t>
      </w:r>
      <w:r w:rsidR="00533232">
        <w:rPr>
          <w:rFonts w:ascii="SimSun" w:eastAsia="SimSun" w:hAnsi="SimSun" w:hint="eastAsia"/>
          <w:sz w:val="24"/>
          <w:szCs w:val="24"/>
        </w:rPr>
        <w:t>优先</w:t>
      </w:r>
      <w:r>
        <w:rPr>
          <w:rFonts w:ascii="SimSun" w:eastAsia="SimSun" w:hAnsi="SimSun" w:hint="eastAsia"/>
          <w:sz w:val="24"/>
          <w:szCs w:val="24"/>
        </w:rPr>
        <w:t>效应</w:t>
      </w:r>
      <w:r w:rsidR="00533232">
        <w:rPr>
          <w:rFonts w:ascii="SimSun" w:eastAsia="SimSun" w:hAnsi="SimSun" w:hint="eastAsia"/>
          <w:sz w:val="24"/>
          <w:szCs w:val="24"/>
        </w:rPr>
        <w:t>是否会与自我优势效应产生交互作用。</w:t>
      </w:r>
    </w:p>
    <w:p w14:paraId="3682D0E8" w14:textId="77777777" w:rsidR="000A1EBA" w:rsidRDefault="000A1EBA" w:rsidP="000A1EBA">
      <w:pPr>
        <w:spacing w:line="400" w:lineRule="exact"/>
        <w:ind w:firstLine="480"/>
        <w:rPr>
          <w:rFonts w:ascii="SimSun" w:eastAsia="SimSun" w:hAnsi="SimSun"/>
          <w:sz w:val="24"/>
          <w:szCs w:val="24"/>
        </w:rPr>
      </w:pPr>
    </w:p>
    <w:p w14:paraId="6C220355" w14:textId="77777777" w:rsidR="000A1EBA" w:rsidRDefault="000A1EBA" w:rsidP="000A1EBA">
      <w:pPr>
        <w:spacing w:line="400" w:lineRule="exact"/>
        <w:ind w:firstLine="480"/>
        <w:rPr>
          <w:rFonts w:ascii="SimSun" w:eastAsia="SimSun" w:hAnsi="SimSun"/>
          <w:sz w:val="24"/>
          <w:szCs w:val="24"/>
        </w:rPr>
      </w:pPr>
    </w:p>
    <w:p w14:paraId="02A87ABB" w14:textId="77777777" w:rsidR="000A1EBA" w:rsidRDefault="000A1EBA" w:rsidP="000A1EBA">
      <w:pPr>
        <w:spacing w:line="400" w:lineRule="exact"/>
        <w:ind w:firstLine="480"/>
        <w:rPr>
          <w:rFonts w:ascii="SimSun" w:eastAsia="SimSun" w:hAnsi="SimSun"/>
          <w:sz w:val="24"/>
          <w:szCs w:val="24"/>
        </w:rPr>
      </w:pPr>
    </w:p>
    <w:p w14:paraId="0341869D" w14:textId="77777777" w:rsidR="000A1EBA" w:rsidRDefault="000A1EBA" w:rsidP="000A1EBA">
      <w:pPr>
        <w:spacing w:line="400" w:lineRule="exact"/>
        <w:ind w:firstLine="480"/>
        <w:rPr>
          <w:rFonts w:ascii="SimSun" w:eastAsia="SimSun" w:hAnsi="SimSun"/>
          <w:sz w:val="24"/>
          <w:szCs w:val="24"/>
        </w:rPr>
      </w:pPr>
    </w:p>
    <w:p w14:paraId="42C0FEAF" w14:textId="77777777" w:rsidR="000A1EBA" w:rsidRDefault="000A1EBA" w:rsidP="000A1EBA">
      <w:pPr>
        <w:spacing w:line="400" w:lineRule="exact"/>
        <w:ind w:firstLine="480"/>
        <w:rPr>
          <w:rFonts w:ascii="SimSun" w:eastAsia="SimSun" w:hAnsi="SimSun"/>
          <w:sz w:val="24"/>
          <w:szCs w:val="24"/>
        </w:rPr>
      </w:pPr>
    </w:p>
    <w:p w14:paraId="2B4D7742" w14:textId="77777777" w:rsidR="000A1EBA" w:rsidRDefault="000A1EBA" w:rsidP="000A1EBA">
      <w:pPr>
        <w:spacing w:line="400" w:lineRule="exact"/>
        <w:ind w:firstLine="480"/>
        <w:rPr>
          <w:rFonts w:ascii="SimSun" w:eastAsia="SimSun" w:hAnsi="SimSun"/>
          <w:sz w:val="24"/>
          <w:szCs w:val="24"/>
        </w:rPr>
      </w:pPr>
    </w:p>
    <w:p w14:paraId="4836749F" w14:textId="77777777" w:rsidR="000A1EBA" w:rsidRDefault="000A1EBA" w:rsidP="000A1EBA">
      <w:pPr>
        <w:spacing w:line="400" w:lineRule="exact"/>
        <w:ind w:firstLine="480"/>
        <w:rPr>
          <w:rFonts w:ascii="SimSun" w:eastAsia="SimSun" w:hAnsi="SimSun"/>
          <w:sz w:val="24"/>
          <w:szCs w:val="24"/>
        </w:rPr>
      </w:pPr>
    </w:p>
    <w:p w14:paraId="5C952697" w14:textId="77777777" w:rsidR="000A1EBA" w:rsidRDefault="000A1EBA" w:rsidP="000A1EBA">
      <w:pPr>
        <w:spacing w:line="400" w:lineRule="exact"/>
        <w:ind w:firstLine="480"/>
        <w:rPr>
          <w:rFonts w:ascii="SimSun" w:eastAsia="SimSun" w:hAnsi="SimSun"/>
          <w:sz w:val="24"/>
          <w:szCs w:val="24"/>
        </w:rPr>
      </w:pPr>
    </w:p>
    <w:p w14:paraId="634FA656" w14:textId="77777777" w:rsidR="000A1EBA" w:rsidRDefault="000A1EBA" w:rsidP="000A1EBA">
      <w:pPr>
        <w:spacing w:line="400" w:lineRule="exact"/>
        <w:ind w:firstLine="480"/>
        <w:rPr>
          <w:rFonts w:ascii="SimSun" w:eastAsia="SimSun" w:hAnsi="SimSun"/>
          <w:sz w:val="24"/>
          <w:szCs w:val="24"/>
        </w:rPr>
      </w:pPr>
    </w:p>
    <w:p w14:paraId="667DB713" w14:textId="77777777" w:rsidR="000A1EBA" w:rsidRDefault="000A1EBA" w:rsidP="000A1EBA">
      <w:pPr>
        <w:spacing w:line="400" w:lineRule="exact"/>
        <w:ind w:firstLine="480"/>
        <w:rPr>
          <w:rFonts w:ascii="SimSun" w:eastAsia="SimSun" w:hAnsi="SimSun"/>
          <w:sz w:val="24"/>
          <w:szCs w:val="24"/>
        </w:rPr>
      </w:pPr>
    </w:p>
    <w:p w14:paraId="2BB847B9" w14:textId="48C575E9" w:rsidR="000A1EBA" w:rsidRDefault="000A1EBA" w:rsidP="000A1EBA">
      <w:pPr>
        <w:spacing w:line="400" w:lineRule="exact"/>
        <w:rPr>
          <w:rFonts w:ascii="SimSun" w:eastAsia="SimSun" w:hAnsi="SimSun"/>
          <w:sz w:val="24"/>
          <w:szCs w:val="24"/>
        </w:rPr>
      </w:pPr>
    </w:p>
    <w:p w14:paraId="0AF9916F" w14:textId="77777777" w:rsidR="009125B9" w:rsidRPr="000A1EBA" w:rsidRDefault="009125B9" w:rsidP="000A1EBA">
      <w:pPr>
        <w:spacing w:line="400" w:lineRule="exact"/>
        <w:rPr>
          <w:rFonts w:ascii="SimSun" w:eastAsia="SimSun" w:hAnsi="SimSun"/>
          <w:sz w:val="24"/>
          <w:szCs w:val="24"/>
        </w:rPr>
      </w:pPr>
    </w:p>
    <w:p w14:paraId="73DB778C" w14:textId="77777777" w:rsidR="00133A48" w:rsidRPr="003A784D" w:rsidRDefault="00133A48" w:rsidP="00652CEA">
      <w:pPr>
        <w:spacing w:beforeLines="50" w:before="156" w:afterLines="50" w:after="156"/>
        <w:jc w:val="center"/>
        <w:outlineLvl w:val="0"/>
        <w:rPr>
          <w:rFonts w:ascii="SimHei" w:eastAsia="SimHei" w:hAnsi="SimHei"/>
          <w:b/>
          <w:bCs/>
          <w:sz w:val="32"/>
          <w:szCs w:val="32"/>
        </w:rPr>
      </w:pPr>
      <w:bookmarkStart w:id="10" w:name="_Toc134188396"/>
      <w:r w:rsidRPr="003A784D">
        <w:rPr>
          <w:rFonts w:ascii="SimHei" w:eastAsia="SimHei" w:hAnsi="SimHei" w:hint="eastAsia"/>
          <w:b/>
          <w:bCs/>
          <w:sz w:val="32"/>
          <w:szCs w:val="32"/>
        </w:rPr>
        <w:t>第</w:t>
      </w:r>
      <w:r w:rsidRPr="003A784D">
        <w:rPr>
          <w:rFonts w:ascii="Times New Roman" w:eastAsia="SimHei" w:hAnsi="Times New Roman" w:cs="Times New Roman"/>
          <w:b/>
          <w:bCs/>
          <w:sz w:val="32"/>
          <w:szCs w:val="32"/>
        </w:rPr>
        <w:t>2</w:t>
      </w:r>
      <w:r w:rsidRPr="003A784D">
        <w:rPr>
          <w:rFonts w:ascii="SimHei" w:eastAsia="SimHei" w:hAnsi="SimHei" w:hint="eastAsia"/>
          <w:b/>
          <w:bCs/>
          <w:sz w:val="32"/>
          <w:szCs w:val="32"/>
        </w:rPr>
        <w:t>章</w:t>
      </w:r>
      <w:bookmarkEnd w:id="10"/>
    </w:p>
    <w:p w14:paraId="45862727" w14:textId="77777777" w:rsidR="00133A48" w:rsidRPr="003A784D" w:rsidRDefault="00133A48" w:rsidP="00652CEA">
      <w:pPr>
        <w:spacing w:beforeLines="50" w:before="156" w:afterLines="50" w:after="156"/>
        <w:jc w:val="center"/>
        <w:outlineLvl w:val="0"/>
        <w:rPr>
          <w:rFonts w:ascii="SimHei" w:eastAsia="SimHei" w:hAnsi="SimHei"/>
          <w:b/>
          <w:bCs/>
          <w:sz w:val="32"/>
          <w:szCs w:val="32"/>
        </w:rPr>
      </w:pPr>
      <w:bookmarkStart w:id="11" w:name="_Toc134188397"/>
      <w:r w:rsidRPr="003A784D">
        <w:rPr>
          <w:rFonts w:ascii="SimHei" w:eastAsia="SimHei" w:hAnsi="SimHei" w:hint="eastAsia"/>
          <w:b/>
          <w:bCs/>
          <w:sz w:val="32"/>
          <w:szCs w:val="32"/>
        </w:rPr>
        <w:t>实验</w:t>
      </w:r>
      <w:r w:rsidRPr="003A784D">
        <w:rPr>
          <w:rFonts w:ascii="Times New Roman" w:eastAsia="SimHei" w:hAnsi="Times New Roman" w:cs="Times New Roman"/>
          <w:b/>
          <w:bCs/>
          <w:sz w:val="32"/>
          <w:szCs w:val="32"/>
        </w:rPr>
        <w:t>1</w:t>
      </w:r>
      <w:r w:rsidRPr="003A784D">
        <w:rPr>
          <w:rFonts w:ascii="Times New Roman" w:eastAsia="SimHei" w:hAnsi="Times New Roman" w:cs="Times New Roman"/>
          <w:b/>
          <w:bCs/>
          <w:sz w:val="32"/>
          <w:szCs w:val="32"/>
        </w:rPr>
        <w:t>：</w:t>
      </w:r>
      <w:r w:rsidRPr="003A784D">
        <w:rPr>
          <w:rFonts w:ascii="SimHei" w:eastAsia="SimHei" w:hAnsi="SimHei" w:hint="eastAsia"/>
          <w:b/>
          <w:bCs/>
          <w:sz w:val="32"/>
          <w:szCs w:val="32"/>
        </w:rPr>
        <w:t>判断优先级对自我优势效应的影响</w:t>
      </w:r>
      <w:bookmarkEnd w:id="11"/>
    </w:p>
    <w:p w14:paraId="4698CF38" w14:textId="77777777" w:rsidR="00133A48" w:rsidRPr="00AD41ED" w:rsidRDefault="00133A48" w:rsidP="00652CEA">
      <w:pPr>
        <w:spacing w:beforeLines="50" w:before="156" w:afterLines="50" w:after="156"/>
        <w:outlineLvl w:val="1"/>
        <w:rPr>
          <w:rFonts w:ascii="SimHei" w:eastAsia="SimHei" w:hAnsi="SimHei"/>
          <w:b/>
          <w:bCs/>
          <w:sz w:val="28"/>
          <w:szCs w:val="28"/>
        </w:rPr>
      </w:pPr>
      <w:bookmarkStart w:id="12" w:name="_Toc134188398"/>
      <w:r w:rsidRPr="003A784D">
        <w:rPr>
          <w:rFonts w:ascii="Times New Roman" w:eastAsia="SimHei" w:hAnsi="Times New Roman" w:cs="Times New Roman"/>
          <w:b/>
          <w:bCs/>
          <w:sz w:val="30"/>
          <w:szCs w:val="30"/>
        </w:rPr>
        <w:t>2.1</w:t>
      </w:r>
      <w:r w:rsidRPr="003A784D">
        <w:rPr>
          <w:rFonts w:ascii="SimHei" w:eastAsia="SimHei" w:hAnsi="SimHei"/>
          <w:b/>
          <w:bCs/>
          <w:sz w:val="30"/>
          <w:szCs w:val="30"/>
        </w:rPr>
        <w:t xml:space="preserve"> </w:t>
      </w:r>
      <w:r w:rsidRPr="003A784D">
        <w:rPr>
          <w:rFonts w:ascii="SimHei" w:eastAsia="SimHei" w:hAnsi="SimHei" w:hint="eastAsia"/>
          <w:b/>
          <w:bCs/>
          <w:sz w:val="30"/>
          <w:szCs w:val="30"/>
        </w:rPr>
        <w:t>方法</w:t>
      </w:r>
      <w:bookmarkEnd w:id="12"/>
    </w:p>
    <w:p w14:paraId="6F527F31" w14:textId="77777777" w:rsidR="00133A48" w:rsidRPr="003A784D" w:rsidRDefault="00133A48" w:rsidP="00652CEA">
      <w:pPr>
        <w:spacing w:beforeLines="50" w:before="156" w:afterLines="50" w:after="156" w:line="400" w:lineRule="exact"/>
        <w:outlineLvl w:val="2"/>
        <w:rPr>
          <w:rFonts w:ascii="SimHei" w:eastAsia="SimHei" w:hAnsi="SimHei"/>
          <w:b/>
          <w:bCs/>
          <w:sz w:val="28"/>
          <w:szCs w:val="28"/>
        </w:rPr>
      </w:pPr>
      <w:bookmarkStart w:id="13" w:name="_Toc134188399"/>
      <w:r w:rsidRPr="003A784D">
        <w:rPr>
          <w:rFonts w:ascii="Times New Roman" w:eastAsia="SimHei" w:hAnsi="Times New Roman" w:cs="Times New Roman"/>
          <w:b/>
          <w:bCs/>
          <w:sz w:val="28"/>
          <w:szCs w:val="28"/>
        </w:rPr>
        <w:t xml:space="preserve">2.1.1 </w:t>
      </w:r>
      <w:r w:rsidRPr="003A784D">
        <w:rPr>
          <w:rFonts w:ascii="SimHei" w:eastAsia="SimHei" w:hAnsi="SimHei" w:hint="eastAsia"/>
          <w:b/>
          <w:bCs/>
          <w:sz w:val="28"/>
          <w:szCs w:val="28"/>
        </w:rPr>
        <w:t>实验被试</w:t>
      </w:r>
      <w:bookmarkEnd w:id="13"/>
    </w:p>
    <w:p w14:paraId="4A7EAB3F" w14:textId="4DA9AEEF" w:rsidR="0015032B" w:rsidRDefault="00133A48" w:rsidP="00250072">
      <w:pPr>
        <w:spacing w:line="400" w:lineRule="exact"/>
        <w:ind w:firstLineChars="200" w:firstLine="480"/>
        <w:rPr>
          <w:rFonts w:ascii="SimSun" w:eastAsia="SimSun" w:hAnsi="SimSun" w:cs="Times New Roman"/>
          <w:sz w:val="24"/>
          <w:szCs w:val="24"/>
        </w:rPr>
      </w:pPr>
      <w:r w:rsidRPr="0040273D">
        <w:rPr>
          <w:rFonts w:ascii="SimSun" w:eastAsia="SimSun" w:hAnsi="SimSun" w:cs="Times New Roman" w:hint="eastAsia"/>
          <w:sz w:val="24"/>
          <w:szCs w:val="24"/>
        </w:rPr>
        <w:t>实验</w:t>
      </w:r>
      <w:r w:rsidRPr="008D28ED">
        <w:rPr>
          <w:rFonts w:ascii="Times New Roman" w:eastAsia="SimSun" w:hAnsi="Times New Roman" w:cs="Times New Roman"/>
          <w:sz w:val="24"/>
          <w:szCs w:val="24"/>
        </w:rPr>
        <w:t>1</w:t>
      </w:r>
      <w:r w:rsidRPr="0040273D">
        <w:rPr>
          <w:rFonts w:ascii="SimSun" w:eastAsia="SimSun" w:hAnsi="SimSun" w:cs="Times New Roman" w:hint="eastAsia"/>
          <w:sz w:val="24"/>
          <w:szCs w:val="24"/>
        </w:rPr>
        <w:t>中判断优先级</w:t>
      </w:r>
      <w:r>
        <w:rPr>
          <w:rFonts w:ascii="SimSun" w:eastAsia="SimSun" w:hAnsi="SimSun" w:cs="Times New Roman" w:hint="eastAsia"/>
          <w:sz w:val="24"/>
          <w:szCs w:val="24"/>
        </w:rPr>
        <w:t>（匹配判断优先、不匹配判断优先）</w:t>
      </w:r>
      <w:r w:rsidRPr="0040273D">
        <w:rPr>
          <w:rFonts w:ascii="SimSun" w:eastAsia="SimSun" w:hAnsi="SimSun" w:cs="Times New Roman" w:hint="eastAsia"/>
          <w:sz w:val="24"/>
          <w:szCs w:val="24"/>
        </w:rPr>
        <w:t>为被试间变量，因此实验</w:t>
      </w:r>
      <w:r w:rsidRPr="008D28ED">
        <w:rPr>
          <w:rFonts w:ascii="Times New Roman" w:eastAsia="SimSun" w:hAnsi="Times New Roman" w:cs="Times New Roman"/>
          <w:sz w:val="24"/>
          <w:szCs w:val="24"/>
        </w:rPr>
        <w:t>1</w:t>
      </w:r>
      <w:r w:rsidRPr="0040273D">
        <w:rPr>
          <w:rFonts w:ascii="SimSun" w:eastAsia="SimSun" w:hAnsi="SimSun" w:cs="Times New Roman" w:hint="eastAsia"/>
          <w:sz w:val="24"/>
          <w:szCs w:val="24"/>
        </w:rPr>
        <w:t>又分为实验</w:t>
      </w:r>
      <w:r w:rsidRPr="008D28ED">
        <w:rPr>
          <w:rFonts w:ascii="Times New Roman" w:eastAsia="SimSun" w:hAnsi="Times New Roman" w:cs="Times New Roman"/>
          <w:sz w:val="24"/>
          <w:szCs w:val="24"/>
        </w:rPr>
        <w:t>1A</w:t>
      </w:r>
      <w:r w:rsidRPr="008D28ED">
        <w:rPr>
          <w:rFonts w:ascii="Times New Roman" w:eastAsia="SimSun" w:hAnsi="Times New Roman" w:cs="Times New Roman"/>
          <w:sz w:val="24"/>
          <w:szCs w:val="24"/>
        </w:rPr>
        <w:t>：</w:t>
      </w:r>
      <w:r w:rsidRPr="0040273D">
        <w:rPr>
          <w:rFonts w:ascii="SimSun" w:eastAsia="SimSun" w:hAnsi="SimSun" w:cs="Times New Roman" w:hint="eastAsia"/>
          <w:sz w:val="24"/>
          <w:szCs w:val="24"/>
        </w:rPr>
        <w:t>实验任务要求被试优先进行匹配判断，</w:t>
      </w:r>
      <w:r w:rsidRPr="008D28ED">
        <w:rPr>
          <w:rFonts w:ascii="Times New Roman" w:eastAsia="SimSun" w:hAnsi="Times New Roman" w:cs="Times New Roman"/>
          <w:sz w:val="24"/>
          <w:szCs w:val="24"/>
        </w:rPr>
        <w:t>1B</w:t>
      </w:r>
      <w:r w:rsidRPr="008D28ED">
        <w:rPr>
          <w:rFonts w:ascii="Times New Roman" w:eastAsia="SimSun" w:hAnsi="Times New Roman" w:cs="Times New Roman"/>
          <w:sz w:val="24"/>
          <w:szCs w:val="24"/>
        </w:rPr>
        <w:t>：</w:t>
      </w:r>
      <w:r w:rsidRPr="0040273D">
        <w:rPr>
          <w:rFonts w:ascii="SimSun" w:eastAsia="SimSun" w:hAnsi="SimSun" w:cs="Times New Roman" w:hint="eastAsia"/>
          <w:sz w:val="24"/>
          <w:szCs w:val="24"/>
        </w:rPr>
        <w:t>实验任务要求被试优先进行不匹配判断两个子实验。</w:t>
      </w:r>
      <w:r w:rsidR="002E7AED">
        <w:rPr>
          <w:rFonts w:ascii="SimSun" w:eastAsia="SimSun" w:hAnsi="SimSun" w:cs="Times New Roman" w:hint="eastAsia"/>
          <w:sz w:val="24"/>
          <w:szCs w:val="24"/>
        </w:rPr>
        <w:t>实验</w:t>
      </w:r>
      <w:r w:rsidR="002E7AED" w:rsidRPr="00D520DA">
        <w:rPr>
          <w:rFonts w:ascii="Times New Roman" w:eastAsia="SimSun" w:hAnsi="Times New Roman" w:cs="Times New Roman"/>
          <w:sz w:val="24"/>
          <w:szCs w:val="24"/>
        </w:rPr>
        <w:t>1</w:t>
      </w:r>
      <w:r w:rsidR="002E7AED">
        <w:rPr>
          <w:rFonts w:ascii="SimSun" w:eastAsia="SimSun" w:hAnsi="SimSun" w:cs="Times New Roman" w:hint="eastAsia"/>
          <w:sz w:val="24"/>
          <w:szCs w:val="24"/>
        </w:rPr>
        <w:t>的被试进行统一招募后，随机分配为实验</w:t>
      </w:r>
      <w:r w:rsidR="002E7AED" w:rsidRPr="008D28ED">
        <w:rPr>
          <w:rFonts w:ascii="Times New Roman" w:eastAsia="SimSun" w:hAnsi="Times New Roman" w:cs="Times New Roman"/>
          <w:sz w:val="24"/>
          <w:szCs w:val="24"/>
        </w:rPr>
        <w:t>1A</w:t>
      </w:r>
      <w:r w:rsidR="002E7AED">
        <w:rPr>
          <w:rFonts w:ascii="SimSun" w:eastAsia="SimSun" w:hAnsi="SimSun" w:cs="Times New Roman" w:hint="eastAsia"/>
          <w:sz w:val="24"/>
          <w:szCs w:val="24"/>
        </w:rPr>
        <w:t>或</w:t>
      </w:r>
      <w:r w:rsidR="002E7AED" w:rsidRPr="008D28ED">
        <w:rPr>
          <w:rFonts w:ascii="Times New Roman" w:eastAsia="SimSun" w:hAnsi="Times New Roman" w:cs="Times New Roman"/>
          <w:sz w:val="24"/>
          <w:szCs w:val="24"/>
        </w:rPr>
        <w:t>1B</w:t>
      </w:r>
      <w:r w:rsidR="002E7AED">
        <w:rPr>
          <w:rFonts w:ascii="SimSun" w:eastAsia="SimSun" w:hAnsi="SimSun" w:cs="Times New Roman" w:hint="eastAsia"/>
          <w:sz w:val="24"/>
          <w:szCs w:val="24"/>
        </w:rPr>
        <w:t>的被试</w:t>
      </w:r>
      <w:r w:rsidRPr="0040273D">
        <w:rPr>
          <w:rFonts w:ascii="SimSun" w:eastAsia="SimSun" w:hAnsi="SimSun" w:cs="Times New Roman" w:hint="eastAsia"/>
          <w:sz w:val="24"/>
          <w:szCs w:val="24"/>
        </w:rPr>
        <w:t>。</w:t>
      </w:r>
    </w:p>
    <w:p w14:paraId="4AE67190" w14:textId="44A44921" w:rsidR="00133A48" w:rsidRPr="0040273D" w:rsidRDefault="0015032B" w:rsidP="00250072">
      <w:pPr>
        <w:spacing w:line="400" w:lineRule="exact"/>
        <w:ind w:firstLineChars="200" w:firstLine="480"/>
        <w:rPr>
          <w:rFonts w:ascii="SimSun" w:eastAsia="SimSun" w:hAnsi="SimSun" w:cs="Times New Roman"/>
          <w:sz w:val="24"/>
          <w:szCs w:val="24"/>
        </w:rPr>
      </w:pPr>
      <w:bookmarkStart w:id="14" w:name="OLE_LINK1"/>
      <w:r>
        <w:rPr>
          <w:rFonts w:ascii="SimSun" w:eastAsia="SimSun" w:hAnsi="SimSun" w:cs="Times New Roman" w:hint="eastAsia"/>
          <w:sz w:val="24"/>
          <w:szCs w:val="24"/>
        </w:rPr>
        <w:t>实验</w:t>
      </w:r>
      <w:r w:rsidRPr="008D28ED">
        <w:rPr>
          <w:rFonts w:ascii="Times New Roman" w:eastAsia="SimSun" w:hAnsi="Times New Roman" w:cs="Times New Roman"/>
          <w:sz w:val="24"/>
          <w:szCs w:val="24"/>
        </w:rPr>
        <w:t>1</w:t>
      </w:r>
      <w:r>
        <w:rPr>
          <w:rFonts w:ascii="SimSun" w:eastAsia="SimSun" w:hAnsi="SimSun" w:cs="Times New Roman" w:hint="eastAsia"/>
          <w:sz w:val="24"/>
          <w:szCs w:val="24"/>
        </w:rPr>
        <w:t>使用贝叶斯因子序列分析方法</w:t>
      </w:r>
      <w:r w:rsidR="00FC3B77">
        <w:rPr>
          <w:rFonts w:ascii="SimSun" w:eastAsia="SimSun" w:hAnsi="SimSun" w:cs="Times New Roman" w:hint="eastAsia"/>
          <w:sz w:val="24"/>
          <w:szCs w:val="24"/>
        </w:rPr>
        <w:t>决定停止收集数据的时间</w:t>
      </w:r>
      <w:bookmarkEnd w:id="14"/>
      <w:r w:rsidR="00FC3B77">
        <w:rPr>
          <w:rFonts w:ascii="SimSun" w:eastAsia="SimSun" w:hAnsi="SimSun" w:cs="Times New Roman" w:hint="eastAsia"/>
          <w:sz w:val="24"/>
          <w:szCs w:val="24"/>
        </w:rPr>
        <w:t>，以</w:t>
      </w:r>
      <w:r>
        <w:rPr>
          <w:rFonts w:ascii="SimSun" w:eastAsia="SimSun" w:hAnsi="SimSun" w:cs="Times New Roman" w:hint="eastAsia"/>
          <w:sz w:val="24"/>
          <w:szCs w:val="24"/>
        </w:rPr>
        <w:t>平衡</w:t>
      </w:r>
      <w:r w:rsidR="00FC3B77">
        <w:rPr>
          <w:rFonts w:ascii="SimSun" w:eastAsia="SimSun" w:hAnsi="SimSun" w:cs="Times New Roman" w:hint="eastAsia"/>
          <w:sz w:val="24"/>
          <w:szCs w:val="24"/>
        </w:rPr>
        <w:t>数据</w:t>
      </w:r>
      <w:r>
        <w:rPr>
          <w:rFonts w:ascii="SimSun" w:eastAsia="SimSun" w:hAnsi="SimSun" w:cs="Times New Roman" w:hint="eastAsia"/>
          <w:sz w:val="24"/>
          <w:szCs w:val="24"/>
        </w:rPr>
        <w:t>信息量与效率（</w:t>
      </w:r>
      <w:r w:rsidR="00FC3B77">
        <w:rPr>
          <w:rFonts w:ascii="SimSun" w:eastAsia="SimSun" w:hAnsi="SimSun" w:cs="Times New Roman" w:hint="eastAsia"/>
          <w:sz w:val="24"/>
          <w:szCs w:val="24"/>
        </w:rPr>
        <w:t>郑元瑞</w:t>
      </w:r>
      <w:r w:rsidR="00544B4F">
        <w:rPr>
          <w:rFonts w:ascii="SimSun" w:eastAsia="SimSun" w:hAnsi="SimSun" w:cs="Times New Roman" w:hint="eastAsia"/>
          <w:sz w:val="24"/>
          <w:szCs w:val="24"/>
        </w:rPr>
        <w:t>，</w:t>
      </w:r>
      <w:r w:rsidR="00FC3B77">
        <w:rPr>
          <w:rFonts w:ascii="SimSun" w:eastAsia="SimSun" w:hAnsi="SimSun" w:cs="Times New Roman" w:hint="eastAsia"/>
          <w:sz w:val="24"/>
          <w:szCs w:val="24"/>
        </w:rPr>
        <w:t>胡传鹏</w:t>
      </w:r>
      <w:r w:rsidR="00FC3B77" w:rsidRPr="008D28ED">
        <w:rPr>
          <w:rFonts w:ascii="Times New Roman" w:eastAsia="SimSun" w:hAnsi="Times New Roman" w:cs="Times New Roman"/>
          <w:sz w:val="24"/>
          <w:szCs w:val="24"/>
        </w:rPr>
        <w:t>，</w:t>
      </w:r>
      <w:r w:rsidR="00F4431A">
        <w:rPr>
          <w:rFonts w:ascii="Times New Roman" w:eastAsia="SimSun" w:hAnsi="Times New Roman" w:cs="Times New Roman" w:hint="eastAsia"/>
          <w:sz w:val="24"/>
          <w:szCs w:val="24"/>
        </w:rPr>
        <w:t>印刷中</w:t>
      </w:r>
      <w:r>
        <w:rPr>
          <w:rFonts w:ascii="SimSun" w:eastAsia="SimSun" w:hAnsi="SimSun" w:cs="Times New Roman" w:hint="eastAsia"/>
          <w:sz w:val="24"/>
          <w:szCs w:val="24"/>
        </w:rPr>
        <w:t>）。</w:t>
      </w:r>
      <w:r w:rsidR="00FC3B77">
        <w:rPr>
          <w:rFonts w:ascii="SimSun" w:eastAsia="SimSun" w:hAnsi="SimSun" w:cs="Times New Roman" w:hint="eastAsia"/>
          <w:sz w:val="24"/>
          <w:szCs w:val="24"/>
        </w:rPr>
        <w:t>将</w:t>
      </w:r>
      <w:r w:rsidR="009125B9">
        <w:rPr>
          <w:rFonts w:ascii="SimSun" w:eastAsia="SimSun" w:hAnsi="SimSun" w:cs="Times New Roman" w:hint="eastAsia"/>
          <w:sz w:val="24"/>
          <w:szCs w:val="24"/>
        </w:rPr>
        <w:t>正确试次</w:t>
      </w:r>
      <w:r w:rsidR="00FC3B77">
        <w:rPr>
          <w:rFonts w:ascii="SimSun" w:eastAsia="SimSun" w:hAnsi="SimSun" w:cs="Times New Roman" w:hint="eastAsia"/>
          <w:sz w:val="24"/>
          <w:szCs w:val="24"/>
        </w:rPr>
        <w:t>反应时的结果作为贝叶斯因子序列分析中的关键效应。重点关注贝叶斯重复测量方差分析中的交互作用。确定停止收集数据的</w:t>
      </w:r>
      <w:r w:rsidR="00FC3B77" w:rsidRPr="00CF531C">
        <w:rPr>
          <w:rFonts w:ascii="Times New Roman" w:eastAsia="SimSun" w:hAnsi="Times New Roman" w:cs="Times New Roman"/>
          <w:i/>
          <w:iCs/>
          <w:sz w:val="24"/>
          <w:szCs w:val="24"/>
        </w:rPr>
        <w:t>BF</w:t>
      </w:r>
      <w:r w:rsidR="00FC3B77">
        <w:rPr>
          <w:rFonts w:ascii="SimSun" w:eastAsia="SimSun" w:hAnsi="SimSun" w:cs="Times New Roman" w:hint="eastAsia"/>
          <w:sz w:val="24"/>
          <w:szCs w:val="24"/>
        </w:rPr>
        <w:t>阈值为</w:t>
      </w:r>
      <w:r w:rsidR="00FC3B77" w:rsidRPr="008D28ED">
        <w:rPr>
          <w:rFonts w:ascii="Times New Roman" w:eastAsia="SimSun" w:hAnsi="Times New Roman" w:cs="Times New Roman"/>
          <w:sz w:val="24"/>
          <w:szCs w:val="24"/>
        </w:rPr>
        <w:t>10</w:t>
      </w:r>
      <w:r w:rsidR="00FC3B77">
        <w:rPr>
          <w:rFonts w:ascii="SimSun" w:eastAsia="SimSun" w:hAnsi="SimSun" w:cs="Times New Roman" w:hint="eastAsia"/>
          <w:sz w:val="24"/>
          <w:szCs w:val="24"/>
        </w:rPr>
        <w:t>或</w:t>
      </w:r>
      <w:r w:rsidR="00FC3B77" w:rsidRPr="008D28ED">
        <w:rPr>
          <w:rFonts w:ascii="Times New Roman" w:eastAsia="SimSun" w:hAnsi="Times New Roman" w:cs="Times New Roman"/>
          <w:sz w:val="24"/>
          <w:szCs w:val="24"/>
        </w:rPr>
        <w:t>1/10</w:t>
      </w:r>
      <w:r w:rsidR="00FC3B77">
        <w:rPr>
          <w:rFonts w:ascii="SimSun" w:eastAsia="SimSun" w:hAnsi="SimSun" w:cs="Times New Roman" w:hint="eastAsia"/>
          <w:sz w:val="24"/>
          <w:szCs w:val="24"/>
        </w:rPr>
        <w:t>。当</w:t>
      </w:r>
      <w:r w:rsidR="00FC3B77" w:rsidRPr="008D28ED">
        <w:rPr>
          <w:rFonts w:ascii="Times New Roman" w:eastAsia="SimSun" w:hAnsi="Times New Roman" w:cs="Times New Roman"/>
          <w:i/>
          <w:iCs/>
          <w:sz w:val="24"/>
          <w:szCs w:val="24"/>
        </w:rPr>
        <w:t>BF</w:t>
      </w:r>
      <w:r w:rsidR="00FC3B77" w:rsidRPr="008D28ED">
        <w:rPr>
          <w:rFonts w:ascii="Times New Roman" w:eastAsia="SimSun" w:hAnsi="Times New Roman" w:cs="Times New Roman"/>
          <w:i/>
          <w:iCs/>
          <w:sz w:val="24"/>
          <w:szCs w:val="24"/>
          <w:vertAlign w:val="subscript"/>
        </w:rPr>
        <w:t>10</w:t>
      </w:r>
      <w:r w:rsidR="00FC3B77">
        <w:rPr>
          <w:rFonts w:ascii="SimSun" w:eastAsia="SimSun" w:hAnsi="SimSun" w:cs="Times New Roman" w:hint="eastAsia"/>
          <w:sz w:val="24"/>
          <w:szCs w:val="24"/>
        </w:rPr>
        <w:t>大于</w:t>
      </w:r>
      <w:r w:rsidR="00FC3B77" w:rsidRPr="008D28ED">
        <w:rPr>
          <w:rFonts w:ascii="Times New Roman" w:eastAsia="SimSun" w:hAnsi="Times New Roman" w:cs="Times New Roman"/>
          <w:sz w:val="24"/>
          <w:szCs w:val="24"/>
        </w:rPr>
        <w:t>10</w:t>
      </w:r>
      <w:r w:rsidR="00FC3B77">
        <w:rPr>
          <w:rFonts w:ascii="SimSun" w:eastAsia="SimSun" w:hAnsi="SimSun" w:cs="Times New Roman" w:hint="eastAsia"/>
          <w:sz w:val="24"/>
          <w:szCs w:val="24"/>
        </w:rPr>
        <w:t>时，则认为有较强的证据支持备择假设，可</w:t>
      </w:r>
      <w:r w:rsidR="0094494C">
        <w:rPr>
          <w:rFonts w:ascii="SimSun" w:eastAsia="SimSun" w:hAnsi="SimSun" w:cs="Times New Roman" w:hint="eastAsia"/>
          <w:sz w:val="24"/>
          <w:szCs w:val="24"/>
        </w:rPr>
        <w:t>以</w:t>
      </w:r>
      <w:r w:rsidR="00FC3B77">
        <w:rPr>
          <w:rFonts w:ascii="SimSun" w:eastAsia="SimSun" w:hAnsi="SimSun" w:cs="Times New Roman" w:hint="eastAsia"/>
          <w:sz w:val="24"/>
          <w:szCs w:val="24"/>
        </w:rPr>
        <w:t>停止收集数据；当</w:t>
      </w:r>
      <w:r w:rsidR="00FC3B77" w:rsidRPr="008D28ED">
        <w:rPr>
          <w:rFonts w:ascii="Times New Roman" w:eastAsia="SimSun" w:hAnsi="Times New Roman" w:cs="Times New Roman"/>
          <w:i/>
          <w:iCs/>
          <w:sz w:val="24"/>
          <w:szCs w:val="24"/>
        </w:rPr>
        <w:t>BF</w:t>
      </w:r>
      <w:r w:rsidR="00FC3B77" w:rsidRPr="008D28ED">
        <w:rPr>
          <w:rFonts w:ascii="Times New Roman" w:eastAsia="SimSun" w:hAnsi="Times New Roman" w:cs="Times New Roman"/>
          <w:i/>
          <w:iCs/>
          <w:sz w:val="24"/>
          <w:szCs w:val="24"/>
          <w:vertAlign w:val="subscript"/>
        </w:rPr>
        <w:t>10</w:t>
      </w:r>
      <w:r w:rsidR="00FC3B77">
        <w:rPr>
          <w:rFonts w:ascii="SimSun" w:eastAsia="SimSun" w:hAnsi="SimSun" w:cs="Times New Roman" w:hint="eastAsia"/>
          <w:sz w:val="24"/>
          <w:szCs w:val="24"/>
        </w:rPr>
        <w:t>小于</w:t>
      </w:r>
      <w:r w:rsidR="00FC3B77" w:rsidRPr="008D28ED">
        <w:rPr>
          <w:rFonts w:ascii="Times New Roman" w:eastAsia="SimSun" w:hAnsi="Times New Roman" w:cs="Times New Roman"/>
          <w:sz w:val="24"/>
          <w:szCs w:val="24"/>
        </w:rPr>
        <w:t>1/10</w:t>
      </w:r>
      <w:r w:rsidR="00FC3B77">
        <w:rPr>
          <w:rFonts w:ascii="SimSun" w:eastAsia="SimSun" w:hAnsi="SimSun" w:cs="Times New Roman" w:hint="eastAsia"/>
          <w:sz w:val="24"/>
          <w:szCs w:val="24"/>
        </w:rPr>
        <w:t>时，则认为有较强的证据支持原假设，可</w:t>
      </w:r>
      <w:r w:rsidR="0094494C">
        <w:rPr>
          <w:rFonts w:ascii="SimSun" w:eastAsia="SimSun" w:hAnsi="SimSun" w:cs="Times New Roman" w:hint="eastAsia"/>
          <w:sz w:val="24"/>
          <w:szCs w:val="24"/>
        </w:rPr>
        <w:t>以</w:t>
      </w:r>
      <w:r w:rsidR="00FC3B77">
        <w:rPr>
          <w:rFonts w:ascii="SimSun" w:eastAsia="SimSun" w:hAnsi="SimSun" w:cs="Times New Roman" w:hint="eastAsia"/>
          <w:sz w:val="24"/>
          <w:szCs w:val="24"/>
        </w:rPr>
        <w:t>停止收集数据</w:t>
      </w:r>
      <w:bookmarkStart w:id="15" w:name="OLE_LINK9"/>
      <w:r w:rsidR="00FC3B77">
        <w:rPr>
          <w:rFonts w:ascii="SimSun" w:eastAsia="SimSun" w:hAnsi="SimSun" w:cs="Times New Roman" w:hint="eastAsia"/>
          <w:sz w:val="24"/>
          <w:szCs w:val="24"/>
        </w:rPr>
        <w:t>（胡传鹏等</w:t>
      </w:r>
      <w:r w:rsidR="00FC3B77" w:rsidRPr="008D28ED">
        <w:rPr>
          <w:rFonts w:ascii="Times New Roman" w:eastAsia="SimSun" w:hAnsi="Times New Roman" w:cs="Times New Roman"/>
          <w:sz w:val="24"/>
          <w:szCs w:val="24"/>
        </w:rPr>
        <w:t>，</w:t>
      </w:r>
      <w:r w:rsidR="00FC3B77" w:rsidRPr="008D28ED">
        <w:rPr>
          <w:rFonts w:ascii="Times New Roman" w:eastAsia="SimSun" w:hAnsi="Times New Roman" w:cs="Times New Roman"/>
          <w:sz w:val="24"/>
          <w:szCs w:val="24"/>
        </w:rPr>
        <w:t>2018</w:t>
      </w:r>
      <w:r w:rsidR="00FC3B77">
        <w:rPr>
          <w:rFonts w:ascii="SimSun" w:eastAsia="SimSun" w:hAnsi="SimSun" w:cs="Times New Roman" w:hint="eastAsia"/>
          <w:sz w:val="24"/>
          <w:szCs w:val="24"/>
        </w:rPr>
        <w:t>）</w:t>
      </w:r>
      <w:bookmarkEnd w:id="15"/>
      <w:r w:rsidR="00FC3B77">
        <w:rPr>
          <w:rFonts w:ascii="SimSun" w:eastAsia="SimSun" w:hAnsi="SimSun" w:cs="Times New Roman" w:hint="eastAsia"/>
          <w:sz w:val="24"/>
          <w:szCs w:val="24"/>
        </w:rPr>
        <w:t>。</w:t>
      </w:r>
      <w:r w:rsidR="00133A48" w:rsidRPr="0040273D">
        <w:rPr>
          <w:rFonts w:ascii="SimSun" w:eastAsia="SimSun" w:hAnsi="SimSun" w:cs="Times New Roman" w:hint="eastAsia"/>
          <w:sz w:val="24"/>
          <w:szCs w:val="24"/>
        </w:rPr>
        <w:t>实验</w:t>
      </w:r>
      <w:r w:rsidR="00133A48" w:rsidRPr="008D28ED">
        <w:rPr>
          <w:rFonts w:ascii="Times New Roman" w:eastAsia="SimSun" w:hAnsi="Times New Roman" w:cs="Times New Roman"/>
          <w:sz w:val="24"/>
          <w:szCs w:val="24"/>
        </w:rPr>
        <w:t>1A</w:t>
      </w:r>
      <w:r w:rsidR="00133A48" w:rsidRPr="0040273D">
        <w:rPr>
          <w:rFonts w:ascii="SimSun" w:eastAsia="SimSun" w:hAnsi="SimSun" w:cs="Times New Roman" w:hint="eastAsia"/>
          <w:sz w:val="24"/>
          <w:szCs w:val="24"/>
        </w:rPr>
        <w:t>最终招募</w:t>
      </w:r>
      <w:r w:rsidR="00133A48" w:rsidRPr="00D520DA">
        <w:rPr>
          <w:rFonts w:ascii="Times New Roman" w:eastAsia="SimSun" w:hAnsi="Times New Roman" w:cs="Times New Roman"/>
          <w:sz w:val="24"/>
          <w:szCs w:val="24"/>
        </w:rPr>
        <w:t>1</w:t>
      </w:r>
      <w:r w:rsidR="00AB1E63" w:rsidRPr="00D520DA">
        <w:rPr>
          <w:rFonts w:ascii="Times New Roman" w:eastAsia="SimSun" w:hAnsi="Times New Roman" w:cs="Times New Roman"/>
          <w:sz w:val="24"/>
          <w:szCs w:val="24"/>
        </w:rPr>
        <w:t>8</w:t>
      </w:r>
      <w:r w:rsidR="00A91509">
        <w:rPr>
          <w:rFonts w:ascii="Times New Roman" w:eastAsia="SimSun" w:hAnsi="Times New Roman" w:cs="Times New Roman"/>
          <w:sz w:val="24"/>
          <w:szCs w:val="24"/>
        </w:rPr>
        <w:t xml:space="preserve"> </w:t>
      </w:r>
      <w:r w:rsidR="00AB1E63" w:rsidRPr="00D520DA">
        <w:rPr>
          <w:rFonts w:ascii="Times New Roman" w:eastAsia="SimSun" w:hAnsi="Times New Roman" w:cs="Times New Roman"/>
          <w:sz w:val="24"/>
          <w:szCs w:val="24"/>
        </w:rPr>
        <w:t>~</w:t>
      </w:r>
      <w:r w:rsidR="00A91509">
        <w:rPr>
          <w:rFonts w:ascii="Times New Roman" w:eastAsia="SimSun" w:hAnsi="Times New Roman" w:cs="Times New Roman"/>
          <w:sz w:val="24"/>
          <w:szCs w:val="24"/>
        </w:rPr>
        <w:t xml:space="preserve"> </w:t>
      </w:r>
      <w:r w:rsidR="00D520DA" w:rsidRPr="00D520DA">
        <w:rPr>
          <w:rFonts w:ascii="Times New Roman" w:eastAsia="SimSun" w:hAnsi="Times New Roman" w:cs="Times New Roman"/>
          <w:sz w:val="24"/>
          <w:szCs w:val="24"/>
        </w:rPr>
        <w:t>25</w:t>
      </w:r>
      <w:r w:rsidR="00133A48" w:rsidRPr="0040273D">
        <w:rPr>
          <w:rFonts w:ascii="SimSun" w:eastAsia="SimSun" w:hAnsi="SimSun" w:cs="Times New Roman" w:hint="eastAsia"/>
          <w:sz w:val="24"/>
          <w:szCs w:val="24"/>
        </w:rPr>
        <w:t>岁</w:t>
      </w:r>
      <w:r w:rsidR="00336A3F" w:rsidRPr="00336A3F">
        <w:rPr>
          <w:rFonts w:ascii="Times New Roman" w:eastAsia="SimSun" w:hAnsi="Times New Roman" w:cs="Times New Roman"/>
          <w:sz w:val="24"/>
          <w:szCs w:val="24"/>
        </w:rPr>
        <w:t>（</w:t>
      </w:r>
      <w:r w:rsidR="00336A3F" w:rsidRPr="00336A3F">
        <w:rPr>
          <w:rFonts w:ascii="Times New Roman" w:eastAsia="SimSun" w:hAnsi="Times New Roman" w:cs="Times New Roman"/>
          <w:i/>
          <w:iCs/>
          <w:sz w:val="24"/>
          <w:szCs w:val="24"/>
        </w:rPr>
        <w:t xml:space="preserve">M </w:t>
      </w:r>
      <w:r w:rsidR="00336A3F" w:rsidRPr="00336A3F">
        <w:rPr>
          <w:rFonts w:ascii="Times New Roman" w:eastAsia="SimSun" w:hAnsi="Times New Roman" w:cs="Times New Roman"/>
          <w:sz w:val="24"/>
          <w:szCs w:val="24"/>
        </w:rPr>
        <w:t>= 21.20 ± 2.14</w:t>
      </w:r>
      <w:r w:rsidR="00336A3F" w:rsidRPr="00336A3F">
        <w:rPr>
          <w:rFonts w:ascii="Times New Roman" w:eastAsia="SimSun" w:hAnsi="Times New Roman" w:cs="Times New Roman"/>
          <w:sz w:val="24"/>
          <w:szCs w:val="24"/>
        </w:rPr>
        <w:t>）</w:t>
      </w:r>
      <w:r w:rsidR="00133A48" w:rsidRPr="0040273D">
        <w:rPr>
          <w:rFonts w:ascii="SimSun" w:eastAsia="SimSun" w:hAnsi="SimSun" w:cs="Times New Roman" w:hint="eastAsia"/>
          <w:sz w:val="24"/>
          <w:szCs w:val="24"/>
        </w:rPr>
        <w:t>被试</w:t>
      </w:r>
      <w:r w:rsidR="003D5491" w:rsidRPr="008D28ED">
        <w:rPr>
          <w:rFonts w:ascii="Times New Roman" w:eastAsia="SimSun" w:hAnsi="Times New Roman" w:cs="Times New Roman"/>
          <w:sz w:val="24"/>
          <w:szCs w:val="24"/>
        </w:rPr>
        <w:t>20</w:t>
      </w:r>
      <w:r w:rsidR="00133A48" w:rsidRPr="0040273D">
        <w:rPr>
          <w:rFonts w:ascii="SimSun" w:eastAsia="SimSun" w:hAnsi="SimSun" w:cs="Times New Roman" w:hint="eastAsia"/>
          <w:sz w:val="24"/>
          <w:szCs w:val="24"/>
        </w:rPr>
        <w:t>名（男生</w:t>
      </w:r>
      <w:r w:rsidR="00D520DA" w:rsidRPr="00D520DA">
        <w:rPr>
          <w:rFonts w:ascii="Times New Roman" w:eastAsia="SimSun" w:hAnsi="Times New Roman" w:cs="Times New Roman"/>
          <w:sz w:val="24"/>
          <w:szCs w:val="24"/>
        </w:rPr>
        <w:t>11</w:t>
      </w:r>
      <w:r w:rsidR="00133A48" w:rsidRPr="0040273D">
        <w:rPr>
          <w:rFonts w:ascii="SimSun" w:eastAsia="SimSun" w:hAnsi="SimSun" w:cs="Times New Roman" w:hint="eastAsia"/>
          <w:sz w:val="24"/>
          <w:szCs w:val="24"/>
        </w:rPr>
        <w:t>名，女生</w:t>
      </w:r>
      <w:r w:rsidR="00D520DA" w:rsidRPr="00D520DA">
        <w:rPr>
          <w:rFonts w:ascii="Times New Roman" w:eastAsia="SimSun" w:hAnsi="Times New Roman" w:cs="Times New Roman"/>
          <w:sz w:val="24"/>
          <w:szCs w:val="24"/>
        </w:rPr>
        <w:t>9</w:t>
      </w:r>
      <w:r w:rsidR="00133A48" w:rsidRPr="0040273D">
        <w:rPr>
          <w:rFonts w:ascii="SimSun" w:eastAsia="SimSun" w:hAnsi="SimSun" w:cs="Times New Roman" w:hint="eastAsia"/>
          <w:sz w:val="24"/>
          <w:szCs w:val="24"/>
        </w:rPr>
        <w:t>名）。实验</w:t>
      </w:r>
      <w:r w:rsidR="00133A48" w:rsidRPr="00D520DA">
        <w:rPr>
          <w:rFonts w:ascii="Times New Roman" w:eastAsia="SimSun" w:hAnsi="Times New Roman" w:cs="Times New Roman"/>
          <w:sz w:val="24"/>
          <w:szCs w:val="24"/>
        </w:rPr>
        <w:t>1B</w:t>
      </w:r>
      <w:r w:rsidR="00133A48" w:rsidRPr="0040273D">
        <w:rPr>
          <w:rFonts w:ascii="SimSun" w:eastAsia="SimSun" w:hAnsi="SimSun" w:cs="Times New Roman" w:hint="eastAsia"/>
          <w:sz w:val="24"/>
          <w:szCs w:val="24"/>
        </w:rPr>
        <w:t>最终招募被试</w:t>
      </w:r>
      <w:r w:rsidR="00133A48" w:rsidRPr="00D520DA">
        <w:rPr>
          <w:rFonts w:ascii="Times New Roman" w:eastAsia="SimSun" w:hAnsi="Times New Roman" w:cs="Times New Roman"/>
          <w:sz w:val="24"/>
          <w:szCs w:val="24"/>
        </w:rPr>
        <w:t>1</w:t>
      </w:r>
      <w:r w:rsidR="00A91509">
        <w:rPr>
          <w:rFonts w:ascii="Times New Roman" w:eastAsia="SimSun" w:hAnsi="Times New Roman" w:cs="Times New Roman"/>
          <w:sz w:val="24"/>
          <w:szCs w:val="24"/>
        </w:rPr>
        <w:t xml:space="preserve">9 </w:t>
      </w:r>
      <w:r w:rsidR="00133A48" w:rsidRPr="00D520DA">
        <w:rPr>
          <w:rFonts w:ascii="Times New Roman" w:eastAsia="SimSun" w:hAnsi="Times New Roman" w:cs="Times New Roman"/>
          <w:sz w:val="24"/>
          <w:szCs w:val="24"/>
        </w:rPr>
        <w:t>~</w:t>
      </w:r>
      <w:r w:rsidR="00A91509">
        <w:rPr>
          <w:rFonts w:ascii="Times New Roman" w:eastAsia="SimSun" w:hAnsi="Times New Roman" w:cs="Times New Roman"/>
          <w:sz w:val="24"/>
          <w:szCs w:val="24"/>
        </w:rPr>
        <w:t xml:space="preserve"> </w:t>
      </w:r>
      <w:r w:rsidR="00D520DA" w:rsidRPr="00D520DA">
        <w:rPr>
          <w:rFonts w:ascii="Times New Roman" w:eastAsia="SimSun" w:hAnsi="Times New Roman" w:cs="Times New Roman"/>
          <w:sz w:val="24"/>
          <w:szCs w:val="24"/>
        </w:rPr>
        <w:t>24</w:t>
      </w:r>
      <w:r w:rsidR="00133A48" w:rsidRPr="0040273D">
        <w:rPr>
          <w:rFonts w:ascii="SimSun" w:eastAsia="SimSun" w:hAnsi="SimSun" w:cs="Times New Roman" w:hint="eastAsia"/>
          <w:sz w:val="24"/>
          <w:szCs w:val="24"/>
        </w:rPr>
        <w:t>岁</w:t>
      </w:r>
      <w:r w:rsidR="00336A3F" w:rsidRPr="002929C1">
        <w:rPr>
          <w:rFonts w:ascii="Times New Roman" w:eastAsia="SimSun" w:hAnsi="Times New Roman" w:cs="Times New Roman"/>
          <w:sz w:val="24"/>
          <w:szCs w:val="24"/>
        </w:rPr>
        <w:t>（</w:t>
      </w:r>
      <w:r w:rsidR="00336A3F" w:rsidRPr="002929C1">
        <w:rPr>
          <w:rFonts w:ascii="Times New Roman" w:eastAsia="SimSun" w:hAnsi="Times New Roman" w:cs="Times New Roman"/>
          <w:i/>
          <w:iCs/>
          <w:sz w:val="24"/>
          <w:szCs w:val="24"/>
        </w:rPr>
        <w:t>M</w:t>
      </w:r>
      <w:r w:rsidR="00336A3F" w:rsidRPr="002929C1">
        <w:rPr>
          <w:rFonts w:ascii="Times New Roman" w:eastAsia="SimSun" w:hAnsi="Times New Roman" w:cs="Times New Roman"/>
          <w:sz w:val="24"/>
          <w:szCs w:val="24"/>
        </w:rPr>
        <w:t xml:space="preserve"> = 20.90</w:t>
      </w:r>
      <w:r w:rsidR="00BF374F" w:rsidRPr="002929C1">
        <w:rPr>
          <w:rFonts w:ascii="Times New Roman" w:eastAsia="SimSun" w:hAnsi="Times New Roman" w:cs="Times New Roman"/>
          <w:sz w:val="24"/>
          <w:szCs w:val="24"/>
        </w:rPr>
        <w:t xml:space="preserve"> </w:t>
      </w:r>
      <w:r w:rsidR="00336A3F" w:rsidRPr="002929C1">
        <w:rPr>
          <w:rFonts w:ascii="Times New Roman" w:eastAsia="SimSun" w:hAnsi="Times New Roman" w:cs="Times New Roman"/>
          <w:sz w:val="24"/>
          <w:szCs w:val="24"/>
        </w:rPr>
        <w:t>±</w:t>
      </w:r>
      <w:r w:rsidR="00BF374F" w:rsidRPr="002929C1">
        <w:rPr>
          <w:rFonts w:ascii="Times New Roman" w:eastAsia="SimSun" w:hAnsi="Times New Roman" w:cs="Times New Roman"/>
          <w:sz w:val="24"/>
          <w:szCs w:val="24"/>
        </w:rPr>
        <w:t xml:space="preserve"> </w:t>
      </w:r>
      <w:r w:rsidR="00336A3F" w:rsidRPr="002929C1">
        <w:rPr>
          <w:rFonts w:ascii="Times New Roman" w:eastAsia="SimSun" w:hAnsi="Times New Roman" w:cs="Times New Roman"/>
          <w:sz w:val="24"/>
          <w:szCs w:val="24"/>
        </w:rPr>
        <w:t>1.92</w:t>
      </w:r>
      <w:r w:rsidR="00336A3F" w:rsidRPr="002929C1">
        <w:rPr>
          <w:rFonts w:ascii="Times New Roman" w:eastAsia="SimSun" w:hAnsi="Times New Roman" w:cs="Times New Roman"/>
          <w:sz w:val="24"/>
          <w:szCs w:val="24"/>
        </w:rPr>
        <w:t>）</w:t>
      </w:r>
      <w:r w:rsidR="00133A48" w:rsidRPr="0040273D">
        <w:rPr>
          <w:rFonts w:ascii="SimSun" w:eastAsia="SimSun" w:hAnsi="SimSun" w:cs="Times New Roman" w:hint="eastAsia"/>
          <w:sz w:val="24"/>
          <w:szCs w:val="24"/>
        </w:rPr>
        <w:t>被试</w:t>
      </w:r>
      <w:r w:rsidR="003D5491" w:rsidRPr="008D28ED">
        <w:rPr>
          <w:rFonts w:ascii="Times New Roman" w:eastAsia="SimSun" w:hAnsi="Times New Roman" w:cs="Times New Roman"/>
          <w:sz w:val="24"/>
          <w:szCs w:val="24"/>
        </w:rPr>
        <w:t>20</w:t>
      </w:r>
      <w:r w:rsidR="00133A48" w:rsidRPr="0040273D">
        <w:rPr>
          <w:rFonts w:ascii="SimSun" w:eastAsia="SimSun" w:hAnsi="SimSun" w:cs="Times New Roman" w:hint="eastAsia"/>
          <w:sz w:val="24"/>
          <w:szCs w:val="24"/>
        </w:rPr>
        <w:t>名（男生</w:t>
      </w:r>
      <w:r w:rsidR="00D520DA" w:rsidRPr="00D520DA">
        <w:rPr>
          <w:rFonts w:ascii="Times New Roman" w:eastAsia="SimSun" w:hAnsi="Times New Roman" w:cs="Times New Roman"/>
          <w:sz w:val="24"/>
          <w:szCs w:val="24"/>
        </w:rPr>
        <w:t>5</w:t>
      </w:r>
      <w:r w:rsidR="00133A48" w:rsidRPr="0040273D">
        <w:rPr>
          <w:rFonts w:ascii="SimSun" w:eastAsia="SimSun" w:hAnsi="SimSun" w:cs="Times New Roman" w:hint="eastAsia"/>
          <w:sz w:val="24"/>
          <w:szCs w:val="24"/>
        </w:rPr>
        <w:t>名，女生</w:t>
      </w:r>
      <w:r w:rsidR="00D520DA" w:rsidRPr="00D520DA">
        <w:rPr>
          <w:rFonts w:ascii="Times New Roman" w:eastAsia="SimSun" w:hAnsi="Times New Roman" w:cs="Times New Roman"/>
          <w:sz w:val="24"/>
          <w:szCs w:val="24"/>
        </w:rPr>
        <w:t>15</w:t>
      </w:r>
      <w:r w:rsidR="00133A48" w:rsidRPr="0040273D">
        <w:rPr>
          <w:rFonts w:ascii="SimSun" w:eastAsia="SimSun" w:hAnsi="SimSun" w:cs="Times New Roman" w:hint="eastAsia"/>
          <w:sz w:val="24"/>
          <w:szCs w:val="24"/>
        </w:rPr>
        <w:t>名）。所有被试均为右利手，视力或矫正视力正常，近期未参加过其他认知心理学的按键实验的健康</w:t>
      </w:r>
      <w:r w:rsidR="00133A48">
        <w:rPr>
          <w:rFonts w:ascii="SimSun" w:eastAsia="SimSun" w:hAnsi="SimSun" w:cs="Times New Roman" w:hint="eastAsia"/>
          <w:sz w:val="24"/>
          <w:szCs w:val="24"/>
        </w:rPr>
        <w:t>成年</w:t>
      </w:r>
      <w:r w:rsidR="00133A48" w:rsidRPr="0040273D">
        <w:rPr>
          <w:rFonts w:ascii="SimSun" w:eastAsia="SimSun" w:hAnsi="SimSun" w:cs="Times New Roman" w:hint="eastAsia"/>
          <w:sz w:val="24"/>
          <w:szCs w:val="24"/>
        </w:rPr>
        <w:t>被试。</w:t>
      </w:r>
    </w:p>
    <w:p w14:paraId="059F7769" w14:textId="77777777" w:rsidR="00133A48" w:rsidRPr="003A784D" w:rsidRDefault="00133A48" w:rsidP="00652CEA">
      <w:pPr>
        <w:spacing w:beforeLines="50" w:before="156" w:afterLines="50" w:after="156" w:line="400" w:lineRule="exact"/>
        <w:outlineLvl w:val="2"/>
        <w:rPr>
          <w:rFonts w:ascii="Times New Roman" w:eastAsia="SimHei" w:hAnsi="Times New Roman" w:cs="Times New Roman"/>
          <w:b/>
          <w:bCs/>
          <w:sz w:val="28"/>
          <w:szCs w:val="28"/>
        </w:rPr>
      </w:pPr>
      <w:bookmarkStart w:id="16" w:name="_Toc134188400"/>
      <w:r w:rsidRPr="003A784D">
        <w:rPr>
          <w:rFonts w:ascii="Times New Roman" w:eastAsia="SimHei" w:hAnsi="Times New Roman" w:cs="Times New Roman"/>
          <w:b/>
          <w:bCs/>
          <w:sz w:val="28"/>
          <w:szCs w:val="28"/>
        </w:rPr>
        <w:t xml:space="preserve">2.1.2 </w:t>
      </w:r>
      <w:r w:rsidRPr="003A784D">
        <w:rPr>
          <w:rFonts w:ascii="Times New Roman" w:eastAsia="SimHei" w:hAnsi="Times New Roman" w:cs="Times New Roman" w:hint="eastAsia"/>
          <w:b/>
          <w:bCs/>
          <w:sz w:val="28"/>
          <w:szCs w:val="28"/>
        </w:rPr>
        <w:t>实验材料</w:t>
      </w:r>
      <w:bookmarkEnd w:id="16"/>
    </w:p>
    <w:p w14:paraId="2C29AB81" w14:textId="08FCF8E6" w:rsidR="00A419AF" w:rsidRDefault="00133A48" w:rsidP="00250072">
      <w:pPr>
        <w:pStyle w:val="a8"/>
        <w:spacing w:line="400" w:lineRule="exact"/>
        <w:ind w:left="0" w:firstLineChars="200" w:firstLine="480"/>
        <w:rPr>
          <w:rFonts w:ascii="SimSun" w:hAnsi="SimSun"/>
          <w:sz w:val="24"/>
        </w:rPr>
      </w:pPr>
      <w:r w:rsidRPr="00152F85">
        <w:rPr>
          <w:rFonts w:ascii="SimSun" w:hAnsi="SimSun" w:hint="eastAsia"/>
          <w:sz w:val="24"/>
        </w:rPr>
        <w:t>实验1的实验程序采用</w:t>
      </w:r>
      <w:proofErr w:type="spellStart"/>
      <w:r w:rsidRPr="00AD41ED">
        <w:rPr>
          <w:sz w:val="24"/>
        </w:rPr>
        <w:t>jsPsych</w:t>
      </w:r>
      <w:proofErr w:type="spellEnd"/>
      <w:r w:rsidRPr="00152F85">
        <w:rPr>
          <w:rFonts w:ascii="SimSun" w:hAnsi="SimSun" w:hint="eastAsia"/>
          <w:sz w:val="24"/>
        </w:rPr>
        <w:t>编制完成。</w:t>
      </w:r>
      <w:proofErr w:type="spellStart"/>
      <w:r w:rsidRPr="00AD41ED">
        <w:rPr>
          <w:sz w:val="24"/>
        </w:rPr>
        <w:t>jsPsych</w:t>
      </w:r>
      <w:proofErr w:type="spellEnd"/>
      <w:r w:rsidRPr="00152F85">
        <w:rPr>
          <w:rFonts w:ascii="SimSun" w:hAnsi="SimSun"/>
          <w:sz w:val="24"/>
        </w:rPr>
        <w:t xml:space="preserve"> 是一个</w:t>
      </w:r>
      <w:r>
        <w:rPr>
          <w:rFonts w:ascii="SimSun" w:hAnsi="SimSun" w:hint="eastAsia"/>
          <w:sz w:val="24"/>
        </w:rPr>
        <w:t>开源的，基于</w:t>
      </w:r>
      <w:r w:rsidRPr="00AD41ED">
        <w:rPr>
          <w:sz w:val="24"/>
        </w:rPr>
        <w:t>JavaScript</w:t>
      </w:r>
      <w:r>
        <w:rPr>
          <w:rFonts w:ascii="SimSun" w:hAnsi="SimSun" w:hint="eastAsia"/>
          <w:sz w:val="24"/>
        </w:rPr>
        <w:t>编写的函数库，</w:t>
      </w:r>
      <w:r w:rsidRPr="00152F85">
        <w:rPr>
          <w:rFonts w:ascii="SimSun" w:hAnsi="SimSun"/>
          <w:sz w:val="24"/>
        </w:rPr>
        <w:t>用于创建</w:t>
      </w:r>
      <w:r w:rsidRPr="00152F85">
        <w:rPr>
          <w:rFonts w:ascii="SimSun" w:hAnsi="SimSun" w:hint="eastAsia"/>
          <w:sz w:val="24"/>
        </w:rPr>
        <w:t>可以</w:t>
      </w:r>
      <w:r w:rsidRPr="00152F85">
        <w:rPr>
          <w:rFonts w:ascii="SimSun" w:hAnsi="SimSun"/>
          <w:sz w:val="24"/>
        </w:rPr>
        <w:t>在浏览器</w:t>
      </w:r>
      <w:r w:rsidRPr="00152F85">
        <w:rPr>
          <w:rFonts w:ascii="SimSun" w:hAnsi="SimSun" w:hint="eastAsia"/>
          <w:sz w:val="24"/>
        </w:rPr>
        <w:t>网页</w:t>
      </w:r>
      <w:r w:rsidRPr="00152F85">
        <w:rPr>
          <w:rFonts w:ascii="SimSun" w:hAnsi="SimSun"/>
          <w:sz w:val="24"/>
        </w:rPr>
        <w:t>中运行</w:t>
      </w:r>
      <w:r w:rsidRPr="00152F85">
        <w:rPr>
          <w:rFonts w:ascii="SimSun" w:hAnsi="SimSun" w:hint="eastAsia"/>
          <w:sz w:val="24"/>
        </w:rPr>
        <w:t>的</w:t>
      </w:r>
      <w:r w:rsidRPr="00152F85">
        <w:rPr>
          <w:rFonts w:ascii="SimSun" w:hAnsi="SimSun"/>
          <w:sz w:val="24"/>
        </w:rPr>
        <w:t>行为实验</w:t>
      </w:r>
      <w:r w:rsidRPr="00AD41ED">
        <w:rPr>
          <w:sz w:val="24"/>
        </w:rPr>
        <w:t>(</w:t>
      </w:r>
      <w:r w:rsidRPr="00AD41ED">
        <w:rPr>
          <w:sz w:val="24"/>
          <w:shd w:val="clear" w:color="auto" w:fill="FCFCFC"/>
        </w:rPr>
        <w:t>De Leeuw, J. R., 2015</w:t>
      </w:r>
      <w:r w:rsidRPr="00AD41ED">
        <w:rPr>
          <w:sz w:val="24"/>
        </w:rPr>
        <w:t>)</w:t>
      </w:r>
      <w:r>
        <w:rPr>
          <w:rFonts w:ascii="SimSun" w:hAnsi="SimSun" w:hint="eastAsia"/>
          <w:sz w:val="24"/>
        </w:rPr>
        <w:t>。</w:t>
      </w:r>
      <w:r w:rsidRPr="00152F85">
        <w:rPr>
          <w:rFonts w:ascii="SimSun" w:hAnsi="SimSun" w:hint="eastAsia"/>
          <w:sz w:val="24"/>
        </w:rPr>
        <w:t>实验中所有刺激在灰色背景下呈现。</w:t>
      </w:r>
      <w:bookmarkStart w:id="17" w:name="OLE_LINK2"/>
      <w:r w:rsidRPr="00152F85">
        <w:rPr>
          <w:rFonts w:ascii="SimSun" w:hAnsi="SimSun"/>
          <w:sz w:val="24"/>
        </w:rPr>
        <w:t>实验中的刺激是</w:t>
      </w:r>
      <w:r w:rsidRPr="00152F85">
        <w:rPr>
          <w:rFonts w:ascii="SimSun" w:hAnsi="SimSun" w:hint="eastAsia"/>
          <w:sz w:val="24"/>
        </w:rPr>
        <w:t>在噪音背景下的</w:t>
      </w:r>
      <w:r w:rsidRPr="00152F85">
        <w:rPr>
          <w:rFonts w:ascii="SimSun" w:hAnsi="SimSun"/>
          <w:sz w:val="24"/>
        </w:rPr>
        <w:t>几何图形（正方形，圆形</w:t>
      </w:r>
      <w:r w:rsidRPr="00152F85">
        <w:rPr>
          <w:rFonts w:ascii="SimSun" w:hAnsi="SimSun" w:hint="eastAsia"/>
          <w:sz w:val="24"/>
        </w:rPr>
        <w:t>、</w:t>
      </w:r>
      <w:r w:rsidRPr="00152F85">
        <w:rPr>
          <w:rFonts w:ascii="SimSun" w:hAnsi="SimSun"/>
          <w:sz w:val="24"/>
        </w:rPr>
        <w:t>六边形</w:t>
      </w:r>
      <w:r w:rsidRPr="00152F85">
        <w:rPr>
          <w:rFonts w:ascii="SimSun" w:hAnsi="SimSun" w:hint="eastAsia"/>
          <w:sz w:val="24"/>
        </w:rPr>
        <w:t>和三角形</w:t>
      </w:r>
      <w:r w:rsidRPr="00152F85">
        <w:rPr>
          <w:rFonts w:ascii="SimSun" w:hAnsi="SimSun"/>
          <w:sz w:val="24"/>
        </w:rPr>
        <w:t>）和</w:t>
      </w:r>
      <w:r>
        <w:rPr>
          <w:rFonts w:ascii="SimSun" w:hAnsi="SimSun" w:hint="eastAsia"/>
          <w:sz w:val="24"/>
        </w:rPr>
        <w:t>白色的</w:t>
      </w:r>
      <w:r w:rsidRPr="00152F85">
        <w:rPr>
          <w:rFonts w:ascii="SimSun" w:hAnsi="SimSun"/>
          <w:sz w:val="24"/>
        </w:rPr>
        <w:t>文字标签（自我，朋友和生人）。</w:t>
      </w:r>
      <w:r>
        <w:rPr>
          <w:rFonts w:ascii="SimSun" w:hAnsi="SimSun" w:hint="eastAsia"/>
          <w:sz w:val="24"/>
        </w:rPr>
        <w:t>几何图形的</w:t>
      </w:r>
      <w:r w:rsidRPr="00152F85">
        <w:rPr>
          <w:rFonts w:ascii="SimSun" w:hAnsi="SimSun" w:hint="eastAsia"/>
          <w:sz w:val="24"/>
        </w:rPr>
        <w:t>噪音背景</w:t>
      </w:r>
      <w:r>
        <w:rPr>
          <w:rFonts w:ascii="SimSun" w:hAnsi="SimSun" w:hint="eastAsia"/>
          <w:sz w:val="24"/>
        </w:rPr>
        <w:t>通过</w:t>
      </w:r>
      <w:r w:rsidRPr="00AD41ED">
        <w:rPr>
          <w:sz w:val="24"/>
        </w:rPr>
        <w:t>P</w:t>
      </w:r>
      <w:r>
        <w:rPr>
          <w:sz w:val="24"/>
        </w:rPr>
        <w:t>hotoshop</w:t>
      </w:r>
      <w:r w:rsidRPr="00152F85">
        <w:rPr>
          <w:rFonts w:ascii="SimSun" w:hAnsi="SimSun" w:hint="eastAsia"/>
          <w:sz w:val="24"/>
        </w:rPr>
        <w:t>将</w:t>
      </w:r>
      <w:r>
        <w:rPr>
          <w:rFonts w:ascii="SimSun" w:hAnsi="SimSun" w:hint="eastAsia"/>
          <w:sz w:val="24"/>
        </w:rPr>
        <w:t>一张</w:t>
      </w:r>
      <w:r w:rsidRPr="00152F85">
        <w:rPr>
          <w:rFonts w:ascii="SimSun" w:hAnsi="SimSun" w:hint="eastAsia"/>
          <w:sz w:val="24"/>
        </w:rPr>
        <w:t>灰色与白色</w:t>
      </w:r>
      <w:r>
        <w:rPr>
          <w:rFonts w:ascii="SimSun" w:hAnsi="SimSun" w:hint="eastAsia"/>
          <w:sz w:val="24"/>
        </w:rPr>
        <w:t>比例为</w:t>
      </w:r>
      <w:r w:rsidRPr="004F26FF">
        <w:rPr>
          <w:sz w:val="24"/>
        </w:rPr>
        <w:t>6</w:t>
      </w:r>
      <w:r w:rsidR="004F26FF">
        <w:rPr>
          <w:sz w:val="24"/>
        </w:rPr>
        <w:t xml:space="preserve"> </w:t>
      </w:r>
      <w:r w:rsidRPr="004F26FF">
        <w:rPr>
          <w:sz w:val="24"/>
        </w:rPr>
        <w:t>:</w:t>
      </w:r>
      <w:r w:rsidR="004F26FF">
        <w:rPr>
          <w:sz w:val="24"/>
        </w:rPr>
        <w:t xml:space="preserve"> </w:t>
      </w:r>
      <w:r w:rsidRPr="004F26FF">
        <w:rPr>
          <w:sz w:val="24"/>
        </w:rPr>
        <w:t>4</w:t>
      </w:r>
      <w:r>
        <w:rPr>
          <w:rFonts w:ascii="SimSun" w:hAnsi="SimSun" w:hint="eastAsia"/>
          <w:sz w:val="24"/>
        </w:rPr>
        <w:t>的图片</w:t>
      </w:r>
      <w:r w:rsidRPr="00152F85">
        <w:rPr>
          <w:rFonts w:ascii="SimSun" w:hAnsi="SimSun" w:hint="eastAsia"/>
          <w:sz w:val="24"/>
        </w:rPr>
        <w:t>打乱</w:t>
      </w:r>
      <w:r>
        <w:rPr>
          <w:rFonts w:ascii="SimSun" w:hAnsi="SimSun" w:hint="eastAsia"/>
          <w:sz w:val="24"/>
        </w:rPr>
        <w:t>做成马赛克图片的方式得到。马赛克长宽为</w:t>
      </w:r>
      <w:r w:rsidRPr="00E32771">
        <w:rPr>
          <w:sz w:val="24"/>
        </w:rPr>
        <w:t>2×2</w:t>
      </w:r>
      <w:r>
        <w:rPr>
          <w:rFonts w:ascii="SimSun" w:hAnsi="SimSun" w:hint="eastAsia"/>
          <w:sz w:val="24"/>
        </w:rPr>
        <w:t>像素</w:t>
      </w:r>
      <w:r w:rsidRPr="00152F85">
        <w:rPr>
          <w:rFonts w:ascii="SimSun" w:hAnsi="SimSun" w:hint="eastAsia"/>
          <w:sz w:val="24"/>
        </w:rPr>
        <w:t>。</w:t>
      </w:r>
      <w:r>
        <w:rPr>
          <w:rFonts w:ascii="SimSun" w:hAnsi="SimSun" w:hint="eastAsia"/>
          <w:sz w:val="24"/>
        </w:rPr>
        <w:t>几何图形视角为</w:t>
      </w:r>
      <w:r w:rsidRPr="00AD41ED">
        <w:rPr>
          <w:sz w:val="24"/>
        </w:rPr>
        <w:t>3.8°×3.8°</w:t>
      </w:r>
      <w:r>
        <w:rPr>
          <w:rFonts w:ascii="SimSun" w:hAnsi="SimSun" w:hint="eastAsia"/>
          <w:sz w:val="24"/>
        </w:rPr>
        <w:t>，文字标签视角为</w:t>
      </w:r>
      <w:r w:rsidRPr="00AD41ED">
        <w:rPr>
          <w:sz w:val="24"/>
        </w:rPr>
        <w:t>3.6°×1.6°</w:t>
      </w:r>
      <w:r>
        <w:rPr>
          <w:rFonts w:ascii="SimSun" w:hAnsi="SimSun" w:hint="eastAsia"/>
          <w:sz w:val="24"/>
        </w:rPr>
        <w:t>。</w:t>
      </w:r>
      <w:r w:rsidR="001A5D63">
        <w:rPr>
          <w:rFonts w:ascii="SimSun" w:hAnsi="SimSun" w:hint="eastAsia"/>
          <w:sz w:val="24"/>
        </w:rPr>
        <w:t>为解决在线实验中视角的问题，本研究采用</w:t>
      </w:r>
      <w:r w:rsidR="00C85339" w:rsidRPr="00C85339">
        <w:rPr>
          <w:kern w:val="0"/>
          <w:sz w:val="24"/>
        </w:rPr>
        <w:t>Li</w:t>
      </w:r>
      <w:r w:rsidR="00C85339" w:rsidRPr="00C85339">
        <w:rPr>
          <w:rFonts w:ascii="SimSun" w:hAnsi="SimSun"/>
          <w:kern w:val="0"/>
          <w:sz w:val="24"/>
        </w:rPr>
        <w:t>等</w:t>
      </w:r>
      <w:r w:rsidR="00C85339" w:rsidRPr="00C85339">
        <w:rPr>
          <w:kern w:val="0"/>
          <w:sz w:val="24"/>
        </w:rPr>
        <w:t>(2020)</w:t>
      </w:r>
      <w:r w:rsidR="001A5D63">
        <w:rPr>
          <w:rFonts w:ascii="SimSun" w:hAnsi="SimSun" w:hint="eastAsia"/>
          <w:sz w:val="24"/>
        </w:rPr>
        <w:t>提出的</w:t>
      </w:r>
      <w:r w:rsidR="00C85339">
        <w:rPr>
          <w:rFonts w:ascii="SimSun" w:hAnsi="SimSun" w:hint="eastAsia"/>
          <w:sz w:val="24"/>
        </w:rPr>
        <w:t>使用</w:t>
      </w:r>
      <w:r w:rsidR="001A5D63">
        <w:rPr>
          <w:rFonts w:ascii="SimSun" w:hAnsi="SimSun" w:hint="eastAsia"/>
          <w:sz w:val="24"/>
        </w:rPr>
        <w:t>银行卡片</w:t>
      </w:r>
      <w:r w:rsidR="00A419AF">
        <w:rPr>
          <w:rFonts w:ascii="SimSun" w:hAnsi="SimSun" w:hint="eastAsia"/>
          <w:sz w:val="24"/>
        </w:rPr>
        <w:t>辅助测量被试和屏幕之间的距离，</w:t>
      </w:r>
      <w:r w:rsidR="001A5D63">
        <w:rPr>
          <w:rFonts w:ascii="SimSun" w:hAnsi="SimSun" w:hint="eastAsia"/>
          <w:sz w:val="24"/>
        </w:rPr>
        <w:t>调整刺激呈现大小</w:t>
      </w:r>
      <w:bookmarkEnd w:id="17"/>
      <w:r w:rsidR="00E6169D">
        <w:rPr>
          <w:rFonts w:ascii="SimSun" w:hAnsi="SimSun" w:hint="eastAsia"/>
          <w:sz w:val="24"/>
        </w:rPr>
        <w:t>的方法</w:t>
      </w:r>
      <w:r w:rsidR="00A419AF">
        <w:rPr>
          <w:rFonts w:ascii="SimSun" w:hAnsi="SimSun" w:hint="eastAsia"/>
          <w:sz w:val="24"/>
        </w:rPr>
        <w:t>，将</w:t>
      </w:r>
      <w:proofErr w:type="spellStart"/>
      <w:r w:rsidR="00A419AF" w:rsidRPr="00A419AF">
        <w:rPr>
          <w:sz w:val="24"/>
        </w:rPr>
        <w:t>jsPsych</w:t>
      </w:r>
      <w:proofErr w:type="spellEnd"/>
      <w:r w:rsidR="00A419AF">
        <w:rPr>
          <w:rFonts w:ascii="SimSun" w:hAnsi="SimSun" w:hint="eastAsia"/>
          <w:sz w:val="24"/>
        </w:rPr>
        <w:t>的页面内容标准化。</w:t>
      </w:r>
    </w:p>
    <w:p w14:paraId="48C0B201" w14:textId="77777777" w:rsidR="00004523" w:rsidRDefault="00004523" w:rsidP="00004523">
      <w:pPr>
        <w:pStyle w:val="a8"/>
        <w:spacing w:line="400" w:lineRule="exact"/>
        <w:ind w:hangingChars="224"/>
        <w:rPr>
          <w:rFonts w:ascii="SimSun" w:hAnsi="SimSun"/>
          <w:sz w:val="24"/>
        </w:rPr>
      </w:pPr>
    </w:p>
    <w:p w14:paraId="0B38F8F3" w14:textId="77777777" w:rsidR="00004523" w:rsidRDefault="00004523" w:rsidP="00004523">
      <w:pPr>
        <w:pStyle w:val="a8"/>
        <w:spacing w:line="400" w:lineRule="exact"/>
        <w:ind w:hangingChars="224"/>
        <w:rPr>
          <w:rFonts w:ascii="SimSun" w:hAnsi="SimSun"/>
          <w:sz w:val="24"/>
        </w:rPr>
      </w:pPr>
    </w:p>
    <w:p w14:paraId="19505AF7" w14:textId="386F9812" w:rsidR="00133A48" w:rsidRPr="003A784D" w:rsidRDefault="00133A48" w:rsidP="00652CEA">
      <w:pPr>
        <w:spacing w:beforeLines="50" w:before="156" w:afterLines="50" w:after="156" w:line="400" w:lineRule="exact"/>
        <w:outlineLvl w:val="2"/>
        <w:rPr>
          <w:rFonts w:ascii="Times New Roman" w:eastAsia="SimHei" w:hAnsi="Times New Roman" w:cs="Times New Roman"/>
          <w:b/>
          <w:bCs/>
          <w:sz w:val="28"/>
          <w:szCs w:val="28"/>
        </w:rPr>
      </w:pPr>
      <w:bookmarkStart w:id="18" w:name="_Toc134188401"/>
      <w:r w:rsidRPr="003A784D">
        <w:rPr>
          <w:rFonts w:ascii="Times New Roman" w:eastAsia="SimHei" w:hAnsi="Times New Roman" w:cs="Times New Roman" w:hint="eastAsia"/>
          <w:b/>
          <w:bCs/>
          <w:sz w:val="28"/>
          <w:szCs w:val="28"/>
        </w:rPr>
        <w:t>2</w:t>
      </w:r>
      <w:r w:rsidRPr="003A784D">
        <w:rPr>
          <w:rFonts w:ascii="Times New Roman" w:eastAsia="SimHei" w:hAnsi="Times New Roman" w:cs="Times New Roman"/>
          <w:b/>
          <w:bCs/>
          <w:sz w:val="28"/>
          <w:szCs w:val="28"/>
        </w:rPr>
        <w:t xml:space="preserve">.1.3 </w:t>
      </w:r>
      <w:r w:rsidRPr="003A784D">
        <w:rPr>
          <w:rFonts w:ascii="Times New Roman" w:eastAsia="SimHei" w:hAnsi="Times New Roman" w:cs="Times New Roman" w:hint="eastAsia"/>
          <w:b/>
          <w:bCs/>
          <w:sz w:val="28"/>
          <w:szCs w:val="28"/>
        </w:rPr>
        <w:t>实验程序</w:t>
      </w:r>
      <w:bookmarkEnd w:id="18"/>
    </w:p>
    <w:p w14:paraId="3ABE7139" w14:textId="74EE8B4C" w:rsidR="00133A48" w:rsidRDefault="00133A48" w:rsidP="00250072">
      <w:pPr>
        <w:pStyle w:val="a8"/>
        <w:spacing w:line="400" w:lineRule="exact"/>
        <w:ind w:left="0" w:firstLineChars="0" w:firstLine="482"/>
        <w:rPr>
          <w:sz w:val="24"/>
        </w:rPr>
      </w:pPr>
      <w:r>
        <w:rPr>
          <w:rFonts w:ascii="SimSun" w:hAnsi="SimSun" w:hint="eastAsia"/>
          <w:sz w:val="24"/>
        </w:rPr>
        <w:t>实验采用</w:t>
      </w:r>
      <w:bookmarkStart w:id="19" w:name="OLE_LINK7"/>
      <w:r w:rsidRPr="00933CF2">
        <w:rPr>
          <w:sz w:val="24"/>
        </w:rPr>
        <w:t>3</w:t>
      </w:r>
      <w:r>
        <w:rPr>
          <w:rFonts w:ascii="SimSun" w:hAnsi="SimSun" w:hint="eastAsia"/>
          <w:sz w:val="24"/>
        </w:rPr>
        <w:t>（</w:t>
      </w:r>
      <w:r w:rsidR="004C1FB8">
        <w:rPr>
          <w:rFonts w:hint="eastAsia"/>
          <w:sz w:val="24"/>
        </w:rPr>
        <w:t>图形</w:t>
      </w:r>
      <w:r w:rsidRPr="00373FD8">
        <w:rPr>
          <w:sz w:val="24"/>
        </w:rPr>
        <w:t>的社会相关性</w:t>
      </w:r>
      <w:r>
        <w:rPr>
          <w:rFonts w:hint="eastAsia"/>
          <w:sz w:val="24"/>
        </w:rPr>
        <w:t>：</w:t>
      </w:r>
      <w:r w:rsidRPr="00373FD8">
        <w:rPr>
          <w:sz w:val="24"/>
        </w:rPr>
        <w:t>自我</w:t>
      </w:r>
      <w:r>
        <w:rPr>
          <w:rFonts w:hint="eastAsia"/>
          <w:sz w:val="24"/>
        </w:rPr>
        <w:t>、</w:t>
      </w:r>
      <w:r w:rsidRPr="00373FD8">
        <w:rPr>
          <w:sz w:val="24"/>
        </w:rPr>
        <w:t>朋友</w:t>
      </w:r>
      <w:r>
        <w:rPr>
          <w:rFonts w:hint="eastAsia"/>
          <w:sz w:val="24"/>
        </w:rPr>
        <w:t>、</w:t>
      </w:r>
      <w:r w:rsidRPr="00373FD8">
        <w:rPr>
          <w:sz w:val="24"/>
        </w:rPr>
        <w:t>生人）</w:t>
      </w:r>
      <w:r w:rsidRPr="00933CF2">
        <w:rPr>
          <w:sz w:val="24"/>
        </w:rPr>
        <w:t>×</w:t>
      </w:r>
      <w:r w:rsidR="00E6169D">
        <w:rPr>
          <w:sz w:val="24"/>
        </w:rPr>
        <w:t xml:space="preserve"> </w:t>
      </w:r>
      <w:r w:rsidRPr="00933CF2">
        <w:rPr>
          <w:sz w:val="24"/>
        </w:rPr>
        <w:t>2</w:t>
      </w:r>
      <w:r>
        <w:rPr>
          <w:rFonts w:ascii="SimSun" w:hAnsi="SimSun" w:cs="SimSun" w:hint="eastAsia"/>
          <w:sz w:val="24"/>
        </w:rPr>
        <w:t>（</w:t>
      </w:r>
      <w:r w:rsidRPr="00373FD8">
        <w:rPr>
          <w:sz w:val="24"/>
        </w:rPr>
        <w:t>图形</w:t>
      </w:r>
      <w:r w:rsidR="004C1FB8">
        <w:rPr>
          <w:rFonts w:hint="eastAsia"/>
          <w:sz w:val="24"/>
        </w:rPr>
        <w:t>与</w:t>
      </w:r>
      <w:r>
        <w:rPr>
          <w:rFonts w:hint="eastAsia"/>
          <w:sz w:val="24"/>
        </w:rPr>
        <w:t>文字</w:t>
      </w:r>
      <w:r w:rsidRPr="00373FD8">
        <w:rPr>
          <w:sz w:val="24"/>
        </w:rPr>
        <w:t>标签</w:t>
      </w:r>
      <w:r>
        <w:rPr>
          <w:rFonts w:hint="eastAsia"/>
          <w:sz w:val="24"/>
        </w:rPr>
        <w:t>的</w:t>
      </w:r>
      <w:r w:rsidRPr="00373FD8">
        <w:rPr>
          <w:sz w:val="24"/>
        </w:rPr>
        <w:t>匹配情况</w:t>
      </w:r>
      <w:r>
        <w:rPr>
          <w:rFonts w:hint="eastAsia"/>
          <w:sz w:val="24"/>
        </w:rPr>
        <w:t>：</w:t>
      </w:r>
      <w:r w:rsidRPr="00373FD8">
        <w:rPr>
          <w:sz w:val="24"/>
        </w:rPr>
        <w:t>匹配</w:t>
      </w:r>
      <w:r>
        <w:rPr>
          <w:rFonts w:hint="eastAsia"/>
          <w:sz w:val="24"/>
        </w:rPr>
        <w:t>、</w:t>
      </w:r>
      <w:r w:rsidRPr="00373FD8">
        <w:rPr>
          <w:sz w:val="24"/>
        </w:rPr>
        <w:t>不匹配</w:t>
      </w:r>
      <w:r>
        <w:rPr>
          <w:rFonts w:hint="eastAsia"/>
          <w:sz w:val="24"/>
        </w:rPr>
        <w:t>）</w:t>
      </w:r>
      <w:r w:rsidRPr="00933CF2">
        <w:rPr>
          <w:sz w:val="24"/>
        </w:rPr>
        <w:t>×</w:t>
      </w:r>
      <w:r w:rsidR="00E6169D">
        <w:rPr>
          <w:sz w:val="24"/>
        </w:rPr>
        <w:t xml:space="preserve"> </w:t>
      </w:r>
      <w:r w:rsidR="00D65D40" w:rsidRPr="00933CF2">
        <w:rPr>
          <w:sz w:val="24"/>
        </w:rPr>
        <w:t>2</w:t>
      </w:r>
      <w:r w:rsidRPr="001B772C">
        <w:rPr>
          <w:sz w:val="24"/>
        </w:rPr>
        <w:t>判断优先级（匹配</w:t>
      </w:r>
      <w:r>
        <w:rPr>
          <w:rFonts w:hint="eastAsia"/>
          <w:sz w:val="24"/>
        </w:rPr>
        <w:t>判断优先、</w:t>
      </w:r>
      <w:r w:rsidRPr="001B772C">
        <w:rPr>
          <w:sz w:val="24"/>
        </w:rPr>
        <w:t>不匹配</w:t>
      </w:r>
      <w:r>
        <w:rPr>
          <w:rFonts w:hint="eastAsia"/>
          <w:sz w:val="24"/>
        </w:rPr>
        <w:t>判断优先</w:t>
      </w:r>
      <w:r w:rsidRPr="001B772C">
        <w:rPr>
          <w:sz w:val="24"/>
        </w:rPr>
        <w:t>）</w:t>
      </w:r>
      <w:bookmarkEnd w:id="19"/>
      <w:r>
        <w:rPr>
          <w:rFonts w:hint="eastAsia"/>
          <w:sz w:val="24"/>
        </w:rPr>
        <w:t>的混合实验设计。其中，反应目标的社会相关性和图形</w:t>
      </w:r>
      <w:r>
        <w:rPr>
          <w:rFonts w:hint="eastAsia"/>
          <w:sz w:val="24"/>
        </w:rPr>
        <w:t>-</w:t>
      </w:r>
      <w:r>
        <w:rPr>
          <w:rFonts w:hint="eastAsia"/>
          <w:sz w:val="24"/>
        </w:rPr>
        <w:t>文字标签的匹配情况为被试内变量，判断优先级为被试间变量。</w:t>
      </w:r>
    </w:p>
    <w:p w14:paraId="27FA8ACA" w14:textId="46E1FCAF" w:rsidR="00133A48" w:rsidRDefault="00133A48" w:rsidP="00250072">
      <w:pPr>
        <w:pStyle w:val="a8"/>
        <w:spacing w:line="400" w:lineRule="exact"/>
        <w:ind w:left="0" w:firstLineChars="0" w:firstLine="482"/>
        <w:rPr>
          <w:sz w:val="24"/>
        </w:rPr>
      </w:pPr>
      <w:r>
        <w:rPr>
          <w:rFonts w:hint="eastAsia"/>
          <w:sz w:val="24"/>
        </w:rPr>
        <w:t>在实验进行前，</w:t>
      </w:r>
      <w:r w:rsidRPr="00373FD8">
        <w:rPr>
          <w:sz w:val="24"/>
        </w:rPr>
        <w:t>实验的主试</w:t>
      </w:r>
      <w:r>
        <w:rPr>
          <w:rFonts w:hint="eastAsia"/>
          <w:sz w:val="24"/>
        </w:rPr>
        <w:t>会</w:t>
      </w:r>
      <w:r w:rsidRPr="00373FD8">
        <w:rPr>
          <w:sz w:val="24"/>
        </w:rPr>
        <w:t>引导符合招募条件的被试阅读《参与实验知情同意书》及《数据公开知情同意书》，在得到被试参加试验的同意后，向被试发送实验程序的网页链接，参照线上标准化实验流程指导被试正确进入实验程序。被试进入实验程序后，</w:t>
      </w:r>
      <w:bookmarkStart w:id="20" w:name="OLE_LINK3"/>
      <w:r w:rsidRPr="00373FD8">
        <w:rPr>
          <w:sz w:val="24"/>
        </w:rPr>
        <w:t>屏幕会首先呈现指导语</w:t>
      </w:r>
      <w:r w:rsidRPr="00373FD8">
        <w:rPr>
          <w:sz w:val="24"/>
        </w:rPr>
        <w:t>1</w:t>
      </w:r>
      <w:r w:rsidRPr="00373FD8">
        <w:rPr>
          <w:sz w:val="24"/>
        </w:rPr>
        <w:t>，要求被试想象自己、自己的一个同性别的好朋友和一个陌生人分别代表正方形、圆形和六边形中的某一个几何图形</w:t>
      </w:r>
      <w:r w:rsidR="004C3011">
        <w:rPr>
          <w:rFonts w:ascii="SimSun" w:hAnsi="SimSun" w:hint="eastAsia"/>
          <w:sz w:val="24"/>
        </w:rPr>
        <w:t>（具体对应关系随机）</w:t>
      </w:r>
      <w:r w:rsidRPr="00373FD8">
        <w:rPr>
          <w:sz w:val="24"/>
        </w:rPr>
        <w:t>。</w:t>
      </w:r>
      <w:bookmarkEnd w:id="20"/>
      <w:r>
        <w:rPr>
          <w:rFonts w:hint="eastAsia"/>
          <w:sz w:val="24"/>
        </w:rPr>
        <w:t>当被试记住指导语中所指定的联结后，进入任务分配阶段。</w:t>
      </w:r>
      <w:r w:rsidR="004C1FB8">
        <w:rPr>
          <w:rFonts w:hint="eastAsia"/>
          <w:sz w:val="24"/>
        </w:rPr>
        <w:t>在</w:t>
      </w:r>
      <w:r w:rsidRPr="00373FD8">
        <w:rPr>
          <w:sz w:val="24"/>
        </w:rPr>
        <w:t>任务分配阶段</w:t>
      </w:r>
      <w:r>
        <w:rPr>
          <w:rFonts w:hint="eastAsia"/>
          <w:sz w:val="24"/>
        </w:rPr>
        <w:t>中，实验</w:t>
      </w:r>
      <w:r>
        <w:rPr>
          <w:rFonts w:hint="eastAsia"/>
          <w:sz w:val="24"/>
        </w:rPr>
        <w:t>1</w:t>
      </w:r>
      <w:r>
        <w:rPr>
          <w:sz w:val="24"/>
        </w:rPr>
        <w:t>A</w:t>
      </w:r>
      <w:r>
        <w:rPr>
          <w:rFonts w:hint="eastAsia"/>
          <w:sz w:val="24"/>
        </w:rPr>
        <w:t>和</w:t>
      </w:r>
      <w:r>
        <w:rPr>
          <w:rFonts w:hint="eastAsia"/>
          <w:sz w:val="24"/>
        </w:rPr>
        <w:t>1</w:t>
      </w:r>
      <w:r>
        <w:rPr>
          <w:sz w:val="24"/>
        </w:rPr>
        <w:t>B</w:t>
      </w:r>
      <w:r>
        <w:rPr>
          <w:rFonts w:hint="eastAsia"/>
          <w:sz w:val="24"/>
        </w:rPr>
        <w:t>通过给被试呈现不同的指导语</w:t>
      </w:r>
      <w:r>
        <w:rPr>
          <w:rFonts w:hint="eastAsia"/>
          <w:sz w:val="24"/>
        </w:rPr>
        <w:t>2</w:t>
      </w:r>
      <w:r>
        <w:rPr>
          <w:rFonts w:hint="eastAsia"/>
          <w:sz w:val="24"/>
        </w:rPr>
        <w:t>，将被试分至匹配反应优先或不匹配反应优先两种任务中的某一种任务中。实验</w:t>
      </w:r>
      <w:r>
        <w:rPr>
          <w:rFonts w:hint="eastAsia"/>
          <w:sz w:val="24"/>
        </w:rPr>
        <w:t>1</w:t>
      </w:r>
      <w:r>
        <w:rPr>
          <w:rFonts w:hint="eastAsia"/>
          <w:sz w:val="24"/>
        </w:rPr>
        <w:t>的试次共</w:t>
      </w:r>
      <w:r w:rsidR="003A4F5C">
        <w:rPr>
          <w:rFonts w:hint="eastAsia"/>
          <w:sz w:val="24"/>
        </w:rPr>
        <w:t>分为</w:t>
      </w:r>
      <w:r>
        <w:rPr>
          <w:rFonts w:hint="eastAsia"/>
          <w:sz w:val="24"/>
        </w:rPr>
        <w:t>三种情况：匹配，不匹配与填充试次（由三角形与无意义的符号标签</w:t>
      </w:r>
      <w:r w:rsidR="00BD26C6">
        <w:rPr>
          <w:rFonts w:hint="eastAsia"/>
          <w:sz w:val="24"/>
        </w:rPr>
        <w:t>“</w:t>
      </w:r>
      <w:r w:rsidR="00BD26C6" w:rsidRPr="00BD26C6">
        <w:rPr>
          <w:rFonts w:hint="eastAsia"/>
          <w:sz w:val="24"/>
        </w:rPr>
        <w:t>をる</w:t>
      </w:r>
      <w:r w:rsidR="00BD26C6">
        <w:rPr>
          <w:rFonts w:hint="eastAsia"/>
          <w:sz w:val="24"/>
        </w:rPr>
        <w:t>”</w:t>
      </w:r>
      <w:r>
        <w:rPr>
          <w:rFonts w:hint="eastAsia"/>
          <w:sz w:val="24"/>
        </w:rPr>
        <w:t>组成）。在实验</w:t>
      </w:r>
      <w:r>
        <w:rPr>
          <w:rFonts w:hint="eastAsia"/>
          <w:sz w:val="24"/>
        </w:rPr>
        <w:t>1</w:t>
      </w:r>
      <w:r>
        <w:rPr>
          <w:sz w:val="24"/>
        </w:rPr>
        <w:t>A</w:t>
      </w:r>
      <w:r>
        <w:rPr>
          <w:rFonts w:hint="eastAsia"/>
          <w:sz w:val="24"/>
        </w:rPr>
        <w:t>，即匹配反应优先组中，被试看到的指导语</w:t>
      </w:r>
      <w:r>
        <w:rPr>
          <w:rFonts w:hint="eastAsia"/>
          <w:sz w:val="24"/>
        </w:rPr>
        <w:t>2</w:t>
      </w:r>
      <w:r>
        <w:rPr>
          <w:rFonts w:hint="eastAsia"/>
          <w:sz w:val="24"/>
        </w:rPr>
        <w:t>会告知被试：当呈现的图形与文字标签匹配时，按</w:t>
      </w:r>
      <w:r>
        <w:rPr>
          <w:rFonts w:hint="eastAsia"/>
          <w:sz w:val="24"/>
        </w:rPr>
        <w:t xml:space="preserve"> </w:t>
      </w:r>
      <w:r w:rsidR="004C6692">
        <w:rPr>
          <w:sz w:val="24"/>
        </w:rPr>
        <w:t>F</w:t>
      </w:r>
      <w:r>
        <w:rPr>
          <w:rFonts w:hint="eastAsia"/>
          <w:sz w:val="24"/>
        </w:rPr>
        <w:t>或</w:t>
      </w:r>
      <w:r>
        <w:rPr>
          <w:rFonts w:hint="eastAsia"/>
          <w:sz w:val="24"/>
        </w:rPr>
        <w:t xml:space="preserve"> </w:t>
      </w:r>
      <w:r w:rsidR="004C6692">
        <w:rPr>
          <w:sz w:val="24"/>
        </w:rPr>
        <w:t>J</w:t>
      </w:r>
      <w:r>
        <w:rPr>
          <w:sz w:val="24"/>
        </w:rPr>
        <w:t xml:space="preserve"> </w:t>
      </w:r>
      <w:r>
        <w:rPr>
          <w:rFonts w:hint="eastAsia"/>
          <w:sz w:val="24"/>
        </w:rPr>
        <w:t>中的某一个键（具体按键分配在被试间随机）；当呈现的图形与文字标签不匹配或呈现了新的图形与文字标签时（即填充试次），按</w:t>
      </w:r>
      <w:r w:rsidR="004C6692">
        <w:rPr>
          <w:sz w:val="24"/>
        </w:rPr>
        <w:t>F</w:t>
      </w:r>
      <w:r>
        <w:rPr>
          <w:sz w:val="24"/>
        </w:rPr>
        <w:t xml:space="preserve"> </w:t>
      </w:r>
      <w:r>
        <w:rPr>
          <w:rFonts w:hint="eastAsia"/>
          <w:sz w:val="24"/>
        </w:rPr>
        <w:t>或</w:t>
      </w:r>
      <w:r>
        <w:rPr>
          <w:rFonts w:hint="eastAsia"/>
          <w:sz w:val="24"/>
        </w:rPr>
        <w:t xml:space="preserve"> </w:t>
      </w:r>
      <w:r w:rsidR="004C6692">
        <w:rPr>
          <w:sz w:val="24"/>
        </w:rPr>
        <w:t>J</w:t>
      </w:r>
      <w:r>
        <w:rPr>
          <w:sz w:val="24"/>
        </w:rPr>
        <w:t xml:space="preserve"> </w:t>
      </w:r>
      <w:r>
        <w:rPr>
          <w:rFonts w:hint="eastAsia"/>
          <w:sz w:val="24"/>
        </w:rPr>
        <w:t>中的另一个键（具体按键分配在被试间随机）。也就是说在实验</w:t>
      </w:r>
      <w:r>
        <w:rPr>
          <w:rFonts w:hint="eastAsia"/>
          <w:sz w:val="24"/>
        </w:rPr>
        <w:t>1</w:t>
      </w:r>
      <w:r>
        <w:rPr>
          <w:sz w:val="24"/>
        </w:rPr>
        <w:t>A</w:t>
      </w:r>
      <w:r>
        <w:rPr>
          <w:rFonts w:hint="eastAsia"/>
          <w:sz w:val="24"/>
        </w:rPr>
        <w:t>，即匹配反应优先任务中，要求被试按键判断时区分匹配试次与另两种试次。而在</w:t>
      </w:r>
      <w:r>
        <w:rPr>
          <w:rFonts w:hint="eastAsia"/>
          <w:sz w:val="24"/>
        </w:rPr>
        <w:t>1</w:t>
      </w:r>
      <w:r>
        <w:rPr>
          <w:sz w:val="24"/>
        </w:rPr>
        <w:t>B</w:t>
      </w:r>
      <w:r>
        <w:rPr>
          <w:rFonts w:hint="eastAsia"/>
          <w:sz w:val="24"/>
        </w:rPr>
        <w:t>，即不匹配反应优先任务中，被试看到的指导语</w:t>
      </w:r>
      <w:r>
        <w:rPr>
          <w:rFonts w:hint="eastAsia"/>
          <w:sz w:val="24"/>
        </w:rPr>
        <w:t>2</w:t>
      </w:r>
      <w:r>
        <w:rPr>
          <w:rFonts w:hint="eastAsia"/>
          <w:sz w:val="24"/>
        </w:rPr>
        <w:t>会告知被试：当呈现的图形与文字标签不匹配时，按</w:t>
      </w:r>
      <w:r w:rsidR="004C6692">
        <w:rPr>
          <w:sz w:val="24"/>
        </w:rPr>
        <w:t>F</w:t>
      </w:r>
      <w:r>
        <w:rPr>
          <w:rFonts w:hint="eastAsia"/>
          <w:sz w:val="24"/>
        </w:rPr>
        <w:t>或</w:t>
      </w:r>
      <w:r w:rsidR="004C6692">
        <w:rPr>
          <w:rFonts w:hint="eastAsia"/>
          <w:sz w:val="24"/>
        </w:rPr>
        <w:t>J</w:t>
      </w:r>
      <w:r>
        <w:rPr>
          <w:rFonts w:hint="eastAsia"/>
          <w:sz w:val="24"/>
        </w:rPr>
        <w:t>中的某一个键；当呈现的图形与文字标签匹配或呈现了新的图形和文字标签（即填充试次）时，按</w:t>
      </w:r>
      <w:r w:rsidR="004C6692">
        <w:rPr>
          <w:sz w:val="24"/>
        </w:rPr>
        <w:t>F</w:t>
      </w:r>
      <w:r>
        <w:rPr>
          <w:rFonts w:hint="eastAsia"/>
          <w:sz w:val="24"/>
        </w:rPr>
        <w:t>或</w:t>
      </w:r>
      <w:r w:rsidR="004C6692">
        <w:rPr>
          <w:rFonts w:hint="eastAsia"/>
          <w:sz w:val="24"/>
        </w:rPr>
        <w:t>J</w:t>
      </w:r>
      <w:r>
        <w:rPr>
          <w:rFonts w:hint="eastAsia"/>
          <w:sz w:val="24"/>
        </w:rPr>
        <w:t>中的另一个键。在实验</w:t>
      </w:r>
      <w:r>
        <w:rPr>
          <w:rFonts w:hint="eastAsia"/>
          <w:sz w:val="24"/>
        </w:rPr>
        <w:t>1</w:t>
      </w:r>
      <w:r>
        <w:rPr>
          <w:sz w:val="24"/>
        </w:rPr>
        <w:t>B</w:t>
      </w:r>
      <w:r>
        <w:rPr>
          <w:rFonts w:hint="eastAsia"/>
          <w:sz w:val="24"/>
        </w:rPr>
        <w:t>，即不匹配反应优先任务中，则要求被试区分不匹配试次与另两种试次。</w:t>
      </w:r>
    </w:p>
    <w:p w14:paraId="30768A73" w14:textId="57AE6C1D" w:rsidR="00133A48" w:rsidRDefault="00133A48" w:rsidP="00B0702A">
      <w:pPr>
        <w:pStyle w:val="a8"/>
        <w:spacing w:line="400" w:lineRule="exact"/>
        <w:ind w:left="0" w:firstLineChars="200" w:firstLine="480"/>
        <w:rPr>
          <w:sz w:val="24"/>
        </w:rPr>
      </w:pPr>
      <w:r>
        <w:rPr>
          <w:rFonts w:hint="eastAsia"/>
          <w:sz w:val="24"/>
        </w:rPr>
        <w:t>实验</w:t>
      </w:r>
      <w:r>
        <w:rPr>
          <w:rFonts w:hint="eastAsia"/>
          <w:sz w:val="24"/>
        </w:rPr>
        <w:t>1</w:t>
      </w:r>
      <w:r>
        <w:rPr>
          <w:rFonts w:hint="eastAsia"/>
          <w:sz w:val="24"/>
        </w:rPr>
        <w:t>单个试次的流程图如图</w:t>
      </w:r>
      <w:r w:rsidR="00D93325">
        <w:rPr>
          <w:sz w:val="24"/>
        </w:rPr>
        <w:t>1</w:t>
      </w:r>
      <w:r>
        <w:rPr>
          <w:rFonts w:hint="eastAsia"/>
          <w:sz w:val="24"/>
        </w:rPr>
        <w:t>所示，在灰色背景中首先呈现中央注视点“</w:t>
      </w:r>
      <w:r>
        <w:rPr>
          <w:rFonts w:hint="eastAsia"/>
          <w:sz w:val="24"/>
        </w:rPr>
        <w:t>+</w:t>
      </w:r>
      <w:r>
        <w:rPr>
          <w:rFonts w:hint="eastAsia"/>
          <w:sz w:val="24"/>
        </w:rPr>
        <w:t>”</w:t>
      </w:r>
      <w:r>
        <w:rPr>
          <w:rFonts w:hint="eastAsia"/>
          <w:sz w:val="24"/>
        </w:rPr>
        <w:t>5</w:t>
      </w:r>
      <w:r>
        <w:rPr>
          <w:sz w:val="24"/>
        </w:rPr>
        <w:t>00</w:t>
      </w:r>
      <w:r w:rsidR="005A389B">
        <w:rPr>
          <w:sz w:val="24"/>
        </w:rPr>
        <w:t xml:space="preserve"> </w:t>
      </w:r>
      <w:r>
        <w:rPr>
          <w:sz w:val="24"/>
        </w:rPr>
        <w:t>ms</w:t>
      </w:r>
      <w:r>
        <w:rPr>
          <w:rFonts w:hint="eastAsia"/>
          <w:sz w:val="24"/>
        </w:rPr>
        <w:t>，随后注视点消失，在注视点上下同时呈现随机组合的图形与文字标签</w:t>
      </w:r>
      <w:r>
        <w:rPr>
          <w:rFonts w:hint="eastAsia"/>
          <w:sz w:val="24"/>
        </w:rPr>
        <w:t>1</w:t>
      </w:r>
      <w:r>
        <w:rPr>
          <w:sz w:val="24"/>
        </w:rPr>
        <w:t>00</w:t>
      </w:r>
      <w:r w:rsidR="005A389B">
        <w:rPr>
          <w:sz w:val="24"/>
        </w:rPr>
        <w:t xml:space="preserve"> </w:t>
      </w:r>
      <w:r>
        <w:rPr>
          <w:sz w:val="24"/>
        </w:rPr>
        <w:t>ms</w:t>
      </w:r>
      <w:r>
        <w:rPr>
          <w:rFonts w:hint="eastAsia"/>
          <w:sz w:val="24"/>
        </w:rPr>
        <w:t>。被试需要在看到刺激后的</w:t>
      </w:r>
      <w:r>
        <w:rPr>
          <w:rFonts w:hint="eastAsia"/>
          <w:sz w:val="24"/>
        </w:rPr>
        <w:t>1</w:t>
      </w:r>
      <w:r>
        <w:rPr>
          <w:sz w:val="24"/>
        </w:rPr>
        <w:t>500</w:t>
      </w:r>
      <w:r w:rsidR="005A389B">
        <w:rPr>
          <w:sz w:val="24"/>
        </w:rPr>
        <w:t xml:space="preserve"> </w:t>
      </w:r>
      <w:r>
        <w:rPr>
          <w:sz w:val="24"/>
        </w:rPr>
        <w:t>ms</w:t>
      </w:r>
      <w:r>
        <w:rPr>
          <w:rFonts w:hint="eastAsia"/>
          <w:sz w:val="24"/>
        </w:rPr>
        <w:t>内进行尽量快速准确地进行按键判断。每次按键后，会给被试呈现</w:t>
      </w:r>
      <w:r>
        <w:rPr>
          <w:rFonts w:hint="eastAsia"/>
          <w:sz w:val="24"/>
        </w:rPr>
        <w:t>3</w:t>
      </w:r>
      <w:r>
        <w:rPr>
          <w:sz w:val="24"/>
        </w:rPr>
        <w:t>00ms</w:t>
      </w:r>
      <w:r>
        <w:rPr>
          <w:rFonts w:hint="eastAsia"/>
          <w:sz w:val="24"/>
        </w:rPr>
        <w:t>的反馈</w:t>
      </w:r>
      <w:r w:rsidR="00EB5F79">
        <w:rPr>
          <w:rFonts w:hint="eastAsia"/>
          <w:sz w:val="24"/>
        </w:rPr>
        <w:t>：</w:t>
      </w:r>
      <w:r>
        <w:rPr>
          <w:rFonts w:hint="eastAsia"/>
          <w:sz w:val="24"/>
        </w:rPr>
        <w:t>“正确”、“错误”或</w:t>
      </w:r>
      <w:bookmarkStart w:id="21" w:name="OLE_LINK5"/>
      <w:r>
        <w:rPr>
          <w:rFonts w:hint="eastAsia"/>
          <w:sz w:val="24"/>
        </w:rPr>
        <w:t>“太慢”</w:t>
      </w:r>
      <w:bookmarkEnd w:id="21"/>
      <w:r w:rsidR="00EB5F79">
        <w:rPr>
          <w:rFonts w:hint="eastAsia"/>
          <w:sz w:val="24"/>
        </w:rPr>
        <w:t>、“太快”（反应时大于</w:t>
      </w:r>
      <w:r w:rsidR="00EB5F79">
        <w:rPr>
          <w:rFonts w:hint="eastAsia"/>
          <w:sz w:val="24"/>
        </w:rPr>
        <w:t>1</w:t>
      </w:r>
      <w:r w:rsidR="00EB5F79">
        <w:rPr>
          <w:sz w:val="24"/>
        </w:rPr>
        <w:t>500</w:t>
      </w:r>
      <w:r w:rsidR="005A389B">
        <w:rPr>
          <w:sz w:val="24"/>
        </w:rPr>
        <w:t xml:space="preserve"> </w:t>
      </w:r>
      <w:r w:rsidR="00EB5F79">
        <w:rPr>
          <w:sz w:val="24"/>
        </w:rPr>
        <w:t>ms</w:t>
      </w:r>
      <w:r w:rsidR="00EB5F79">
        <w:rPr>
          <w:rFonts w:hint="eastAsia"/>
          <w:sz w:val="24"/>
        </w:rPr>
        <w:t>视为过慢，反应时小于</w:t>
      </w:r>
      <w:r w:rsidR="00EB5F79">
        <w:rPr>
          <w:rFonts w:hint="eastAsia"/>
          <w:sz w:val="24"/>
        </w:rPr>
        <w:t>2</w:t>
      </w:r>
      <w:r w:rsidR="00EB5F79">
        <w:rPr>
          <w:sz w:val="24"/>
        </w:rPr>
        <w:t>00</w:t>
      </w:r>
      <w:r w:rsidR="005A389B">
        <w:rPr>
          <w:sz w:val="24"/>
        </w:rPr>
        <w:t xml:space="preserve"> </w:t>
      </w:r>
      <w:r w:rsidR="00EB5F79">
        <w:rPr>
          <w:sz w:val="24"/>
        </w:rPr>
        <w:t>ms</w:t>
      </w:r>
      <w:r w:rsidR="00EB5F79">
        <w:rPr>
          <w:rFonts w:hint="eastAsia"/>
          <w:sz w:val="24"/>
        </w:rPr>
        <w:t>视为过快）</w:t>
      </w:r>
      <w:r>
        <w:rPr>
          <w:rFonts w:hint="eastAsia"/>
          <w:sz w:val="24"/>
        </w:rPr>
        <w:t>。</w:t>
      </w:r>
      <w:bookmarkStart w:id="22" w:name="OLE_LINK8"/>
      <w:r>
        <w:rPr>
          <w:rFonts w:hint="eastAsia"/>
          <w:sz w:val="24"/>
        </w:rPr>
        <w:t>在进入正式实验任务之前，被试首先需要完成匹配优先或不匹配优先对应的练习，以巩固</w:t>
      </w:r>
      <w:r w:rsidR="009F685A">
        <w:rPr>
          <w:rFonts w:hint="eastAsia"/>
          <w:sz w:val="24"/>
        </w:rPr>
        <w:t>习得</w:t>
      </w:r>
      <w:r>
        <w:rPr>
          <w:rFonts w:hint="eastAsia"/>
          <w:sz w:val="24"/>
        </w:rPr>
        <w:t>的联结与按键规则。练习阶段共</w:t>
      </w:r>
      <w:r>
        <w:rPr>
          <w:rFonts w:hint="eastAsia"/>
          <w:sz w:val="24"/>
        </w:rPr>
        <w:t>3</w:t>
      </w:r>
      <w:r>
        <w:rPr>
          <w:sz w:val="24"/>
        </w:rPr>
        <w:t>2</w:t>
      </w:r>
      <w:r>
        <w:rPr>
          <w:rFonts w:hint="eastAsia"/>
          <w:sz w:val="24"/>
        </w:rPr>
        <w:t>个试次，当被试在练习阶段的正确率达到</w:t>
      </w:r>
      <w:r>
        <w:rPr>
          <w:rFonts w:hint="eastAsia"/>
          <w:sz w:val="24"/>
        </w:rPr>
        <w:t>7</w:t>
      </w:r>
      <w:r>
        <w:rPr>
          <w:sz w:val="24"/>
        </w:rPr>
        <w:t>0</w:t>
      </w:r>
      <w:r>
        <w:rPr>
          <w:rFonts w:hint="eastAsia"/>
          <w:sz w:val="24"/>
        </w:rPr>
        <w:t>%</w:t>
      </w:r>
      <w:r>
        <w:rPr>
          <w:rFonts w:hint="eastAsia"/>
          <w:sz w:val="24"/>
        </w:rPr>
        <w:t>后，则视为其已经学会了联结及任务规则，可以进入正式实验任务。如果练习阶段的正确率低于</w:t>
      </w:r>
      <w:r>
        <w:rPr>
          <w:rFonts w:hint="eastAsia"/>
          <w:sz w:val="24"/>
        </w:rPr>
        <w:t>7</w:t>
      </w:r>
      <w:r>
        <w:rPr>
          <w:sz w:val="24"/>
        </w:rPr>
        <w:t>0</w:t>
      </w:r>
      <w:r>
        <w:rPr>
          <w:rFonts w:hint="eastAsia"/>
          <w:sz w:val="24"/>
        </w:rPr>
        <w:t>%</w:t>
      </w:r>
      <w:r>
        <w:rPr>
          <w:rFonts w:hint="eastAsia"/>
          <w:sz w:val="24"/>
        </w:rPr>
        <w:t>，则需要重新进行练习，直至正确率达标。正式实验的试次流程与练习阶段相同，由</w:t>
      </w:r>
      <w:r>
        <w:rPr>
          <w:rFonts w:hint="eastAsia"/>
          <w:sz w:val="24"/>
        </w:rPr>
        <w:t>6</w:t>
      </w:r>
      <w:r>
        <w:rPr>
          <w:sz w:val="24"/>
        </w:rPr>
        <w:t>48</w:t>
      </w:r>
      <w:r>
        <w:rPr>
          <w:rFonts w:hint="eastAsia"/>
          <w:sz w:val="24"/>
        </w:rPr>
        <w:t>个试次构成。在匹配优先组中，匹配试次共</w:t>
      </w:r>
      <w:r>
        <w:rPr>
          <w:sz w:val="24"/>
        </w:rPr>
        <w:t>324</w:t>
      </w:r>
      <w:r>
        <w:rPr>
          <w:rFonts w:hint="eastAsia"/>
          <w:sz w:val="24"/>
        </w:rPr>
        <w:t>个，不匹配试次共</w:t>
      </w:r>
      <w:r>
        <w:rPr>
          <w:rFonts w:hint="eastAsia"/>
          <w:sz w:val="24"/>
        </w:rPr>
        <w:t>2</w:t>
      </w:r>
      <w:r>
        <w:rPr>
          <w:sz w:val="24"/>
        </w:rPr>
        <w:t>16</w:t>
      </w:r>
      <w:r>
        <w:rPr>
          <w:rFonts w:hint="eastAsia"/>
          <w:sz w:val="24"/>
        </w:rPr>
        <w:t>个试次，填充试次共</w:t>
      </w:r>
      <w:r>
        <w:rPr>
          <w:rFonts w:hint="eastAsia"/>
          <w:sz w:val="24"/>
        </w:rPr>
        <w:t>1</w:t>
      </w:r>
      <w:r>
        <w:rPr>
          <w:sz w:val="24"/>
        </w:rPr>
        <w:t>08</w:t>
      </w:r>
      <w:r>
        <w:rPr>
          <w:rFonts w:hint="eastAsia"/>
          <w:sz w:val="24"/>
        </w:rPr>
        <w:t>个。在不匹配优先组中，不匹配试次共</w:t>
      </w:r>
      <w:r>
        <w:rPr>
          <w:rFonts w:hint="eastAsia"/>
          <w:sz w:val="24"/>
        </w:rPr>
        <w:t>3</w:t>
      </w:r>
      <w:r>
        <w:rPr>
          <w:sz w:val="24"/>
        </w:rPr>
        <w:t>24</w:t>
      </w:r>
      <w:r>
        <w:rPr>
          <w:rFonts w:hint="eastAsia"/>
          <w:sz w:val="24"/>
        </w:rPr>
        <w:t>个，匹配试次共</w:t>
      </w:r>
      <w:r>
        <w:rPr>
          <w:rFonts w:hint="eastAsia"/>
          <w:sz w:val="24"/>
        </w:rPr>
        <w:t>2</w:t>
      </w:r>
      <w:r>
        <w:rPr>
          <w:sz w:val="24"/>
        </w:rPr>
        <w:t>16</w:t>
      </w:r>
      <w:r>
        <w:rPr>
          <w:rFonts w:hint="eastAsia"/>
          <w:sz w:val="24"/>
        </w:rPr>
        <w:t>个，填充试次共</w:t>
      </w:r>
      <w:r>
        <w:rPr>
          <w:rFonts w:hint="eastAsia"/>
          <w:sz w:val="24"/>
        </w:rPr>
        <w:t>1</w:t>
      </w:r>
      <w:r>
        <w:rPr>
          <w:sz w:val="24"/>
        </w:rPr>
        <w:t>08</w:t>
      </w:r>
      <w:r>
        <w:rPr>
          <w:rFonts w:hint="eastAsia"/>
          <w:sz w:val="24"/>
        </w:rPr>
        <w:t>个。正式试验分为</w:t>
      </w:r>
      <w:r>
        <w:rPr>
          <w:rFonts w:hint="eastAsia"/>
          <w:sz w:val="24"/>
        </w:rPr>
        <w:t>6</w:t>
      </w:r>
      <w:r>
        <w:rPr>
          <w:rFonts w:hint="eastAsia"/>
          <w:sz w:val="24"/>
        </w:rPr>
        <w:t>个</w:t>
      </w:r>
      <w:r>
        <w:rPr>
          <w:rFonts w:hint="eastAsia"/>
          <w:sz w:val="24"/>
        </w:rPr>
        <w:t>b</w:t>
      </w:r>
      <w:r>
        <w:rPr>
          <w:sz w:val="24"/>
        </w:rPr>
        <w:t>loc</w:t>
      </w:r>
      <w:r>
        <w:rPr>
          <w:rFonts w:hint="eastAsia"/>
          <w:sz w:val="24"/>
        </w:rPr>
        <w:t>k</w:t>
      </w:r>
      <w:r>
        <w:rPr>
          <w:rFonts w:hint="eastAsia"/>
          <w:sz w:val="24"/>
        </w:rPr>
        <w:t>，每个</w:t>
      </w:r>
      <w:r>
        <w:rPr>
          <w:sz w:val="24"/>
        </w:rPr>
        <w:t>block</w:t>
      </w:r>
      <w:r>
        <w:rPr>
          <w:rFonts w:hint="eastAsia"/>
          <w:sz w:val="24"/>
        </w:rPr>
        <w:t>中有</w:t>
      </w:r>
      <w:r>
        <w:rPr>
          <w:rFonts w:hint="eastAsia"/>
          <w:sz w:val="24"/>
        </w:rPr>
        <w:t>1</w:t>
      </w:r>
      <w:r>
        <w:rPr>
          <w:sz w:val="24"/>
        </w:rPr>
        <w:t>08</w:t>
      </w:r>
      <w:r>
        <w:rPr>
          <w:rFonts w:hint="eastAsia"/>
          <w:sz w:val="24"/>
        </w:rPr>
        <w:t>个试次。被试每完成一个</w:t>
      </w:r>
      <w:r>
        <w:rPr>
          <w:rFonts w:hint="eastAsia"/>
          <w:sz w:val="24"/>
        </w:rPr>
        <w:t>b</w:t>
      </w:r>
      <w:r>
        <w:rPr>
          <w:sz w:val="24"/>
        </w:rPr>
        <w:t>lock</w:t>
      </w:r>
      <w:r>
        <w:rPr>
          <w:rFonts w:hint="eastAsia"/>
          <w:sz w:val="24"/>
        </w:rPr>
        <w:t>中的试次后，有</w:t>
      </w:r>
      <w:r>
        <w:rPr>
          <w:rFonts w:hint="eastAsia"/>
          <w:sz w:val="24"/>
        </w:rPr>
        <w:t>1</w:t>
      </w:r>
      <w:r>
        <w:rPr>
          <w:rFonts w:hint="eastAsia"/>
          <w:sz w:val="24"/>
        </w:rPr>
        <w:t>分钟的休息时间。</w:t>
      </w:r>
    </w:p>
    <w:bookmarkEnd w:id="22"/>
    <w:p w14:paraId="4EAA3E0F" w14:textId="7BA34995" w:rsidR="00133A48" w:rsidRDefault="00E04EE4" w:rsidP="00133A48">
      <w:pPr>
        <w:pStyle w:val="a8"/>
        <w:spacing w:line="360" w:lineRule="auto"/>
        <w:ind w:left="0" w:firstLineChars="200" w:firstLine="560"/>
        <w:jc w:val="center"/>
        <w:rPr>
          <w:sz w:val="24"/>
        </w:rPr>
      </w:pPr>
      <w:r>
        <w:rPr>
          <w:noProof/>
        </w:rPr>
        <w:drawing>
          <wp:inline distT="0" distB="0" distL="0" distR="0" wp14:anchorId="424AE612" wp14:editId="1A64DD0B">
            <wp:extent cx="3822700" cy="2608604"/>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6708" cy="2611339"/>
                    </a:xfrm>
                    <a:prstGeom prst="rect">
                      <a:avLst/>
                    </a:prstGeom>
                  </pic:spPr>
                </pic:pic>
              </a:graphicData>
            </a:graphic>
          </wp:inline>
        </w:drawing>
      </w:r>
    </w:p>
    <w:p w14:paraId="741BAEF2" w14:textId="1BC1FF1D" w:rsidR="00133A48" w:rsidRPr="002505EF" w:rsidRDefault="00133A48" w:rsidP="00133A48">
      <w:pPr>
        <w:pStyle w:val="a8"/>
        <w:spacing w:line="360" w:lineRule="auto"/>
        <w:ind w:left="0" w:firstLineChars="200" w:firstLine="420"/>
        <w:jc w:val="center"/>
        <w:rPr>
          <w:sz w:val="21"/>
          <w:szCs w:val="21"/>
        </w:rPr>
      </w:pPr>
      <w:r w:rsidRPr="002505EF">
        <w:rPr>
          <w:rFonts w:hint="eastAsia"/>
          <w:sz w:val="21"/>
          <w:szCs w:val="21"/>
        </w:rPr>
        <w:t>图</w:t>
      </w:r>
      <w:r w:rsidR="00D93325" w:rsidRPr="002505EF">
        <w:rPr>
          <w:sz w:val="21"/>
          <w:szCs w:val="21"/>
        </w:rPr>
        <w:t xml:space="preserve">1 </w:t>
      </w:r>
      <w:r w:rsidRPr="002505EF">
        <w:rPr>
          <w:rFonts w:hint="eastAsia"/>
          <w:sz w:val="21"/>
          <w:szCs w:val="21"/>
        </w:rPr>
        <w:t>实验</w:t>
      </w:r>
      <w:r w:rsidRPr="002505EF">
        <w:rPr>
          <w:rFonts w:hint="eastAsia"/>
          <w:sz w:val="21"/>
          <w:szCs w:val="21"/>
        </w:rPr>
        <w:t>1</w:t>
      </w:r>
      <w:r w:rsidR="00F50E74" w:rsidRPr="002505EF">
        <w:rPr>
          <w:rFonts w:hint="eastAsia"/>
          <w:sz w:val="21"/>
          <w:szCs w:val="21"/>
        </w:rPr>
        <w:t>单个试次</w:t>
      </w:r>
      <w:r w:rsidRPr="002505EF">
        <w:rPr>
          <w:rFonts w:hint="eastAsia"/>
          <w:sz w:val="21"/>
          <w:szCs w:val="21"/>
        </w:rPr>
        <w:t>流程图</w:t>
      </w:r>
    </w:p>
    <w:p w14:paraId="65137086" w14:textId="77777777" w:rsidR="00133A48" w:rsidRPr="003A784D" w:rsidRDefault="00133A48" w:rsidP="00652CEA">
      <w:pPr>
        <w:spacing w:beforeLines="50" w:before="156" w:afterLines="50" w:after="156" w:line="400" w:lineRule="exact"/>
        <w:outlineLvl w:val="1"/>
        <w:rPr>
          <w:rFonts w:ascii="Times New Roman" w:eastAsia="SimHei" w:hAnsi="Times New Roman" w:cs="Times New Roman"/>
          <w:b/>
          <w:bCs/>
          <w:sz w:val="30"/>
          <w:szCs w:val="30"/>
        </w:rPr>
      </w:pPr>
      <w:bookmarkStart w:id="23" w:name="_Toc134188402"/>
      <w:r w:rsidRPr="003A784D">
        <w:rPr>
          <w:rFonts w:ascii="Times New Roman" w:eastAsia="SimHei" w:hAnsi="Times New Roman" w:cs="Times New Roman" w:hint="eastAsia"/>
          <w:b/>
          <w:bCs/>
          <w:sz w:val="30"/>
          <w:szCs w:val="30"/>
        </w:rPr>
        <w:t>2</w:t>
      </w:r>
      <w:r w:rsidRPr="003A784D">
        <w:rPr>
          <w:rFonts w:ascii="Times New Roman" w:eastAsia="SimHei" w:hAnsi="Times New Roman" w:cs="Times New Roman"/>
          <w:b/>
          <w:bCs/>
          <w:sz w:val="30"/>
          <w:szCs w:val="30"/>
        </w:rPr>
        <w:t xml:space="preserve">.2 </w:t>
      </w:r>
      <w:r w:rsidRPr="003A784D">
        <w:rPr>
          <w:rFonts w:ascii="Times New Roman" w:eastAsia="SimHei" w:hAnsi="Times New Roman" w:cs="Times New Roman" w:hint="eastAsia"/>
          <w:b/>
          <w:bCs/>
          <w:sz w:val="30"/>
          <w:szCs w:val="30"/>
        </w:rPr>
        <w:t>结果与分析</w:t>
      </w:r>
      <w:bookmarkEnd w:id="23"/>
    </w:p>
    <w:p w14:paraId="35D0B333" w14:textId="3C1908F1" w:rsidR="00133A48" w:rsidRDefault="00133A48" w:rsidP="00250072">
      <w:pPr>
        <w:pStyle w:val="a8"/>
        <w:spacing w:line="400" w:lineRule="exact"/>
        <w:ind w:left="0" w:firstLineChars="200" w:firstLine="480"/>
        <w:rPr>
          <w:sz w:val="24"/>
        </w:rPr>
      </w:pPr>
      <w:r>
        <w:rPr>
          <w:rFonts w:hint="eastAsia"/>
          <w:sz w:val="24"/>
        </w:rPr>
        <w:t>首先使用</w:t>
      </w:r>
      <w:r>
        <w:rPr>
          <w:rFonts w:hint="eastAsia"/>
          <w:sz w:val="24"/>
        </w:rPr>
        <w:t>R</w:t>
      </w:r>
      <w:r>
        <w:rPr>
          <w:rFonts w:hint="eastAsia"/>
          <w:sz w:val="24"/>
        </w:rPr>
        <w:t>语言对数据进行预处理。</w:t>
      </w:r>
      <w:r w:rsidR="00E06691">
        <w:rPr>
          <w:rFonts w:hint="eastAsia"/>
          <w:sz w:val="24"/>
        </w:rPr>
        <w:t>批量</w:t>
      </w:r>
      <w:r>
        <w:rPr>
          <w:rFonts w:hint="eastAsia"/>
          <w:sz w:val="24"/>
        </w:rPr>
        <w:t>读入实验中所记录的每个试次呈现的图片、文字标签、反应时、该试次中的正确按键、被试的按键正误等数据列。根据正确按键信息得出该试次是匹配或不匹配情况。剔除总正确率低于</w:t>
      </w:r>
      <w:r>
        <w:rPr>
          <w:rFonts w:hint="eastAsia"/>
          <w:sz w:val="24"/>
        </w:rPr>
        <w:t>7</w:t>
      </w:r>
      <w:r>
        <w:rPr>
          <w:sz w:val="24"/>
        </w:rPr>
        <w:t>0</w:t>
      </w:r>
      <w:r>
        <w:rPr>
          <w:rFonts w:hint="eastAsia"/>
          <w:sz w:val="24"/>
        </w:rPr>
        <w:t>%</w:t>
      </w:r>
      <w:r>
        <w:rPr>
          <w:rFonts w:hint="eastAsia"/>
          <w:sz w:val="24"/>
        </w:rPr>
        <w:t>的被试，最终无被试被剔除。剔除练习阶段及填充试次的数据，剔除正式实验中的缺失值后，分别计算匹配优先组（实验</w:t>
      </w:r>
      <w:r>
        <w:rPr>
          <w:rFonts w:hint="eastAsia"/>
          <w:sz w:val="24"/>
        </w:rPr>
        <w:t>1</w:t>
      </w:r>
      <w:r>
        <w:rPr>
          <w:sz w:val="24"/>
        </w:rPr>
        <w:t>A</w:t>
      </w:r>
      <w:r>
        <w:rPr>
          <w:rFonts w:hint="eastAsia"/>
          <w:sz w:val="24"/>
        </w:rPr>
        <w:t>）及不匹配优先组（实验</w:t>
      </w:r>
      <w:r>
        <w:rPr>
          <w:rFonts w:hint="eastAsia"/>
          <w:sz w:val="24"/>
        </w:rPr>
        <w:t>1</w:t>
      </w:r>
      <w:r>
        <w:rPr>
          <w:sz w:val="24"/>
        </w:rPr>
        <w:t>B</w:t>
      </w:r>
      <w:r>
        <w:rPr>
          <w:rFonts w:hint="eastAsia"/>
          <w:sz w:val="24"/>
        </w:rPr>
        <w:t>）的每个被试对</w:t>
      </w:r>
      <w:r>
        <w:rPr>
          <w:rFonts w:hint="eastAsia"/>
          <w:sz w:val="24"/>
        </w:rPr>
        <w:t>3</w:t>
      </w:r>
      <w:r>
        <w:rPr>
          <w:rFonts w:hint="eastAsia"/>
          <w:sz w:val="24"/>
        </w:rPr>
        <w:t>种社会相关属性图形</w:t>
      </w:r>
      <w:r w:rsidR="00786CB8">
        <w:rPr>
          <w:rFonts w:hint="eastAsia"/>
          <w:sz w:val="24"/>
        </w:rPr>
        <w:t>在</w:t>
      </w:r>
      <w:r>
        <w:rPr>
          <w:rFonts w:hint="eastAsia"/>
          <w:sz w:val="24"/>
        </w:rPr>
        <w:t>匹配和不匹配</w:t>
      </w:r>
      <w:r w:rsidR="00786CB8">
        <w:rPr>
          <w:rFonts w:hint="eastAsia"/>
          <w:sz w:val="24"/>
        </w:rPr>
        <w:t>两种情况下，正确</w:t>
      </w:r>
      <w:r>
        <w:rPr>
          <w:rFonts w:hint="eastAsia"/>
          <w:sz w:val="24"/>
        </w:rPr>
        <w:t>反应的平均反应时及正确率</w:t>
      </w:r>
      <w:r w:rsidR="00786CB8">
        <w:rPr>
          <w:rFonts w:hint="eastAsia"/>
          <w:sz w:val="24"/>
        </w:rPr>
        <w:t>。</w:t>
      </w:r>
      <w:r>
        <w:rPr>
          <w:rFonts w:hint="eastAsia"/>
          <w:sz w:val="24"/>
        </w:rPr>
        <w:t>将实验</w:t>
      </w:r>
      <w:r>
        <w:rPr>
          <w:rFonts w:hint="eastAsia"/>
          <w:sz w:val="24"/>
        </w:rPr>
        <w:t>1</w:t>
      </w:r>
      <w:r>
        <w:rPr>
          <w:sz w:val="24"/>
        </w:rPr>
        <w:t>A</w:t>
      </w:r>
      <w:r>
        <w:rPr>
          <w:rFonts w:hint="eastAsia"/>
          <w:sz w:val="24"/>
        </w:rPr>
        <w:t>和</w:t>
      </w:r>
      <w:r>
        <w:rPr>
          <w:rFonts w:hint="eastAsia"/>
          <w:sz w:val="24"/>
        </w:rPr>
        <w:t>1</w:t>
      </w:r>
      <w:r>
        <w:rPr>
          <w:sz w:val="24"/>
        </w:rPr>
        <w:t>B</w:t>
      </w:r>
      <w:r>
        <w:rPr>
          <w:rFonts w:hint="eastAsia"/>
          <w:sz w:val="24"/>
        </w:rPr>
        <w:t>的数据合并在一个表格中</w:t>
      </w:r>
      <w:r w:rsidR="00786CB8">
        <w:rPr>
          <w:rFonts w:hint="eastAsia"/>
          <w:sz w:val="24"/>
        </w:rPr>
        <w:t>后，</w:t>
      </w:r>
      <w:r>
        <w:rPr>
          <w:rFonts w:hint="eastAsia"/>
          <w:sz w:val="24"/>
        </w:rPr>
        <w:t>分别计算</w:t>
      </w:r>
      <w:r>
        <w:rPr>
          <w:rFonts w:hint="eastAsia"/>
          <w:sz w:val="24"/>
        </w:rPr>
        <w:t>3</w:t>
      </w:r>
      <w:r>
        <w:rPr>
          <w:rFonts w:hint="eastAsia"/>
          <w:sz w:val="24"/>
        </w:rPr>
        <w:t>种社会相关属性的图形不匹配和匹配的</w:t>
      </w:r>
      <w:r w:rsidR="00084B9E">
        <w:rPr>
          <w:rFonts w:hint="eastAsia"/>
          <w:sz w:val="24"/>
        </w:rPr>
        <w:t>平均</w:t>
      </w:r>
      <w:r>
        <w:rPr>
          <w:rFonts w:hint="eastAsia"/>
          <w:sz w:val="24"/>
        </w:rPr>
        <w:t>反应时之差，以</w:t>
      </w:r>
      <w:r w:rsidR="00D93325">
        <w:rPr>
          <w:rFonts w:hint="eastAsia"/>
          <w:sz w:val="24"/>
        </w:rPr>
        <w:t>该</w:t>
      </w:r>
      <w:r>
        <w:rPr>
          <w:rFonts w:hint="eastAsia"/>
          <w:sz w:val="24"/>
        </w:rPr>
        <w:t>差值作为“快同效应”</w:t>
      </w:r>
      <w:r w:rsidR="00D93325">
        <w:rPr>
          <w:rFonts w:hint="eastAsia"/>
          <w:sz w:val="24"/>
        </w:rPr>
        <w:t>大小</w:t>
      </w:r>
      <w:r>
        <w:rPr>
          <w:rFonts w:hint="eastAsia"/>
          <w:sz w:val="24"/>
        </w:rPr>
        <w:t>的体现。</w:t>
      </w:r>
    </w:p>
    <w:p w14:paraId="00B5C510" w14:textId="5176C683" w:rsidR="00C66C2F" w:rsidRPr="00F674CB" w:rsidRDefault="007D3380" w:rsidP="00F674CB">
      <w:pPr>
        <w:spacing w:line="400" w:lineRule="exact"/>
        <w:ind w:firstLineChars="200" w:firstLine="480"/>
        <w:rPr>
          <w:rFonts w:ascii="Times New Roman" w:eastAsia="SimSun" w:hAnsi="Times New Roman" w:cs="Times New Roman"/>
          <w:kern w:val="0"/>
          <w:sz w:val="24"/>
        </w:rPr>
      </w:pPr>
      <w:r>
        <w:rPr>
          <w:rFonts w:ascii="SimSun" w:eastAsia="SimSun" w:hAnsi="SimSun" w:hint="eastAsia"/>
          <w:sz w:val="24"/>
        </w:rPr>
        <w:t>本实验的因变量为各条件下的正确率和</w:t>
      </w:r>
      <w:r w:rsidRPr="00D55F57">
        <w:rPr>
          <w:rFonts w:ascii="SimSun" w:eastAsia="SimSun" w:hAnsi="SimSun" w:hint="eastAsia"/>
          <w:sz w:val="24"/>
        </w:rPr>
        <w:t>正确试次的反应时</w:t>
      </w:r>
      <w:r>
        <w:rPr>
          <w:rFonts w:ascii="SimSun" w:eastAsia="SimSun" w:hAnsi="SimSun" w:hint="eastAsia"/>
          <w:sz w:val="24"/>
        </w:rPr>
        <w:t>。使用</w:t>
      </w:r>
      <w:r w:rsidR="00C66C2F" w:rsidRPr="00C66C2F">
        <w:rPr>
          <w:rFonts w:ascii="Times New Roman" w:eastAsia="SimSun" w:hAnsi="Times New Roman" w:cs="Times New Roman"/>
          <w:sz w:val="24"/>
        </w:rPr>
        <w:t>JASP</w:t>
      </w:r>
      <w:r w:rsidR="00C66C2F" w:rsidRPr="00C66C2F">
        <w:rPr>
          <w:rFonts w:ascii="SimSun" w:eastAsia="SimSun" w:hAnsi="SimSun" w:hint="eastAsia"/>
          <w:sz w:val="24"/>
        </w:rPr>
        <w:t>统计软件</w:t>
      </w:r>
      <w:r w:rsidR="00B0702A">
        <w:rPr>
          <w:rFonts w:ascii="SimSun" w:eastAsia="SimSun" w:hAnsi="SimSun" w:hint="eastAsia"/>
          <w:sz w:val="24"/>
        </w:rPr>
        <w:t>进行</w:t>
      </w:r>
      <w:r w:rsidR="00B0702A">
        <w:rPr>
          <w:rFonts w:ascii="SimSun" w:eastAsia="SimSun" w:hAnsi="SimSun" w:hint="eastAsia"/>
          <w:kern w:val="0"/>
          <w:sz w:val="24"/>
        </w:rPr>
        <w:t>数据处理及可视化作图</w:t>
      </w:r>
      <w:r w:rsidR="004F1CC8">
        <w:rPr>
          <w:rFonts w:ascii="SimSun" w:eastAsia="SimSun" w:hAnsi="SimSun" w:hint="eastAsia"/>
          <w:kern w:val="0"/>
          <w:sz w:val="24"/>
        </w:rPr>
        <w:t>。</w:t>
      </w:r>
      <w:r w:rsidR="00812A40">
        <w:rPr>
          <w:rFonts w:ascii="SimSun" w:eastAsia="SimSun" w:hAnsi="SimSun" w:hint="eastAsia"/>
          <w:kern w:val="0"/>
          <w:sz w:val="24"/>
        </w:rPr>
        <w:t>在心理学研究的可重复性危机背景下</w:t>
      </w:r>
      <w:r w:rsidR="00812A40" w:rsidRPr="002C1C6C">
        <w:rPr>
          <w:rFonts w:ascii="Times New Roman" w:eastAsia="SimSun" w:hAnsi="Times New Roman" w:cs="Times New Roman"/>
          <w:kern w:val="0"/>
          <w:sz w:val="24"/>
        </w:rPr>
        <w:t>（</w:t>
      </w:r>
      <w:r w:rsidR="00812A40">
        <w:rPr>
          <w:rFonts w:ascii="SimSun" w:eastAsia="SimSun" w:hAnsi="SimSun" w:hint="eastAsia"/>
          <w:kern w:val="0"/>
          <w:sz w:val="24"/>
        </w:rPr>
        <w:t>胡传鹏等</w:t>
      </w:r>
      <w:r w:rsidR="00812A40" w:rsidRPr="002C1C6C">
        <w:rPr>
          <w:rFonts w:ascii="Times New Roman" w:eastAsia="SimSun" w:hAnsi="Times New Roman" w:cs="Times New Roman"/>
          <w:kern w:val="0"/>
          <w:sz w:val="24"/>
        </w:rPr>
        <w:t>，</w:t>
      </w:r>
      <w:r w:rsidR="00812A40" w:rsidRPr="002C1C6C">
        <w:rPr>
          <w:rFonts w:ascii="Times New Roman" w:eastAsia="SimSun" w:hAnsi="Times New Roman" w:cs="Times New Roman"/>
          <w:kern w:val="0"/>
          <w:sz w:val="24"/>
        </w:rPr>
        <w:t>2016</w:t>
      </w:r>
      <w:r w:rsidR="00812A40" w:rsidRPr="002C1C6C">
        <w:rPr>
          <w:rFonts w:ascii="Times New Roman" w:eastAsia="SimSun" w:hAnsi="Times New Roman" w:cs="Times New Roman"/>
          <w:kern w:val="0"/>
          <w:sz w:val="24"/>
        </w:rPr>
        <w:t>）</w:t>
      </w:r>
      <w:r w:rsidR="00812A40">
        <w:rPr>
          <w:rFonts w:ascii="SimSun" w:eastAsia="SimSun" w:hAnsi="SimSun" w:hint="eastAsia"/>
          <w:kern w:val="0"/>
          <w:sz w:val="24"/>
        </w:rPr>
        <w:t>，为获取更加丰富的信息，同时考虑</w:t>
      </w:r>
      <w:r w:rsidR="00812A40" w:rsidRPr="004C7657">
        <w:rPr>
          <w:rFonts w:ascii="Times New Roman" w:eastAsia="SimSun" w:hAnsi="Times New Roman" w:cs="Times New Roman"/>
          <w:i/>
          <w:iCs/>
          <w:kern w:val="0"/>
          <w:sz w:val="24"/>
        </w:rPr>
        <w:t>H</w:t>
      </w:r>
      <w:r w:rsidR="00812A40" w:rsidRPr="004C7657">
        <w:rPr>
          <w:rFonts w:ascii="Times New Roman" w:eastAsia="SimSun" w:hAnsi="Times New Roman" w:cs="Times New Roman"/>
          <w:i/>
          <w:iCs/>
          <w:kern w:val="0"/>
          <w:sz w:val="24"/>
          <w:vertAlign w:val="subscript"/>
        </w:rPr>
        <w:t>0</w:t>
      </w:r>
      <w:r w:rsidR="00812A40">
        <w:rPr>
          <w:rFonts w:ascii="SimSun" w:eastAsia="SimSun" w:hAnsi="SimSun" w:hint="eastAsia"/>
          <w:kern w:val="0"/>
          <w:sz w:val="24"/>
        </w:rPr>
        <w:t>和</w:t>
      </w:r>
      <w:r w:rsidR="00812A40" w:rsidRPr="004C7657">
        <w:rPr>
          <w:rFonts w:ascii="Times New Roman" w:eastAsia="SimSun" w:hAnsi="Times New Roman" w:cs="Times New Roman"/>
          <w:i/>
          <w:iCs/>
          <w:kern w:val="0"/>
          <w:sz w:val="24"/>
        </w:rPr>
        <w:t>H</w:t>
      </w:r>
      <w:r w:rsidR="00812A40" w:rsidRPr="004C7657">
        <w:rPr>
          <w:rFonts w:ascii="Times New Roman" w:eastAsia="SimSun" w:hAnsi="Times New Roman" w:cs="Times New Roman"/>
          <w:i/>
          <w:iCs/>
          <w:kern w:val="0"/>
          <w:sz w:val="24"/>
          <w:vertAlign w:val="subscript"/>
        </w:rPr>
        <w:t>1</w:t>
      </w:r>
      <w:r w:rsidR="00812A40">
        <w:rPr>
          <w:rFonts w:ascii="SimSun" w:eastAsia="SimSun" w:hAnsi="SimSun" w:hint="eastAsia"/>
          <w:kern w:val="0"/>
          <w:sz w:val="24"/>
        </w:rPr>
        <w:t>的支持证据，</w:t>
      </w:r>
      <w:r w:rsidR="00812A40" w:rsidRPr="00812A40">
        <w:rPr>
          <w:rFonts w:ascii="SimSun" w:eastAsia="SimSun" w:hAnsi="SimSun" w:hint="eastAsia"/>
          <w:kern w:val="0"/>
          <w:sz w:val="24"/>
        </w:rPr>
        <w:t>本研究选择</w:t>
      </w:r>
      <w:r w:rsidR="00812A40">
        <w:rPr>
          <w:rFonts w:ascii="SimSun" w:eastAsia="SimSun" w:hAnsi="SimSun" w:hint="eastAsia"/>
          <w:kern w:val="0"/>
          <w:sz w:val="24"/>
        </w:rPr>
        <w:t>采</w:t>
      </w:r>
      <w:r w:rsidR="00812A40" w:rsidRPr="00812A40">
        <w:rPr>
          <w:rFonts w:ascii="SimSun" w:eastAsia="SimSun" w:hAnsi="SimSun" w:hint="eastAsia"/>
          <w:kern w:val="0"/>
          <w:sz w:val="24"/>
        </w:rPr>
        <w:t>用</w:t>
      </w:r>
      <w:r w:rsidR="00812A40">
        <w:rPr>
          <w:rFonts w:ascii="SimSun" w:eastAsia="SimSun" w:hAnsi="SimSun" w:hint="eastAsia"/>
          <w:kern w:val="0"/>
          <w:sz w:val="24"/>
        </w:rPr>
        <w:t>贝叶斯因子替代</w:t>
      </w:r>
      <w:r w:rsidR="00812A40">
        <w:rPr>
          <w:rFonts w:ascii="Times New Roman" w:eastAsia="SimSun" w:hAnsi="Times New Roman" w:cs="Times New Roman" w:hint="eastAsia"/>
          <w:kern w:val="0"/>
          <w:sz w:val="24"/>
        </w:rPr>
        <w:t>传统的零假设检验</w:t>
      </w:r>
      <w:r w:rsidR="00812A40" w:rsidRPr="009156A4">
        <w:rPr>
          <w:rFonts w:ascii="Times New Roman" w:eastAsia="SimSun" w:hAnsi="Times New Roman" w:cs="Times New Roman"/>
          <w:kern w:val="0"/>
          <w:sz w:val="24"/>
        </w:rPr>
        <w:t>（</w:t>
      </w:r>
      <w:r w:rsidR="00812A40" w:rsidRPr="009156A4">
        <w:rPr>
          <w:rFonts w:ascii="Times New Roman" w:eastAsia="SimSun" w:hAnsi="Times New Roman" w:cs="Times New Roman"/>
          <w:kern w:val="0"/>
          <w:sz w:val="24"/>
        </w:rPr>
        <w:t>Null hypothesis significance testing, NHST</w:t>
      </w:r>
      <w:r w:rsidR="00812A40" w:rsidRPr="009156A4">
        <w:rPr>
          <w:rFonts w:ascii="Times New Roman" w:eastAsia="SimSun" w:hAnsi="Times New Roman" w:cs="Times New Roman"/>
          <w:kern w:val="0"/>
          <w:sz w:val="24"/>
        </w:rPr>
        <w:t>）</w:t>
      </w:r>
      <w:r w:rsidR="00812A40">
        <w:rPr>
          <w:rFonts w:ascii="Times New Roman" w:eastAsia="SimSun" w:hAnsi="Times New Roman" w:cs="Times New Roman" w:hint="eastAsia"/>
          <w:kern w:val="0"/>
          <w:sz w:val="24"/>
        </w:rPr>
        <w:t>来进行模型间的比较和假设检验</w:t>
      </w:r>
      <w:r w:rsidR="0030124A">
        <w:rPr>
          <w:rFonts w:ascii="Times New Roman" w:eastAsia="SimSun" w:hAnsi="Times New Roman" w:cs="Times New Roman" w:hint="eastAsia"/>
          <w:kern w:val="0"/>
          <w:sz w:val="24"/>
        </w:rPr>
        <w:t>。在贝叶斯统计框架下的假设检验中，贝叶斯因子代表的是当前数据对</w:t>
      </w:r>
      <w:r w:rsidR="0030124A" w:rsidRPr="0030124A">
        <w:rPr>
          <w:rFonts w:ascii="Times New Roman" w:eastAsia="SimSun" w:hAnsi="Times New Roman" w:cs="Times New Roman" w:hint="eastAsia"/>
          <w:i/>
          <w:iCs/>
          <w:kern w:val="0"/>
          <w:sz w:val="24"/>
        </w:rPr>
        <w:t>H</w:t>
      </w:r>
      <w:r w:rsidR="0030124A" w:rsidRPr="0030124A">
        <w:rPr>
          <w:rFonts w:ascii="Times New Roman" w:eastAsia="SimSun" w:hAnsi="Times New Roman" w:cs="Times New Roman"/>
          <w:i/>
          <w:iCs/>
          <w:kern w:val="0"/>
          <w:sz w:val="24"/>
          <w:vertAlign w:val="subscript"/>
        </w:rPr>
        <w:t>0</w:t>
      </w:r>
      <w:r w:rsidR="0030124A">
        <w:rPr>
          <w:rFonts w:ascii="Times New Roman" w:eastAsia="SimSun" w:hAnsi="Times New Roman" w:cs="Times New Roman" w:hint="eastAsia"/>
          <w:kern w:val="0"/>
          <w:sz w:val="24"/>
        </w:rPr>
        <w:t>与</w:t>
      </w:r>
      <w:r w:rsidR="0030124A" w:rsidRPr="0030124A">
        <w:rPr>
          <w:rFonts w:ascii="Times New Roman" w:eastAsia="SimSun" w:hAnsi="Times New Roman" w:cs="Times New Roman" w:hint="eastAsia"/>
          <w:i/>
          <w:iCs/>
          <w:kern w:val="0"/>
          <w:sz w:val="24"/>
        </w:rPr>
        <w:t>H</w:t>
      </w:r>
      <w:r w:rsidR="0030124A" w:rsidRPr="0030124A">
        <w:rPr>
          <w:rFonts w:ascii="Times New Roman" w:eastAsia="SimSun" w:hAnsi="Times New Roman" w:cs="Times New Roman"/>
          <w:i/>
          <w:iCs/>
          <w:kern w:val="0"/>
          <w:sz w:val="24"/>
          <w:vertAlign w:val="subscript"/>
        </w:rPr>
        <w:t>1</w:t>
      </w:r>
      <w:r w:rsidR="0030124A">
        <w:rPr>
          <w:rFonts w:ascii="Times New Roman" w:eastAsia="SimSun" w:hAnsi="Times New Roman" w:cs="Times New Roman" w:hint="eastAsia"/>
          <w:kern w:val="0"/>
          <w:sz w:val="24"/>
        </w:rPr>
        <w:t>支持强度之间的比率</w:t>
      </w:r>
      <w:r w:rsidR="006E5B02" w:rsidRPr="006E5B02">
        <w:rPr>
          <w:rFonts w:ascii="Times New Roman" w:eastAsia="SimSun" w:hAnsi="Times New Roman" w:cs="Times New Roman"/>
          <w:kern w:val="0"/>
          <w:sz w:val="24"/>
        </w:rPr>
        <w:t>（</w:t>
      </w:r>
      <w:r w:rsidR="006E5B02">
        <w:rPr>
          <w:rFonts w:ascii="Times New Roman" w:eastAsia="SimSun" w:hAnsi="Times New Roman" w:cs="Times New Roman" w:hint="eastAsia"/>
          <w:kern w:val="0"/>
          <w:sz w:val="24"/>
        </w:rPr>
        <w:t>吴凡等</w:t>
      </w:r>
      <w:r w:rsidR="006E5B02" w:rsidRPr="006E5B02">
        <w:rPr>
          <w:rFonts w:ascii="Times New Roman" w:eastAsia="SimSun" w:hAnsi="Times New Roman" w:cs="Times New Roman"/>
          <w:kern w:val="0"/>
          <w:sz w:val="24"/>
        </w:rPr>
        <w:t>，</w:t>
      </w:r>
      <w:r w:rsidR="006E5B02" w:rsidRPr="006E5B02">
        <w:rPr>
          <w:rFonts w:ascii="Times New Roman" w:eastAsia="SimSun" w:hAnsi="Times New Roman" w:cs="Times New Roman"/>
          <w:kern w:val="0"/>
          <w:sz w:val="24"/>
        </w:rPr>
        <w:t>2018</w:t>
      </w:r>
      <w:r w:rsidR="006E5B02" w:rsidRPr="006E5B02">
        <w:rPr>
          <w:rFonts w:ascii="Times New Roman" w:eastAsia="SimSun" w:hAnsi="Times New Roman" w:cs="Times New Roman"/>
          <w:kern w:val="0"/>
          <w:sz w:val="24"/>
        </w:rPr>
        <w:t>）</w:t>
      </w:r>
      <w:r w:rsidR="00812A40">
        <w:rPr>
          <w:rFonts w:ascii="Times New Roman" w:eastAsia="SimSun" w:hAnsi="Times New Roman" w:cs="Times New Roman" w:hint="eastAsia"/>
          <w:kern w:val="0"/>
          <w:sz w:val="24"/>
        </w:rPr>
        <w:t>。</w:t>
      </w:r>
      <w:r w:rsidR="00F674CB">
        <w:rPr>
          <w:rFonts w:ascii="Times New Roman" w:eastAsia="SimSun" w:hAnsi="Times New Roman" w:cs="Times New Roman" w:hint="eastAsia"/>
          <w:kern w:val="0"/>
          <w:sz w:val="24"/>
        </w:rPr>
        <w:t>具体</w:t>
      </w:r>
      <w:r w:rsidR="00DB7300">
        <w:rPr>
          <w:rFonts w:ascii="Times New Roman" w:eastAsia="SimSun" w:hAnsi="Times New Roman" w:cs="Times New Roman" w:hint="eastAsia"/>
          <w:kern w:val="0"/>
          <w:sz w:val="24"/>
        </w:rPr>
        <w:t>进行的计算</w:t>
      </w:r>
      <w:r w:rsidR="00F674CB">
        <w:rPr>
          <w:rFonts w:ascii="Times New Roman" w:eastAsia="SimSun" w:hAnsi="Times New Roman" w:cs="Times New Roman" w:hint="eastAsia"/>
          <w:kern w:val="0"/>
          <w:sz w:val="24"/>
        </w:rPr>
        <w:t>为：</w:t>
      </w:r>
      <w:r w:rsidR="004F1CC8">
        <w:rPr>
          <w:rFonts w:ascii="SimSun" w:eastAsia="SimSun" w:hAnsi="SimSun" w:hint="eastAsia"/>
          <w:kern w:val="0"/>
          <w:sz w:val="24"/>
        </w:rPr>
        <w:t>对</w:t>
      </w:r>
      <w:r w:rsidR="00EF66F4">
        <w:rPr>
          <w:rFonts w:ascii="SimSun" w:eastAsia="SimSun" w:hAnsi="SimSun" w:hint="eastAsia"/>
          <w:kern w:val="0"/>
          <w:sz w:val="24"/>
        </w:rPr>
        <w:t>反应时的</w:t>
      </w:r>
      <w:r w:rsidR="004F1CC8">
        <w:rPr>
          <w:rFonts w:ascii="SimSun" w:eastAsia="SimSun" w:hAnsi="SimSun" w:hint="eastAsia"/>
          <w:kern w:val="0"/>
          <w:sz w:val="24"/>
        </w:rPr>
        <w:t>快同效应量进行</w:t>
      </w:r>
      <w:r w:rsidR="004F1CC8" w:rsidRPr="00C66C2F">
        <w:rPr>
          <w:rFonts w:ascii="Times New Roman" w:eastAsia="SimSun" w:hAnsi="Times New Roman" w:cs="Times New Roman" w:hint="eastAsia"/>
          <w:sz w:val="24"/>
        </w:rPr>
        <w:t>3</w:t>
      </w:r>
      <w:r w:rsidR="004F1CC8" w:rsidRPr="00C66C2F">
        <w:rPr>
          <w:rFonts w:ascii="Times New Roman" w:eastAsia="SimSun" w:hAnsi="Times New Roman" w:cs="Times New Roman" w:hint="eastAsia"/>
          <w:sz w:val="24"/>
        </w:rPr>
        <w:t>（图形</w:t>
      </w:r>
      <w:r w:rsidR="004F1CC8" w:rsidRPr="00C66C2F">
        <w:rPr>
          <w:rFonts w:ascii="Times New Roman" w:eastAsia="SimSun" w:hAnsi="Times New Roman" w:cs="Times New Roman"/>
          <w:sz w:val="24"/>
        </w:rPr>
        <w:t>的社会相关性</w:t>
      </w:r>
      <w:r w:rsidR="004F1CC8" w:rsidRPr="00C66C2F">
        <w:rPr>
          <w:rFonts w:ascii="Times New Roman" w:eastAsia="SimSun" w:hAnsi="Times New Roman" w:cs="Times New Roman" w:hint="eastAsia"/>
          <w:sz w:val="24"/>
        </w:rPr>
        <w:t>：</w:t>
      </w:r>
      <w:r w:rsidR="004F1CC8" w:rsidRPr="00C66C2F">
        <w:rPr>
          <w:rFonts w:ascii="Times New Roman" w:eastAsia="SimSun" w:hAnsi="Times New Roman" w:cs="Times New Roman"/>
          <w:sz w:val="24"/>
        </w:rPr>
        <w:t>自我</w:t>
      </w:r>
      <w:r w:rsidR="004F1CC8" w:rsidRPr="00C66C2F">
        <w:rPr>
          <w:rFonts w:ascii="Times New Roman" w:eastAsia="SimSun" w:hAnsi="Times New Roman" w:cs="Times New Roman" w:hint="eastAsia"/>
          <w:sz w:val="24"/>
        </w:rPr>
        <w:t>、</w:t>
      </w:r>
      <w:r w:rsidR="004F1CC8" w:rsidRPr="00C66C2F">
        <w:rPr>
          <w:rFonts w:ascii="Times New Roman" w:eastAsia="SimSun" w:hAnsi="Times New Roman" w:cs="Times New Roman"/>
          <w:sz w:val="24"/>
        </w:rPr>
        <w:t>朋友</w:t>
      </w:r>
      <w:r w:rsidR="004F1CC8" w:rsidRPr="00C66C2F">
        <w:rPr>
          <w:rFonts w:ascii="Times New Roman" w:eastAsia="SimSun" w:hAnsi="Times New Roman" w:cs="Times New Roman" w:hint="eastAsia"/>
          <w:sz w:val="24"/>
        </w:rPr>
        <w:t>、</w:t>
      </w:r>
      <w:r w:rsidR="004F1CC8" w:rsidRPr="00C66C2F">
        <w:rPr>
          <w:rFonts w:ascii="Times New Roman" w:eastAsia="SimSun" w:hAnsi="Times New Roman" w:cs="Times New Roman"/>
          <w:sz w:val="24"/>
        </w:rPr>
        <w:t>生人）</w:t>
      </w:r>
      <w:r w:rsidR="004F1CC8" w:rsidRPr="000D4129">
        <w:rPr>
          <w:rFonts w:ascii="Times New Roman" w:eastAsia="SimSun" w:hAnsi="Times New Roman" w:cs="Times New Roman"/>
          <w:sz w:val="24"/>
        </w:rPr>
        <w:t>×</w:t>
      </w:r>
      <w:r w:rsidR="004F1CC8">
        <w:rPr>
          <w:rFonts w:ascii="Times New Roman" w:eastAsia="SimSun" w:hAnsi="Times New Roman" w:cs="Times New Roman"/>
          <w:sz w:val="24"/>
        </w:rPr>
        <w:t xml:space="preserve"> </w:t>
      </w:r>
      <w:r w:rsidR="004F1CC8" w:rsidRPr="000D4129">
        <w:rPr>
          <w:rFonts w:ascii="Times New Roman" w:eastAsia="SimSun" w:hAnsi="Times New Roman" w:cs="Times New Roman"/>
          <w:sz w:val="24"/>
        </w:rPr>
        <w:t>2</w:t>
      </w:r>
      <w:r w:rsidR="00B77577">
        <w:rPr>
          <w:rFonts w:ascii="Times New Roman" w:eastAsia="SimSun" w:hAnsi="Times New Roman" w:cs="Times New Roman" w:hint="eastAsia"/>
          <w:sz w:val="24"/>
        </w:rPr>
        <w:t>（</w:t>
      </w:r>
      <w:r w:rsidR="00E32771">
        <w:rPr>
          <w:rFonts w:ascii="Times New Roman" w:eastAsia="SimSun" w:hAnsi="Times New Roman" w:cs="Times New Roman" w:hint="eastAsia"/>
          <w:sz w:val="24"/>
        </w:rPr>
        <w:t>判断</w:t>
      </w:r>
      <w:r w:rsidR="004F1CC8" w:rsidRPr="00C66C2F">
        <w:rPr>
          <w:rFonts w:ascii="Times New Roman" w:eastAsia="SimSun" w:hAnsi="Times New Roman" w:cs="Times New Roman"/>
          <w:sz w:val="24"/>
        </w:rPr>
        <w:t>优先级</w:t>
      </w:r>
      <w:r w:rsidR="00B77577">
        <w:rPr>
          <w:rFonts w:ascii="Times New Roman" w:eastAsia="SimSun" w:hAnsi="Times New Roman" w:cs="Times New Roman" w:hint="eastAsia"/>
          <w:sz w:val="24"/>
        </w:rPr>
        <w:t>：</w:t>
      </w:r>
      <w:r w:rsidR="004F1CC8" w:rsidRPr="00C66C2F">
        <w:rPr>
          <w:rFonts w:ascii="Times New Roman" w:eastAsia="SimSun" w:hAnsi="Times New Roman" w:cs="Times New Roman"/>
          <w:sz w:val="24"/>
        </w:rPr>
        <w:t>匹配</w:t>
      </w:r>
      <w:r w:rsidR="00E32771">
        <w:rPr>
          <w:rFonts w:ascii="Times New Roman" w:eastAsia="SimSun" w:hAnsi="Times New Roman" w:cs="Times New Roman" w:hint="eastAsia"/>
          <w:sz w:val="24"/>
        </w:rPr>
        <w:t>判断</w:t>
      </w:r>
      <w:r w:rsidR="004F1CC8" w:rsidRPr="00C66C2F">
        <w:rPr>
          <w:rFonts w:ascii="Times New Roman" w:eastAsia="SimSun" w:hAnsi="Times New Roman" w:cs="Times New Roman" w:hint="eastAsia"/>
          <w:sz w:val="24"/>
        </w:rPr>
        <w:t>优先、</w:t>
      </w:r>
      <w:r w:rsidR="004F1CC8" w:rsidRPr="00C66C2F">
        <w:rPr>
          <w:rFonts w:ascii="Times New Roman" w:eastAsia="SimSun" w:hAnsi="Times New Roman" w:cs="Times New Roman"/>
          <w:sz w:val="24"/>
        </w:rPr>
        <w:t>不匹配</w:t>
      </w:r>
      <w:r w:rsidR="00E32771">
        <w:rPr>
          <w:rFonts w:ascii="Times New Roman" w:eastAsia="SimSun" w:hAnsi="Times New Roman" w:cs="Times New Roman" w:hint="eastAsia"/>
          <w:sz w:val="24"/>
        </w:rPr>
        <w:t>判断</w:t>
      </w:r>
      <w:r w:rsidR="004F1CC8" w:rsidRPr="00C66C2F">
        <w:rPr>
          <w:rFonts w:ascii="Times New Roman" w:eastAsia="SimSun" w:hAnsi="Times New Roman" w:cs="Times New Roman" w:hint="eastAsia"/>
          <w:sz w:val="24"/>
        </w:rPr>
        <w:t>优先</w:t>
      </w:r>
      <w:r w:rsidR="004F1CC8" w:rsidRPr="00C66C2F">
        <w:rPr>
          <w:rFonts w:ascii="Times New Roman" w:eastAsia="SimSun" w:hAnsi="Times New Roman" w:cs="Times New Roman"/>
          <w:sz w:val="24"/>
        </w:rPr>
        <w:t>）</w:t>
      </w:r>
      <w:r w:rsidR="004F1CC8">
        <w:rPr>
          <w:rFonts w:ascii="Times New Roman" w:eastAsia="SimSun" w:hAnsi="Times New Roman" w:cs="Times New Roman" w:hint="eastAsia"/>
          <w:sz w:val="24"/>
        </w:rPr>
        <w:t>贝叶斯</w:t>
      </w:r>
      <w:r w:rsidR="004F1CC8" w:rsidRPr="00C66C2F">
        <w:rPr>
          <w:rFonts w:ascii="SimSun" w:eastAsia="SimSun" w:hAnsi="SimSun" w:hint="eastAsia"/>
          <w:kern w:val="0"/>
          <w:sz w:val="24"/>
        </w:rPr>
        <w:t>重复测量方差分析</w:t>
      </w:r>
      <w:r w:rsidR="004F1CC8">
        <w:rPr>
          <w:rFonts w:ascii="Times New Roman" w:eastAsia="SimSun" w:hAnsi="Times New Roman" w:cs="Times New Roman" w:hint="eastAsia"/>
          <w:sz w:val="24"/>
        </w:rPr>
        <w:t>(</w:t>
      </w:r>
      <w:r w:rsidR="004F1CC8" w:rsidRPr="004D6902">
        <w:rPr>
          <w:rFonts w:ascii="Times New Roman" w:eastAsia="SimSun" w:hAnsi="Times New Roman" w:cs="Times New Roman"/>
          <w:sz w:val="24"/>
        </w:rPr>
        <w:t>Analysis of Variance,</w:t>
      </w:r>
      <w:r w:rsidR="004F1CC8">
        <w:rPr>
          <w:rFonts w:ascii="Times New Roman" w:eastAsia="SimSun" w:hAnsi="Times New Roman" w:cs="Times New Roman"/>
          <w:sz w:val="24"/>
        </w:rPr>
        <w:t xml:space="preserve"> </w:t>
      </w:r>
      <w:r w:rsidR="004F1CC8" w:rsidRPr="004D6902">
        <w:rPr>
          <w:rFonts w:ascii="Times New Roman" w:eastAsia="SimSun" w:hAnsi="Times New Roman" w:cs="Times New Roman"/>
          <w:sz w:val="24"/>
        </w:rPr>
        <w:t>ANOVA</w:t>
      </w:r>
      <w:r w:rsidR="004F1CC8">
        <w:rPr>
          <w:rFonts w:ascii="Times New Roman" w:eastAsia="SimSun" w:hAnsi="Times New Roman" w:cs="Times New Roman" w:hint="eastAsia"/>
          <w:sz w:val="24"/>
        </w:rPr>
        <w:t>)</w:t>
      </w:r>
      <w:r w:rsidR="004F1CC8">
        <w:rPr>
          <w:rFonts w:ascii="Times New Roman" w:eastAsia="SimSun" w:hAnsi="Times New Roman" w:cs="Times New Roman" w:hint="eastAsia"/>
          <w:sz w:val="24"/>
        </w:rPr>
        <w:t>。</w:t>
      </w:r>
      <w:r w:rsidR="004F1CC8">
        <w:rPr>
          <w:rFonts w:ascii="SimSun" w:eastAsia="SimSun" w:hAnsi="SimSun" w:hint="eastAsia"/>
          <w:kern w:val="0"/>
          <w:sz w:val="24"/>
        </w:rPr>
        <w:t>再对正确率进行</w:t>
      </w:r>
      <w:r w:rsidR="00C66C2F" w:rsidRPr="00C66C2F">
        <w:rPr>
          <w:rFonts w:ascii="Times New Roman" w:eastAsia="SimSun" w:hAnsi="Times New Roman" w:cs="Times New Roman" w:hint="eastAsia"/>
          <w:sz w:val="24"/>
        </w:rPr>
        <w:t>3</w:t>
      </w:r>
      <w:r w:rsidR="00C66C2F" w:rsidRPr="00C66C2F">
        <w:rPr>
          <w:rFonts w:ascii="Times New Roman" w:eastAsia="SimSun" w:hAnsi="Times New Roman" w:cs="Times New Roman" w:hint="eastAsia"/>
          <w:sz w:val="24"/>
        </w:rPr>
        <w:t>（图形</w:t>
      </w:r>
      <w:r w:rsidR="00C66C2F" w:rsidRPr="00C66C2F">
        <w:rPr>
          <w:rFonts w:ascii="Times New Roman" w:eastAsia="SimSun" w:hAnsi="Times New Roman" w:cs="Times New Roman"/>
          <w:sz w:val="24"/>
        </w:rPr>
        <w:t>的社会相关性</w:t>
      </w:r>
      <w:r w:rsidR="00C66C2F" w:rsidRPr="00C66C2F">
        <w:rPr>
          <w:rFonts w:ascii="Times New Roman" w:eastAsia="SimSun" w:hAnsi="Times New Roman" w:cs="Times New Roman" w:hint="eastAsia"/>
          <w:sz w:val="24"/>
        </w:rPr>
        <w:t>：</w:t>
      </w:r>
      <w:r w:rsidR="00C66C2F" w:rsidRPr="00C66C2F">
        <w:rPr>
          <w:rFonts w:ascii="Times New Roman" w:eastAsia="SimSun" w:hAnsi="Times New Roman" w:cs="Times New Roman"/>
          <w:sz w:val="24"/>
        </w:rPr>
        <w:t>自我</w:t>
      </w:r>
      <w:r w:rsidR="00C66C2F" w:rsidRPr="00C66C2F">
        <w:rPr>
          <w:rFonts w:ascii="Times New Roman" w:eastAsia="SimSun" w:hAnsi="Times New Roman" w:cs="Times New Roman" w:hint="eastAsia"/>
          <w:sz w:val="24"/>
        </w:rPr>
        <w:t>、</w:t>
      </w:r>
      <w:r w:rsidR="00C66C2F" w:rsidRPr="00C66C2F">
        <w:rPr>
          <w:rFonts w:ascii="Times New Roman" w:eastAsia="SimSun" w:hAnsi="Times New Roman" w:cs="Times New Roman"/>
          <w:sz w:val="24"/>
        </w:rPr>
        <w:t>朋友</w:t>
      </w:r>
      <w:r w:rsidR="00C66C2F" w:rsidRPr="00C66C2F">
        <w:rPr>
          <w:rFonts w:ascii="Times New Roman" w:eastAsia="SimSun" w:hAnsi="Times New Roman" w:cs="Times New Roman" w:hint="eastAsia"/>
          <w:sz w:val="24"/>
        </w:rPr>
        <w:t>、</w:t>
      </w:r>
      <w:r w:rsidR="00C66C2F" w:rsidRPr="00C66C2F">
        <w:rPr>
          <w:rFonts w:ascii="Times New Roman" w:eastAsia="SimSun" w:hAnsi="Times New Roman" w:cs="Times New Roman"/>
          <w:sz w:val="24"/>
        </w:rPr>
        <w:t>生人）</w:t>
      </w:r>
      <w:r w:rsidR="00C66C2F" w:rsidRPr="000D4129">
        <w:rPr>
          <w:rFonts w:ascii="Times New Roman" w:eastAsia="SimSun" w:hAnsi="Times New Roman" w:cs="Times New Roman"/>
          <w:sz w:val="24"/>
        </w:rPr>
        <w:t>×</w:t>
      </w:r>
      <w:r w:rsidR="000D4129">
        <w:rPr>
          <w:rFonts w:ascii="Times New Roman" w:eastAsia="SimSun" w:hAnsi="Times New Roman" w:cs="Times New Roman"/>
          <w:sz w:val="24"/>
        </w:rPr>
        <w:t xml:space="preserve"> </w:t>
      </w:r>
      <w:r w:rsidR="00C66C2F" w:rsidRPr="000D4129">
        <w:rPr>
          <w:rFonts w:ascii="Times New Roman" w:eastAsia="SimSun" w:hAnsi="Times New Roman" w:cs="Times New Roman"/>
          <w:sz w:val="24"/>
        </w:rPr>
        <w:t>2</w:t>
      </w:r>
      <w:r w:rsidR="00C66C2F" w:rsidRPr="00C66C2F">
        <w:rPr>
          <w:rFonts w:ascii="Times New Roman" w:eastAsia="SimSun" w:hAnsi="Times New Roman" w:cs="Times New Roman" w:hint="eastAsia"/>
          <w:sz w:val="24"/>
        </w:rPr>
        <w:t>（</w:t>
      </w:r>
      <w:r w:rsidR="00C66C2F" w:rsidRPr="00C66C2F">
        <w:rPr>
          <w:rFonts w:ascii="Times New Roman" w:eastAsia="SimSun" w:hAnsi="Times New Roman" w:cs="Times New Roman"/>
          <w:sz w:val="24"/>
        </w:rPr>
        <w:t>图形</w:t>
      </w:r>
      <w:r w:rsidR="00C66C2F" w:rsidRPr="00C66C2F">
        <w:rPr>
          <w:rFonts w:ascii="Times New Roman" w:eastAsia="SimSun" w:hAnsi="Times New Roman" w:cs="Times New Roman" w:hint="eastAsia"/>
          <w:sz w:val="24"/>
        </w:rPr>
        <w:t>与文字</w:t>
      </w:r>
      <w:r w:rsidR="00C66C2F" w:rsidRPr="00C66C2F">
        <w:rPr>
          <w:rFonts w:ascii="Times New Roman" w:eastAsia="SimSun" w:hAnsi="Times New Roman" w:cs="Times New Roman"/>
          <w:sz w:val="24"/>
        </w:rPr>
        <w:t>标签</w:t>
      </w:r>
      <w:r w:rsidR="00C66C2F" w:rsidRPr="00C66C2F">
        <w:rPr>
          <w:rFonts w:ascii="Times New Roman" w:eastAsia="SimSun" w:hAnsi="Times New Roman" w:cs="Times New Roman" w:hint="eastAsia"/>
          <w:sz w:val="24"/>
        </w:rPr>
        <w:t>的</w:t>
      </w:r>
      <w:r w:rsidR="00C66C2F" w:rsidRPr="00C66C2F">
        <w:rPr>
          <w:rFonts w:ascii="Times New Roman" w:eastAsia="SimSun" w:hAnsi="Times New Roman" w:cs="Times New Roman"/>
          <w:sz w:val="24"/>
        </w:rPr>
        <w:t>匹配情况</w:t>
      </w:r>
      <w:r w:rsidR="00C66C2F" w:rsidRPr="00C66C2F">
        <w:rPr>
          <w:rFonts w:ascii="Times New Roman" w:eastAsia="SimSun" w:hAnsi="Times New Roman" w:cs="Times New Roman" w:hint="eastAsia"/>
          <w:sz w:val="24"/>
        </w:rPr>
        <w:t>：</w:t>
      </w:r>
      <w:r w:rsidR="00C66C2F" w:rsidRPr="00C66C2F">
        <w:rPr>
          <w:rFonts w:ascii="Times New Roman" w:eastAsia="SimSun" w:hAnsi="Times New Roman" w:cs="Times New Roman"/>
          <w:sz w:val="24"/>
        </w:rPr>
        <w:t>匹配</w:t>
      </w:r>
      <w:r w:rsidR="00C66C2F" w:rsidRPr="00C66C2F">
        <w:rPr>
          <w:rFonts w:ascii="Times New Roman" w:eastAsia="SimSun" w:hAnsi="Times New Roman" w:cs="Times New Roman" w:hint="eastAsia"/>
          <w:sz w:val="24"/>
        </w:rPr>
        <w:t>、</w:t>
      </w:r>
      <w:r w:rsidR="00C66C2F" w:rsidRPr="00C66C2F">
        <w:rPr>
          <w:rFonts w:ascii="Times New Roman" w:eastAsia="SimSun" w:hAnsi="Times New Roman" w:cs="Times New Roman"/>
          <w:sz w:val="24"/>
        </w:rPr>
        <w:t>不匹配</w:t>
      </w:r>
      <w:r w:rsidR="00C66C2F" w:rsidRPr="00C66C2F">
        <w:rPr>
          <w:rFonts w:ascii="Times New Roman" w:eastAsia="SimSun" w:hAnsi="Times New Roman" w:cs="Times New Roman" w:hint="eastAsia"/>
          <w:sz w:val="24"/>
        </w:rPr>
        <w:t>）</w:t>
      </w:r>
      <w:r w:rsidR="00C66C2F" w:rsidRPr="000D4129">
        <w:rPr>
          <w:rFonts w:ascii="Times New Roman" w:eastAsia="SimSun" w:hAnsi="Times New Roman" w:cs="Times New Roman"/>
          <w:sz w:val="24"/>
        </w:rPr>
        <w:t>×</w:t>
      </w:r>
      <w:r w:rsidR="000D4129">
        <w:rPr>
          <w:rFonts w:ascii="Times New Roman" w:eastAsia="SimSun" w:hAnsi="Times New Roman" w:cs="Times New Roman"/>
          <w:sz w:val="24"/>
        </w:rPr>
        <w:t xml:space="preserve"> </w:t>
      </w:r>
      <w:r w:rsidR="000D4129" w:rsidRPr="000D4129">
        <w:rPr>
          <w:rFonts w:ascii="Times New Roman" w:eastAsia="SimSun" w:hAnsi="Times New Roman" w:cs="Times New Roman"/>
          <w:sz w:val="24"/>
        </w:rPr>
        <w:t>2</w:t>
      </w:r>
      <w:r w:rsidR="00EC593F">
        <w:rPr>
          <w:rFonts w:ascii="Times New Roman" w:eastAsia="SimSun" w:hAnsi="Times New Roman" w:cs="Times New Roman" w:hint="eastAsia"/>
          <w:sz w:val="24"/>
        </w:rPr>
        <w:t>（</w:t>
      </w:r>
      <w:r w:rsidR="00E32771">
        <w:rPr>
          <w:rFonts w:ascii="Times New Roman" w:eastAsia="SimSun" w:hAnsi="Times New Roman" w:cs="Times New Roman" w:hint="eastAsia"/>
          <w:sz w:val="24"/>
        </w:rPr>
        <w:t>判断</w:t>
      </w:r>
      <w:r w:rsidR="00C66C2F" w:rsidRPr="00C66C2F">
        <w:rPr>
          <w:rFonts w:ascii="Times New Roman" w:eastAsia="SimSun" w:hAnsi="Times New Roman" w:cs="Times New Roman"/>
          <w:sz w:val="24"/>
        </w:rPr>
        <w:t>优先级</w:t>
      </w:r>
      <w:r w:rsidR="00EC593F">
        <w:rPr>
          <w:rFonts w:ascii="Times New Roman" w:eastAsia="SimSun" w:hAnsi="Times New Roman" w:cs="Times New Roman" w:hint="eastAsia"/>
          <w:sz w:val="24"/>
        </w:rPr>
        <w:t>：</w:t>
      </w:r>
      <w:r w:rsidR="00C66C2F" w:rsidRPr="00C66C2F">
        <w:rPr>
          <w:rFonts w:ascii="Times New Roman" w:eastAsia="SimSun" w:hAnsi="Times New Roman" w:cs="Times New Roman"/>
          <w:sz w:val="24"/>
        </w:rPr>
        <w:t>匹配</w:t>
      </w:r>
      <w:r w:rsidR="00E32771">
        <w:rPr>
          <w:rFonts w:ascii="Times New Roman" w:eastAsia="SimSun" w:hAnsi="Times New Roman" w:cs="Times New Roman" w:hint="eastAsia"/>
          <w:sz w:val="24"/>
        </w:rPr>
        <w:t>判断</w:t>
      </w:r>
      <w:r w:rsidR="00C66C2F" w:rsidRPr="00C66C2F">
        <w:rPr>
          <w:rFonts w:ascii="Times New Roman" w:eastAsia="SimSun" w:hAnsi="Times New Roman" w:cs="Times New Roman" w:hint="eastAsia"/>
          <w:sz w:val="24"/>
        </w:rPr>
        <w:t>优先、</w:t>
      </w:r>
      <w:r w:rsidR="00C66C2F" w:rsidRPr="00C66C2F">
        <w:rPr>
          <w:rFonts w:ascii="Times New Roman" w:eastAsia="SimSun" w:hAnsi="Times New Roman" w:cs="Times New Roman"/>
          <w:sz w:val="24"/>
        </w:rPr>
        <w:t>不匹配</w:t>
      </w:r>
      <w:r w:rsidR="00E32771">
        <w:rPr>
          <w:rFonts w:ascii="Times New Roman" w:eastAsia="SimSun" w:hAnsi="Times New Roman" w:cs="Times New Roman" w:hint="eastAsia"/>
          <w:sz w:val="24"/>
        </w:rPr>
        <w:t>判断</w:t>
      </w:r>
      <w:r w:rsidR="00C66C2F" w:rsidRPr="00C66C2F">
        <w:rPr>
          <w:rFonts w:ascii="Times New Roman" w:eastAsia="SimSun" w:hAnsi="Times New Roman" w:cs="Times New Roman" w:hint="eastAsia"/>
          <w:sz w:val="24"/>
        </w:rPr>
        <w:t>优先</w:t>
      </w:r>
      <w:r w:rsidR="00C66C2F" w:rsidRPr="00C66C2F">
        <w:rPr>
          <w:rFonts w:ascii="Times New Roman" w:eastAsia="SimSun" w:hAnsi="Times New Roman" w:cs="Times New Roman"/>
          <w:sz w:val="24"/>
        </w:rPr>
        <w:t>）</w:t>
      </w:r>
      <w:r w:rsidR="006804CB">
        <w:rPr>
          <w:rFonts w:ascii="Times New Roman" w:eastAsia="SimSun" w:hAnsi="Times New Roman" w:cs="Times New Roman" w:hint="eastAsia"/>
          <w:sz w:val="24"/>
        </w:rPr>
        <w:t>贝叶斯</w:t>
      </w:r>
      <w:r w:rsidR="00C66C2F" w:rsidRPr="00C66C2F">
        <w:rPr>
          <w:rFonts w:ascii="SimSun" w:eastAsia="SimSun" w:hAnsi="SimSun" w:hint="eastAsia"/>
          <w:kern w:val="0"/>
          <w:sz w:val="24"/>
        </w:rPr>
        <w:t>重复测量方差分析</w:t>
      </w:r>
      <w:r w:rsidR="00C66C2F">
        <w:rPr>
          <w:rFonts w:ascii="Times New Roman" w:eastAsia="SimSun" w:hAnsi="Times New Roman" w:cs="Times New Roman" w:hint="eastAsia"/>
          <w:sz w:val="24"/>
        </w:rPr>
        <w:t>(</w:t>
      </w:r>
      <w:r w:rsidR="00C66C2F" w:rsidRPr="004D6902">
        <w:rPr>
          <w:rFonts w:ascii="Times New Roman" w:eastAsia="SimSun" w:hAnsi="Times New Roman" w:cs="Times New Roman"/>
          <w:sz w:val="24"/>
        </w:rPr>
        <w:t>Analysis of Variance,</w:t>
      </w:r>
      <w:r w:rsidR="00C66C2F">
        <w:rPr>
          <w:rFonts w:ascii="Times New Roman" w:eastAsia="SimSun" w:hAnsi="Times New Roman" w:cs="Times New Roman"/>
          <w:sz w:val="24"/>
        </w:rPr>
        <w:t xml:space="preserve"> </w:t>
      </w:r>
      <w:r w:rsidR="00C66C2F" w:rsidRPr="004D6902">
        <w:rPr>
          <w:rFonts w:ascii="Times New Roman" w:eastAsia="SimSun" w:hAnsi="Times New Roman" w:cs="Times New Roman"/>
          <w:sz w:val="24"/>
        </w:rPr>
        <w:t>ANOVA</w:t>
      </w:r>
      <w:r w:rsidR="00C66C2F">
        <w:rPr>
          <w:rFonts w:ascii="Times New Roman" w:eastAsia="SimSun" w:hAnsi="Times New Roman" w:cs="Times New Roman" w:hint="eastAsia"/>
          <w:sz w:val="24"/>
        </w:rPr>
        <w:t>)</w:t>
      </w:r>
      <w:commentRangeStart w:id="24"/>
      <w:r w:rsidR="00932432" w:rsidRPr="00770305">
        <w:rPr>
          <w:rFonts w:ascii="Times New Roman" w:eastAsia="SimSun" w:hAnsi="Times New Roman" w:cs="Times New Roman"/>
          <w:sz w:val="24"/>
          <w:szCs w:val="24"/>
        </w:rPr>
        <w:t>（</w:t>
      </w:r>
      <w:r w:rsidR="00932432">
        <w:rPr>
          <w:rFonts w:ascii="SimSun" w:eastAsia="SimSun" w:hAnsi="SimSun" w:cs="Times New Roman" w:hint="eastAsia"/>
          <w:sz w:val="24"/>
          <w:szCs w:val="24"/>
        </w:rPr>
        <w:t>胡传鹏等</w:t>
      </w:r>
      <w:r w:rsidR="00932432" w:rsidRPr="0024564F">
        <w:rPr>
          <w:rFonts w:ascii="Times New Roman" w:eastAsia="SimSun" w:hAnsi="Times New Roman" w:cs="Times New Roman"/>
          <w:sz w:val="24"/>
          <w:szCs w:val="24"/>
        </w:rPr>
        <w:t>，</w:t>
      </w:r>
      <w:r w:rsidR="00932432" w:rsidRPr="0024564F">
        <w:rPr>
          <w:rFonts w:ascii="Times New Roman" w:eastAsia="SimSun" w:hAnsi="Times New Roman" w:cs="Times New Roman"/>
          <w:sz w:val="24"/>
          <w:szCs w:val="24"/>
        </w:rPr>
        <w:t>2018</w:t>
      </w:r>
      <w:r w:rsidR="0024564F" w:rsidRPr="00770305">
        <w:rPr>
          <w:rFonts w:ascii="Times New Roman" w:eastAsia="SimSun" w:hAnsi="Times New Roman" w:cs="Times New Roman"/>
          <w:sz w:val="24"/>
          <w:szCs w:val="24"/>
        </w:rPr>
        <w:t xml:space="preserve">; </w:t>
      </w:r>
      <w:r w:rsidR="0024564F">
        <w:rPr>
          <w:rFonts w:ascii="Times New Roman" w:eastAsia="SimSun" w:hAnsi="Times New Roman" w:cs="Times New Roman" w:hint="eastAsia"/>
          <w:sz w:val="24"/>
          <w:szCs w:val="24"/>
        </w:rPr>
        <w:t>王允宏等</w:t>
      </w:r>
      <w:r w:rsidR="0024564F" w:rsidRPr="00770305">
        <w:rPr>
          <w:rFonts w:ascii="Times New Roman" w:eastAsia="SimSun" w:hAnsi="Times New Roman" w:cs="Times New Roman"/>
          <w:sz w:val="24"/>
          <w:szCs w:val="24"/>
        </w:rPr>
        <w:t>，</w:t>
      </w:r>
      <w:r w:rsidR="0024564F" w:rsidRPr="00770305">
        <w:rPr>
          <w:rFonts w:ascii="Times New Roman" w:eastAsia="SimSun" w:hAnsi="Times New Roman" w:cs="Times New Roman"/>
          <w:sz w:val="24"/>
          <w:szCs w:val="24"/>
        </w:rPr>
        <w:t>2</w:t>
      </w:r>
      <w:r w:rsidR="0024564F" w:rsidRPr="0024564F">
        <w:rPr>
          <w:rFonts w:ascii="Times New Roman" w:eastAsia="SimSun" w:hAnsi="Times New Roman" w:cs="Times New Roman"/>
          <w:sz w:val="24"/>
          <w:szCs w:val="24"/>
        </w:rPr>
        <w:t>022</w:t>
      </w:r>
      <w:r w:rsidR="00932432" w:rsidRPr="00770305">
        <w:rPr>
          <w:rFonts w:ascii="Times New Roman" w:eastAsia="SimSun" w:hAnsi="Times New Roman" w:cs="Times New Roman"/>
          <w:sz w:val="24"/>
          <w:szCs w:val="24"/>
        </w:rPr>
        <w:t>）</w:t>
      </w:r>
      <w:r w:rsidR="00C66C2F">
        <w:rPr>
          <w:rFonts w:ascii="SimSun" w:hAnsi="SimSun" w:hint="eastAsia"/>
          <w:kern w:val="0"/>
          <w:sz w:val="24"/>
        </w:rPr>
        <w:t>。</w:t>
      </w:r>
      <w:commentRangeEnd w:id="24"/>
      <w:r w:rsidR="00544B4F">
        <w:rPr>
          <w:rStyle w:val="ab"/>
        </w:rPr>
        <w:commentReference w:id="24"/>
      </w:r>
    </w:p>
    <w:p w14:paraId="2277824C" w14:textId="3FD80876" w:rsidR="00133A48" w:rsidRPr="003A784D" w:rsidRDefault="00133A48" w:rsidP="00652CEA">
      <w:pPr>
        <w:spacing w:beforeLines="50" w:before="156" w:afterLines="50" w:after="156" w:line="400" w:lineRule="exact"/>
        <w:outlineLvl w:val="2"/>
        <w:rPr>
          <w:rFonts w:ascii="Times New Roman" w:eastAsia="SimHei" w:hAnsi="Times New Roman" w:cs="Times New Roman"/>
          <w:b/>
          <w:bCs/>
          <w:sz w:val="28"/>
          <w:szCs w:val="28"/>
        </w:rPr>
      </w:pPr>
      <w:bookmarkStart w:id="25" w:name="_Toc134188403"/>
      <w:r w:rsidRPr="003A784D">
        <w:rPr>
          <w:rFonts w:ascii="Times New Roman" w:eastAsia="SimHei" w:hAnsi="Times New Roman" w:cs="Times New Roman" w:hint="eastAsia"/>
          <w:b/>
          <w:bCs/>
          <w:sz w:val="28"/>
          <w:szCs w:val="28"/>
        </w:rPr>
        <w:t>2</w:t>
      </w:r>
      <w:r w:rsidRPr="003A784D">
        <w:rPr>
          <w:rFonts w:ascii="Times New Roman" w:eastAsia="SimHei" w:hAnsi="Times New Roman" w:cs="Times New Roman"/>
          <w:b/>
          <w:bCs/>
          <w:sz w:val="28"/>
          <w:szCs w:val="28"/>
        </w:rPr>
        <w:t xml:space="preserve">.2.1 </w:t>
      </w:r>
      <w:r w:rsidRPr="003A784D">
        <w:rPr>
          <w:rFonts w:ascii="Times New Roman" w:eastAsia="SimHei" w:hAnsi="Times New Roman" w:cs="Times New Roman" w:hint="eastAsia"/>
          <w:b/>
          <w:bCs/>
          <w:sz w:val="28"/>
          <w:szCs w:val="28"/>
        </w:rPr>
        <w:t>反应时</w:t>
      </w:r>
      <w:bookmarkEnd w:id="25"/>
    </w:p>
    <w:p w14:paraId="6B51A37E" w14:textId="6F7135B3" w:rsidR="00A94113" w:rsidRPr="008051F1" w:rsidRDefault="00007E9B" w:rsidP="008051F1">
      <w:pPr>
        <w:pStyle w:val="a8"/>
        <w:spacing w:line="400" w:lineRule="exact"/>
        <w:ind w:left="0" w:firstLineChars="200" w:firstLine="480"/>
        <w:rPr>
          <w:rFonts w:ascii="SimSun" w:hAnsi="SimSun" w:cstheme="minorBidi"/>
          <w:sz w:val="24"/>
          <w:szCs w:val="22"/>
        </w:rPr>
      </w:pPr>
      <w:r>
        <w:rPr>
          <w:rFonts w:ascii="SimSun" w:hAnsi="SimSun" w:cstheme="minorBidi" w:hint="eastAsia"/>
          <w:sz w:val="24"/>
          <w:szCs w:val="22"/>
        </w:rPr>
        <w:t>各条件下正确反应试次</w:t>
      </w:r>
      <w:r w:rsidR="00B019C1">
        <w:rPr>
          <w:rFonts w:ascii="SimSun" w:hAnsi="SimSun" w:cstheme="minorBidi" w:hint="eastAsia"/>
          <w:sz w:val="24"/>
          <w:szCs w:val="22"/>
        </w:rPr>
        <w:t>反应时的</w:t>
      </w:r>
      <w:r w:rsidR="009838A3" w:rsidRPr="00250072">
        <w:rPr>
          <w:rFonts w:ascii="SimSun" w:hAnsi="SimSun" w:cstheme="minorBidi" w:hint="eastAsia"/>
          <w:sz w:val="24"/>
          <w:szCs w:val="22"/>
        </w:rPr>
        <w:t>描述性统计</w:t>
      </w:r>
      <w:r w:rsidR="00A94113" w:rsidRPr="00250072">
        <w:rPr>
          <w:rFonts w:ascii="SimSun" w:hAnsi="SimSun" w:cstheme="minorBidi" w:hint="eastAsia"/>
          <w:sz w:val="24"/>
          <w:szCs w:val="22"/>
        </w:rPr>
        <w:t>结果如表</w:t>
      </w:r>
      <w:r w:rsidR="00A94113" w:rsidRPr="00250072">
        <w:rPr>
          <w:sz w:val="24"/>
          <w:szCs w:val="22"/>
        </w:rPr>
        <w:t>1</w:t>
      </w:r>
      <w:r w:rsidR="00A94113" w:rsidRPr="00250072">
        <w:rPr>
          <w:rFonts w:ascii="SimSun" w:hAnsi="SimSun" w:cstheme="minorBidi" w:hint="eastAsia"/>
          <w:sz w:val="24"/>
          <w:szCs w:val="22"/>
        </w:rPr>
        <w:t>和图</w:t>
      </w:r>
      <w:r w:rsidR="00A94113" w:rsidRPr="00250072">
        <w:rPr>
          <w:sz w:val="24"/>
          <w:szCs w:val="22"/>
        </w:rPr>
        <w:t>2</w:t>
      </w:r>
      <w:r w:rsidR="00A94113" w:rsidRPr="00250072">
        <w:rPr>
          <w:rFonts w:ascii="SimSun" w:hAnsi="SimSun" w:cstheme="minorBidi" w:hint="eastAsia"/>
          <w:sz w:val="24"/>
          <w:szCs w:val="22"/>
        </w:rPr>
        <w:t>所示：</w:t>
      </w:r>
      <w:r w:rsidR="008051F1">
        <w:rPr>
          <w:rFonts w:ascii="SimSun" w:hAnsi="SimSun" w:cstheme="minorBidi" w:hint="eastAsia"/>
          <w:sz w:val="24"/>
          <w:szCs w:val="22"/>
        </w:rPr>
        <w:t>由表1可知，</w:t>
      </w:r>
      <w:r w:rsidR="00250072" w:rsidRPr="00250072">
        <w:rPr>
          <w:rFonts w:ascii="SimSun" w:hAnsi="SimSun" w:cstheme="minorBidi" w:hint="eastAsia"/>
          <w:sz w:val="24"/>
          <w:szCs w:val="22"/>
        </w:rPr>
        <w:t>除实验</w:t>
      </w:r>
      <w:r w:rsidR="00250072" w:rsidRPr="00250072">
        <w:rPr>
          <w:sz w:val="24"/>
          <w:szCs w:val="22"/>
        </w:rPr>
        <w:t>1B</w:t>
      </w:r>
      <w:r w:rsidR="00250072" w:rsidRPr="00250072">
        <w:rPr>
          <w:rFonts w:ascii="SimSun" w:hAnsi="SimSun" w:cstheme="minorBidi" w:hint="eastAsia"/>
          <w:sz w:val="24"/>
          <w:szCs w:val="22"/>
        </w:rPr>
        <w:t>的生人图形条件外，其余各条件的平均正确反应时均表现出了匹配平均反应时小于对应的不匹配平均反应时。</w:t>
      </w:r>
      <w:r w:rsidR="00250072">
        <w:rPr>
          <w:rFonts w:ascii="SimSun" w:hAnsi="SimSun" w:cstheme="minorBidi" w:hint="eastAsia"/>
          <w:sz w:val="24"/>
          <w:szCs w:val="22"/>
        </w:rPr>
        <w:t>三种图片类型下，实验</w:t>
      </w:r>
      <w:r w:rsidR="00250072" w:rsidRPr="00250072">
        <w:rPr>
          <w:sz w:val="24"/>
          <w:szCs w:val="22"/>
        </w:rPr>
        <w:t>1A</w:t>
      </w:r>
      <w:r w:rsidR="00250072">
        <w:rPr>
          <w:rFonts w:ascii="SimSun" w:hAnsi="SimSun" w:cstheme="minorBidi" w:hint="eastAsia"/>
          <w:sz w:val="24"/>
          <w:szCs w:val="22"/>
        </w:rPr>
        <w:t>的平均匹配反应时均小于实验</w:t>
      </w:r>
      <w:r w:rsidR="00250072" w:rsidRPr="00250072">
        <w:rPr>
          <w:sz w:val="24"/>
          <w:szCs w:val="22"/>
        </w:rPr>
        <w:t>1B</w:t>
      </w:r>
      <w:r w:rsidR="00250072">
        <w:rPr>
          <w:rFonts w:ascii="SimSun" w:hAnsi="SimSun" w:cstheme="minorBidi" w:hint="eastAsia"/>
          <w:sz w:val="24"/>
          <w:szCs w:val="22"/>
        </w:rPr>
        <w:t>的平均匹配反应时；实验</w:t>
      </w:r>
      <w:r w:rsidR="00250072" w:rsidRPr="00250072">
        <w:rPr>
          <w:sz w:val="24"/>
          <w:szCs w:val="22"/>
        </w:rPr>
        <w:t>1A</w:t>
      </w:r>
      <w:r w:rsidR="00250072">
        <w:rPr>
          <w:rFonts w:ascii="SimSun" w:hAnsi="SimSun" w:cstheme="minorBidi" w:hint="eastAsia"/>
          <w:sz w:val="24"/>
          <w:szCs w:val="22"/>
        </w:rPr>
        <w:t>的平均不匹配反应时均大于实验</w:t>
      </w:r>
      <w:r w:rsidR="00250072" w:rsidRPr="00250072">
        <w:rPr>
          <w:sz w:val="24"/>
          <w:szCs w:val="22"/>
        </w:rPr>
        <w:t>1B</w:t>
      </w:r>
      <w:r w:rsidR="00250072">
        <w:rPr>
          <w:rFonts w:ascii="SimSun" w:hAnsi="SimSun" w:cstheme="minorBidi" w:hint="eastAsia"/>
          <w:sz w:val="24"/>
          <w:szCs w:val="22"/>
        </w:rPr>
        <w:t>的平均不匹配反应时。</w:t>
      </w:r>
      <w:r w:rsidR="008051F1">
        <w:rPr>
          <w:rFonts w:ascii="SimSun" w:hAnsi="SimSun" w:cstheme="minorBidi" w:hint="eastAsia"/>
          <w:sz w:val="24"/>
          <w:szCs w:val="22"/>
        </w:rPr>
        <w:t>由图</w:t>
      </w:r>
      <w:r w:rsidR="008051F1" w:rsidRPr="008A67D0">
        <w:rPr>
          <w:sz w:val="24"/>
          <w:szCs w:val="22"/>
        </w:rPr>
        <w:t>2</w:t>
      </w:r>
      <w:r w:rsidR="008051F1">
        <w:rPr>
          <w:rFonts w:ascii="SimSun" w:hAnsi="SimSun" w:cstheme="minorBidi" w:hint="eastAsia"/>
          <w:sz w:val="24"/>
          <w:szCs w:val="22"/>
        </w:rPr>
        <w:t>可知，实验</w:t>
      </w:r>
      <w:r w:rsidR="008051F1" w:rsidRPr="008051F1">
        <w:rPr>
          <w:sz w:val="24"/>
          <w:szCs w:val="22"/>
        </w:rPr>
        <w:t>1A</w:t>
      </w:r>
      <w:r w:rsidR="008051F1">
        <w:rPr>
          <w:rFonts w:ascii="SimSun" w:hAnsi="SimSun" w:cstheme="minorBidi" w:hint="eastAsia"/>
          <w:sz w:val="24"/>
          <w:szCs w:val="22"/>
        </w:rPr>
        <w:t>中的快同效应量，即不匹配与匹配平均反应时之差，普遍大于</w:t>
      </w:r>
      <w:r w:rsidR="008051F1" w:rsidRPr="008051F1">
        <w:rPr>
          <w:sz w:val="24"/>
          <w:szCs w:val="22"/>
        </w:rPr>
        <w:t>1B</w:t>
      </w:r>
      <w:r w:rsidR="008051F1">
        <w:rPr>
          <w:rFonts w:ascii="SimSun" w:hAnsi="SimSun" w:cstheme="minorBidi" w:hint="eastAsia"/>
          <w:sz w:val="24"/>
          <w:szCs w:val="22"/>
        </w:rPr>
        <w:t>。对于不同图形类型</w:t>
      </w:r>
      <w:r w:rsidR="00FD0570">
        <w:rPr>
          <w:rFonts w:ascii="SimSun" w:hAnsi="SimSun" w:cstheme="minorBidi" w:hint="eastAsia"/>
          <w:sz w:val="24"/>
          <w:szCs w:val="22"/>
        </w:rPr>
        <w:t>而言</w:t>
      </w:r>
      <w:r w:rsidR="008051F1">
        <w:rPr>
          <w:rFonts w:ascii="SimSun" w:hAnsi="SimSun" w:cstheme="minorBidi" w:hint="eastAsia"/>
          <w:sz w:val="24"/>
          <w:szCs w:val="22"/>
        </w:rPr>
        <w:t>，自我图形的快同效应量最大，其次是朋友图形，生人图形的快同效应量均最小。</w:t>
      </w:r>
    </w:p>
    <w:p w14:paraId="1804DD34" w14:textId="2E9153F0" w:rsidR="00AB4BA4" w:rsidRPr="0053528E" w:rsidRDefault="00AB4BA4" w:rsidP="008051F1">
      <w:pPr>
        <w:pStyle w:val="a8"/>
        <w:spacing w:beforeLines="50" w:before="156" w:line="360" w:lineRule="auto"/>
        <w:ind w:left="470" w:hangingChars="224" w:hanging="470"/>
        <w:jc w:val="center"/>
        <w:rPr>
          <w:sz w:val="21"/>
          <w:szCs w:val="21"/>
        </w:rPr>
      </w:pPr>
      <w:r w:rsidRPr="0053528E">
        <w:rPr>
          <w:rFonts w:hint="eastAsia"/>
          <w:sz w:val="21"/>
          <w:szCs w:val="21"/>
        </w:rPr>
        <w:t>表</w:t>
      </w:r>
      <w:r w:rsidRPr="0053528E">
        <w:rPr>
          <w:sz w:val="21"/>
          <w:szCs w:val="21"/>
        </w:rPr>
        <w:t xml:space="preserve">1 </w:t>
      </w:r>
      <w:r w:rsidRPr="0053528E">
        <w:rPr>
          <w:rFonts w:hint="eastAsia"/>
          <w:sz w:val="21"/>
          <w:szCs w:val="21"/>
        </w:rPr>
        <w:t>实验</w:t>
      </w:r>
      <w:r w:rsidRPr="0053528E">
        <w:rPr>
          <w:sz w:val="21"/>
          <w:szCs w:val="21"/>
        </w:rPr>
        <w:t>1</w:t>
      </w:r>
      <w:r w:rsidRPr="0053528E">
        <w:rPr>
          <w:rFonts w:hint="eastAsia"/>
          <w:sz w:val="21"/>
          <w:szCs w:val="21"/>
        </w:rPr>
        <w:t>不同条件下的反应时</w:t>
      </w:r>
      <w:r w:rsidRPr="0053528E">
        <w:rPr>
          <w:sz w:val="21"/>
          <w:szCs w:val="21"/>
        </w:rPr>
        <w:t>(RT/ms)</w:t>
      </w:r>
      <w:r w:rsidRPr="0053528E">
        <w:rPr>
          <w:sz w:val="21"/>
          <w:szCs w:val="21"/>
        </w:rPr>
        <w:t>、</w:t>
      </w:r>
      <w:r w:rsidRPr="0053528E">
        <w:rPr>
          <w:rFonts w:hint="eastAsia"/>
          <w:sz w:val="21"/>
          <w:szCs w:val="21"/>
        </w:rPr>
        <w:t>正确率</w:t>
      </w:r>
      <w:r w:rsidRPr="0053528E">
        <w:rPr>
          <w:sz w:val="21"/>
          <w:szCs w:val="21"/>
        </w:rPr>
        <w:t>(ACC/%)</w:t>
      </w:r>
      <w:r w:rsidR="00744690" w:rsidRPr="0053528E">
        <w:rPr>
          <w:sz w:val="21"/>
          <w:szCs w:val="21"/>
        </w:rPr>
        <w:t xml:space="preserve"> </w:t>
      </w:r>
      <w:r w:rsidRPr="0053528E">
        <w:rPr>
          <w:sz w:val="21"/>
          <w:szCs w:val="21"/>
        </w:rPr>
        <w:t>(</w:t>
      </w:r>
      <w:r w:rsidRPr="0053528E">
        <w:rPr>
          <w:i/>
          <w:iCs/>
          <w:sz w:val="21"/>
          <w:szCs w:val="21"/>
        </w:rPr>
        <w:t>M±SD</w:t>
      </w:r>
      <w:r w:rsidRPr="0053528E">
        <w:rPr>
          <w:sz w:val="21"/>
          <w:szCs w:val="21"/>
        </w:rPr>
        <w:t>)</w:t>
      </w:r>
    </w:p>
    <w:tbl>
      <w:tblPr>
        <w:tblStyle w:val="af0"/>
        <w:tblW w:w="0" w:type="auto"/>
        <w:tblInd w:w="53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
        <w:gridCol w:w="992"/>
        <w:gridCol w:w="1559"/>
        <w:gridCol w:w="1276"/>
        <w:gridCol w:w="1769"/>
        <w:gridCol w:w="1287"/>
      </w:tblGrid>
      <w:tr w:rsidR="003A4742" w14:paraId="719A29F5" w14:textId="77777777" w:rsidTr="006C411D">
        <w:tc>
          <w:tcPr>
            <w:tcW w:w="875" w:type="dxa"/>
            <w:vMerge w:val="restart"/>
            <w:tcBorders>
              <w:top w:val="single" w:sz="12" w:space="0" w:color="auto"/>
              <w:bottom w:val="nil"/>
            </w:tcBorders>
          </w:tcPr>
          <w:p w14:paraId="7D296826" w14:textId="7C84F49D" w:rsidR="003A4742" w:rsidRDefault="003A4742" w:rsidP="00786CB8">
            <w:pPr>
              <w:pStyle w:val="a8"/>
              <w:spacing w:line="360" w:lineRule="auto"/>
              <w:ind w:left="0" w:firstLineChars="0" w:firstLine="0"/>
              <w:jc w:val="center"/>
              <w:rPr>
                <w:sz w:val="24"/>
              </w:rPr>
            </w:pPr>
            <w:r>
              <w:rPr>
                <w:rFonts w:hint="eastAsia"/>
                <w:sz w:val="24"/>
              </w:rPr>
              <w:t>图形类型</w:t>
            </w:r>
          </w:p>
        </w:tc>
        <w:tc>
          <w:tcPr>
            <w:tcW w:w="992" w:type="dxa"/>
            <w:vMerge w:val="restart"/>
            <w:tcBorders>
              <w:top w:val="single" w:sz="12" w:space="0" w:color="auto"/>
              <w:bottom w:val="nil"/>
            </w:tcBorders>
            <w:vAlign w:val="center"/>
          </w:tcPr>
          <w:p w14:paraId="43320F4E" w14:textId="77777777" w:rsidR="003A4742" w:rsidRDefault="003A4742" w:rsidP="008E36B0">
            <w:pPr>
              <w:pStyle w:val="a8"/>
              <w:spacing w:line="360" w:lineRule="auto"/>
              <w:ind w:left="0" w:firstLineChars="0" w:firstLine="0"/>
              <w:jc w:val="center"/>
              <w:rPr>
                <w:sz w:val="24"/>
              </w:rPr>
            </w:pPr>
            <w:r>
              <w:rPr>
                <w:rFonts w:hint="eastAsia"/>
                <w:sz w:val="24"/>
              </w:rPr>
              <w:t>匹配</w:t>
            </w:r>
          </w:p>
          <w:p w14:paraId="388D7091" w14:textId="22F59A6D" w:rsidR="003A4742" w:rsidRDefault="003A4742" w:rsidP="008E36B0">
            <w:pPr>
              <w:pStyle w:val="a8"/>
              <w:spacing w:line="360" w:lineRule="auto"/>
              <w:ind w:left="0" w:firstLineChars="0" w:firstLine="0"/>
              <w:jc w:val="center"/>
              <w:rPr>
                <w:sz w:val="24"/>
              </w:rPr>
            </w:pPr>
            <w:r>
              <w:rPr>
                <w:rFonts w:hint="eastAsia"/>
                <w:sz w:val="24"/>
              </w:rPr>
              <w:t>情况</w:t>
            </w:r>
          </w:p>
        </w:tc>
        <w:tc>
          <w:tcPr>
            <w:tcW w:w="2835" w:type="dxa"/>
            <w:gridSpan w:val="2"/>
            <w:tcBorders>
              <w:top w:val="single" w:sz="12" w:space="0" w:color="auto"/>
              <w:bottom w:val="single" w:sz="4" w:space="0" w:color="auto"/>
            </w:tcBorders>
            <w:vAlign w:val="center"/>
          </w:tcPr>
          <w:p w14:paraId="7AD59417" w14:textId="0B113419" w:rsidR="003A4742" w:rsidRDefault="003A4742" w:rsidP="008E36B0">
            <w:pPr>
              <w:pStyle w:val="a8"/>
              <w:spacing w:line="360" w:lineRule="auto"/>
              <w:ind w:left="0" w:firstLineChars="0" w:firstLine="0"/>
              <w:jc w:val="center"/>
              <w:rPr>
                <w:sz w:val="24"/>
              </w:rPr>
            </w:pPr>
            <w:r>
              <w:rPr>
                <w:rFonts w:hint="eastAsia"/>
                <w:sz w:val="24"/>
              </w:rPr>
              <w:t>实验</w:t>
            </w:r>
            <w:r>
              <w:rPr>
                <w:rFonts w:hint="eastAsia"/>
                <w:sz w:val="24"/>
              </w:rPr>
              <w:t>1</w:t>
            </w:r>
            <w:r>
              <w:rPr>
                <w:sz w:val="24"/>
              </w:rPr>
              <w:t>A</w:t>
            </w:r>
          </w:p>
        </w:tc>
        <w:tc>
          <w:tcPr>
            <w:tcW w:w="3056" w:type="dxa"/>
            <w:gridSpan w:val="2"/>
            <w:tcBorders>
              <w:top w:val="single" w:sz="12" w:space="0" w:color="auto"/>
              <w:bottom w:val="single" w:sz="4" w:space="0" w:color="auto"/>
            </w:tcBorders>
            <w:vAlign w:val="center"/>
          </w:tcPr>
          <w:p w14:paraId="694E081D" w14:textId="1A2B52D3" w:rsidR="003A4742" w:rsidRDefault="003A4742" w:rsidP="008E36B0">
            <w:pPr>
              <w:pStyle w:val="a8"/>
              <w:spacing w:line="360" w:lineRule="auto"/>
              <w:ind w:left="0" w:firstLineChars="0" w:firstLine="0"/>
              <w:jc w:val="center"/>
              <w:rPr>
                <w:sz w:val="24"/>
              </w:rPr>
            </w:pPr>
            <w:r>
              <w:rPr>
                <w:rFonts w:hint="eastAsia"/>
                <w:sz w:val="24"/>
              </w:rPr>
              <w:t>实验</w:t>
            </w:r>
            <w:r>
              <w:rPr>
                <w:rFonts w:hint="eastAsia"/>
                <w:sz w:val="24"/>
              </w:rPr>
              <w:t>1</w:t>
            </w:r>
            <w:r>
              <w:rPr>
                <w:sz w:val="24"/>
              </w:rPr>
              <w:t>B</w:t>
            </w:r>
          </w:p>
        </w:tc>
      </w:tr>
      <w:tr w:rsidR="003A4742" w14:paraId="5DD99D81" w14:textId="77777777" w:rsidTr="006C411D">
        <w:tc>
          <w:tcPr>
            <w:tcW w:w="875" w:type="dxa"/>
            <w:vMerge/>
            <w:tcBorders>
              <w:top w:val="nil"/>
              <w:bottom w:val="single" w:sz="6" w:space="0" w:color="auto"/>
            </w:tcBorders>
          </w:tcPr>
          <w:p w14:paraId="42488BA6" w14:textId="77777777" w:rsidR="003A4742" w:rsidRDefault="003A4742" w:rsidP="00133A48">
            <w:pPr>
              <w:pStyle w:val="a8"/>
              <w:spacing w:line="360" w:lineRule="auto"/>
              <w:ind w:left="0" w:firstLineChars="0" w:firstLine="0"/>
              <w:jc w:val="left"/>
              <w:rPr>
                <w:sz w:val="24"/>
              </w:rPr>
            </w:pPr>
          </w:p>
        </w:tc>
        <w:tc>
          <w:tcPr>
            <w:tcW w:w="992" w:type="dxa"/>
            <w:vMerge/>
            <w:tcBorders>
              <w:top w:val="nil"/>
              <w:bottom w:val="single" w:sz="6" w:space="0" w:color="auto"/>
            </w:tcBorders>
            <w:vAlign w:val="center"/>
          </w:tcPr>
          <w:p w14:paraId="74222BA7" w14:textId="2EAE777E" w:rsidR="003A4742" w:rsidRDefault="003A4742" w:rsidP="008E36B0">
            <w:pPr>
              <w:pStyle w:val="a8"/>
              <w:spacing w:line="360" w:lineRule="auto"/>
              <w:ind w:left="0" w:firstLineChars="0" w:firstLine="0"/>
              <w:jc w:val="center"/>
              <w:rPr>
                <w:sz w:val="24"/>
              </w:rPr>
            </w:pPr>
          </w:p>
        </w:tc>
        <w:tc>
          <w:tcPr>
            <w:tcW w:w="1559" w:type="dxa"/>
            <w:tcBorders>
              <w:top w:val="single" w:sz="4" w:space="0" w:color="auto"/>
              <w:bottom w:val="single" w:sz="6" w:space="0" w:color="auto"/>
            </w:tcBorders>
            <w:vAlign w:val="center"/>
          </w:tcPr>
          <w:p w14:paraId="5DF1A964" w14:textId="48442913" w:rsidR="003A4742" w:rsidRDefault="003A4742" w:rsidP="008E36B0">
            <w:pPr>
              <w:pStyle w:val="a8"/>
              <w:spacing w:line="360" w:lineRule="auto"/>
              <w:ind w:left="0" w:firstLineChars="0" w:firstLine="0"/>
              <w:jc w:val="center"/>
              <w:rPr>
                <w:sz w:val="24"/>
              </w:rPr>
            </w:pPr>
            <w:r>
              <w:rPr>
                <w:rFonts w:hint="eastAsia"/>
                <w:sz w:val="24"/>
              </w:rPr>
              <w:t>R</w:t>
            </w:r>
            <w:r>
              <w:rPr>
                <w:sz w:val="24"/>
              </w:rPr>
              <w:t>T(ms)</w:t>
            </w:r>
          </w:p>
        </w:tc>
        <w:tc>
          <w:tcPr>
            <w:tcW w:w="1276" w:type="dxa"/>
            <w:tcBorders>
              <w:top w:val="single" w:sz="4" w:space="0" w:color="auto"/>
              <w:bottom w:val="single" w:sz="6" w:space="0" w:color="auto"/>
            </w:tcBorders>
            <w:vAlign w:val="center"/>
          </w:tcPr>
          <w:p w14:paraId="1AFC47C2" w14:textId="1707617D" w:rsidR="003A4742" w:rsidRDefault="003A4742" w:rsidP="008E36B0">
            <w:pPr>
              <w:pStyle w:val="a8"/>
              <w:spacing w:line="360" w:lineRule="auto"/>
              <w:ind w:left="0" w:firstLineChars="0" w:firstLine="0"/>
              <w:jc w:val="center"/>
              <w:rPr>
                <w:sz w:val="24"/>
              </w:rPr>
            </w:pPr>
            <w:r>
              <w:rPr>
                <w:rFonts w:hint="eastAsia"/>
                <w:sz w:val="24"/>
              </w:rPr>
              <w:t>A</w:t>
            </w:r>
            <w:r>
              <w:rPr>
                <w:sz w:val="24"/>
              </w:rPr>
              <w:t>CC(%)</w:t>
            </w:r>
          </w:p>
        </w:tc>
        <w:tc>
          <w:tcPr>
            <w:tcW w:w="1769" w:type="dxa"/>
            <w:tcBorders>
              <w:top w:val="single" w:sz="4" w:space="0" w:color="auto"/>
              <w:bottom w:val="single" w:sz="6" w:space="0" w:color="auto"/>
            </w:tcBorders>
            <w:vAlign w:val="center"/>
          </w:tcPr>
          <w:p w14:paraId="5B599C91" w14:textId="2DFB6CCE" w:rsidR="003A4742" w:rsidRDefault="003A4742" w:rsidP="008E36B0">
            <w:pPr>
              <w:pStyle w:val="a8"/>
              <w:spacing w:line="360" w:lineRule="auto"/>
              <w:ind w:left="0" w:firstLineChars="0" w:firstLine="0"/>
              <w:jc w:val="center"/>
              <w:rPr>
                <w:sz w:val="24"/>
              </w:rPr>
            </w:pPr>
            <w:r>
              <w:rPr>
                <w:rFonts w:hint="eastAsia"/>
                <w:sz w:val="24"/>
              </w:rPr>
              <w:t>R</w:t>
            </w:r>
            <w:r>
              <w:rPr>
                <w:sz w:val="24"/>
              </w:rPr>
              <w:t>T(ms)</w:t>
            </w:r>
          </w:p>
        </w:tc>
        <w:tc>
          <w:tcPr>
            <w:tcW w:w="1287" w:type="dxa"/>
            <w:tcBorders>
              <w:top w:val="single" w:sz="4" w:space="0" w:color="auto"/>
              <w:bottom w:val="single" w:sz="6" w:space="0" w:color="auto"/>
            </w:tcBorders>
            <w:vAlign w:val="center"/>
          </w:tcPr>
          <w:p w14:paraId="17D83E45" w14:textId="18558F19" w:rsidR="003A4742" w:rsidRDefault="003A4742" w:rsidP="008E36B0">
            <w:pPr>
              <w:pStyle w:val="a8"/>
              <w:spacing w:line="360" w:lineRule="auto"/>
              <w:ind w:left="0" w:firstLineChars="0" w:firstLine="0"/>
              <w:jc w:val="center"/>
              <w:rPr>
                <w:sz w:val="24"/>
              </w:rPr>
            </w:pPr>
            <w:r>
              <w:rPr>
                <w:rFonts w:hint="eastAsia"/>
                <w:sz w:val="24"/>
              </w:rPr>
              <w:t>A</w:t>
            </w:r>
            <w:r>
              <w:rPr>
                <w:sz w:val="24"/>
              </w:rPr>
              <w:t>CC(%)</w:t>
            </w:r>
          </w:p>
        </w:tc>
      </w:tr>
      <w:tr w:rsidR="008E36B0" w14:paraId="6B17B89A" w14:textId="77777777" w:rsidTr="006C411D">
        <w:tc>
          <w:tcPr>
            <w:tcW w:w="875" w:type="dxa"/>
            <w:vMerge w:val="restart"/>
            <w:tcBorders>
              <w:top w:val="single" w:sz="6" w:space="0" w:color="auto"/>
            </w:tcBorders>
            <w:vAlign w:val="center"/>
          </w:tcPr>
          <w:p w14:paraId="007C3FCC" w14:textId="38DA0509" w:rsidR="008E36B0" w:rsidRDefault="008E36B0" w:rsidP="008E36B0">
            <w:pPr>
              <w:pStyle w:val="a8"/>
              <w:spacing w:line="360" w:lineRule="auto"/>
              <w:ind w:left="0" w:firstLineChars="0" w:firstLine="0"/>
              <w:jc w:val="center"/>
              <w:rPr>
                <w:sz w:val="24"/>
              </w:rPr>
            </w:pPr>
            <w:r>
              <w:rPr>
                <w:rFonts w:hint="eastAsia"/>
                <w:sz w:val="24"/>
              </w:rPr>
              <w:t>自我</w:t>
            </w:r>
          </w:p>
        </w:tc>
        <w:tc>
          <w:tcPr>
            <w:tcW w:w="992" w:type="dxa"/>
            <w:tcBorders>
              <w:top w:val="single" w:sz="6" w:space="0" w:color="auto"/>
            </w:tcBorders>
            <w:vAlign w:val="center"/>
          </w:tcPr>
          <w:p w14:paraId="39A83819" w14:textId="3F743669" w:rsidR="008E36B0" w:rsidRDefault="008E36B0" w:rsidP="008E36B0">
            <w:pPr>
              <w:pStyle w:val="a8"/>
              <w:spacing w:line="360" w:lineRule="auto"/>
              <w:ind w:left="0" w:firstLineChars="0" w:firstLine="0"/>
              <w:jc w:val="center"/>
              <w:rPr>
                <w:sz w:val="24"/>
              </w:rPr>
            </w:pPr>
            <w:r>
              <w:rPr>
                <w:rFonts w:hint="eastAsia"/>
                <w:sz w:val="24"/>
              </w:rPr>
              <w:t>匹配</w:t>
            </w:r>
          </w:p>
        </w:tc>
        <w:tc>
          <w:tcPr>
            <w:tcW w:w="1559" w:type="dxa"/>
            <w:tcBorders>
              <w:top w:val="single" w:sz="6" w:space="0" w:color="auto"/>
            </w:tcBorders>
            <w:vAlign w:val="center"/>
          </w:tcPr>
          <w:p w14:paraId="057CD966" w14:textId="79600AAD" w:rsidR="008E36B0" w:rsidRDefault="008E36B0" w:rsidP="008E36B0">
            <w:pPr>
              <w:pStyle w:val="a8"/>
              <w:spacing w:line="360" w:lineRule="auto"/>
              <w:ind w:left="0" w:firstLineChars="0" w:firstLine="0"/>
              <w:jc w:val="center"/>
              <w:rPr>
                <w:sz w:val="24"/>
              </w:rPr>
            </w:pPr>
            <w:r>
              <w:rPr>
                <w:rFonts w:hint="eastAsia"/>
                <w:sz w:val="24"/>
              </w:rPr>
              <w:t>7</w:t>
            </w:r>
            <w:r>
              <w:rPr>
                <w:sz w:val="24"/>
              </w:rPr>
              <w:t>14.0</w:t>
            </w:r>
            <w:r w:rsidRPr="00EA5671">
              <w:rPr>
                <w:sz w:val="24"/>
              </w:rPr>
              <w:t>±</w:t>
            </w:r>
            <w:r>
              <w:rPr>
                <w:sz w:val="24"/>
              </w:rPr>
              <w:t>121.4</w:t>
            </w:r>
          </w:p>
        </w:tc>
        <w:tc>
          <w:tcPr>
            <w:tcW w:w="1276" w:type="dxa"/>
            <w:tcBorders>
              <w:top w:val="single" w:sz="6" w:space="0" w:color="auto"/>
            </w:tcBorders>
            <w:vAlign w:val="center"/>
          </w:tcPr>
          <w:p w14:paraId="21ACD37B" w14:textId="79247DE2" w:rsidR="008E36B0" w:rsidRDefault="008E36B0" w:rsidP="008E36B0">
            <w:pPr>
              <w:pStyle w:val="a8"/>
              <w:spacing w:line="360" w:lineRule="auto"/>
              <w:ind w:left="0" w:firstLineChars="0" w:firstLine="0"/>
              <w:jc w:val="center"/>
              <w:rPr>
                <w:sz w:val="24"/>
              </w:rPr>
            </w:pPr>
            <w:r>
              <w:rPr>
                <w:rFonts w:hint="eastAsia"/>
                <w:sz w:val="24"/>
              </w:rPr>
              <w:t>9</w:t>
            </w:r>
            <w:r>
              <w:rPr>
                <w:sz w:val="24"/>
              </w:rPr>
              <w:t>2.9</w:t>
            </w:r>
            <w:r w:rsidRPr="00EA5671">
              <w:rPr>
                <w:sz w:val="24"/>
              </w:rPr>
              <w:t>±</w:t>
            </w:r>
            <w:r>
              <w:rPr>
                <w:sz w:val="24"/>
              </w:rPr>
              <w:t>0.05</w:t>
            </w:r>
          </w:p>
        </w:tc>
        <w:tc>
          <w:tcPr>
            <w:tcW w:w="1769" w:type="dxa"/>
            <w:tcBorders>
              <w:top w:val="single" w:sz="6" w:space="0" w:color="auto"/>
            </w:tcBorders>
            <w:vAlign w:val="center"/>
          </w:tcPr>
          <w:p w14:paraId="7E39DCB6" w14:textId="54B0FF0A" w:rsidR="008E36B0" w:rsidRDefault="008E36B0" w:rsidP="008E36B0">
            <w:pPr>
              <w:pStyle w:val="a8"/>
              <w:spacing w:line="360" w:lineRule="auto"/>
              <w:ind w:left="0" w:firstLineChars="0" w:firstLine="0"/>
              <w:jc w:val="center"/>
              <w:rPr>
                <w:sz w:val="24"/>
              </w:rPr>
            </w:pPr>
            <w:r>
              <w:rPr>
                <w:rFonts w:hint="eastAsia"/>
                <w:sz w:val="24"/>
              </w:rPr>
              <w:t>7</w:t>
            </w:r>
            <w:r>
              <w:rPr>
                <w:sz w:val="24"/>
              </w:rPr>
              <w:t>20.1</w:t>
            </w:r>
            <w:r w:rsidRPr="00EA5671">
              <w:rPr>
                <w:sz w:val="24"/>
              </w:rPr>
              <w:t>±</w:t>
            </w:r>
            <w:r>
              <w:rPr>
                <w:sz w:val="24"/>
              </w:rPr>
              <w:t>94.8</w:t>
            </w:r>
          </w:p>
        </w:tc>
        <w:tc>
          <w:tcPr>
            <w:tcW w:w="1287" w:type="dxa"/>
            <w:tcBorders>
              <w:top w:val="single" w:sz="6" w:space="0" w:color="auto"/>
            </w:tcBorders>
            <w:vAlign w:val="center"/>
          </w:tcPr>
          <w:p w14:paraId="0CD539D1" w14:textId="0BE76004" w:rsidR="008E36B0" w:rsidRDefault="008E36B0" w:rsidP="008E36B0">
            <w:pPr>
              <w:pStyle w:val="a8"/>
              <w:spacing w:line="360" w:lineRule="auto"/>
              <w:ind w:left="0" w:firstLineChars="0" w:firstLine="0"/>
              <w:jc w:val="center"/>
              <w:rPr>
                <w:sz w:val="24"/>
              </w:rPr>
            </w:pPr>
            <w:r>
              <w:rPr>
                <w:rFonts w:hint="eastAsia"/>
                <w:sz w:val="24"/>
              </w:rPr>
              <w:t>8</w:t>
            </w:r>
            <w:r>
              <w:rPr>
                <w:sz w:val="24"/>
              </w:rPr>
              <w:t>6.2</w:t>
            </w:r>
            <w:r w:rsidRPr="00EA5671">
              <w:rPr>
                <w:sz w:val="24"/>
              </w:rPr>
              <w:t>±</w:t>
            </w:r>
            <w:r>
              <w:rPr>
                <w:sz w:val="24"/>
              </w:rPr>
              <w:t>0.17</w:t>
            </w:r>
          </w:p>
        </w:tc>
      </w:tr>
      <w:tr w:rsidR="008E36B0" w14:paraId="2F3C9C03" w14:textId="77777777" w:rsidTr="008E36B0">
        <w:tc>
          <w:tcPr>
            <w:tcW w:w="875" w:type="dxa"/>
            <w:vMerge/>
          </w:tcPr>
          <w:p w14:paraId="0811D633" w14:textId="77777777" w:rsidR="008E36B0" w:rsidRDefault="008E36B0" w:rsidP="00133A48">
            <w:pPr>
              <w:pStyle w:val="a8"/>
              <w:spacing w:line="360" w:lineRule="auto"/>
              <w:ind w:left="0" w:firstLineChars="0" w:firstLine="0"/>
              <w:jc w:val="left"/>
              <w:rPr>
                <w:sz w:val="24"/>
              </w:rPr>
            </w:pPr>
          </w:p>
        </w:tc>
        <w:tc>
          <w:tcPr>
            <w:tcW w:w="992" w:type="dxa"/>
            <w:vAlign w:val="center"/>
          </w:tcPr>
          <w:p w14:paraId="2F530585" w14:textId="68583D0C" w:rsidR="008E36B0" w:rsidRDefault="008E36B0" w:rsidP="008E36B0">
            <w:pPr>
              <w:pStyle w:val="a8"/>
              <w:spacing w:line="360" w:lineRule="auto"/>
              <w:ind w:left="0" w:firstLineChars="0" w:firstLine="0"/>
              <w:jc w:val="center"/>
              <w:rPr>
                <w:sz w:val="24"/>
              </w:rPr>
            </w:pPr>
            <w:r>
              <w:rPr>
                <w:rFonts w:hint="eastAsia"/>
                <w:sz w:val="24"/>
              </w:rPr>
              <w:t>不匹配</w:t>
            </w:r>
          </w:p>
        </w:tc>
        <w:tc>
          <w:tcPr>
            <w:tcW w:w="1559" w:type="dxa"/>
            <w:vAlign w:val="center"/>
          </w:tcPr>
          <w:p w14:paraId="1F07927D" w14:textId="28CD1416" w:rsidR="008E36B0" w:rsidRDefault="008E36B0" w:rsidP="008E36B0">
            <w:pPr>
              <w:pStyle w:val="a8"/>
              <w:spacing w:line="360" w:lineRule="auto"/>
              <w:ind w:left="0" w:firstLineChars="0" w:firstLine="0"/>
              <w:jc w:val="center"/>
              <w:rPr>
                <w:sz w:val="24"/>
              </w:rPr>
            </w:pPr>
            <w:r>
              <w:rPr>
                <w:rFonts w:hint="eastAsia"/>
                <w:sz w:val="24"/>
              </w:rPr>
              <w:t>8</w:t>
            </w:r>
            <w:r>
              <w:rPr>
                <w:sz w:val="24"/>
              </w:rPr>
              <w:t>57.2</w:t>
            </w:r>
            <w:r w:rsidRPr="00EA5671">
              <w:rPr>
                <w:sz w:val="24"/>
              </w:rPr>
              <w:t>±</w:t>
            </w:r>
            <w:r>
              <w:rPr>
                <w:sz w:val="24"/>
              </w:rPr>
              <w:t>119.1</w:t>
            </w:r>
          </w:p>
        </w:tc>
        <w:tc>
          <w:tcPr>
            <w:tcW w:w="1276" w:type="dxa"/>
            <w:vAlign w:val="center"/>
          </w:tcPr>
          <w:p w14:paraId="008B90B8" w14:textId="3B7EF8B3" w:rsidR="008E36B0" w:rsidRDefault="008E36B0" w:rsidP="008E36B0">
            <w:pPr>
              <w:pStyle w:val="a8"/>
              <w:spacing w:line="360" w:lineRule="auto"/>
              <w:ind w:left="0" w:firstLineChars="0" w:firstLine="0"/>
              <w:jc w:val="center"/>
              <w:rPr>
                <w:sz w:val="24"/>
              </w:rPr>
            </w:pPr>
            <w:r>
              <w:rPr>
                <w:rFonts w:hint="eastAsia"/>
                <w:sz w:val="24"/>
              </w:rPr>
              <w:t>8</w:t>
            </w:r>
            <w:r>
              <w:rPr>
                <w:sz w:val="24"/>
              </w:rPr>
              <w:t>4.2</w:t>
            </w:r>
            <w:r w:rsidRPr="00EA5671">
              <w:rPr>
                <w:sz w:val="24"/>
              </w:rPr>
              <w:t>±</w:t>
            </w:r>
            <w:r>
              <w:rPr>
                <w:sz w:val="24"/>
              </w:rPr>
              <w:t>0.11</w:t>
            </w:r>
          </w:p>
        </w:tc>
        <w:tc>
          <w:tcPr>
            <w:tcW w:w="1769" w:type="dxa"/>
            <w:vAlign w:val="center"/>
          </w:tcPr>
          <w:p w14:paraId="053B8504" w14:textId="08875CD3" w:rsidR="008E36B0" w:rsidRDefault="008E36B0" w:rsidP="008E36B0">
            <w:pPr>
              <w:pStyle w:val="a8"/>
              <w:spacing w:line="360" w:lineRule="auto"/>
              <w:ind w:left="0" w:firstLineChars="0" w:firstLine="0"/>
              <w:jc w:val="center"/>
              <w:rPr>
                <w:sz w:val="24"/>
              </w:rPr>
            </w:pPr>
            <w:r>
              <w:rPr>
                <w:rFonts w:hint="eastAsia"/>
                <w:sz w:val="24"/>
              </w:rPr>
              <w:t>8</w:t>
            </w:r>
            <w:r>
              <w:rPr>
                <w:sz w:val="24"/>
              </w:rPr>
              <w:t>02.8</w:t>
            </w:r>
            <w:r w:rsidRPr="00EA5671">
              <w:rPr>
                <w:sz w:val="24"/>
              </w:rPr>
              <w:t>±</w:t>
            </w:r>
            <w:r>
              <w:rPr>
                <w:sz w:val="24"/>
              </w:rPr>
              <w:t>92.6</w:t>
            </w:r>
          </w:p>
        </w:tc>
        <w:tc>
          <w:tcPr>
            <w:tcW w:w="1287" w:type="dxa"/>
            <w:vAlign w:val="center"/>
          </w:tcPr>
          <w:p w14:paraId="576A9756" w14:textId="3AC902D1" w:rsidR="008E36B0" w:rsidRDefault="008E36B0" w:rsidP="008E36B0">
            <w:pPr>
              <w:pStyle w:val="a8"/>
              <w:spacing w:line="360" w:lineRule="auto"/>
              <w:ind w:left="0" w:firstLineChars="0" w:firstLine="0"/>
              <w:jc w:val="center"/>
              <w:rPr>
                <w:sz w:val="24"/>
              </w:rPr>
            </w:pPr>
            <w:r>
              <w:rPr>
                <w:rFonts w:hint="eastAsia"/>
                <w:sz w:val="24"/>
              </w:rPr>
              <w:t>8</w:t>
            </w:r>
            <w:r>
              <w:rPr>
                <w:sz w:val="24"/>
              </w:rPr>
              <w:t>8.6</w:t>
            </w:r>
            <w:r w:rsidRPr="00EA5671">
              <w:rPr>
                <w:sz w:val="24"/>
              </w:rPr>
              <w:t>±</w:t>
            </w:r>
            <w:r>
              <w:rPr>
                <w:sz w:val="24"/>
              </w:rPr>
              <w:t>0.04</w:t>
            </w:r>
          </w:p>
        </w:tc>
      </w:tr>
      <w:tr w:rsidR="008E36B0" w14:paraId="02D399D6" w14:textId="77777777" w:rsidTr="008E36B0">
        <w:tc>
          <w:tcPr>
            <w:tcW w:w="875" w:type="dxa"/>
            <w:vMerge w:val="restart"/>
            <w:vAlign w:val="center"/>
          </w:tcPr>
          <w:p w14:paraId="4339EA8B" w14:textId="1EFFF13B" w:rsidR="008E36B0" w:rsidRDefault="008E36B0" w:rsidP="008E36B0">
            <w:pPr>
              <w:pStyle w:val="a8"/>
              <w:spacing w:line="360" w:lineRule="auto"/>
              <w:ind w:left="0" w:firstLineChars="0" w:firstLine="0"/>
              <w:jc w:val="center"/>
              <w:rPr>
                <w:sz w:val="24"/>
              </w:rPr>
            </w:pPr>
            <w:r>
              <w:rPr>
                <w:rFonts w:hint="eastAsia"/>
                <w:sz w:val="24"/>
              </w:rPr>
              <w:t>朋友</w:t>
            </w:r>
          </w:p>
        </w:tc>
        <w:tc>
          <w:tcPr>
            <w:tcW w:w="992" w:type="dxa"/>
            <w:vAlign w:val="center"/>
          </w:tcPr>
          <w:p w14:paraId="1FE7ACF7" w14:textId="1C2AEC93" w:rsidR="008E36B0" w:rsidRDefault="008E36B0" w:rsidP="008E36B0">
            <w:pPr>
              <w:pStyle w:val="a8"/>
              <w:spacing w:line="360" w:lineRule="auto"/>
              <w:ind w:left="0" w:firstLineChars="0" w:firstLine="0"/>
              <w:jc w:val="center"/>
              <w:rPr>
                <w:sz w:val="24"/>
              </w:rPr>
            </w:pPr>
            <w:r>
              <w:rPr>
                <w:rFonts w:hint="eastAsia"/>
                <w:sz w:val="24"/>
              </w:rPr>
              <w:t>匹配</w:t>
            </w:r>
          </w:p>
        </w:tc>
        <w:tc>
          <w:tcPr>
            <w:tcW w:w="1559" w:type="dxa"/>
            <w:vAlign w:val="center"/>
          </w:tcPr>
          <w:p w14:paraId="15E34ABD" w14:textId="03588097" w:rsidR="008E36B0" w:rsidRDefault="008E36B0" w:rsidP="008E36B0">
            <w:pPr>
              <w:pStyle w:val="a8"/>
              <w:spacing w:line="360" w:lineRule="auto"/>
              <w:ind w:left="0" w:firstLineChars="0" w:firstLine="0"/>
              <w:jc w:val="center"/>
              <w:rPr>
                <w:sz w:val="24"/>
              </w:rPr>
            </w:pPr>
            <w:r>
              <w:rPr>
                <w:rFonts w:hint="eastAsia"/>
                <w:sz w:val="24"/>
              </w:rPr>
              <w:t>7</w:t>
            </w:r>
            <w:r>
              <w:rPr>
                <w:sz w:val="24"/>
              </w:rPr>
              <w:t>57.2</w:t>
            </w:r>
            <w:r w:rsidRPr="00EA5671">
              <w:rPr>
                <w:sz w:val="24"/>
              </w:rPr>
              <w:t>±</w:t>
            </w:r>
            <w:r>
              <w:rPr>
                <w:sz w:val="24"/>
              </w:rPr>
              <w:t>135.8</w:t>
            </w:r>
          </w:p>
        </w:tc>
        <w:tc>
          <w:tcPr>
            <w:tcW w:w="1276" w:type="dxa"/>
            <w:vAlign w:val="center"/>
          </w:tcPr>
          <w:p w14:paraId="4BB6E151" w14:textId="3320EE3B" w:rsidR="008E36B0" w:rsidRDefault="008E36B0" w:rsidP="008E36B0">
            <w:pPr>
              <w:pStyle w:val="a8"/>
              <w:spacing w:line="360" w:lineRule="auto"/>
              <w:ind w:left="0" w:firstLineChars="0" w:firstLine="0"/>
              <w:jc w:val="center"/>
              <w:rPr>
                <w:sz w:val="24"/>
              </w:rPr>
            </w:pPr>
            <w:r>
              <w:rPr>
                <w:rFonts w:hint="eastAsia"/>
                <w:sz w:val="24"/>
              </w:rPr>
              <w:t>9</w:t>
            </w:r>
            <w:r>
              <w:rPr>
                <w:sz w:val="24"/>
              </w:rPr>
              <w:t>0.9</w:t>
            </w:r>
            <w:r w:rsidRPr="00EA5671">
              <w:rPr>
                <w:sz w:val="24"/>
              </w:rPr>
              <w:t>±</w:t>
            </w:r>
            <w:r>
              <w:rPr>
                <w:sz w:val="24"/>
              </w:rPr>
              <w:t>0.07</w:t>
            </w:r>
          </w:p>
        </w:tc>
        <w:tc>
          <w:tcPr>
            <w:tcW w:w="1769" w:type="dxa"/>
            <w:vAlign w:val="center"/>
          </w:tcPr>
          <w:p w14:paraId="41EEC428" w14:textId="7712CC77" w:rsidR="008E36B0" w:rsidRDefault="008E36B0" w:rsidP="008E36B0">
            <w:pPr>
              <w:pStyle w:val="a8"/>
              <w:spacing w:line="360" w:lineRule="auto"/>
              <w:ind w:left="0" w:firstLineChars="0" w:firstLine="0"/>
              <w:jc w:val="center"/>
              <w:rPr>
                <w:sz w:val="24"/>
              </w:rPr>
            </w:pPr>
            <w:r>
              <w:rPr>
                <w:rFonts w:hint="eastAsia"/>
                <w:sz w:val="24"/>
              </w:rPr>
              <w:t>8</w:t>
            </w:r>
            <w:r>
              <w:rPr>
                <w:sz w:val="24"/>
              </w:rPr>
              <w:t>03.8</w:t>
            </w:r>
            <w:r w:rsidRPr="00EA5671">
              <w:rPr>
                <w:sz w:val="24"/>
              </w:rPr>
              <w:t>±</w:t>
            </w:r>
            <w:r>
              <w:rPr>
                <w:sz w:val="24"/>
              </w:rPr>
              <w:t>71.6</w:t>
            </w:r>
          </w:p>
        </w:tc>
        <w:tc>
          <w:tcPr>
            <w:tcW w:w="1287" w:type="dxa"/>
            <w:vAlign w:val="center"/>
          </w:tcPr>
          <w:p w14:paraId="7FE8034D" w14:textId="2FCA3DD0" w:rsidR="008E36B0" w:rsidRDefault="008E36B0" w:rsidP="008E36B0">
            <w:pPr>
              <w:pStyle w:val="a8"/>
              <w:spacing w:line="360" w:lineRule="auto"/>
              <w:ind w:left="0" w:firstLineChars="0" w:firstLine="0"/>
              <w:jc w:val="center"/>
              <w:rPr>
                <w:sz w:val="24"/>
              </w:rPr>
            </w:pPr>
            <w:r>
              <w:rPr>
                <w:rFonts w:hint="eastAsia"/>
                <w:sz w:val="24"/>
              </w:rPr>
              <w:t>8</w:t>
            </w:r>
            <w:r>
              <w:rPr>
                <w:sz w:val="24"/>
              </w:rPr>
              <w:t>1.2</w:t>
            </w:r>
            <w:r w:rsidRPr="00EA5671">
              <w:rPr>
                <w:sz w:val="24"/>
              </w:rPr>
              <w:t>±</w:t>
            </w:r>
            <w:r>
              <w:rPr>
                <w:sz w:val="24"/>
              </w:rPr>
              <w:t>0.09</w:t>
            </w:r>
          </w:p>
        </w:tc>
      </w:tr>
      <w:tr w:rsidR="008E36B0" w14:paraId="0F6F6413" w14:textId="77777777" w:rsidTr="008E36B0">
        <w:tc>
          <w:tcPr>
            <w:tcW w:w="875" w:type="dxa"/>
            <w:vMerge/>
            <w:vAlign w:val="center"/>
          </w:tcPr>
          <w:p w14:paraId="0AC159C6" w14:textId="77777777" w:rsidR="008E36B0" w:rsidRDefault="008E36B0" w:rsidP="008E36B0">
            <w:pPr>
              <w:pStyle w:val="a8"/>
              <w:spacing w:line="360" w:lineRule="auto"/>
              <w:ind w:left="0" w:firstLineChars="0" w:firstLine="0"/>
              <w:jc w:val="center"/>
              <w:rPr>
                <w:sz w:val="24"/>
              </w:rPr>
            </w:pPr>
          </w:p>
        </w:tc>
        <w:tc>
          <w:tcPr>
            <w:tcW w:w="992" w:type="dxa"/>
            <w:vAlign w:val="center"/>
          </w:tcPr>
          <w:p w14:paraId="369DA8CB" w14:textId="35C27681" w:rsidR="008E36B0" w:rsidRDefault="008E36B0" w:rsidP="008E36B0">
            <w:pPr>
              <w:pStyle w:val="a8"/>
              <w:spacing w:line="360" w:lineRule="auto"/>
              <w:ind w:left="0" w:firstLineChars="0" w:firstLine="0"/>
              <w:jc w:val="center"/>
              <w:rPr>
                <w:sz w:val="24"/>
              </w:rPr>
            </w:pPr>
            <w:r>
              <w:rPr>
                <w:rFonts w:hint="eastAsia"/>
                <w:sz w:val="24"/>
              </w:rPr>
              <w:t>不匹配</w:t>
            </w:r>
          </w:p>
        </w:tc>
        <w:tc>
          <w:tcPr>
            <w:tcW w:w="1559" w:type="dxa"/>
            <w:vAlign w:val="center"/>
          </w:tcPr>
          <w:p w14:paraId="5961567E" w14:textId="4250ED72" w:rsidR="008E36B0" w:rsidRDefault="008E36B0" w:rsidP="008E36B0">
            <w:pPr>
              <w:pStyle w:val="a8"/>
              <w:spacing w:line="360" w:lineRule="auto"/>
              <w:ind w:left="0" w:firstLineChars="0" w:firstLine="0"/>
              <w:jc w:val="center"/>
              <w:rPr>
                <w:sz w:val="24"/>
              </w:rPr>
            </w:pPr>
            <w:r>
              <w:rPr>
                <w:rFonts w:hint="eastAsia"/>
                <w:sz w:val="24"/>
              </w:rPr>
              <w:t>8</w:t>
            </w:r>
            <w:r>
              <w:rPr>
                <w:sz w:val="24"/>
              </w:rPr>
              <w:t>60.3</w:t>
            </w:r>
            <w:r w:rsidRPr="00EA5671">
              <w:rPr>
                <w:sz w:val="24"/>
              </w:rPr>
              <w:t>±</w:t>
            </w:r>
            <w:r>
              <w:rPr>
                <w:sz w:val="24"/>
              </w:rPr>
              <w:t>118.8</w:t>
            </w:r>
          </w:p>
        </w:tc>
        <w:tc>
          <w:tcPr>
            <w:tcW w:w="1276" w:type="dxa"/>
            <w:vAlign w:val="center"/>
          </w:tcPr>
          <w:p w14:paraId="063FF9C4" w14:textId="48ACCF30" w:rsidR="008E36B0" w:rsidRDefault="008E36B0" w:rsidP="008E36B0">
            <w:pPr>
              <w:pStyle w:val="a8"/>
              <w:spacing w:line="360" w:lineRule="auto"/>
              <w:ind w:left="0" w:firstLineChars="0" w:firstLine="0"/>
              <w:jc w:val="center"/>
              <w:rPr>
                <w:sz w:val="24"/>
              </w:rPr>
            </w:pPr>
            <w:r>
              <w:rPr>
                <w:rFonts w:hint="eastAsia"/>
                <w:sz w:val="24"/>
              </w:rPr>
              <w:t>8</w:t>
            </w:r>
            <w:r>
              <w:rPr>
                <w:sz w:val="24"/>
              </w:rPr>
              <w:t>1.3</w:t>
            </w:r>
            <w:r w:rsidRPr="00EA5671">
              <w:rPr>
                <w:sz w:val="24"/>
              </w:rPr>
              <w:t>±</w:t>
            </w:r>
            <w:r>
              <w:rPr>
                <w:sz w:val="24"/>
              </w:rPr>
              <w:t>0.12</w:t>
            </w:r>
          </w:p>
        </w:tc>
        <w:tc>
          <w:tcPr>
            <w:tcW w:w="1769" w:type="dxa"/>
            <w:vAlign w:val="center"/>
          </w:tcPr>
          <w:p w14:paraId="5F5D8D72" w14:textId="11EEC83D" w:rsidR="008E36B0" w:rsidRDefault="008E36B0" w:rsidP="008E36B0">
            <w:pPr>
              <w:pStyle w:val="a8"/>
              <w:spacing w:line="360" w:lineRule="auto"/>
              <w:ind w:left="0" w:firstLineChars="0" w:firstLine="0"/>
              <w:jc w:val="center"/>
              <w:rPr>
                <w:sz w:val="24"/>
              </w:rPr>
            </w:pPr>
            <w:r>
              <w:rPr>
                <w:rFonts w:hint="eastAsia"/>
                <w:sz w:val="24"/>
              </w:rPr>
              <w:t>8</w:t>
            </w:r>
            <w:r>
              <w:rPr>
                <w:sz w:val="24"/>
              </w:rPr>
              <w:t>29.1</w:t>
            </w:r>
            <w:r w:rsidRPr="00EA5671">
              <w:rPr>
                <w:sz w:val="24"/>
              </w:rPr>
              <w:t>±</w:t>
            </w:r>
            <w:r>
              <w:rPr>
                <w:sz w:val="24"/>
              </w:rPr>
              <w:t>95.6</w:t>
            </w:r>
          </w:p>
        </w:tc>
        <w:tc>
          <w:tcPr>
            <w:tcW w:w="1287" w:type="dxa"/>
            <w:vAlign w:val="center"/>
          </w:tcPr>
          <w:p w14:paraId="230845ED" w14:textId="644D3012" w:rsidR="008E36B0" w:rsidRDefault="008E36B0" w:rsidP="008E36B0">
            <w:pPr>
              <w:pStyle w:val="a8"/>
              <w:spacing w:line="360" w:lineRule="auto"/>
              <w:ind w:left="0" w:firstLineChars="0" w:firstLine="0"/>
              <w:jc w:val="center"/>
              <w:rPr>
                <w:sz w:val="24"/>
              </w:rPr>
            </w:pPr>
            <w:r>
              <w:rPr>
                <w:rFonts w:hint="eastAsia"/>
                <w:sz w:val="24"/>
              </w:rPr>
              <w:t>8</w:t>
            </w:r>
            <w:r>
              <w:rPr>
                <w:sz w:val="24"/>
              </w:rPr>
              <w:t>6.8</w:t>
            </w:r>
            <w:r w:rsidRPr="00EA5671">
              <w:rPr>
                <w:sz w:val="24"/>
              </w:rPr>
              <w:t>±</w:t>
            </w:r>
            <w:r>
              <w:rPr>
                <w:sz w:val="24"/>
              </w:rPr>
              <w:t>0.06</w:t>
            </w:r>
          </w:p>
        </w:tc>
      </w:tr>
      <w:tr w:rsidR="008E36B0" w14:paraId="656F653E" w14:textId="77777777" w:rsidTr="008E36B0">
        <w:tc>
          <w:tcPr>
            <w:tcW w:w="875" w:type="dxa"/>
            <w:vMerge w:val="restart"/>
            <w:vAlign w:val="center"/>
          </w:tcPr>
          <w:p w14:paraId="3F5EF19D" w14:textId="5BD6186F" w:rsidR="008E36B0" w:rsidRDefault="008E36B0" w:rsidP="008E36B0">
            <w:pPr>
              <w:pStyle w:val="a8"/>
              <w:spacing w:line="360" w:lineRule="auto"/>
              <w:ind w:left="0" w:firstLineChars="0" w:firstLine="0"/>
              <w:jc w:val="center"/>
              <w:rPr>
                <w:sz w:val="24"/>
              </w:rPr>
            </w:pPr>
            <w:r>
              <w:rPr>
                <w:rFonts w:hint="eastAsia"/>
                <w:sz w:val="24"/>
              </w:rPr>
              <w:t>生人</w:t>
            </w:r>
          </w:p>
        </w:tc>
        <w:tc>
          <w:tcPr>
            <w:tcW w:w="992" w:type="dxa"/>
            <w:vAlign w:val="center"/>
          </w:tcPr>
          <w:p w14:paraId="3867DD2A" w14:textId="00490810" w:rsidR="008E36B0" w:rsidRDefault="008E36B0" w:rsidP="008E36B0">
            <w:pPr>
              <w:pStyle w:val="a8"/>
              <w:spacing w:line="360" w:lineRule="auto"/>
              <w:ind w:left="0" w:firstLineChars="0" w:firstLine="0"/>
              <w:jc w:val="center"/>
              <w:rPr>
                <w:sz w:val="24"/>
              </w:rPr>
            </w:pPr>
            <w:r>
              <w:rPr>
                <w:rFonts w:hint="eastAsia"/>
                <w:sz w:val="24"/>
              </w:rPr>
              <w:t>匹配</w:t>
            </w:r>
          </w:p>
        </w:tc>
        <w:tc>
          <w:tcPr>
            <w:tcW w:w="1559" w:type="dxa"/>
            <w:vAlign w:val="center"/>
          </w:tcPr>
          <w:p w14:paraId="039C78E4" w14:textId="3A7055A3" w:rsidR="008E36B0" w:rsidRDefault="008E36B0" w:rsidP="008E36B0">
            <w:pPr>
              <w:pStyle w:val="a8"/>
              <w:spacing w:line="360" w:lineRule="auto"/>
              <w:ind w:left="0" w:firstLineChars="0" w:firstLine="0"/>
              <w:jc w:val="center"/>
              <w:rPr>
                <w:sz w:val="24"/>
              </w:rPr>
            </w:pPr>
            <w:r>
              <w:rPr>
                <w:rFonts w:hint="eastAsia"/>
                <w:sz w:val="24"/>
              </w:rPr>
              <w:t>7</w:t>
            </w:r>
            <w:r>
              <w:rPr>
                <w:sz w:val="24"/>
              </w:rPr>
              <w:t>95.8</w:t>
            </w:r>
            <w:r w:rsidRPr="00EA5671">
              <w:rPr>
                <w:sz w:val="24"/>
              </w:rPr>
              <w:t>±</w:t>
            </w:r>
            <w:r>
              <w:rPr>
                <w:sz w:val="24"/>
              </w:rPr>
              <w:t>124.2</w:t>
            </w:r>
          </w:p>
        </w:tc>
        <w:tc>
          <w:tcPr>
            <w:tcW w:w="1276" w:type="dxa"/>
            <w:vAlign w:val="center"/>
          </w:tcPr>
          <w:p w14:paraId="24D67422" w14:textId="2EE56766" w:rsidR="008E36B0" w:rsidRDefault="008E36B0" w:rsidP="008E36B0">
            <w:pPr>
              <w:pStyle w:val="a8"/>
              <w:spacing w:line="360" w:lineRule="auto"/>
              <w:ind w:left="0" w:firstLineChars="0" w:firstLine="0"/>
              <w:jc w:val="center"/>
              <w:rPr>
                <w:sz w:val="24"/>
              </w:rPr>
            </w:pPr>
            <w:r>
              <w:rPr>
                <w:rFonts w:hint="eastAsia"/>
                <w:sz w:val="24"/>
              </w:rPr>
              <w:t>8</w:t>
            </w:r>
            <w:r>
              <w:rPr>
                <w:sz w:val="24"/>
              </w:rPr>
              <w:t>8.8</w:t>
            </w:r>
            <w:r w:rsidRPr="00EA5671">
              <w:rPr>
                <w:sz w:val="24"/>
              </w:rPr>
              <w:t>±</w:t>
            </w:r>
            <w:r>
              <w:rPr>
                <w:sz w:val="24"/>
              </w:rPr>
              <w:t>0.09</w:t>
            </w:r>
          </w:p>
        </w:tc>
        <w:tc>
          <w:tcPr>
            <w:tcW w:w="1769" w:type="dxa"/>
            <w:vAlign w:val="center"/>
          </w:tcPr>
          <w:p w14:paraId="523203C2" w14:textId="7E7B27AE" w:rsidR="008E36B0" w:rsidRDefault="008E36B0" w:rsidP="008E36B0">
            <w:pPr>
              <w:pStyle w:val="a8"/>
              <w:spacing w:line="360" w:lineRule="auto"/>
              <w:ind w:left="0" w:firstLineChars="0" w:firstLine="0"/>
              <w:jc w:val="center"/>
              <w:rPr>
                <w:sz w:val="24"/>
              </w:rPr>
            </w:pPr>
            <w:r>
              <w:rPr>
                <w:rFonts w:hint="eastAsia"/>
                <w:sz w:val="24"/>
              </w:rPr>
              <w:t>8</w:t>
            </w:r>
            <w:r>
              <w:rPr>
                <w:sz w:val="24"/>
              </w:rPr>
              <w:t>30.3</w:t>
            </w:r>
            <w:r w:rsidRPr="00EA5671">
              <w:rPr>
                <w:sz w:val="24"/>
              </w:rPr>
              <w:t>±</w:t>
            </w:r>
            <w:r>
              <w:rPr>
                <w:sz w:val="24"/>
              </w:rPr>
              <w:t>86.7</w:t>
            </w:r>
          </w:p>
        </w:tc>
        <w:tc>
          <w:tcPr>
            <w:tcW w:w="1287" w:type="dxa"/>
            <w:vAlign w:val="center"/>
          </w:tcPr>
          <w:p w14:paraId="63C70749" w14:textId="2FA91A47" w:rsidR="008E36B0" w:rsidRDefault="008E36B0" w:rsidP="008E36B0">
            <w:pPr>
              <w:pStyle w:val="a8"/>
              <w:spacing w:line="360" w:lineRule="auto"/>
              <w:ind w:left="0" w:firstLineChars="0" w:firstLine="0"/>
              <w:jc w:val="center"/>
              <w:rPr>
                <w:sz w:val="24"/>
              </w:rPr>
            </w:pPr>
            <w:r>
              <w:rPr>
                <w:rFonts w:hint="eastAsia"/>
                <w:sz w:val="24"/>
              </w:rPr>
              <w:t>7</w:t>
            </w:r>
            <w:r>
              <w:rPr>
                <w:sz w:val="24"/>
              </w:rPr>
              <w:t>2.4</w:t>
            </w:r>
            <w:r w:rsidRPr="00EA5671">
              <w:rPr>
                <w:sz w:val="24"/>
              </w:rPr>
              <w:t>±</w:t>
            </w:r>
            <w:r>
              <w:rPr>
                <w:sz w:val="24"/>
              </w:rPr>
              <w:t>0.14</w:t>
            </w:r>
          </w:p>
        </w:tc>
      </w:tr>
      <w:tr w:rsidR="008E36B0" w14:paraId="2451ED39" w14:textId="77777777" w:rsidTr="006C411D">
        <w:tc>
          <w:tcPr>
            <w:tcW w:w="875" w:type="dxa"/>
            <w:vMerge/>
            <w:tcBorders>
              <w:bottom w:val="single" w:sz="12" w:space="0" w:color="auto"/>
            </w:tcBorders>
          </w:tcPr>
          <w:p w14:paraId="7D8BE0AC" w14:textId="77777777" w:rsidR="008E36B0" w:rsidRDefault="008E36B0" w:rsidP="00133A48">
            <w:pPr>
              <w:pStyle w:val="a8"/>
              <w:spacing w:line="360" w:lineRule="auto"/>
              <w:ind w:left="0" w:firstLineChars="0" w:firstLine="0"/>
              <w:jc w:val="left"/>
              <w:rPr>
                <w:sz w:val="24"/>
              </w:rPr>
            </w:pPr>
          </w:p>
        </w:tc>
        <w:tc>
          <w:tcPr>
            <w:tcW w:w="992" w:type="dxa"/>
            <w:tcBorders>
              <w:bottom w:val="single" w:sz="12" w:space="0" w:color="auto"/>
            </w:tcBorders>
            <w:vAlign w:val="center"/>
          </w:tcPr>
          <w:p w14:paraId="7A372EED" w14:textId="0CC6EF16" w:rsidR="008E36B0" w:rsidRDefault="008E36B0" w:rsidP="008E36B0">
            <w:pPr>
              <w:pStyle w:val="a8"/>
              <w:spacing w:line="360" w:lineRule="auto"/>
              <w:ind w:left="0" w:firstLineChars="0" w:firstLine="0"/>
              <w:jc w:val="center"/>
              <w:rPr>
                <w:sz w:val="24"/>
              </w:rPr>
            </w:pPr>
            <w:r>
              <w:rPr>
                <w:rFonts w:hint="eastAsia"/>
                <w:sz w:val="24"/>
              </w:rPr>
              <w:t>不匹配</w:t>
            </w:r>
          </w:p>
        </w:tc>
        <w:tc>
          <w:tcPr>
            <w:tcW w:w="1559" w:type="dxa"/>
            <w:tcBorders>
              <w:bottom w:val="single" w:sz="12" w:space="0" w:color="auto"/>
            </w:tcBorders>
            <w:vAlign w:val="center"/>
          </w:tcPr>
          <w:p w14:paraId="32103176" w14:textId="62BBB5D7" w:rsidR="008E36B0" w:rsidRDefault="008E36B0" w:rsidP="008E36B0">
            <w:pPr>
              <w:pStyle w:val="a8"/>
              <w:spacing w:line="360" w:lineRule="auto"/>
              <w:ind w:left="0" w:firstLineChars="0" w:firstLine="0"/>
              <w:jc w:val="center"/>
              <w:rPr>
                <w:sz w:val="24"/>
              </w:rPr>
            </w:pPr>
            <w:r>
              <w:rPr>
                <w:rFonts w:hint="eastAsia"/>
                <w:sz w:val="24"/>
              </w:rPr>
              <w:t>8</w:t>
            </w:r>
            <w:r>
              <w:rPr>
                <w:sz w:val="24"/>
              </w:rPr>
              <w:t>55.8</w:t>
            </w:r>
            <w:r w:rsidRPr="00EA5671">
              <w:rPr>
                <w:sz w:val="24"/>
              </w:rPr>
              <w:t>±</w:t>
            </w:r>
            <w:r>
              <w:rPr>
                <w:sz w:val="24"/>
              </w:rPr>
              <w:t>123.0</w:t>
            </w:r>
          </w:p>
        </w:tc>
        <w:tc>
          <w:tcPr>
            <w:tcW w:w="1276" w:type="dxa"/>
            <w:tcBorders>
              <w:bottom w:val="single" w:sz="12" w:space="0" w:color="auto"/>
            </w:tcBorders>
            <w:vAlign w:val="center"/>
          </w:tcPr>
          <w:p w14:paraId="32463CFB" w14:textId="18E32761" w:rsidR="008E36B0" w:rsidRDefault="008E36B0" w:rsidP="008E36B0">
            <w:pPr>
              <w:pStyle w:val="a8"/>
              <w:spacing w:line="360" w:lineRule="auto"/>
              <w:ind w:left="0" w:firstLineChars="0" w:firstLine="0"/>
              <w:jc w:val="center"/>
              <w:rPr>
                <w:sz w:val="24"/>
              </w:rPr>
            </w:pPr>
            <w:r>
              <w:rPr>
                <w:rFonts w:hint="eastAsia"/>
                <w:sz w:val="24"/>
              </w:rPr>
              <w:t>8</w:t>
            </w:r>
            <w:r>
              <w:rPr>
                <w:sz w:val="24"/>
              </w:rPr>
              <w:t>5.6</w:t>
            </w:r>
            <w:r w:rsidRPr="00EA5671">
              <w:rPr>
                <w:sz w:val="24"/>
              </w:rPr>
              <w:t>±</w:t>
            </w:r>
            <w:r>
              <w:rPr>
                <w:sz w:val="24"/>
              </w:rPr>
              <w:t>0.08</w:t>
            </w:r>
          </w:p>
        </w:tc>
        <w:tc>
          <w:tcPr>
            <w:tcW w:w="1769" w:type="dxa"/>
            <w:tcBorders>
              <w:bottom w:val="single" w:sz="12" w:space="0" w:color="auto"/>
            </w:tcBorders>
            <w:vAlign w:val="center"/>
          </w:tcPr>
          <w:p w14:paraId="4B9E3D1A" w14:textId="0274CDBA" w:rsidR="008E36B0" w:rsidRDefault="008E36B0" w:rsidP="008E36B0">
            <w:pPr>
              <w:pStyle w:val="a8"/>
              <w:spacing w:line="360" w:lineRule="auto"/>
              <w:ind w:left="0" w:firstLineChars="0" w:firstLine="0"/>
              <w:jc w:val="center"/>
              <w:rPr>
                <w:sz w:val="24"/>
              </w:rPr>
            </w:pPr>
            <w:r>
              <w:rPr>
                <w:rFonts w:hint="eastAsia"/>
                <w:sz w:val="24"/>
              </w:rPr>
              <w:t>8</w:t>
            </w:r>
            <w:r>
              <w:rPr>
                <w:sz w:val="24"/>
              </w:rPr>
              <w:t>19.8</w:t>
            </w:r>
            <w:r w:rsidRPr="00EA5671">
              <w:rPr>
                <w:sz w:val="24"/>
              </w:rPr>
              <w:t>±</w:t>
            </w:r>
            <w:r>
              <w:rPr>
                <w:sz w:val="24"/>
              </w:rPr>
              <w:t>96.2</w:t>
            </w:r>
          </w:p>
        </w:tc>
        <w:tc>
          <w:tcPr>
            <w:tcW w:w="1287" w:type="dxa"/>
            <w:tcBorders>
              <w:bottom w:val="single" w:sz="12" w:space="0" w:color="auto"/>
            </w:tcBorders>
            <w:vAlign w:val="center"/>
          </w:tcPr>
          <w:p w14:paraId="109AF912" w14:textId="4E07D3E1" w:rsidR="008E36B0" w:rsidRDefault="008E36B0" w:rsidP="008E36B0">
            <w:pPr>
              <w:pStyle w:val="a8"/>
              <w:spacing w:line="360" w:lineRule="auto"/>
              <w:ind w:left="0" w:firstLineChars="0" w:firstLine="0"/>
              <w:jc w:val="center"/>
              <w:rPr>
                <w:sz w:val="24"/>
              </w:rPr>
            </w:pPr>
            <w:r>
              <w:rPr>
                <w:rFonts w:hint="eastAsia"/>
                <w:sz w:val="24"/>
              </w:rPr>
              <w:t>8</w:t>
            </w:r>
            <w:r>
              <w:rPr>
                <w:sz w:val="24"/>
              </w:rPr>
              <w:t>7.2</w:t>
            </w:r>
            <w:r w:rsidRPr="00EA5671">
              <w:rPr>
                <w:sz w:val="24"/>
              </w:rPr>
              <w:t>±</w:t>
            </w:r>
            <w:r>
              <w:rPr>
                <w:sz w:val="24"/>
              </w:rPr>
              <w:t>0.06</w:t>
            </w:r>
          </w:p>
        </w:tc>
      </w:tr>
    </w:tbl>
    <w:p w14:paraId="478A22A8" w14:textId="78F02831" w:rsidR="00000830" w:rsidRPr="00000830" w:rsidRDefault="00000830" w:rsidP="00000830">
      <w:pPr>
        <w:pStyle w:val="a8"/>
        <w:spacing w:line="400" w:lineRule="exact"/>
        <w:ind w:left="0" w:firstLineChars="200" w:firstLine="480"/>
        <w:rPr>
          <w:noProof/>
        </w:rPr>
      </w:pPr>
      <w:r>
        <w:rPr>
          <w:rFonts w:hint="eastAsia"/>
          <w:sz w:val="24"/>
        </w:rPr>
        <w:t>对反应时的快同效应量进行贝叶斯重复测量方差分析时，</w:t>
      </w:r>
      <w:r w:rsidRPr="00AD0983">
        <w:rPr>
          <w:rFonts w:hint="eastAsia"/>
          <w:sz w:val="24"/>
        </w:rPr>
        <w:t>使用</w:t>
      </w:r>
      <w:r w:rsidRPr="00AD0983">
        <w:rPr>
          <w:rFonts w:hint="eastAsia"/>
          <w:sz w:val="24"/>
        </w:rPr>
        <w:t>J</w:t>
      </w:r>
      <w:r w:rsidRPr="00AD0983">
        <w:rPr>
          <w:sz w:val="24"/>
        </w:rPr>
        <w:t>ASP</w:t>
      </w:r>
      <w:r w:rsidRPr="00AD0983">
        <w:rPr>
          <w:rFonts w:hint="eastAsia"/>
          <w:sz w:val="24"/>
        </w:rPr>
        <w:t>默认的先验分布</w:t>
      </w:r>
      <w:r>
        <w:rPr>
          <w:rFonts w:hint="eastAsia"/>
          <w:sz w:val="24"/>
        </w:rPr>
        <w:t>将所有模型与最简单的零模型进行比较。首先计算图形类型与反应优先级交互项的效应，需要比较包含交互作用的模型和不包含交互作用的模型，得到</w:t>
      </w:r>
      <w:r w:rsidRPr="00E61E92">
        <w:rPr>
          <w:i/>
          <w:iCs/>
          <w:sz w:val="24"/>
        </w:rPr>
        <w:t>BF</w:t>
      </w:r>
      <w:r w:rsidRPr="00E61E92">
        <w:rPr>
          <w:i/>
          <w:iCs/>
          <w:sz w:val="24"/>
          <w:vertAlign w:val="subscript"/>
        </w:rPr>
        <w:t>10</w:t>
      </w:r>
      <w:r w:rsidRPr="00E61E92">
        <w:rPr>
          <w:sz w:val="24"/>
        </w:rPr>
        <w:t xml:space="preserve"> =</w:t>
      </w:r>
      <w:r>
        <w:rPr>
          <w:sz w:val="24"/>
        </w:rPr>
        <w:t xml:space="preserve"> 0.195</w:t>
      </w:r>
      <w:r>
        <w:rPr>
          <w:rFonts w:hint="eastAsia"/>
          <w:sz w:val="24"/>
        </w:rPr>
        <w:t>，根据贝叶斯因子决策标准</w:t>
      </w:r>
      <w:r w:rsidRPr="00E61E92">
        <w:rPr>
          <w:sz w:val="24"/>
        </w:rPr>
        <w:t>（</w:t>
      </w:r>
      <w:r>
        <w:rPr>
          <w:rFonts w:hint="eastAsia"/>
          <w:sz w:val="24"/>
        </w:rPr>
        <w:t>胡传鹏等</w:t>
      </w:r>
      <w:r w:rsidRPr="00E61E92">
        <w:rPr>
          <w:sz w:val="24"/>
        </w:rPr>
        <w:t>，</w:t>
      </w:r>
      <w:r w:rsidRPr="00E61E92">
        <w:rPr>
          <w:sz w:val="24"/>
        </w:rPr>
        <w:t>2018</w:t>
      </w:r>
      <w:r w:rsidRPr="00E61E92">
        <w:rPr>
          <w:sz w:val="24"/>
        </w:rPr>
        <w:t>）</w:t>
      </w:r>
      <w:r>
        <w:rPr>
          <w:rFonts w:hint="eastAsia"/>
          <w:sz w:val="24"/>
        </w:rPr>
        <w:t>，说明有中等程度的证据支持</w:t>
      </w:r>
      <w:r w:rsidRPr="00CD198A">
        <w:rPr>
          <w:rFonts w:hint="eastAsia"/>
          <w:i/>
          <w:iCs/>
          <w:sz w:val="24"/>
        </w:rPr>
        <w:t>H</w:t>
      </w:r>
      <w:r w:rsidRPr="00CD198A">
        <w:rPr>
          <w:i/>
          <w:iCs/>
          <w:sz w:val="24"/>
          <w:vertAlign w:val="subscript"/>
        </w:rPr>
        <w:t>0</w:t>
      </w:r>
      <w:r>
        <w:rPr>
          <w:rFonts w:hint="eastAsia"/>
          <w:sz w:val="24"/>
        </w:rPr>
        <w:t>，即不存在二者的交互作用。再通过比较同时包含图形类型和反应优先级的模型与仅包含图形类型或匹配优先级的模型，分别计算两个主效应。得到图形类型主效应的</w:t>
      </w:r>
      <w:r w:rsidRPr="00E61E92">
        <w:rPr>
          <w:i/>
          <w:iCs/>
          <w:sz w:val="24"/>
        </w:rPr>
        <w:t>BF</w:t>
      </w:r>
      <w:r w:rsidRPr="00E61E92">
        <w:rPr>
          <w:i/>
          <w:iCs/>
          <w:sz w:val="24"/>
          <w:vertAlign w:val="subscript"/>
        </w:rPr>
        <w:t>10</w:t>
      </w:r>
      <w:r w:rsidRPr="00E61E92">
        <w:rPr>
          <w:sz w:val="24"/>
        </w:rPr>
        <w:t xml:space="preserve"> = 6.365×10</w:t>
      </w:r>
      <w:r w:rsidRPr="00E61E92">
        <w:rPr>
          <w:sz w:val="24"/>
          <w:vertAlign w:val="superscript"/>
        </w:rPr>
        <w:t>+8</w:t>
      </w:r>
      <w:r>
        <w:rPr>
          <w:rFonts w:hint="eastAsia"/>
          <w:sz w:val="24"/>
        </w:rPr>
        <w:t>，根据贝叶斯因子决策标准</w:t>
      </w:r>
      <w:r w:rsidRPr="00E61E92">
        <w:rPr>
          <w:sz w:val="24"/>
        </w:rPr>
        <w:t>（</w:t>
      </w:r>
      <w:r>
        <w:rPr>
          <w:rFonts w:hint="eastAsia"/>
          <w:sz w:val="24"/>
        </w:rPr>
        <w:t>胡传鹏等</w:t>
      </w:r>
      <w:r w:rsidRPr="00E61E92">
        <w:rPr>
          <w:sz w:val="24"/>
        </w:rPr>
        <w:t>，</w:t>
      </w:r>
      <w:r w:rsidRPr="00E61E92">
        <w:rPr>
          <w:sz w:val="24"/>
        </w:rPr>
        <w:t>2018</w:t>
      </w:r>
      <w:r w:rsidRPr="00E61E92">
        <w:rPr>
          <w:sz w:val="24"/>
        </w:rPr>
        <w:t>）</w:t>
      </w:r>
      <w:r>
        <w:rPr>
          <w:rFonts w:hint="eastAsia"/>
          <w:sz w:val="24"/>
        </w:rPr>
        <w:t>，有极强的证据支持存在图形类型主效应。进一步进行事后比较：自我图形与朋友图形间的</w:t>
      </w:r>
      <w:r w:rsidRPr="00E61E92">
        <w:rPr>
          <w:i/>
          <w:iCs/>
          <w:sz w:val="24"/>
        </w:rPr>
        <w:t>BF</w:t>
      </w:r>
      <w:r w:rsidRPr="00E61E92">
        <w:rPr>
          <w:i/>
          <w:iCs/>
          <w:sz w:val="24"/>
          <w:vertAlign w:val="subscript"/>
        </w:rPr>
        <w:t>10</w:t>
      </w:r>
      <w:r w:rsidRPr="00E61E92">
        <w:rPr>
          <w:sz w:val="24"/>
        </w:rPr>
        <w:t xml:space="preserve"> =</w:t>
      </w:r>
      <w:r>
        <w:rPr>
          <w:sz w:val="24"/>
        </w:rPr>
        <w:t xml:space="preserve"> 63.310</w:t>
      </w:r>
      <w:r>
        <w:rPr>
          <w:rFonts w:hint="eastAsia"/>
          <w:sz w:val="24"/>
        </w:rPr>
        <w:t>，说明有非常强的证据支持自我图形与朋友图形的快同效应量存在差异；自我图形与生人图形间的</w:t>
      </w:r>
      <w:r w:rsidRPr="00D5613C">
        <w:rPr>
          <w:i/>
          <w:iCs/>
          <w:sz w:val="24"/>
        </w:rPr>
        <w:t>BF</w:t>
      </w:r>
      <w:r w:rsidRPr="00D5613C">
        <w:rPr>
          <w:i/>
          <w:iCs/>
          <w:sz w:val="24"/>
          <w:vertAlign w:val="subscript"/>
        </w:rPr>
        <w:t>10</w:t>
      </w:r>
      <w:r w:rsidRPr="00D5613C">
        <w:rPr>
          <w:sz w:val="24"/>
        </w:rPr>
        <w:t xml:space="preserve"> =</w:t>
      </w:r>
      <w:r>
        <w:rPr>
          <w:sz w:val="24"/>
        </w:rPr>
        <w:t xml:space="preserve"> </w:t>
      </w:r>
      <w:r w:rsidRPr="00D5613C">
        <w:rPr>
          <w:sz w:val="24"/>
        </w:rPr>
        <w:t>1.346×10</w:t>
      </w:r>
      <w:r w:rsidRPr="00D5613C">
        <w:rPr>
          <w:sz w:val="24"/>
          <w:vertAlign w:val="superscript"/>
        </w:rPr>
        <w:t>+7</w:t>
      </w:r>
      <w:r>
        <w:rPr>
          <w:rFonts w:hint="eastAsia"/>
          <w:sz w:val="24"/>
        </w:rPr>
        <w:t>，说明有极强的证据支持自我图形的与生人图形的快同效应量存在差异；朋友图形与生人图形间的</w:t>
      </w:r>
      <w:r w:rsidRPr="00E61E92">
        <w:rPr>
          <w:i/>
          <w:iCs/>
          <w:sz w:val="24"/>
        </w:rPr>
        <w:t>BF</w:t>
      </w:r>
      <w:r w:rsidRPr="00E61E92">
        <w:rPr>
          <w:i/>
          <w:iCs/>
          <w:sz w:val="24"/>
          <w:vertAlign w:val="subscript"/>
        </w:rPr>
        <w:t>10</w:t>
      </w:r>
      <w:r w:rsidRPr="00E61E92">
        <w:rPr>
          <w:sz w:val="24"/>
        </w:rPr>
        <w:t xml:space="preserve"> =</w:t>
      </w:r>
      <w:r>
        <w:rPr>
          <w:sz w:val="24"/>
        </w:rPr>
        <w:t xml:space="preserve"> 480.227</w:t>
      </w:r>
      <w:r>
        <w:rPr>
          <w:rFonts w:hint="eastAsia"/>
          <w:sz w:val="24"/>
        </w:rPr>
        <w:t>，说明有极强的证据支持朋友图形与生人图形的快同效应量存在差异。根据图</w:t>
      </w:r>
      <w:r>
        <w:rPr>
          <w:rFonts w:hint="eastAsia"/>
          <w:sz w:val="24"/>
        </w:rPr>
        <w:t>3</w:t>
      </w:r>
      <w:r>
        <w:rPr>
          <w:rFonts w:hint="eastAsia"/>
          <w:sz w:val="24"/>
        </w:rPr>
        <w:t>可知，自我图形的快同效应量</w:t>
      </w:r>
      <w:r w:rsidRPr="00660DE7">
        <w:rPr>
          <w:sz w:val="24"/>
        </w:rPr>
        <w:t>（</w:t>
      </w:r>
      <w:r w:rsidRPr="00660DE7">
        <w:rPr>
          <w:i/>
          <w:iCs/>
          <w:sz w:val="24"/>
        </w:rPr>
        <w:t xml:space="preserve">M </w:t>
      </w:r>
      <w:r w:rsidRPr="00660DE7">
        <w:rPr>
          <w:sz w:val="24"/>
        </w:rPr>
        <w:t xml:space="preserve">= </w:t>
      </w:r>
      <w:r>
        <w:rPr>
          <w:sz w:val="24"/>
        </w:rPr>
        <w:t xml:space="preserve">112.98 </w:t>
      </w:r>
      <w:r w:rsidRPr="00660DE7">
        <w:rPr>
          <w:sz w:val="24"/>
        </w:rPr>
        <w:t>±</w:t>
      </w:r>
      <w:r>
        <w:rPr>
          <w:sz w:val="24"/>
        </w:rPr>
        <w:t xml:space="preserve"> 57</w:t>
      </w:r>
      <w:r w:rsidRPr="00660DE7">
        <w:rPr>
          <w:sz w:val="24"/>
        </w:rPr>
        <w:t>.</w:t>
      </w:r>
      <w:r>
        <w:rPr>
          <w:sz w:val="24"/>
        </w:rPr>
        <w:t>0</w:t>
      </w:r>
      <w:r w:rsidRPr="00660DE7">
        <w:rPr>
          <w:sz w:val="24"/>
        </w:rPr>
        <w:t>）</w:t>
      </w:r>
      <w:r>
        <w:rPr>
          <w:rFonts w:hint="eastAsia"/>
          <w:sz w:val="24"/>
        </w:rPr>
        <w:t>大于朋友图形</w:t>
      </w:r>
      <w:r w:rsidRPr="00660DE7">
        <w:rPr>
          <w:sz w:val="24"/>
        </w:rPr>
        <w:t>（</w:t>
      </w:r>
      <w:r w:rsidRPr="00660DE7">
        <w:rPr>
          <w:i/>
          <w:iCs/>
          <w:sz w:val="24"/>
        </w:rPr>
        <w:t xml:space="preserve">M </w:t>
      </w:r>
      <w:r w:rsidRPr="00660DE7">
        <w:rPr>
          <w:sz w:val="24"/>
        </w:rPr>
        <w:t xml:space="preserve">= </w:t>
      </w:r>
      <w:r>
        <w:rPr>
          <w:sz w:val="24"/>
        </w:rPr>
        <w:t xml:space="preserve">64.24 </w:t>
      </w:r>
      <w:r w:rsidRPr="00660DE7">
        <w:rPr>
          <w:sz w:val="24"/>
        </w:rPr>
        <w:t>±</w:t>
      </w:r>
      <w:r>
        <w:rPr>
          <w:sz w:val="24"/>
        </w:rPr>
        <w:t xml:space="preserve"> 73.77</w:t>
      </w:r>
      <w:r w:rsidRPr="00660DE7">
        <w:rPr>
          <w:sz w:val="24"/>
        </w:rPr>
        <w:t>）</w:t>
      </w:r>
      <w:r>
        <w:rPr>
          <w:rFonts w:hint="eastAsia"/>
          <w:sz w:val="24"/>
        </w:rPr>
        <w:t>，朋友图形的快同效应量</w:t>
      </w:r>
      <w:r w:rsidRPr="00660DE7">
        <w:rPr>
          <w:sz w:val="24"/>
        </w:rPr>
        <w:t>（</w:t>
      </w:r>
      <w:r w:rsidRPr="00660DE7">
        <w:rPr>
          <w:i/>
          <w:iCs/>
          <w:sz w:val="24"/>
        </w:rPr>
        <w:t xml:space="preserve">M </w:t>
      </w:r>
      <w:r w:rsidRPr="00660DE7">
        <w:rPr>
          <w:sz w:val="24"/>
        </w:rPr>
        <w:t xml:space="preserve">= </w:t>
      </w:r>
      <w:r>
        <w:rPr>
          <w:sz w:val="24"/>
        </w:rPr>
        <w:t xml:space="preserve">64.24 </w:t>
      </w:r>
      <w:r w:rsidRPr="00660DE7">
        <w:rPr>
          <w:sz w:val="24"/>
        </w:rPr>
        <w:t>±</w:t>
      </w:r>
      <w:r>
        <w:rPr>
          <w:sz w:val="24"/>
        </w:rPr>
        <w:t xml:space="preserve"> 73.77</w:t>
      </w:r>
      <w:r w:rsidRPr="00660DE7">
        <w:rPr>
          <w:sz w:val="24"/>
        </w:rPr>
        <w:t>）</w:t>
      </w:r>
      <w:r>
        <w:rPr>
          <w:rFonts w:hint="eastAsia"/>
          <w:sz w:val="24"/>
        </w:rPr>
        <w:t>大于生人图形</w:t>
      </w:r>
      <w:r w:rsidRPr="00660DE7">
        <w:rPr>
          <w:sz w:val="24"/>
        </w:rPr>
        <w:t>（</w:t>
      </w:r>
      <w:r w:rsidRPr="00660DE7">
        <w:rPr>
          <w:i/>
          <w:iCs/>
          <w:sz w:val="24"/>
        </w:rPr>
        <w:t xml:space="preserve">M </w:t>
      </w:r>
      <w:r w:rsidRPr="00660DE7">
        <w:rPr>
          <w:sz w:val="24"/>
        </w:rPr>
        <w:t xml:space="preserve">= </w:t>
      </w:r>
      <w:r>
        <w:rPr>
          <w:sz w:val="24"/>
        </w:rPr>
        <w:t xml:space="preserve">24.742 </w:t>
      </w:r>
      <w:r w:rsidRPr="00660DE7">
        <w:rPr>
          <w:sz w:val="24"/>
        </w:rPr>
        <w:t>±</w:t>
      </w:r>
      <w:r>
        <w:rPr>
          <w:sz w:val="24"/>
        </w:rPr>
        <w:t xml:space="preserve"> 70.86</w:t>
      </w:r>
      <w:r w:rsidRPr="00660DE7">
        <w:rPr>
          <w:sz w:val="24"/>
        </w:rPr>
        <w:t>）</w:t>
      </w:r>
      <w:r>
        <w:rPr>
          <w:rFonts w:hint="eastAsia"/>
          <w:sz w:val="24"/>
        </w:rPr>
        <w:t>。得到判断优先级主效应的</w:t>
      </w:r>
      <w:r w:rsidRPr="00E61E92">
        <w:rPr>
          <w:i/>
          <w:iCs/>
          <w:sz w:val="24"/>
        </w:rPr>
        <w:t>BF</w:t>
      </w:r>
      <w:r w:rsidRPr="00E61E92">
        <w:rPr>
          <w:i/>
          <w:iCs/>
          <w:sz w:val="24"/>
          <w:vertAlign w:val="subscript"/>
        </w:rPr>
        <w:t>10</w:t>
      </w:r>
      <w:r w:rsidRPr="00E61E92">
        <w:rPr>
          <w:sz w:val="24"/>
        </w:rPr>
        <w:t xml:space="preserve"> =</w:t>
      </w:r>
      <w:r>
        <w:rPr>
          <w:sz w:val="24"/>
        </w:rPr>
        <w:t xml:space="preserve"> 2156.461</w:t>
      </w:r>
      <w:r>
        <w:rPr>
          <w:rFonts w:hint="eastAsia"/>
          <w:sz w:val="24"/>
        </w:rPr>
        <w:t>，说明有极强的证据支持匹配判断优先和不匹配判断优先条件下的快同效应量存在差异。根据图</w:t>
      </w:r>
      <w:r>
        <w:rPr>
          <w:sz w:val="24"/>
        </w:rPr>
        <w:t>3</w:t>
      </w:r>
      <w:r>
        <w:rPr>
          <w:rFonts w:hint="eastAsia"/>
          <w:sz w:val="24"/>
        </w:rPr>
        <w:t>可知，匹配判断优先条件下的快同效应量</w:t>
      </w:r>
      <w:r w:rsidRPr="00660DE7">
        <w:rPr>
          <w:sz w:val="24"/>
        </w:rPr>
        <w:t>（</w:t>
      </w:r>
      <w:r w:rsidRPr="00660DE7">
        <w:rPr>
          <w:i/>
          <w:iCs/>
          <w:sz w:val="24"/>
        </w:rPr>
        <w:t xml:space="preserve">M </w:t>
      </w:r>
      <w:r w:rsidRPr="00660DE7">
        <w:rPr>
          <w:sz w:val="24"/>
        </w:rPr>
        <w:t xml:space="preserve">= </w:t>
      </w:r>
      <w:r>
        <w:rPr>
          <w:sz w:val="24"/>
        </w:rPr>
        <w:t xml:space="preserve">102.12 </w:t>
      </w:r>
      <w:r w:rsidRPr="00660DE7">
        <w:rPr>
          <w:sz w:val="24"/>
        </w:rPr>
        <w:t>±</w:t>
      </w:r>
      <w:r>
        <w:rPr>
          <w:sz w:val="24"/>
        </w:rPr>
        <w:t xml:space="preserve"> 68.06</w:t>
      </w:r>
      <w:r w:rsidRPr="00660DE7">
        <w:rPr>
          <w:sz w:val="24"/>
        </w:rPr>
        <w:t>）</w:t>
      </w:r>
      <w:r>
        <w:rPr>
          <w:rFonts w:hint="eastAsia"/>
          <w:sz w:val="24"/>
        </w:rPr>
        <w:t>大于不匹配优先条件</w:t>
      </w:r>
      <w:r w:rsidRPr="00660DE7">
        <w:rPr>
          <w:sz w:val="24"/>
        </w:rPr>
        <w:t>（</w:t>
      </w:r>
      <w:r w:rsidRPr="00660DE7">
        <w:rPr>
          <w:i/>
          <w:iCs/>
          <w:sz w:val="24"/>
        </w:rPr>
        <w:t xml:space="preserve">M </w:t>
      </w:r>
      <w:r w:rsidRPr="00660DE7">
        <w:rPr>
          <w:sz w:val="24"/>
        </w:rPr>
        <w:t xml:space="preserve">= </w:t>
      </w:r>
      <w:r>
        <w:rPr>
          <w:sz w:val="24"/>
        </w:rPr>
        <w:t xml:space="preserve">32.52 </w:t>
      </w:r>
      <w:r w:rsidRPr="00660DE7">
        <w:rPr>
          <w:sz w:val="24"/>
        </w:rPr>
        <w:t>±</w:t>
      </w:r>
      <w:r>
        <w:rPr>
          <w:sz w:val="24"/>
        </w:rPr>
        <w:t xml:space="preserve"> 67.99</w:t>
      </w:r>
      <w:r w:rsidRPr="00660DE7">
        <w:rPr>
          <w:sz w:val="24"/>
        </w:rPr>
        <w:t>）</w:t>
      </w:r>
      <w:r>
        <w:rPr>
          <w:rFonts w:hint="eastAsia"/>
          <w:sz w:val="24"/>
        </w:rPr>
        <w:t>。</w:t>
      </w:r>
    </w:p>
    <w:p w14:paraId="22E4FDB6" w14:textId="470E7CC6" w:rsidR="00A94113" w:rsidRDefault="00EB4B22" w:rsidP="00EB4B22">
      <w:pPr>
        <w:pStyle w:val="a8"/>
        <w:spacing w:line="360" w:lineRule="auto"/>
        <w:ind w:left="0" w:firstLineChars="0" w:firstLine="0"/>
        <w:jc w:val="left"/>
        <w:rPr>
          <w:sz w:val="24"/>
        </w:rPr>
      </w:pPr>
      <w:commentRangeStart w:id="26"/>
      <w:r>
        <w:rPr>
          <w:noProof/>
          <w:sz w:val="24"/>
        </w:rPr>
        <w:drawing>
          <wp:inline distT="0" distB="0" distL="0" distR="0" wp14:anchorId="527C36C1" wp14:editId="46B7A9B1">
            <wp:extent cx="5147368" cy="2019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a:extLst>
                        <a:ext uri="{28A0092B-C50C-407E-A947-70E740481C1C}">
                          <a14:useLocalDpi xmlns:a14="http://schemas.microsoft.com/office/drawing/2010/main" val="0"/>
                        </a:ext>
                      </a:extLst>
                    </a:blip>
                    <a:stretch>
                      <a:fillRect/>
                    </a:stretch>
                  </pic:blipFill>
                  <pic:spPr>
                    <a:xfrm>
                      <a:off x="0" y="0"/>
                      <a:ext cx="5250842" cy="2059893"/>
                    </a:xfrm>
                    <a:prstGeom prst="rect">
                      <a:avLst/>
                    </a:prstGeom>
                  </pic:spPr>
                </pic:pic>
              </a:graphicData>
            </a:graphic>
          </wp:inline>
        </w:drawing>
      </w:r>
      <w:commentRangeEnd w:id="26"/>
      <w:r w:rsidR="00544B4F">
        <w:rPr>
          <w:rStyle w:val="ab"/>
          <w:rFonts w:asciiTheme="minorHAnsi" w:eastAsiaTheme="minorEastAsia" w:hAnsiTheme="minorHAnsi" w:cstheme="minorBidi"/>
        </w:rPr>
        <w:commentReference w:id="26"/>
      </w:r>
    </w:p>
    <w:p w14:paraId="2FBE7F6D" w14:textId="0C9E4B83" w:rsidR="00015F2E" w:rsidRPr="0053528E" w:rsidRDefault="00015F2E" w:rsidP="00015F2E">
      <w:pPr>
        <w:pStyle w:val="a8"/>
        <w:spacing w:line="360" w:lineRule="auto"/>
        <w:ind w:left="0" w:firstLineChars="0" w:firstLine="0"/>
        <w:rPr>
          <w:sz w:val="21"/>
          <w:szCs w:val="21"/>
        </w:rPr>
      </w:pPr>
      <w:r>
        <w:rPr>
          <w:rFonts w:hint="eastAsia"/>
          <w:sz w:val="24"/>
        </w:rPr>
        <w:t xml:space="preserve"> </w:t>
      </w:r>
      <w:r>
        <w:rPr>
          <w:sz w:val="24"/>
        </w:rPr>
        <w:t xml:space="preserve">       </w:t>
      </w:r>
      <w:r w:rsidRPr="0053528E">
        <w:rPr>
          <w:rFonts w:hint="eastAsia"/>
          <w:sz w:val="21"/>
          <w:szCs w:val="21"/>
        </w:rPr>
        <w:t>(</w:t>
      </w:r>
      <w:r w:rsidRPr="0053528E">
        <w:rPr>
          <w:sz w:val="21"/>
          <w:szCs w:val="21"/>
        </w:rPr>
        <w:t>a)</w:t>
      </w:r>
      <w:r w:rsidR="002505EF">
        <w:rPr>
          <w:sz w:val="21"/>
          <w:szCs w:val="21"/>
        </w:rPr>
        <w:t xml:space="preserve"> </w:t>
      </w:r>
      <w:r w:rsidRPr="0053528E">
        <w:rPr>
          <w:rFonts w:hint="eastAsia"/>
          <w:sz w:val="21"/>
          <w:szCs w:val="21"/>
        </w:rPr>
        <w:t>实验</w:t>
      </w:r>
      <w:r w:rsidRPr="0053528E">
        <w:rPr>
          <w:rFonts w:hint="eastAsia"/>
          <w:sz w:val="21"/>
          <w:szCs w:val="21"/>
        </w:rPr>
        <w:t>1</w:t>
      </w:r>
      <w:r w:rsidRPr="0053528E">
        <w:rPr>
          <w:sz w:val="21"/>
          <w:szCs w:val="21"/>
        </w:rPr>
        <w:t>A</w:t>
      </w:r>
      <w:r w:rsidR="00221DE5" w:rsidRPr="0053528E">
        <w:rPr>
          <w:rFonts w:hint="eastAsia"/>
          <w:sz w:val="21"/>
          <w:szCs w:val="21"/>
        </w:rPr>
        <w:t>（匹配</w:t>
      </w:r>
      <w:r w:rsidR="00E32771">
        <w:rPr>
          <w:rFonts w:hint="eastAsia"/>
          <w:sz w:val="21"/>
          <w:szCs w:val="21"/>
        </w:rPr>
        <w:t>判断</w:t>
      </w:r>
      <w:r w:rsidR="00221DE5" w:rsidRPr="0053528E">
        <w:rPr>
          <w:rFonts w:hint="eastAsia"/>
          <w:sz w:val="21"/>
          <w:szCs w:val="21"/>
        </w:rPr>
        <w:t>优先）</w:t>
      </w:r>
      <w:r w:rsidRPr="0053528E">
        <w:rPr>
          <w:sz w:val="21"/>
          <w:szCs w:val="21"/>
        </w:rPr>
        <w:t xml:space="preserve">         </w:t>
      </w:r>
      <w:r w:rsidR="00E32771">
        <w:rPr>
          <w:sz w:val="21"/>
          <w:szCs w:val="21"/>
        </w:rPr>
        <w:t xml:space="preserve"> </w:t>
      </w:r>
      <w:r w:rsidR="0053528E">
        <w:rPr>
          <w:sz w:val="21"/>
          <w:szCs w:val="21"/>
        </w:rPr>
        <w:t xml:space="preserve"> </w:t>
      </w:r>
      <w:r w:rsidRPr="0053528E">
        <w:rPr>
          <w:sz w:val="21"/>
          <w:szCs w:val="21"/>
        </w:rPr>
        <w:t>(b)</w:t>
      </w:r>
      <w:r w:rsidR="002505EF">
        <w:rPr>
          <w:sz w:val="21"/>
          <w:szCs w:val="21"/>
        </w:rPr>
        <w:t xml:space="preserve"> </w:t>
      </w:r>
      <w:r w:rsidRPr="0053528E">
        <w:rPr>
          <w:rFonts w:hint="eastAsia"/>
          <w:sz w:val="21"/>
          <w:szCs w:val="21"/>
        </w:rPr>
        <w:t>实验</w:t>
      </w:r>
      <w:r w:rsidRPr="0053528E">
        <w:rPr>
          <w:rFonts w:hint="eastAsia"/>
          <w:sz w:val="21"/>
          <w:szCs w:val="21"/>
        </w:rPr>
        <w:t>1</w:t>
      </w:r>
      <w:r w:rsidRPr="0053528E">
        <w:rPr>
          <w:sz w:val="21"/>
          <w:szCs w:val="21"/>
        </w:rPr>
        <w:t>B</w:t>
      </w:r>
      <w:r w:rsidR="00221DE5" w:rsidRPr="0053528E">
        <w:rPr>
          <w:rFonts w:hint="eastAsia"/>
          <w:sz w:val="21"/>
          <w:szCs w:val="21"/>
        </w:rPr>
        <w:t>（不匹配</w:t>
      </w:r>
      <w:r w:rsidR="00E32771">
        <w:rPr>
          <w:rFonts w:hint="eastAsia"/>
          <w:sz w:val="21"/>
          <w:szCs w:val="21"/>
        </w:rPr>
        <w:t>判断</w:t>
      </w:r>
      <w:r w:rsidR="00221DE5" w:rsidRPr="0053528E">
        <w:rPr>
          <w:rFonts w:hint="eastAsia"/>
          <w:sz w:val="21"/>
          <w:szCs w:val="21"/>
        </w:rPr>
        <w:t>优先）</w:t>
      </w:r>
    </w:p>
    <w:p w14:paraId="2273567C" w14:textId="23D86589" w:rsidR="00F03CEB" w:rsidRDefault="00F03CEB" w:rsidP="004F1CC8">
      <w:pPr>
        <w:pStyle w:val="a8"/>
        <w:spacing w:afterLines="50" w:after="156" w:line="360" w:lineRule="auto"/>
        <w:ind w:left="470" w:hangingChars="224" w:hanging="470"/>
        <w:jc w:val="center"/>
        <w:rPr>
          <w:sz w:val="21"/>
          <w:szCs w:val="21"/>
        </w:rPr>
      </w:pPr>
      <w:r w:rsidRPr="0053528E">
        <w:rPr>
          <w:rFonts w:hint="eastAsia"/>
          <w:sz w:val="21"/>
          <w:szCs w:val="21"/>
        </w:rPr>
        <w:t>图</w:t>
      </w:r>
      <w:r w:rsidRPr="0053528E">
        <w:rPr>
          <w:rFonts w:hint="eastAsia"/>
          <w:sz w:val="21"/>
          <w:szCs w:val="21"/>
        </w:rPr>
        <w:t>2</w:t>
      </w:r>
      <w:r w:rsidR="0053528E">
        <w:rPr>
          <w:sz w:val="21"/>
          <w:szCs w:val="21"/>
        </w:rPr>
        <w:t xml:space="preserve"> </w:t>
      </w:r>
      <w:r w:rsidR="00015F2E" w:rsidRPr="0053528E">
        <w:rPr>
          <w:rFonts w:hint="eastAsia"/>
          <w:sz w:val="21"/>
          <w:szCs w:val="21"/>
        </w:rPr>
        <w:t>两种</w:t>
      </w:r>
      <w:r w:rsidR="002E595B">
        <w:rPr>
          <w:rFonts w:hint="eastAsia"/>
          <w:sz w:val="21"/>
          <w:szCs w:val="21"/>
        </w:rPr>
        <w:t>判断</w:t>
      </w:r>
      <w:r w:rsidR="00015F2E" w:rsidRPr="0053528E">
        <w:rPr>
          <w:rFonts w:hint="eastAsia"/>
          <w:sz w:val="21"/>
          <w:szCs w:val="21"/>
        </w:rPr>
        <w:t>优先级下</w:t>
      </w:r>
      <w:r w:rsidR="00000830">
        <w:rPr>
          <w:rFonts w:hint="eastAsia"/>
          <w:sz w:val="21"/>
          <w:szCs w:val="21"/>
        </w:rPr>
        <w:t>，</w:t>
      </w:r>
      <w:r w:rsidRPr="0053528E">
        <w:rPr>
          <w:rFonts w:hint="eastAsia"/>
          <w:sz w:val="21"/>
          <w:szCs w:val="21"/>
        </w:rPr>
        <w:t>快同效应量</w:t>
      </w:r>
      <w:r w:rsidR="0053528E" w:rsidRPr="0053528E">
        <w:rPr>
          <w:rFonts w:hint="eastAsia"/>
          <w:sz w:val="21"/>
          <w:szCs w:val="21"/>
        </w:rPr>
        <w:t>（匹配与不匹配</w:t>
      </w:r>
      <w:r w:rsidR="0053528E" w:rsidRPr="0053528E">
        <w:rPr>
          <w:rFonts w:hint="eastAsia"/>
          <w:sz w:val="21"/>
          <w:szCs w:val="21"/>
        </w:rPr>
        <w:t>R</w:t>
      </w:r>
      <w:r w:rsidR="0053528E" w:rsidRPr="0053528E">
        <w:rPr>
          <w:sz w:val="21"/>
          <w:szCs w:val="21"/>
        </w:rPr>
        <w:t>T</w:t>
      </w:r>
      <w:r w:rsidR="0053528E" w:rsidRPr="0053528E">
        <w:rPr>
          <w:rFonts w:hint="eastAsia"/>
          <w:sz w:val="21"/>
          <w:szCs w:val="21"/>
        </w:rPr>
        <w:t>之差）雨云图</w:t>
      </w:r>
    </w:p>
    <w:p w14:paraId="3CB4D7EB" w14:textId="62690C76" w:rsidR="00AB1DD2" w:rsidRPr="00AB1DD2" w:rsidRDefault="002E595B">
      <w:pPr>
        <w:pStyle w:val="a8"/>
        <w:spacing w:afterLines="50" w:after="156" w:line="360" w:lineRule="auto"/>
        <w:ind w:left="627" w:hangingChars="224" w:hanging="627"/>
        <w:jc w:val="center"/>
        <w:rPr>
          <w:ins w:id="27" w:author="Ma Jiachen" w:date="2023-05-06T11:07:00Z"/>
          <w:sz w:val="21"/>
          <w:szCs w:val="21"/>
          <w:rPrChange w:id="28" w:author="Ma Jiachen" w:date="2023-05-06T11:08:00Z">
            <w:rPr>
              <w:ins w:id="29" w:author="Ma Jiachen" w:date="2023-05-06T11:07:00Z"/>
              <w:rFonts w:ascii="SimSun" w:eastAsia="SimSun" w:hAnsi="SimSun" w:cs="SimSun"/>
              <w:kern w:val="0"/>
              <w:sz w:val="24"/>
              <w:szCs w:val="24"/>
            </w:rPr>
          </w:rPrChange>
        </w:rPr>
        <w:pPrChange w:id="30" w:author="Ma Jiachen" w:date="2023-05-06T11:08:00Z">
          <w:pPr>
            <w:widowControl/>
            <w:jc w:val="left"/>
          </w:pPr>
        </w:pPrChange>
      </w:pPr>
      <w:commentRangeStart w:id="31"/>
      <w:commentRangeStart w:id="32"/>
      <w:r>
        <w:rPr>
          <w:noProof/>
        </w:rPr>
        <w:drawing>
          <wp:inline distT="0" distB="0" distL="0" distR="0" wp14:anchorId="6E0A0E24" wp14:editId="652A8259">
            <wp:extent cx="2337745" cy="206375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50135" cy="2074688"/>
                    </a:xfrm>
                    <a:prstGeom prst="rect">
                      <a:avLst/>
                    </a:prstGeom>
                  </pic:spPr>
                </pic:pic>
              </a:graphicData>
            </a:graphic>
          </wp:inline>
        </w:drawing>
      </w:r>
      <w:commentRangeEnd w:id="31"/>
      <w:r w:rsidR="00544B4F">
        <w:rPr>
          <w:rStyle w:val="ab"/>
          <w:rFonts w:asciiTheme="minorHAnsi" w:eastAsiaTheme="minorEastAsia" w:hAnsiTheme="minorHAnsi" w:cstheme="minorBidi"/>
        </w:rPr>
        <w:commentReference w:id="31"/>
      </w:r>
      <w:commentRangeEnd w:id="32"/>
      <w:r w:rsidR="00AB1DD2">
        <w:rPr>
          <w:rStyle w:val="ab"/>
          <w:rFonts w:asciiTheme="minorHAnsi" w:eastAsiaTheme="minorEastAsia" w:hAnsiTheme="minorHAnsi" w:cstheme="minorBidi"/>
        </w:rPr>
        <w:commentReference w:id="32"/>
      </w:r>
    </w:p>
    <w:p w14:paraId="6A52629B" w14:textId="15B11E13" w:rsidR="00AB1DD2" w:rsidRDefault="006D0C7B" w:rsidP="004F1CC8">
      <w:pPr>
        <w:pStyle w:val="a8"/>
        <w:spacing w:afterLines="50" w:after="156" w:line="360" w:lineRule="auto"/>
        <w:ind w:left="627" w:hangingChars="224" w:hanging="627"/>
        <w:jc w:val="center"/>
        <w:rPr>
          <w:sz w:val="21"/>
          <w:szCs w:val="21"/>
        </w:rPr>
      </w:pPr>
      <w:ins w:id="33" w:author="Ma Jiachen" w:date="2023-05-06T11:12:00Z">
        <w:r>
          <w:rPr>
            <w:noProof/>
          </w:rPr>
          <w:drawing>
            <wp:inline distT="0" distB="0" distL="0" distR="0" wp14:anchorId="46DB6FD5" wp14:editId="2F0B4AC0">
              <wp:extent cx="2167015" cy="1879600"/>
              <wp:effectExtent l="0" t="0" r="5080" b="6350"/>
              <wp:docPr id="595069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6954" name=""/>
                      <pic:cNvPicPr/>
                    </pic:nvPicPr>
                    <pic:blipFill>
                      <a:blip r:embed="rId17"/>
                      <a:stretch>
                        <a:fillRect/>
                      </a:stretch>
                    </pic:blipFill>
                    <pic:spPr>
                      <a:xfrm>
                        <a:off x="0" y="0"/>
                        <a:ext cx="2171575" cy="1883555"/>
                      </a:xfrm>
                      <a:prstGeom prst="rect">
                        <a:avLst/>
                      </a:prstGeom>
                    </pic:spPr>
                  </pic:pic>
                </a:graphicData>
              </a:graphic>
            </wp:inline>
          </w:drawing>
        </w:r>
      </w:ins>
    </w:p>
    <w:p w14:paraId="598CD709" w14:textId="3FBC0DF7" w:rsidR="002E595B" w:rsidRPr="0053528E" w:rsidRDefault="002E595B" w:rsidP="004F1CC8">
      <w:pPr>
        <w:pStyle w:val="a8"/>
        <w:spacing w:afterLines="50" w:after="156" w:line="360" w:lineRule="auto"/>
        <w:ind w:left="470" w:hangingChars="224" w:hanging="470"/>
        <w:jc w:val="center"/>
        <w:rPr>
          <w:sz w:val="21"/>
          <w:szCs w:val="21"/>
        </w:rPr>
      </w:pPr>
      <w:r>
        <w:rPr>
          <w:rFonts w:hint="eastAsia"/>
          <w:sz w:val="21"/>
          <w:szCs w:val="21"/>
        </w:rPr>
        <w:t>图</w:t>
      </w:r>
      <w:r>
        <w:rPr>
          <w:rFonts w:hint="eastAsia"/>
          <w:sz w:val="21"/>
          <w:szCs w:val="21"/>
        </w:rPr>
        <w:t>3</w:t>
      </w:r>
      <w:r>
        <w:rPr>
          <w:sz w:val="21"/>
          <w:szCs w:val="21"/>
        </w:rPr>
        <w:t xml:space="preserve"> </w:t>
      </w:r>
      <w:r>
        <w:rPr>
          <w:rFonts w:hint="eastAsia"/>
          <w:sz w:val="21"/>
          <w:szCs w:val="21"/>
        </w:rPr>
        <w:t>两种判断优先级下</w:t>
      </w:r>
      <w:r w:rsidR="00000830">
        <w:rPr>
          <w:rFonts w:hint="eastAsia"/>
          <w:sz w:val="21"/>
          <w:szCs w:val="21"/>
        </w:rPr>
        <w:t>，</w:t>
      </w:r>
      <w:r>
        <w:rPr>
          <w:rFonts w:hint="eastAsia"/>
          <w:sz w:val="21"/>
          <w:szCs w:val="21"/>
        </w:rPr>
        <w:t>三类图形的平均快同效应量</w:t>
      </w:r>
    </w:p>
    <w:p w14:paraId="37D2E17C" w14:textId="39047329" w:rsidR="00685114" w:rsidRPr="003A784D" w:rsidRDefault="00685114" w:rsidP="00652CEA">
      <w:pPr>
        <w:spacing w:beforeLines="50" w:before="156" w:afterLines="50" w:after="156" w:line="400" w:lineRule="exact"/>
        <w:outlineLvl w:val="2"/>
        <w:rPr>
          <w:rFonts w:ascii="Times New Roman" w:eastAsia="SimHei" w:hAnsi="Times New Roman" w:cs="Times New Roman"/>
          <w:b/>
          <w:bCs/>
          <w:sz w:val="28"/>
          <w:szCs w:val="28"/>
        </w:rPr>
      </w:pPr>
      <w:bookmarkStart w:id="34" w:name="_Toc134188404"/>
      <w:r w:rsidRPr="003A784D">
        <w:rPr>
          <w:rFonts w:ascii="Times New Roman" w:eastAsia="SimHei" w:hAnsi="Times New Roman" w:cs="Times New Roman" w:hint="eastAsia"/>
          <w:b/>
          <w:bCs/>
          <w:sz w:val="28"/>
          <w:szCs w:val="28"/>
        </w:rPr>
        <w:t>2</w:t>
      </w:r>
      <w:r w:rsidRPr="003A784D">
        <w:rPr>
          <w:rFonts w:ascii="Times New Roman" w:eastAsia="SimHei" w:hAnsi="Times New Roman" w:cs="Times New Roman"/>
          <w:b/>
          <w:bCs/>
          <w:sz w:val="28"/>
          <w:szCs w:val="28"/>
        </w:rPr>
        <w:t xml:space="preserve">.2.2 </w:t>
      </w:r>
      <w:r w:rsidRPr="003A784D">
        <w:rPr>
          <w:rFonts w:ascii="Times New Roman" w:eastAsia="SimHei" w:hAnsi="Times New Roman" w:cs="Times New Roman" w:hint="eastAsia"/>
          <w:b/>
          <w:bCs/>
          <w:sz w:val="28"/>
          <w:szCs w:val="28"/>
        </w:rPr>
        <w:t>正确率</w:t>
      </w:r>
      <w:bookmarkEnd w:id="34"/>
    </w:p>
    <w:p w14:paraId="05520D3F" w14:textId="1FE8C762" w:rsidR="00685114" w:rsidRDefault="00B019C1" w:rsidP="00AD0983">
      <w:pPr>
        <w:spacing w:line="400" w:lineRule="exact"/>
        <w:ind w:firstLine="454"/>
        <w:rPr>
          <w:rFonts w:ascii="SimSun" w:eastAsia="SimSun" w:hAnsi="SimSun"/>
          <w:sz w:val="24"/>
          <w:szCs w:val="24"/>
        </w:rPr>
      </w:pPr>
      <w:r>
        <w:rPr>
          <w:rFonts w:ascii="SimSun" w:eastAsia="SimSun" w:hAnsi="SimSun" w:hint="eastAsia"/>
          <w:sz w:val="24"/>
          <w:szCs w:val="24"/>
        </w:rPr>
        <w:t>正确率的描述性统计结果如表1和图4所示</w:t>
      </w:r>
      <w:r w:rsidR="004C7657">
        <w:rPr>
          <w:rFonts w:ascii="SimSun" w:eastAsia="SimSun" w:hAnsi="SimSun" w:hint="eastAsia"/>
          <w:sz w:val="24"/>
          <w:szCs w:val="24"/>
        </w:rPr>
        <w:t>：实验</w:t>
      </w:r>
      <w:r w:rsidR="004C7657" w:rsidRPr="004C7657">
        <w:rPr>
          <w:rFonts w:ascii="Times New Roman" w:eastAsia="SimSun" w:hAnsi="Times New Roman" w:cs="Times New Roman"/>
          <w:sz w:val="24"/>
          <w:szCs w:val="24"/>
        </w:rPr>
        <w:t>1A</w:t>
      </w:r>
      <w:r w:rsidR="004C7657">
        <w:rPr>
          <w:rFonts w:ascii="SimSun" w:eastAsia="SimSun" w:hAnsi="SimSun" w:hint="eastAsia"/>
          <w:sz w:val="24"/>
          <w:szCs w:val="24"/>
        </w:rPr>
        <w:t>中（即匹配判断优先的条件下）匹配判断的正确率均较高</w:t>
      </w:r>
      <w:r w:rsidR="008A67D0">
        <w:rPr>
          <w:rFonts w:ascii="SimSun" w:eastAsia="SimSun" w:hAnsi="SimSun" w:hint="eastAsia"/>
          <w:sz w:val="24"/>
          <w:szCs w:val="24"/>
        </w:rPr>
        <w:t>，普遍大于</w:t>
      </w:r>
      <w:r w:rsidR="008A67D0" w:rsidRPr="008A67D0">
        <w:rPr>
          <w:rFonts w:ascii="Times New Roman" w:eastAsia="SimSun" w:hAnsi="Times New Roman" w:cs="Times New Roman"/>
          <w:sz w:val="24"/>
          <w:szCs w:val="24"/>
        </w:rPr>
        <w:t>85%</w:t>
      </w:r>
      <w:r w:rsidR="004C7657">
        <w:rPr>
          <w:rFonts w:ascii="SimSun" w:eastAsia="SimSun" w:hAnsi="SimSun" w:hint="eastAsia"/>
          <w:sz w:val="24"/>
          <w:szCs w:val="24"/>
        </w:rPr>
        <w:t>，</w:t>
      </w:r>
      <w:r w:rsidR="008A67D0">
        <w:rPr>
          <w:rFonts w:ascii="SimSun" w:eastAsia="SimSun" w:hAnsi="SimSun" w:hint="eastAsia"/>
          <w:sz w:val="24"/>
          <w:szCs w:val="24"/>
        </w:rPr>
        <w:t>且各图形正确率均值较为集中。相比之下，三种图形的</w:t>
      </w:r>
      <w:r w:rsidR="004C7657">
        <w:rPr>
          <w:rFonts w:ascii="SimSun" w:eastAsia="SimSun" w:hAnsi="SimSun" w:hint="eastAsia"/>
          <w:sz w:val="24"/>
          <w:szCs w:val="24"/>
        </w:rPr>
        <w:t>不匹配判断正确率</w:t>
      </w:r>
      <w:r w:rsidR="008A67D0">
        <w:rPr>
          <w:rFonts w:ascii="SimSun" w:eastAsia="SimSun" w:hAnsi="SimSun" w:hint="eastAsia"/>
          <w:sz w:val="24"/>
          <w:szCs w:val="24"/>
        </w:rPr>
        <w:t>均</w:t>
      </w:r>
      <w:r w:rsidR="004C7657">
        <w:rPr>
          <w:rFonts w:ascii="SimSun" w:eastAsia="SimSun" w:hAnsi="SimSun" w:hint="eastAsia"/>
          <w:sz w:val="24"/>
          <w:szCs w:val="24"/>
        </w:rPr>
        <w:t>有所下降</w:t>
      </w:r>
      <w:r w:rsidR="008A67D0">
        <w:rPr>
          <w:rFonts w:ascii="SimSun" w:eastAsia="SimSun" w:hAnsi="SimSun" w:hint="eastAsia"/>
          <w:sz w:val="24"/>
          <w:szCs w:val="24"/>
        </w:rPr>
        <w:t>，且三种图形的正确率相差较大</w:t>
      </w:r>
      <w:r w:rsidR="004C7657">
        <w:rPr>
          <w:rFonts w:ascii="SimSun" w:eastAsia="SimSun" w:hAnsi="SimSun" w:hint="eastAsia"/>
          <w:sz w:val="24"/>
          <w:szCs w:val="24"/>
        </w:rPr>
        <w:t>；实验</w:t>
      </w:r>
      <w:r w:rsidR="004C7657" w:rsidRPr="004C7657">
        <w:rPr>
          <w:rFonts w:ascii="Times New Roman" w:eastAsia="SimSun" w:hAnsi="Times New Roman" w:cs="Times New Roman"/>
          <w:sz w:val="24"/>
          <w:szCs w:val="24"/>
        </w:rPr>
        <w:t>1B</w:t>
      </w:r>
      <w:r w:rsidR="004C7657">
        <w:rPr>
          <w:rFonts w:ascii="Times New Roman" w:eastAsia="SimSun" w:hAnsi="Times New Roman" w:cs="Times New Roman" w:hint="eastAsia"/>
          <w:sz w:val="24"/>
          <w:szCs w:val="24"/>
        </w:rPr>
        <w:t>中（即不匹配判断优先的条件下）</w:t>
      </w:r>
      <w:r w:rsidR="008A67D0">
        <w:rPr>
          <w:rFonts w:ascii="Times New Roman" w:eastAsia="SimSun" w:hAnsi="Times New Roman" w:cs="Times New Roman" w:hint="eastAsia"/>
          <w:sz w:val="24"/>
          <w:szCs w:val="24"/>
        </w:rPr>
        <w:t>匹配判断正确率均低于实验</w:t>
      </w:r>
      <w:r w:rsidR="008A67D0">
        <w:rPr>
          <w:rFonts w:ascii="Times New Roman" w:eastAsia="SimSun" w:hAnsi="Times New Roman" w:cs="Times New Roman"/>
          <w:sz w:val="24"/>
          <w:szCs w:val="24"/>
        </w:rPr>
        <w:t>1A</w:t>
      </w:r>
      <w:r w:rsidR="008A67D0">
        <w:rPr>
          <w:rFonts w:ascii="Times New Roman" w:eastAsia="SimSun" w:hAnsi="Times New Roman" w:cs="Times New Roman" w:hint="eastAsia"/>
          <w:sz w:val="24"/>
          <w:szCs w:val="24"/>
        </w:rPr>
        <w:t>中的匹配判断，而不匹配判断的</w:t>
      </w:r>
      <w:r w:rsidR="00AD1A48">
        <w:rPr>
          <w:rFonts w:ascii="Times New Roman" w:eastAsia="SimSun" w:hAnsi="Times New Roman" w:cs="Times New Roman" w:hint="eastAsia"/>
          <w:sz w:val="24"/>
          <w:szCs w:val="24"/>
        </w:rPr>
        <w:t>平均</w:t>
      </w:r>
      <w:r w:rsidR="008A67D0">
        <w:rPr>
          <w:rFonts w:ascii="Times New Roman" w:eastAsia="SimSun" w:hAnsi="Times New Roman" w:cs="Times New Roman" w:hint="eastAsia"/>
          <w:sz w:val="24"/>
          <w:szCs w:val="24"/>
        </w:rPr>
        <w:t>正确率高于实验</w:t>
      </w:r>
      <w:r w:rsidR="008A67D0">
        <w:rPr>
          <w:rFonts w:ascii="Times New Roman" w:eastAsia="SimSun" w:hAnsi="Times New Roman" w:cs="Times New Roman" w:hint="eastAsia"/>
          <w:sz w:val="24"/>
          <w:szCs w:val="24"/>
        </w:rPr>
        <w:t>1</w:t>
      </w:r>
      <w:r w:rsidR="008A67D0">
        <w:rPr>
          <w:rFonts w:ascii="Times New Roman" w:eastAsia="SimSun" w:hAnsi="Times New Roman" w:cs="Times New Roman"/>
          <w:sz w:val="24"/>
          <w:szCs w:val="24"/>
        </w:rPr>
        <w:t>A</w:t>
      </w:r>
      <w:r w:rsidR="008A67D0">
        <w:rPr>
          <w:rFonts w:ascii="Times New Roman" w:eastAsia="SimSun" w:hAnsi="Times New Roman" w:cs="Times New Roman" w:hint="eastAsia"/>
          <w:sz w:val="24"/>
          <w:szCs w:val="24"/>
        </w:rPr>
        <w:t>中的不匹配判断。</w:t>
      </w:r>
      <w:r w:rsidR="008A67D0">
        <w:rPr>
          <w:rFonts w:ascii="Times New Roman" w:eastAsia="SimSun" w:hAnsi="Times New Roman" w:cs="Times New Roman" w:hint="eastAsia"/>
          <w:sz w:val="24"/>
          <w:szCs w:val="24"/>
        </w:rPr>
        <w:t xml:space="preserve"> </w:t>
      </w:r>
    </w:p>
    <w:p w14:paraId="55F42857" w14:textId="505811EB" w:rsidR="00B019C1" w:rsidRDefault="00CB4794" w:rsidP="00CB4794">
      <w:pPr>
        <w:jc w:val="left"/>
        <w:rPr>
          <w:rFonts w:ascii="SimSun" w:eastAsia="SimSun" w:hAnsi="SimSun"/>
          <w:sz w:val="24"/>
          <w:szCs w:val="24"/>
        </w:rPr>
      </w:pPr>
      <w:r>
        <w:rPr>
          <w:noProof/>
        </w:rPr>
        <w:drawing>
          <wp:inline distT="0" distB="0" distL="0" distR="0" wp14:anchorId="63A8ED1C" wp14:editId="0D021D58">
            <wp:extent cx="2730500" cy="219690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8449" cy="2203303"/>
                    </a:xfrm>
                    <a:prstGeom prst="rect">
                      <a:avLst/>
                    </a:prstGeom>
                  </pic:spPr>
                </pic:pic>
              </a:graphicData>
            </a:graphic>
          </wp:inline>
        </w:drawing>
      </w:r>
      <w:r w:rsidR="004F7387">
        <w:rPr>
          <w:noProof/>
        </w:rPr>
        <w:drawing>
          <wp:inline distT="0" distB="0" distL="0" distR="0" wp14:anchorId="5DB44EFE" wp14:editId="3DB7C7E4">
            <wp:extent cx="2533650" cy="207060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2066" cy="2077478"/>
                    </a:xfrm>
                    <a:prstGeom prst="rect">
                      <a:avLst/>
                    </a:prstGeom>
                  </pic:spPr>
                </pic:pic>
              </a:graphicData>
            </a:graphic>
          </wp:inline>
        </w:drawing>
      </w:r>
    </w:p>
    <w:p w14:paraId="357CB540" w14:textId="57ED8BF1" w:rsidR="00CB4794" w:rsidRPr="00C0035D" w:rsidRDefault="00CB4794" w:rsidP="00C0035D">
      <w:pPr>
        <w:spacing w:afterLines="50" w:after="156"/>
        <w:jc w:val="left"/>
        <w:rPr>
          <w:rFonts w:ascii="SimSun" w:eastAsia="SimSun" w:hAnsi="SimSun"/>
          <w:szCs w:val="21"/>
        </w:rPr>
      </w:pPr>
      <w:r>
        <w:rPr>
          <w:rFonts w:ascii="SimSun" w:eastAsia="SimSun" w:hAnsi="SimSun" w:hint="eastAsia"/>
          <w:sz w:val="24"/>
          <w:szCs w:val="24"/>
        </w:rPr>
        <w:t xml:space="preserve"> </w:t>
      </w:r>
      <w:r>
        <w:rPr>
          <w:rFonts w:ascii="SimSun" w:eastAsia="SimSun" w:hAnsi="SimSun"/>
          <w:sz w:val="24"/>
          <w:szCs w:val="24"/>
        </w:rPr>
        <w:t xml:space="preserve">   </w:t>
      </w:r>
      <w:r w:rsidRPr="00CB4794">
        <w:rPr>
          <w:rFonts w:ascii="Times New Roman" w:eastAsia="SimSun" w:hAnsi="Times New Roman" w:cs="Times New Roman"/>
          <w:sz w:val="24"/>
          <w:szCs w:val="24"/>
        </w:rPr>
        <w:t xml:space="preserve"> </w:t>
      </w:r>
      <w:r w:rsidRPr="00C0035D">
        <w:rPr>
          <w:rFonts w:ascii="Times New Roman" w:eastAsia="SimSun" w:hAnsi="Times New Roman" w:cs="Times New Roman"/>
          <w:szCs w:val="21"/>
        </w:rPr>
        <w:t>(a)</w:t>
      </w:r>
      <w:r w:rsidR="002505EF">
        <w:rPr>
          <w:rFonts w:ascii="Times New Roman" w:eastAsia="SimSun" w:hAnsi="Times New Roman" w:cs="Times New Roman"/>
          <w:szCs w:val="21"/>
        </w:rPr>
        <w:t xml:space="preserve"> </w:t>
      </w:r>
      <w:r w:rsidRPr="00C0035D">
        <w:rPr>
          <w:rFonts w:ascii="SimSun" w:eastAsia="SimSun" w:hAnsi="SimSun" w:hint="eastAsia"/>
          <w:szCs w:val="21"/>
        </w:rPr>
        <w:t>实验</w:t>
      </w:r>
      <w:r w:rsidRPr="00C0035D">
        <w:rPr>
          <w:rFonts w:ascii="Times New Roman" w:eastAsia="SimSun" w:hAnsi="Times New Roman" w:cs="Times New Roman"/>
          <w:szCs w:val="21"/>
        </w:rPr>
        <w:t>1A</w:t>
      </w:r>
      <w:r w:rsidRPr="00C0035D">
        <w:rPr>
          <w:rFonts w:ascii="SimSun" w:eastAsia="SimSun" w:hAnsi="SimSun" w:hint="eastAsia"/>
          <w:szCs w:val="21"/>
        </w:rPr>
        <w:t>（匹配判断优先）</w:t>
      </w:r>
      <w:r w:rsidR="004F7387" w:rsidRPr="00C0035D">
        <w:rPr>
          <w:rFonts w:ascii="SimSun" w:eastAsia="SimSun" w:hAnsi="SimSun" w:hint="eastAsia"/>
          <w:szCs w:val="21"/>
        </w:rPr>
        <w:t xml:space="preserve"> </w:t>
      </w:r>
      <w:r w:rsidR="004F7387" w:rsidRPr="00C0035D">
        <w:rPr>
          <w:rFonts w:ascii="SimSun" w:eastAsia="SimSun" w:hAnsi="SimSun"/>
          <w:szCs w:val="21"/>
        </w:rPr>
        <w:t xml:space="preserve">         </w:t>
      </w:r>
      <w:r w:rsidR="00151D03">
        <w:rPr>
          <w:rFonts w:ascii="SimSun" w:eastAsia="SimSun" w:hAnsi="SimSun"/>
          <w:szCs w:val="21"/>
        </w:rPr>
        <w:t xml:space="preserve">  </w:t>
      </w:r>
      <w:r w:rsidR="001864E6">
        <w:rPr>
          <w:rFonts w:ascii="SimSun" w:eastAsia="SimSun" w:hAnsi="SimSun"/>
          <w:szCs w:val="21"/>
        </w:rPr>
        <w:t xml:space="preserve"> </w:t>
      </w:r>
      <w:r w:rsidR="004F7387" w:rsidRPr="00C0035D">
        <w:rPr>
          <w:rFonts w:ascii="SimSun" w:eastAsia="SimSun" w:hAnsi="SimSun"/>
          <w:szCs w:val="21"/>
        </w:rPr>
        <w:t xml:space="preserve"> </w:t>
      </w:r>
      <w:r w:rsidR="004F7387" w:rsidRPr="00C0035D">
        <w:rPr>
          <w:rFonts w:ascii="Times New Roman" w:eastAsia="SimSun" w:hAnsi="Times New Roman" w:cs="Times New Roman"/>
          <w:szCs w:val="21"/>
        </w:rPr>
        <w:t>(</w:t>
      </w:r>
      <w:r w:rsidR="004F7387" w:rsidRPr="00C0035D">
        <w:rPr>
          <w:rFonts w:ascii="Times New Roman" w:eastAsia="SimSun" w:hAnsi="Times New Roman" w:cs="Times New Roman" w:hint="eastAsia"/>
          <w:szCs w:val="21"/>
        </w:rPr>
        <w:t>b</w:t>
      </w:r>
      <w:r w:rsidR="004F7387" w:rsidRPr="00C0035D">
        <w:rPr>
          <w:rFonts w:ascii="Times New Roman" w:eastAsia="SimSun" w:hAnsi="Times New Roman" w:cs="Times New Roman"/>
          <w:szCs w:val="21"/>
        </w:rPr>
        <w:t>)</w:t>
      </w:r>
      <w:r w:rsidR="002505EF">
        <w:rPr>
          <w:rFonts w:ascii="Times New Roman" w:eastAsia="SimSun" w:hAnsi="Times New Roman" w:cs="Times New Roman"/>
          <w:szCs w:val="21"/>
        </w:rPr>
        <w:t xml:space="preserve"> </w:t>
      </w:r>
      <w:r w:rsidR="004F7387" w:rsidRPr="00C0035D">
        <w:rPr>
          <w:rFonts w:ascii="SimSun" w:eastAsia="SimSun" w:hAnsi="SimSun" w:hint="eastAsia"/>
          <w:szCs w:val="21"/>
        </w:rPr>
        <w:t>实验</w:t>
      </w:r>
      <w:r w:rsidR="004F7387" w:rsidRPr="00C0035D">
        <w:rPr>
          <w:rFonts w:ascii="Times New Roman" w:eastAsia="SimSun" w:hAnsi="Times New Roman" w:cs="Times New Roman"/>
          <w:szCs w:val="21"/>
        </w:rPr>
        <w:t>1B</w:t>
      </w:r>
      <w:r w:rsidR="004F7387" w:rsidRPr="00C0035D">
        <w:rPr>
          <w:rFonts w:ascii="SimSun" w:eastAsia="SimSun" w:hAnsi="SimSun" w:hint="eastAsia"/>
          <w:szCs w:val="21"/>
        </w:rPr>
        <w:t>（不匹配判断优先）</w:t>
      </w:r>
    </w:p>
    <w:p w14:paraId="3BE43BD9" w14:textId="68D38897" w:rsidR="004C7657" w:rsidRPr="008A67D0" w:rsidRDefault="004C7657" w:rsidP="008A67D0">
      <w:pPr>
        <w:spacing w:afterLines="50" w:after="156"/>
        <w:jc w:val="center"/>
        <w:rPr>
          <w:rFonts w:ascii="SimSun" w:eastAsia="SimSun" w:hAnsi="SimSun"/>
          <w:szCs w:val="21"/>
        </w:rPr>
      </w:pPr>
      <w:r w:rsidRPr="008A67D0">
        <w:rPr>
          <w:rFonts w:ascii="SimSun" w:eastAsia="SimSun" w:hAnsi="SimSun" w:hint="eastAsia"/>
          <w:szCs w:val="21"/>
        </w:rPr>
        <w:t>图</w:t>
      </w:r>
      <w:r w:rsidRPr="00736948">
        <w:rPr>
          <w:rFonts w:ascii="Times New Roman" w:eastAsia="SimSun" w:hAnsi="Times New Roman" w:cs="Times New Roman"/>
          <w:szCs w:val="21"/>
        </w:rPr>
        <w:t>4</w:t>
      </w:r>
      <w:r w:rsidRPr="008A67D0">
        <w:rPr>
          <w:rFonts w:ascii="SimSun" w:eastAsia="SimSun" w:hAnsi="SimSun"/>
          <w:szCs w:val="21"/>
        </w:rPr>
        <w:t xml:space="preserve"> </w:t>
      </w:r>
      <w:r w:rsidRPr="008A67D0">
        <w:rPr>
          <w:rFonts w:ascii="SimSun" w:eastAsia="SimSun" w:hAnsi="SimSun" w:hint="eastAsia"/>
          <w:szCs w:val="21"/>
        </w:rPr>
        <w:t>实验</w:t>
      </w:r>
      <w:r w:rsidRPr="00736948">
        <w:rPr>
          <w:rFonts w:ascii="Times New Roman" w:eastAsia="SimSun" w:hAnsi="Times New Roman" w:cs="Times New Roman"/>
          <w:szCs w:val="21"/>
        </w:rPr>
        <w:t>1</w:t>
      </w:r>
      <w:r w:rsidRPr="008A67D0">
        <w:rPr>
          <w:rFonts w:ascii="SimSun" w:eastAsia="SimSun" w:hAnsi="SimSun" w:hint="eastAsia"/>
          <w:szCs w:val="21"/>
        </w:rPr>
        <w:t>各条件下的平均正确率</w:t>
      </w:r>
    </w:p>
    <w:p w14:paraId="6162A96F" w14:textId="09591B9C" w:rsidR="00B019C1" w:rsidRDefault="008A67D0" w:rsidP="002B131C">
      <w:pPr>
        <w:spacing w:line="400" w:lineRule="exact"/>
        <w:ind w:firstLine="480"/>
        <w:rPr>
          <w:rFonts w:ascii="SimSun" w:eastAsia="SimSun" w:hAnsi="SimSun" w:cs="Times New Roman"/>
          <w:sz w:val="24"/>
        </w:rPr>
      </w:pPr>
      <w:r>
        <w:rPr>
          <w:rFonts w:ascii="SimSun" w:eastAsia="SimSun" w:hAnsi="SimSun" w:hint="eastAsia"/>
          <w:sz w:val="24"/>
          <w:szCs w:val="24"/>
        </w:rPr>
        <w:t>对正确率进行贝叶斯重复测量方差分析，同样</w:t>
      </w:r>
      <w:r w:rsidR="000B08DE">
        <w:rPr>
          <w:rFonts w:ascii="SimSun" w:eastAsia="SimSun" w:hAnsi="SimSun" w:hint="eastAsia"/>
          <w:sz w:val="24"/>
          <w:szCs w:val="24"/>
        </w:rPr>
        <w:t>使</w:t>
      </w:r>
      <w:r>
        <w:rPr>
          <w:rFonts w:ascii="SimSun" w:eastAsia="SimSun" w:hAnsi="SimSun" w:hint="eastAsia"/>
          <w:sz w:val="24"/>
          <w:szCs w:val="24"/>
        </w:rPr>
        <w:t>用</w:t>
      </w:r>
      <w:r w:rsidRPr="008A67D0">
        <w:rPr>
          <w:rFonts w:ascii="Times New Roman" w:eastAsia="SimSun" w:hAnsi="Times New Roman" w:cs="Times New Roman"/>
          <w:sz w:val="24"/>
          <w:szCs w:val="24"/>
        </w:rPr>
        <w:t>JASP</w:t>
      </w:r>
      <w:r>
        <w:rPr>
          <w:rFonts w:ascii="SimSun" w:eastAsia="SimSun" w:hAnsi="SimSun" w:hint="eastAsia"/>
          <w:sz w:val="24"/>
          <w:szCs w:val="24"/>
        </w:rPr>
        <w:t>默认的先验分布将所有模型与最简单的零模型进行比较。首先计算图形类型、匹配情况与判断优先级三个变量的最高阶交互项的效应，通过比较包含最高阶交互的模型和不包含最高阶交互的模型，得到</w:t>
      </w:r>
      <w:r w:rsidRPr="00E61E92">
        <w:rPr>
          <w:rFonts w:ascii="Times New Roman" w:hAnsi="Times New Roman" w:cs="Times New Roman"/>
          <w:i/>
          <w:iCs/>
          <w:sz w:val="24"/>
        </w:rPr>
        <w:t>BF</w:t>
      </w:r>
      <w:r w:rsidRPr="00E61E92">
        <w:rPr>
          <w:rFonts w:ascii="Times New Roman" w:hAnsi="Times New Roman" w:cs="Times New Roman"/>
          <w:i/>
          <w:iCs/>
          <w:sz w:val="24"/>
          <w:vertAlign w:val="subscript"/>
        </w:rPr>
        <w:t>10</w:t>
      </w:r>
      <w:r w:rsidRPr="008A67D0">
        <w:rPr>
          <w:rFonts w:ascii="Times New Roman" w:hAnsi="Times New Roman" w:cs="Times New Roman"/>
          <w:sz w:val="24"/>
        </w:rPr>
        <w:t xml:space="preserve"> = 0.356</w:t>
      </w:r>
      <w:r>
        <w:rPr>
          <w:rFonts w:ascii="Times New Roman" w:hAnsi="Times New Roman" w:cs="Times New Roman"/>
          <w:sz w:val="24"/>
        </w:rPr>
        <w:t xml:space="preserve"> ,</w:t>
      </w:r>
      <w:r w:rsidRPr="008A67D0">
        <w:rPr>
          <w:rFonts w:hint="eastAsia"/>
          <w:sz w:val="24"/>
        </w:rPr>
        <w:t xml:space="preserve"> </w:t>
      </w:r>
      <w:r w:rsidRPr="008A67D0">
        <w:rPr>
          <w:rFonts w:ascii="SimSun" w:eastAsia="SimSun" w:hAnsi="SimSun" w:hint="eastAsia"/>
          <w:sz w:val="24"/>
          <w:szCs w:val="24"/>
        </w:rPr>
        <w:t>根据贝叶斯因子决策标准</w:t>
      </w:r>
      <w:r w:rsidRPr="00573E0A">
        <w:rPr>
          <w:rFonts w:ascii="Times New Roman" w:eastAsia="SimSun" w:hAnsi="Times New Roman" w:cs="Times New Roman"/>
          <w:sz w:val="24"/>
          <w:szCs w:val="24"/>
        </w:rPr>
        <w:t>（</w:t>
      </w:r>
      <w:r w:rsidRPr="008A67D0">
        <w:rPr>
          <w:rFonts w:ascii="SimSun" w:eastAsia="SimSun" w:hAnsi="SimSun" w:hint="eastAsia"/>
          <w:sz w:val="24"/>
          <w:szCs w:val="24"/>
        </w:rPr>
        <w:t>胡传鹏等</w:t>
      </w:r>
      <w:r w:rsidRPr="00573E0A">
        <w:rPr>
          <w:rFonts w:ascii="Times New Roman" w:eastAsia="SimSun" w:hAnsi="Times New Roman" w:cs="Times New Roman"/>
          <w:sz w:val="24"/>
          <w:szCs w:val="24"/>
        </w:rPr>
        <w:t>，</w:t>
      </w:r>
      <w:r w:rsidRPr="00573E0A">
        <w:rPr>
          <w:rFonts w:ascii="Times New Roman" w:eastAsia="SimSun" w:hAnsi="Times New Roman" w:cs="Times New Roman"/>
          <w:sz w:val="24"/>
          <w:szCs w:val="24"/>
        </w:rPr>
        <w:t>2018</w:t>
      </w:r>
      <w:r w:rsidRPr="00573E0A">
        <w:rPr>
          <w:rFonts w:ascii="Times New Roman" w:eastAsia="SimSun" w:hAnsi="Times New Roman" w:cs="Times New Roman"/>
          <w:sz w:val="24"/>
          <w:szCs w:val="24"/>
        </w:rPr>
        <w:t>）</w:t>
      </w:r>
      <w:r w:rsidRPr="008A67D0">
        <w:rPr>
          <w:rFonts w:ascii="SimSun" w:eastAsia="SimSun" w:hAnsi="SimSun" w:hint="eastAsia"/>
          <w:sz w:val="24"/>
          <w:szCs w:val="24"/>
        </w:rPr>
        <w:t>，说明</w:t>
      </w:r>
      <w:r w:rsidR="00573E0A">
        <w:rPr>
          <w:rFonts w:ascii="SimSun" w:eastAsia="SimSun" w:hAnsi="SimSun" w:hint="eastAsia"/>
          <w:sz w:val="24"/>
          <w:szCs w:val="24"/>
        </w:rPr>
        <w:t>有较弱的证据支持</w:t>
      </w:r>
      <w:r w:rsidR="00573E0A" w:rsidRPr="004C7657">
        <w:rPr>
          <w:rFonts w:ascii="Times New Roman" w:eastAsia="SimSun" w:hAnsi="Times New Roman" w:cs="Times New Roman"/>
          <w:i/>
          <w:iCs/>
          <w:kern w:val="0"/>
          <w:sz w:val="24"/>
        </w:rPr>
        <w:t>H</w:t>
      </w:r>
      <w:r w:rsidR="00573E0A" w:rsidRPr="004C7657">
        <w:rPr>
          <w:rFonts w:ascii="Times New Roman" w:eastAsia="SimSun" w:hAnsi="Times New Roman" w:cs="Times New Roman"/>
          <w:i/>
          <w:iCs/>
          <w:kern w:val="0"/>
          <w:sz w:val="24"/>
          <w:vertAlign w:val="subscript"/>
        </w:rPr>
        <w:t>0</w:t>
      </w:r>
      <w:r w:rsidR="00573E0A">
        <w:rPr>
          <w:rFonts w:ascii="Times New Roman" w:eastAsia="SimSun" w:hAnsi="Times New Roman" w:cs="Times New Roman" w:hint="eastAsia"/>
          <w:kern w:val="0"/>
          <w:sz w:val="24"/>
        </w:rPr>
        <w:t>，即不存在最高阶的交互作用。再分别计算三种二阶交互作用</w:t>
      </w:r>
      <w:r w:rsidR="00BF063D">
        <w:rPr>
          <w:rFonts w:ascii="Times New Roman" w:eastAsia="SimSun" w:hAnsi="Times New Roman" w:cs="Times New Roman" w:hint="eastAsia"/>
          <w:kern w:val="0"/>
          <w:sz w:val="24"/>
        </w:rPr>
        <w:t>：</w:t>
      </w:r>
      <w:r w:rsidR="00573E0A">
        <w:rPr>
          <w:rFonts w:ascii="Times New Roman" w:eastAsia="SimSun" w:hAnsi="Times New Roman" w:cs="Times New Roman" w:hint="eastAsia"/>
          <w:kern w:val="0"/>
          <w:sz w:val="24"/>
        </w:rPr>
        <w:t>得到图形类型与匹配情况的二阶交互的</w:t>
      </w:r>
      <w:r w:rsidR="00573E0A" w:rsidRPr="00E61E92">
        <w:rPr>
          <w:rFonts w:ascii="Times New Roman" w:hAnsi="Times New Roman" w:cs="Times New Roman"/>
          <w:i/>
          <w:iCs/>
          <w:sz w:val="24"/>
        </w:rPr>
        <w:t>BF</w:t>
      </w:r>
      <w:r w:rsidR="00573E0A" w:rsidRPr="00E61E92">
        <w:rPr>
          <w:rFonts w:ascii="Times New Roman" w:hAnsi="Times New Roman" w:cs="Times New Roman"/>
          <w:i/>
          <w:iCs/>
          <w:sz w:val="24"/>
          <w:vertAlign w:val="subscript"/>
        </w:rPr>
        <w:t>10</w:t>
      </w:r>
      <w:r w:rsidR="00573E0A" w:rsidRPr="008A67D0">
        <w:rPr>
          <w:rFonts w:ascii="Times New Roman" w:hAnsi="Times New Roman" w:cs="Times New Roman"/>
          <w:sz w:val="24"/>
        </w:rPr>
        <w:t xml:space="preserve"> =</w:t>
      </w:r>
      <w:r w:rsidR="00573E0A">
        <w:rPr>
          <w:rFonts w:ascii="Times New Roman" w:hAnsi="Times New Roman" w:cs="Times New Roman"/>
          <w:sz w:val="24"/>
        </w:rPr>
        <w:t xml:space="preserve"> 326.986</w:t>
      </w:r>
      <w:r w:rsidR="00573E0A">
        <w:rPr>
          <w:rFonts w:ascii="Times New Roman" w:hAnsi="Times New Roman" w:cs="Times New Roman" w:hint="eastAsia"/>
          <w:sz w:val="24"/>
        </w:rPr>
        <w:t>,</w:t>
      </w:r>
      <w:r w:rsidR="00573E0A" w:rsidRPr="00573E0A">
        <w:rPr>
          <w:rFonts w:ascii="SimSun" w:eastAsia="SimSun" w:hAnsi="SimSun" w:cs="Times New Roman" w:hint="eastAsia"/>
          <w:sz w:val="24"/>
        </w:rPr>
        <w:t>说明有极强的证据支持</w:t>
      </w:r>
      <w:r w:rsidR="00573E0A" w:rsidRPr="00573E0A">
        <w:rPr>
          <w:rFonts w:ascii="Times New Roman" w:eastAsia="SimSun" w:hAnsi="Times New Roman" w:cs="Times New Roman"/>
          <w:i/>
          <w:iCs/>
          <w:sz w:val="24"/>
        </w:rPr>
        <w:t>H</w:t>
      </w:r>
      <w:r w:rsidR="00573E0A" w:rsidRPr="00573E0A">
        <w:rPr>
          <w:rFonts w:ascii="Times New Roman" w:eastAsia="SimSun" w:hAnsi="Times New Roman" w:cs="Times New Roman"/>
          <w:i/>
          <w:iCs/>
          <w:sz w:val="24"/>
          <w:vertAlign w:val="subscript"/>
        </w:rPr>
        <w:t>1</w:t>
      </w:r>
      <w:r w:rsidR="00573E0A" w:rsidRPr="00573E0A">
        <w:rPr>
          <w:rFonts w:ascii="SimSun" w:eastAsia="SimSun" w:hAnsi="SimSun" w:cs="Times New Roman" w:hint="eastAsia"/>
          <w:sz w:val="24"/>
        </w:rPr>
        <w:t>，即存在该二阶交互</w:t>
      </w:r>
      <w:r w:rsidR="00573E0A">
        <w:rPr>
          <w:rFonts w:ascii="SimSun" w:eastAsia="SimSun" w:hAnsi="SimSun" w:cs="Times New Roman" w:hint="eastAsia"/>
          <w:sz w:val="24"/>
        </w:rPr>
        <w:t>；得到图形类型与判断优先级的二阶交互的</w:t>
      </w:r>
      <w:r w:rsidR="00573E0A" w:rsidRPr="00E61E92">
        <w:rPr>
          <w:rFonts w:ascii="Times New Roman" w:hAnsi="Times New Roman" w:cs="Times New Roman"/>
          <w:i/>
          <w:iCs/>
          <w:sz w:val="24"/>
        </w:rPr>
        <w:t>BF</w:t>
      </w:r>
      <w:r w:rsidR="00573E0A" w:rsidRPr="00E61E92">
        <w:rPr>
          <w:rFonts w:ascii="Times New Roman" w:hAnsi="Times New Roman" w:cs="Times New Roman"/>
          <w:i/>
          <w:iCs/>
          <w:sz w:val="24"/>
          <w:vertAlign w:val="subscript"/>
        </w:rPr>
        <w:t>10</w:t>
      </w:r>
      <w:r w:rsidR="00573E0A" w:rsidRPr="008A67D0">
        <w:rPr>
          <w:rFonts w:ascii="Times New Roman" w:hAnsi="Times New Roman" w:cs="Times New Roman"/>
          <w:sz w:val="24"/>
        </w:rPr>
        <w:t xml:space="preserve"> </w:t>
      </w:r>
      <w:r w:rsidR="00573E0A" w:rsidRPr="00573E0A">
        <w:rPr>
          <w:rFonts w:ascii="Times New Roman" w:hAnsi="Times New Roman" w:cs="Times New Roman"/>
          <w:sz w:val="24"/>
        </w:rPr>
        <w:t>= 1.571</w:t>
      </w:r>
      <w:r w:rsidR="00573E0A" w:rsidRPr="00573E0A">
        <w:rPr>
          <w:rFonts w:ascii="SimSun" w:eastAsia="SimSun" w:hAnsi="SimSun" w:cs="Times New Roman" w:hint="eastAsia"/>
          <w:sz w:val="24"/>
        </w:rPr>
        <w:t>，</w:t>
      </w:r>
      <w:r w:rsidR="00894FCB">
        <w:rPr>
          <w:rFonts w:ascii="SimSun" w:eastAsia="SimSun" w:hAnsi="SimSun" w:cs="Times New Roman" w:hint="eastAsia"/>
          <w:sz w:val="24"/>
        </w:rPr>
        <w:t>说明有较弱的证据支持</w:t>
      </w:r>
      <w:r w:rsidR="00894FCB" w:rsidRPr="00573E0A">
        <w:rPr>
          <w:rFonts w:ascii="Times New Roman" w:eastAsia="SimSun" w:hAnsi="Times New Roman" w:cs="Times New Roman"/>
          <w:i/>
          <w:iCs/>
          <w:sz w:val="24"/>
        </w:rPr>
        <w:t>H</w:t>
      </w:r>
      <w:r w:rsidR="00894FCB" w:rsidRPr="00573E0A">
        <w:rPr>
          <w:rFonts w:ascii="Times New Roman" w:eastAsia="SimSun" w:hAnsi="Times New Roman" w:cs="Times New Roman"/>
          <w:i/>
          <w:iCs/>
          <w:sz w:val="24"/>
          <w:vertAlign w:val="subscript"/>
        </w:rPr>
        <w:t>1</w:t>
      </w:r>
      <w:r w:rsidR="00894FCB">
        <w:rPr>
          <w:rFonts w:ascii="SimSun" w:eastAsia="SimSun" w:hAnsi="SimSun" w:cs="Times New Roman" w:hint="eastAsia"/>
          <w:sz w:val="24"/>
        </w:rPr>
        <w:t>；得到匹配情况与判断优先级的二阶交互的</w:t>
      </w:r>
      <w:r w:rsidR="00894FCB" w:rsidRPr="00E61E92">
        <w:rPr>
          <w:rFonts w:ascii="Times New Roman" w:hAnsi="Times New Roman" w:cs="Times New Roman"/>
          <w:i/>
          <w:iCs/>
          <w:sz w:val="24"/>
        </w:rPr>
        <w:t>BF</w:t>
      </w:r>
      <w:r w:rsidR="00894FCB" w:rsidRPr="00E61E92">
        <w:rPr>
          <w:rFonts w:ascii="Times New Roman" w:hAnsi="Times New Roman" w:cs="Times New Roman"/>
          <w:i/>
          <w:iCs/>
          <w:sz w:val="24"/>
          <w:vertAlign w:val="subscript"/>
        </w:rPr>
        <w:t>10</w:t>
      </w:r>
      <w:r w:rsidR="00894FCB" w:rsidRPr="008A67D0">
        <w:rPr>
          <w:rFonts w:ascii="Times New Roman" w:hAnsi="Times New Roman" w:cs="Times New Roman"/>
          <w:sz w:val="24"/>
        </w:rPr>
        <w:t xml:space="preserve"> =</w:t>
      </w:r>
      <w:r w:rsidR="00894FCB">
        <w:rPr>
          <w:rFonts w:ascii="Times New Roman" w:hAnsi="Times New Roman" w:cs="Times New Roman"/>
          <w:sz w:val="24"/>
        </w:rPr>
        <w:t>18014.531</w:t>
      </w:r>
      <w:r w:rsidR="00894FCB" w:rsidRPr="00894FCB">
        <w:rPr>
          <w:rFonts w:ascii="SimSun" w:eastAsia="SimSun" w:hAnsi="SimSun" w:cs="Times New Roman"/>
          <w:sz w:val="24"/>
        </w:rPr>
        <w:t>，</w:t>
      </w:r>
      <w:r w:rsidR="00894FCB">
        <w:rPr>
          <w:rFonts w:ascii="SimSun" w:eastAsia="SimSun" w:hAnsi="SimSun" w:cs="Times New Roman" w:hint="eastAsia"/>
          <w:sz w:val="24"/>
        </w:rPr>
        <w:t>说明有极强的证据支持</w:t>
      </w:r>
      <w:r w:rsidR="00894FCB" w:rsidRPr="00573E0A">
        <w:rPr>
          <w:rFonts w:ascii="Times New Roman" w:eastAsia="SimSun" w:hAnsi="Times New Roman" w:cs="Times New Roman"/>
          <w:i/>
          <w:iCs/>
          <w:sz w:val="24"/>
        </w:rPr>
        <w:t>H</w:t>
      </w:r>
      <w:r w:rsidR="00894FCB" w:rsidRPr="00573E0A">
        <w:rPr>
          <w:rFonts w:ascii="Times New Roman" w:eastAsia="SimSun" w:hAnsi="Times New Roman" w:cs="Times New Roman"/>
          <w:i/>
          <w:iCs/>
          <w:sz w:val="24"/>
          <w:vertAlign w:val="subscript"/>
        </w:rPr>
        <w:t>1</w:t>
      </w:r>
      <w:r w:rsidR="00894FCB" w:rsidRPr="00573E0A">
        <w:rPr>
          <w:rFonts w:ascii="SimSun" w:eastAsia="SimSun" w:hAnsi="SimSun" w:cs="Times New Roman" w:hint="eastAsia"/>
          <w:sz w:val="24"/>
        </w:rPr>
        <w:t>，即存在该二阶交互</w:t>
      </w:r>
      <w:r w:rsidR="00894FCB">
        <w:rPr>
          <w:rFonts w:ascii="SimSun" w:eastAsia="SimSun" w:hAnsi="SimSun" w:cs="Times New Roman" w:hint="eastAsia"/>
          <w:sz w:val="24"/>
        </w:rPr>
        <w:t>。</w:t>
      </w:r>
    </w:p>
    <w:p w14:paraId="5FCF239A" w14:textId="08E4003A" w:rsidR="002E681E" w:rsidRDefault="002E681E" w:rsidP="003C4601">
      <w:pPr>
        <w:spacing w:line="400" w:lineRule="exact"/>
        <w:ind w:firstLine="480"/>
        <w:rPr>
          <w:rFonts w:ascii="Times New Roman" w:eastAsia="SimSun" w:hAnsi="Times New Roman" w:cs="Times New Roman"/>
          <w:sz w:val="24"/>
        </w:rPr>
      </w:pPr>
      <w:r>
        <w:rPr>
          <w:rFonts w:ascii="SimSun" w:eastAsia="SimSun" w:hAnsi="SimSun" w:cs="Times New Roman" w:hint="eastAsia"/>
          <w:sz w:val="24"/>
        </w:rPr>
        <w:t>进一步进行简单效应</w:t>
      </w:r>
      <w:r w:rsidR="00066CEE">
        <w:rPr>
          <w:rFonts w:ascii="SimSun" w:eastAsia="SimSun" w:hAnsi="SimSun" w:cs="Times New Roman" w:hint="eastAsia"/>
          <w:sz w:val="24"/>
        </w:rPr>
        <w:t>检验</w:t>
      </w:r>
      <w:r>
        <w:rPr>
          <w:rFonts w:ascii="SimSun" w:eastAsia="SimSun" w:hAnsi="SimSun" w:cs="Times New Roman" w:hint="eastAsia"/>
          <w:sz w:val="24"/>
        </w:rPr>
        <w:t>，</w:t>
      </w:r>
      <w:r w:rsidR="00A343B0">
        <w:rPr>
          <w:rFonts w:ascii="SimSun" w:eastAsia="SimSun" w:hAnsi="SimSun" w:cs="Times New Roman" w:hint="eastAsia"/>
          <w:sz w:val="24"/>
        </w:rPr>
        <w:t>使用贝叶斯配对样本</w:t>
      </w:r>
      <w:r w:rsidR="00A343B0" w:rsidRPr="00D35C70">
        <w:rPr>
          <w:rFonts w:ascii="Times New Roman" w:eastAsia="SimSun" w:hAnsi="Times New Roman" w:cs="Times New Roman"/>
          <w:i/>
          <w:iCs/>
          <w:sz w:val="24"/>
        </w:rPr>
        <w:t>t</w:t>
      </w:r>
      <w:r w:rsidR="00A343B0">
        <w:rPr>
          <w:rFonts w:ascii="SimSun" w:eastAsia="SimSun" w:hAnsi="SimSun" w:cs="Times New Roman" w:hint="eastAsia"/>
          <w:sz w:val="24"/>
        </w:rPr>
        <w:t>检验进行两两比较。</w:t>
      </w:r>
      <w:r w:rsidR="00B3255B">
        <w:rPr>
          <w:rFonts w:ascii="SimSun" w:eastAsia="SimSun" w:hAnsi="SimSun" w:cs="Times New Roman" w:hint="eastAsia"/>
          <w:sz w:val="24"/>
        </w:rPr>
        <w:t>对于图形类型与判断优先级的二阶交互：</w:t>
      </w:r>
      <w:r w:rsidR="000E2221">
        <w:rPr>
          <w:rFonts w:ascii="SimSun" w:eastAsia="SimSun" w:hAnsi="SimSun" w:cs="Times New Roman" w:hint="eastAsia"/>
          <w:sz w:val="24"/>
        </w:rPr>
        <w:t>在</w:t>
      </w:r>
      <w:r w:rsidR="002A14E8">
        <w:rPr>
          <w:rFonts w:ascii="SimSun" w:eastAsia="SimSun" w:hAnsi="SimSun" w:cs="Times New Roman" w:hint="eastAsia"/>
          <w:sz w:val="24"/>
        </w:rPr>
        <w:t>自我图形</w:t>
      </w:r>
      <w:r w:rsidR="000E2221">
        <w:rPr>
          <w:rFonts w:ascii="SimSun" w:eastAsia="SimSun" w:hAnsi="SimSun" w:cs="Times New Roman" w:hint="eastAsia"/>
          <w:sz w:val="24"/>
        </w:rPr>
        <w:t>条件下</w:t>
      </w:r>
      <w:r w:rsidR="002A14E8">
        <w:rPr>
          <w:rFonts w:ascii="SimSun" w:eastAsia="SimSun" w:hAnsi="SimSun" w:cs="Times New Roman" w:hint="eastAsia"/>
          <w:sz w:val="24"/>
        </w:rPr>
        <w:t>，匹配与不匹配反应的正确率</w:t>
      </w:r>
      <w:r w:rsidR="002A14E8" w:rsidRPr="00E61E92">
        <w:rPr>
          <w:rFonts w:ascii="Times New Roman" w:hAnsi="Times New Roman" w:cs="Times New Roman"/>
          <w:i/>
          <w:iCs/>
          <w:sz w:val="24"/>
        </w:rPr>
        <w:t>BF</w:t>
      </w:r>
      <w:r w:rsidR="002A14E8" w:rsidRPr="00E61E92">
        <w:rPr>
          <w:rFonts w:ascii="Times New Roman" w:hAnsi="Times New Roman" w:cs="Times New Roman"/>
          <w:i/>
          <w:iCs/>
          <w:sz w:val="24"/>
          <w:vertAlign w:val="subscript"/>
        </w:rPr>
        <w:t>10</w:t>
      </w:r>
      <w:r w:rsidR="002A14E8" w:rsidRPr="008A67D0">
        <w:rPr>
          <w:rFonts w:ascii="Times New Roman" w:hAnsi="Times New Roman" w:cs="Times New Roman"/>
          <w:sz w:val="24"/>
        </w:rPr>
        <w:t xml:space="preserve"> =</w:t>
      </w:r>
      <w:r w:rsidR="002A14E8">
        <w:rPr>
          <w:rFonts w:ascii="Times New Roman" w:hAnsi="Times New Roman" w:cs="Times New Roman"/>
          <w:sz w:val="24"/>
        </w:rPr>
        <w:t xml:space="preserve"> 0.415</w:t>
      </w:r>
      <w:r w:rsidR="002A14E8">
        <w:rPr>
          <w:rFonts w:ascii="Times New Roman" w:hAnsi="Times New Roman" w:cs="Times New Roman" w:hint="eastAsia"/>
          <w:sz w:val="24"/>
        </w:rPr>
        <w:t>,</w:t>
      </w:r>
      <w:r w:rsidR="002A14E8" w:rsidRPr="002A14E8">
        <w:rPr>
          <w:rFonts w:ascii="SimSun" w:eastAsia="SimSun" w:hAnsi="SimSun" w:cs="Times New Roman" w:hint="eastAsia"/>
          <w:sz w:val="24"/>
        </w:rPr>
        <w:t>说明有较弱的证据</w:t>
      </w:r>
      <w:r w:rsidR="002A14E8">
        <w:rPr>
          <w:rFonts w:ascii="SimSun" w:eastAsia="SimSun" w:hAnsi="SimSun" w:cs="Times New Roman" w:hint="eastAsia"/>
          <w:sz w:val="24"/>
        </w:rPr>
        <w:t>支持</w:t>
      </w:r>
      <w:r w:rsidR="002A14E8" w:rsidRPr="002A14E8">
        <w:rPr>
          <w:rFonts w:ascii="Times New Roman" w:eastAsia="SimSun" w:hAnsi="Times New Roman" w:cs="Times New Roman"/>
          <w:i/>
          <w:iCs/>
          <w:sz w:val="24"/>
        </w:rPr>
        <w:t>H</w:t>
      </w:r>
      <w:r w:rsidR="002A14E8" w:rsidRPr="002A14E8">
        <w:rPr>
          <w:rFonts w:ascii="Times New Roman" w:eastAsia="SimSun" w:hAnsi="Times New Roman" w:cs="Times New Roman"/>
          <w:i/>
          <w:iCs/>
          <w:sz w:val="24"/>
          <w:vertAlign w:val="subscript"/>
        </w:rPr>
        <w:t>0</w:t>
      </w:r>
      <w:r w:rsidR="002A14E8">
        <w:rPr>
          <w:rFonts w:ascii="Times New Roman" w:eastAsia="SimSun" w:hAnsi="Times New Roman" w:cs="Times New Roman" w:hint="eastAsia"/>
          <w:sz w:val="24"/>
        </w:rPr>
        <w:t>，即被试对自我图形进行匹配判断</w:t>
      </w:r>
      <w:r w:rsidR="00660DE7">
        <w:rPr>
          <w:rFonts w:ascii="Times New Roman" w:eastAsia="SimSun" w:hAnsi="Times New Roman" w:cs="Times New Roman" w:hint="eastAsia"/>
          <w:sz w:val="24"/>
        </w:rPr>
        <w:t>的正确率</w:t>
      </w:r>
      <w:r w:rsidR="00660DE7" w:rsidRPr="00660DE7">
        <w:rPr>
          <w:rFonts w:ascii="Times New Roman" w:eastAsia="SimSun" w:hAnsi="Times New Roman" w:cs="Times New Roman"/>
          <w:sz w:val="24"/>
        </w:rPr>
        <w:t>（</w:t>
      </w:r>
      <w:r w:rsidR="00660DE7" w:rsidRPr="00660DE7">
        <w:rPr>
          <w:rFonts w:ascii="Times New Roman" w:eastAsia="SimSun" w:hAnsi="Times New Roman" w:cs="Times New Roman"/>
          <w:i/>
          <w:iCs/>
          <w:sz w:val="24"/>
        </w:rPr>
        <w:t xml:space="preserve">M </w:t>
      </w:r>
      <w:r w:rsidR="00660DE7" w:rsidRPr="00660DE7">
        <w:rPr>
          <w:rFonts w:ascii="Times New Roman" w:eastAsia="SimSun" w:hAnsi="Times New Roman" w:cs="Times New Roman"/>
          <w:sz w:val="24"/>
        </w:rPr>
        <w:t>= 89.5</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0.1</w:t>
      </w:r>
      <w:r w:rsidR="00660DE7" w:rsidRPr="00660DE7">
        <w:rPr>
          <w:rFonts w:ascii="Times New Roman" w:eastAsia="SimSun" w:hAnsi="Times New Roman" w:cs="Times New Roman"/>
          <w:sz w:val="24"/>
        </w:rPr>
        <w:t>）</w:t>
      </w:r>
      <w:r w:rsidR="002A14E8">
        <w:rPr>
          <w:rFonts w:ascii="Times New Roman" w:eastAsia="SimSun" w:hAnsi="Times New Roman" w:cs="Times New Roman" w:hint="eastAsia"/>
          <w:sz w:val="24"/>
        </w:rPr>
        <w:t>和不匹配反应的正确率</w:t>
      </w:r>
      <w:r w:rsidR="00660DE7" w:rsidRPr="00660DE7">
        <w:rPr>
          <w:rFonts w:ascii="Times New Roman" w:eastAsia="SimSun" w:hAnsi="Times New Roman" w:cs="Times New Roman"/>
          <w:sz w:val="24"/>
        </w:rPr>
        <w:t>（</w:t>
      </w:r>
      <w:r w:rsidR="00660DE7" w:rsidRPr="00660DE7">
        <w:rPr>
          <w:rFonts w:ascii="Times New Roman" w:eastAsia="SimSun" w:hAnsi="Times New Roman" w:cs="Times New Roman"/>
          <w:i/>
          <w:iCs/>
          <w:sz w:val="24"/>
        </w:rPr>
        <w:t xml:space="preserve">M </w:t>
      </w:r>
      <w:r w:rsidR="00660DE7" w:rsidRPr="00660DE7">
        <w:rPr>
          <w:rFonts w:ascii="Times New Roman" w:eastAsia="SimSun" w:hAnsi="Times New Roman" w:cs="Times New Roman"/>
          <w:sz w:val="24"/>
        </w:rPr>
        <w:t>= 86.4</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0.1</w:t>
      </w:r>
      <w:r w:rsidR="00660DE7" w:rsidRPr="00660DE7">
        <w:rPr>
          <w:rFonts w:ascii="Times New Roman" w:eastAsia="SimSun" w:hAnsi="Times New Roman" w:cs="Times New Roman"/>
          <w:sz w:val="24"/>
        </w:rPr>
        <w:t>）</w:t>
      </w:r>
      <w:r w:rsidR="002A14E8">
        <w:rPr>
          <w:rFonts w:ascii="Times New Roman" w:eastAsia="SimSun" w:hAnsi="Times New Roman" w:cs="Times New Roman" w:hint="eastAsia"/>
          <w:sz w:val="24"/>
        </w:rPr>
        <w:t>无差异。</w:t>
      </w:r>
      <w:r w:rsidR="000E2221">
        <w:rPr>
          <w:rFonts w:ascii="Times New Roman" w:eastAsia="SimSun" w:hAnsi="Times New Roman" w:cs="Times New Roman" w:hint="eastAsia"/>
          <w:sz w:val="24"/>
        </w:rPr>
        <w:t>在</w:t>
      </w:r>
      <w:r w:rsidR="002A14E8">
        <w:rPr>
          <w:rFonts w:ascii="Times New Roman" w:eastAsia="SimSun" w:hAnsi="Times New Roman" w:cs="Times New Roman" w:hint="eastAsia"/>
          <w:sz w:val="24"/>
        </w:rPr>
        <w:t>朋友图形</w:t>
      </w:r>
      <w:r w:rsidR="000E2221">
        <w:rPr>
          <w:rFonts w:ascii="Times New Roman" w:eastAsia="SimSun" w:hAnsi="Times New Roman" w:cs="Times New Roman" w:hint="eastAsia"/>
          <w:sz w:val="24"/>
        </w:rPr>
        <w:t>条件下</w:t>
      </w:r>
      <w:r w:rsidR="002A14E8">
        <w:rPr>
          <w:rFonts w:ascii="Times New Roman" w:eastAsia="SimSun" w:hAnsi="Times New Roman" w:cs="Times New Roman" w:hint="eastAsia"/>
          <w:sz w:val="24"/>
        </w:rPr>
        <w:t>，匹配与不匹配反应的</w:t>
      </w:r>
      <w:r w:rsidR="00FB59C8">
        <w:rPr>
          <w:rFonts w:ascii="SimSun" w:eastAsia="SimSun" w:hAnsi="SimSun" w:cs="Times New Roman" w:hint="eastAsia"/>
          <w:sz w:val="24"/>
        </w:rPr>
        <w:t>正确率</w:t>
      </w:r>
      <w:r w:rsidR="00FB59C8" w:rsidRPr="00E61E92">
        <w:rPr>
          <w:rFonts w:ascii="Times New Roman" w:hAnsi="Times New Roman" w:cs="Times New Roman"/>
          <w:i/>
          <w:iCs/>
          <w:sz w:val="24"/>
        </w:rPr>
        <w:t>BF</w:t>
      </w:r>
      <w:r w:rsidR="00FB59C8" w:rsidRPr="00E61E92">
        <w:rPr>
          <w:rFonts w:ascii="Times New Roman" w:hAnsi="Times New Roman" w:cs="Times New Roman"/>
          <w:i/>
          <w:iCs/>
          <w:sz w:val="24"/>
          <w:vertAlign w:val="subscript"/>
        </w:rPr>
        <w:t>10</w:t>
      </w:r>
      <w:r w:rsidR="00FB59C8" w:rsidRPr="008A67D0">
        <w:rPr>
          <w:rFonts w:ascii="Times New Roman" w:hAnsi="Times New Roman" w:cs="Times New Roman"/>
          <w:sz w:val="24"/>
        </w:rPr>
        <w:t xml:space="preserve"> =</w:t>
      </w:r>
      <w:r w:rsidR="00FB59C8">
        <w:rPr>
          <w:rFonts w:ascii="Times New Roman" w:hAnsi="Times New Roman" w:cs="Times New Roman"/>
          <w:sz w:val="24"/>
        </w:rPr>
        <w:t xml:space="preserve"> 0.271</w:t>
      </w:r>
      <w:r w:rsidR="00FB59C8" w:rsidRPr="00FB59C8">
        <w:rPr>
          <w:rFonts w:ascii="SimSun" w:eastAsia="SimSun" w:hAnsi="SimSun" w:cs="Times New Roman" w:hint="eastAsia"/>
          <w:sz w:val="24"/>
        </w:rPr>
        <w:t>，说明</w:t>
      </w:r>
      <w:r w:rsidR="00FB59C8">
        <w:rPr>
          <w:rFonts w:ascii="SimSun" w:eastAsia="SimSun" w:hAnsi="SimSun" w:cs="Times New Roman" w:hint="eastAsia"/>
          <w:sz w:val="24"/>
        </w:rPr>
        <w:t>有中等程度的证据支持</w:t>
      </w:r>
      <w:r w:rsidR="00FB59C8" w:rsidRPr="002A14E8">
        <w:rPr>
          <w:rFonts w:ascii="Times New Roman" w:eastAsia="SimSun" w:hAnsi="Times New Roman" w:cs="Times New Roman"/>
          <w:i/>
          <w:iCs/>
          <w:sz w:val="24"/>
        </w:rPr>
        <w:t>H</w:t>
      </w:r>
      <w:r w:rsidR="00FB59C8" w:rsidRPr="002A14E8">
        <w:rPr>
          <w:rFonts w:ascii="Times New Roman" w:eastAsia="SimSun" w:hAnsi="Times New Roman" w:cs="Times New Roman"/>
          <w:i/>
          <w:iCs/>
          <w:sz w:val="24"/>
          <w:vertAlign w:val="subscript"/>
        </w:rPr>
        <w:t>0</w:t>
      </w:r>
      <w:r w:rsidR="00FB59C8">
        <w:rPr>
          <w:rFonts w:ascii="Times New Roman" w:eastAsia="SimSun" w:hAnsi="Times New Roman" w:cs="Times New Roman" w:hint="eastAsia"/>
          <w:sz w:val="24"/>
        </w:rPr>
        <w:t>，即被试对朋友图形进行匹配判断</w:t>
      </w:r>
      <w:r w:rsidR="00660DE7">
        <w:rPr>
          <w:rFonts w:ascii="Times New Roman" w:eastAsia="SimSun" w:hAnsi="Times New Roman" w:cs="Times New Roman" w:hint="eastAsia"/>
          <w:sz w:val="24"/>
        </w:rPr>
        <w:t>的正确率</w:t>
      </w:r>
      <w:r w:rsidR="00660DE7" w:rsidRPr="00660DE7">
        <w:rPr>
          <w:rFonts w:ascii="Times New Roman" w:eastAsia="SimSun" w:hAnsi="Times New Roman" w:cs="Times New Roman"/>
          <w:sz w:val="24"/>
        </w:rPr>
        <w:t>（</w:t>
      </w:r>
      <w:r w:rsidR="00660DE7" w:rsidRPr="00660DE7">
        <w:rPr>
          <w:rFonts w:ascii="Times New Roman" w:eastAsia="SimSun" w:hAnsi="Times New Roman" w:cs="Times New Roman"/>
          <w:i/>
          <w:iCs/>
          <w:sz w:val="24"/>
        </w:rPr>
        <w:t xml:space="preserve">M </w:t>
      </w:r>
      <w:r w:rsidR="00660DE7" w:rsidRPr="00660DE7">
        <w:rPr>
          <w:rFonts w:ascii="Times New Roman" w:eastAsia="SimSun" w:hAnsi="Times New Roman" w:cs="Times New Roman"/>
          <w:sz w:val="24"/>
        </w:rPr>
        <w:t>= 86.1</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0.1</w:t>
      </w:r>
      <w:r w:rsidR="00660DE7" w:rsidRPr="00660DE7">
        <w:rPr>
          <w:rFonts w:ascii="Times New Roman" w:eastAsia="SimSun" w:hAnsi="Times New Roman" w:cs="Times New Roman"/>
          <w:sz w:val="24"/>
        </w:rPr>
        <w:t>）</w:t>
      </w:r>
      <w:r w:rsidR="00FB59C8">
        <w:rPr>
          <w:rFonts w:ascii="Times New Roman" w:eastAsia="SimSun" w:hAnsi="Times New Roman" w:cs="Times New Roman" w:hint="eastAsia"/>
          <w:sz w:val="24"/>
        </w:rPr>
        <w:t>和不匹配反应的正确率</w:t>
      </w:r>
      <w:r w:rsidR="00660DE7" w:rsidRPr="00660DE7">
        <w:rPr>
          <w:rFonts w:ascii="Times New Roman" w:eastAsia="SimSun" w:hAnsi="Times New Roman" w:cs="Times New Roman"/>
          <w:sz w:val="24"/>
        </w:rPr>
        <w:t>（</w:t>
      </w:r>
      <w:r w:rsidR="00660DE7" w:rsidRPr="00660DE7">
        <w:rPr>
          <w:rFonts w:ascii="Times New Roman" w:eastAsia="SimSun" w:hAnsi="Times New Roman" w:cs="Times New Roman"/>
          <w:i/>
          <w:iCs/>
          <w:sz w:val="24"/>
        </w:rPr>
        <w:t xml:space="preserve">M </w:t>
      </w:r>
      <w:r w:rsidR="00660DE7" w:rsidRPr="00660DE7">
        <w:rPr>
          <w:rFonts w:ascii="Times New Roman" w:eastAsia="SimSun" w:hAnsi="Times New Roman" w:cs="Times New Roman"/>
          <w:sz w:val="24"/>
        </w:rPr>
        <w:t>= 84.1</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0.1</w:t>
      </w:r>
      <w:r w:rsidR="00660DE7" w:rsidRPr="00660DE7">
        <w:rPr>
          <w:rFonts w:ascii="Times New Roman" w:eastAsia="SimSun" w:hAnsi="Times New Roman" w:cs="Times New Roman"/>
          <w:sz w:val="24"/>
        </w:rPr>
        <w:t>）</w:t>
      </w:r>
      <w:r w:rsidR="00FB59C8">
        <w:rPr>
          <w:rFonts w:ascii="Times New Roman" w:eastAsia="SimSun" w:hAnsi="Times New Roman" w:cs="Times New Roman" w:hint="eastAsia"/>
          <w:sz w:val="24"/>
        </w:rPr>
        <w:t>无差异。</w:t>
      </w:r>
      <w:r w:rsidR="000E2221">
        <w:rPr>
          <w:rFonts w:ascii="Times New Roman" w:eastAsia="SimSun" w:hAnsi="Times New Roman" w:cs="Times New Roman" w:hint="eastAsia"/>
          <w:sz w:val="24"/>
        </w:rPr>
        <w:t>在</w:t>
      </w:r>
      <w:r w:rsidR="00FB59C8">
        <w:rPr>
          <w:rFonts w:ascii="Times New Roman" w:eastAsia="SimSun" w:hAnsi="Times New Roman" w:cs="Times New Roman" w:hint="eastAsia"/>
          <w:sz w:val="24"/>
        </w:rPr>
        <w:t>生人图形</w:t>
      </w:r>
      <w:r w:rsidR="000E2221">
        <w:rPr>
          <w:rFonts w:ascii="Times New Roman" w:eastAsia="SimSun" w:hAnsi="Times New Roman" w:cs="Times New Roman" w:hint="eastAsia"/>
          <w:sz w:val="24"/>
        </w:rPr>
        <w:t>条件下</w:t>
      </w:r>
      <w:r w:rsidR="00FB59C8">
        <w:rPr>
          <w:rFonts w:ascii="Times New Roman" w:eastAsia="SimSun" w:hAnsi="Times New Roman" w:cs="Times New Roman" w:hint="eastAsia"/>
          <w:sz w:val="24"/>
        </w:rPr>
        <w:t>，匹配与不匹配反应的正确率</w:t>
      </w:r>
      <w:r w:rsidR="00FB59C8" w:rsidRPr="00E61E92">
        <w:rPr>
          <w:rFonts w:ascii="Times New Roman" w:hAnsi="Times New Roman" w:cs="Times New Roman"/>
          <w:i/>
          <w:iCs/>
          <w:sz w:val="24"/>
        </w:rPr>
        <w:t>BF</w:t>
      </w:r>
      <w:r w:rsidR="00FB59C8" w:rsidRPr="00E61E92">
        <w:rPr>
          <w:rFonts w:ascii="Times New Roman" w:hAnsi="Times New Roman" w:cs="Times New Roman"/>
          <w:i/>
          <w:iCs/>
          <w:sz w:val="24"/>
          <w:vertAlign w:val="subscript"/>
        </w:rPr>
        <w:t>10</w:t>
      </w:r>
      <w:r w:rsidR="00FB59C8" w:rsidRPr="008A67D0">
        <w:rPr>
          <w:rFonts w:ascii="Times New Roman" w:hAnsi="Times New Roman" w:cs="Times New Roman"/>
          <w:sz w:val="24"/>
        </w:rPr>
        <w:t xml:space="preserve"> =</w:t>
      </w:r>
      <w:r w:rsidR="00FB59C8">
        <w:rPr>
          <w:rFonts w:ascii="Times New Roman" w:hAnsi="Times New Roman" w:cs="Times New Roman"/>
          <w:sz w:val="24"/>
        </w:rPr>
        <w:t xml:space="preserve"> 2.953</w:t>
      </w:r>
      <w:r w:rsidR="00FB59C8" w:rsidRPr="00FB59C8">
        <w:rPr>
          <w:rFonts w:ascii="SimSun" w:eastAsia="SimSun" w:hAnsi="SimSun" w:cs="Times New Roman" w:hint="eastAsia"/>
          <w:sz w:val="24"/>
        </w:rPr>
        <w:t>，说明有中等程度的证据支持</w:t>
      </w:r>
      <w:r w:rsidR="00FB59C8" w:rsidRPr="002A14E8">
        <w:rPr>
          <w:rFonts w:ascii="Times New Roman" w:eastAsia="SimSun" w:hAnsi="Times New Roman" w:cs="Times New Roman"/>
          <w:i/>
          <w:iCs/>
          <w:sz w:val="24"/>
        </w:rPr>
        <w:t>H</w:t>
      </w:r>
      <w:r w:rsidR="00FB59C8">
        <w:rPr>
          <w:rFonts w:ascii="Times New Roman" w:eastAsia="SimSun" w:hAnsi="Times New Roman" w:cs="Times New Roman"/>
          <w:i/>
          <w:iCs/>
          <w:sz w:val="24"/>
          <w:vertAlign w:val="subscript"/>
        </w:rPr>
        <w:t>1</w:t>
      </w:r>
      <w:r w:rsidR="00FB59C8">
        <w:rPr>
          <w:rFonts w:ascii="Times New Roman" w:eastAsia="SimSun" w:hAnsi="Times New Roman" w:cs="Times New Roman" w:hint="eastAsia"/>
          <w:sz w:val="24"/>
        </w:rPr>
        <w:t>，即被试对生人图形进行匹配判断</w:t>
      </w:r>
      <w:r w:rsidR="00660DE7">
        <w:rPr>
          <w:rFonts w:ascii="Times New Roman" w:eastAsia="SimSun" w:hAnsi="Times New Roman" w:cs="Times New Roman" w:hint="eastAsia"/>
          <w:sz w:val="24"/>
        </w:rPr>
        <w:t>的正确率</w:t>
      </w:r>
      <w:r w:rsidR="00660DE7" w:rsidRPr="00660DE7">
        <w:rPr>
          <w:rFonts w:ascii="Times New Roman" w:eastAsia="SimSun" w:hAnsi="Times New Roman" w:cs="Times New Roman"/>
          <w:sz w:val="24"/>
        </w:rPr>
        <w:t>（</w:t>
      </w:r>
      <w:r w:rsidR="00660DE7" w:rsidRPr="00660DE7">
        <w:rPr>
          <w:rFonts w:ascii="Times New Roman" w:eastAsia="SimSun" w:hAnsi="Times New Roman" w:cs="Times New Roman"/>
          <w:i/>
          <w:iCs/>
          <w:sz w:val="24"/>
        </w:rPr>
        <w:t xml:space="preserve">M </w:t>
      </w:r>
      <w:r w:rsidR="00660DE7" w:rsidRPr="00660DE7">
        <w:rPr>
          <w:rFonts w:ascii="Times New Roman" w:eastAsia="SimSun" w:hAnsi="Times New Roman" w:cs="Times New Roman"/>
          <w:sz w:val="24"/>
        </w:rPr>
        <w:t>= 80.6</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0.1</w:t>
      </w:r>
      <w:r w:rsidR="00660DE7" w:rsidRPr="00660DE7">
        <w:rPr>
          <w:rFonts w:ascii="Times New Roman" w:eastAsia="SimSun" w:hAnsi="Times New Roman" w:cs="Times New Roman"/>
          <w:sz w:val="24"/>
        </w:rPr>
        <w:t>）</w:t>
      </w:r>
      <w:r w:rsidR="00FB59C8">
        <w:rPr>
          <w:rFonts w:ascii="Times New Roman" w:eastAsia="SimSun" w:hAnsi="Times New Roman" w:cs="Times New Roman" w:hint="eastAsia"/>
          <w:sz w:val="24"/>
        </w:rPr>
        <w:t>和不匹配判断的正确率</w:t>
      </w:r>
      <w:r w:rsidR="00660DE7" w:rsidRPr="00660DE7">
        <w:rPr>
          <w:rFonts w:ascii="Times New Roman" w:eastAsia="SimSun" w:hAnsi="Times New Roman" w:cs="Times New Roman"/>
          <w:sz w:val="24"/>
        </w:rPr>
        <w:t>（</w:t>
      </w:r>
      <w:r w:rsidR="00660DE7" w:rsidRPr="00660DE7">
        <w:rPr>
          <w:rFonts w:ascii="Times New Roman" w:eastAsia="SimSun" w:hAnsi="Times New Roman" w:cs="Times New Roman"/>
          <w:i/>
          <w:iCs/>
          <w:sz w:val="24"/>
        </w:rPr>
        <w:t xml:space="preserve">M </w:t>
      </w:r>
      <w:r w:rsidR="00660DE7" w:rsidRPr="00660DE7">
        <w:rPr>
          <w:rFonts w:ascii="Times New Roman" w:eastAsia="SimSun" w:hAnsi="Times New Roman" w:cs="Times New Roman"/>
          <w:sz w:val="24"/>
        </w:rPr>
        <w:t>= 86.4</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w:t>
      </w:r>
      <w:r w:rsidR="00660DE7">
        <w:rPr>
          <w:rFonts w:ascii="Times New Roman" w:eastAsia="SimSun" w:hAnsi="Times New Roman" w:cs="Times New Roman"/>
          <w:sz w:val="24"/>
        </w:rPr>
        <w:t xml:space="preserve"> </w:t>
      </w:r>
      <w:r w:rsidR="00660DE7" w:rsidRPr="00660DE7">
        <w:rPr>
          <w:rFonts w:ascii="Times New Roman" w:eastAsia="SimSun" w:hAnsi="Times New Roman" w:cs="Times New Roman"/>
          <w:sz w:val="24"/>
        </w:rPr>
        <w:t>0.1</w:t>
      </w:r>
      <w:r w:rsidR="00660DE7" w:rsidRPr="00660DE7">
        <w:rPr>
          <w:rFonts w:ascii="Times New Roman" w:eastAsia="SimSun" w:hAnsi="Times New Roman" w:cs="Times New Roman"/>
          <w:sz w:val="24"/>
        </w:rPr>
        <w:t>）</w:t>
      </w:r>
      <w:r w:rsidR="00FB59C8">
        <w:rPr>
          <w:rFonts w:ascii="Times New Roman" w:eastAsia="SimSun" w:hAnsi="Times New Roman" w:cs="Times New Roman" w:hint="eastAsia"/>
          <w:sz w:val="24"/>
        </w:rPr>
        <w:t>有差异，且进行不匹配判断的正确率高于匹配判断。</w:t>
      </w:r>
      <w:r w:rsidR="004E18A8">
        <w:rPr>
          <w:rFonts w:ascii="SimSun" w:eastAsia="SimSun" w:hAnsi="SimSun" w:cs="Times New Roman" w:hint="eastAsia"/>
          <w:sz w:val="24"/>
        </w:rPr>
        <w:t>对于匹配情况与判断优先级的二阶交互：</w:t>
      </w:r>
      <w:r w:rsidR="00D35C70">
        <w:rPr>
          <w:rFonts w:ascii="SimSun" w:eastAsia="SimSun" w:hAnsi="SimSun" w:cs="Times New Roman" w:hint="eastAsia"/>
          <w:sz w:val="24"/>
        </w:rPr>
        <w:t>在实验</w:t>
      </w:r>
      <w:r w:rsidR="00D35C70" w:rsidRPr="00D35C70">
        <w:rPr>
          <w:rFonts w:ascii="Times New Roman" w:eastAsia="SimSun" w:hAnsi="Times New Roman" w:cs="Times New Roman"/>
          <w:sz w:val="24"/>
        </w:rPr>
        <w:t>1A</w:t>
      </w:r>
      <w:r w:rsidR="00D35C70">
        <w:rPr>
          <w:rFonts w:ascii="SimSun" w:eastAsia="SimSun" w:hAnsi="SimSun" w:cs="Times New Roman" w:hint="eastAsia"/>
          <w:sz w:val="24"/>
        </w:rPr>
        <w:t>（匹配判断优先条件</w:t>
      </w:r>
      <w:r w:rsidR="00895A91">
        <w:rPr>
          <w:rFonts w:ascii="SimSun" w:eastAsia="SimSun" w:hAnsi="SimSun" w:cs="Times New Roman"/>
          <w:sz w:val="24"/>
        </w:rPr>
        <w:t>）</w:t>
      </w:r>
      <w:r w:rsidR="00895A91">
        <w:rPr>
          <w:rFonts w:ascii="SimSun" w:eastAsia="SimSun" w:hAnsi="SimSun" w:cs="Times New Roman" w:hint="eastAsia"/>
          <w:sz w:val="24"/>
        </w:rPr>
        <w:t>中</w:t>
      </w:r>
      <w:r w:rsidR="00D35C70">
        <w:rPr>
          <w:rFonts w:ascii="SimSun" w:eastAsia="SimSun" w:hAnsi="SimSun" w:cs="Times New Roman" w:hint="eastAsia"/>
          <w:sz w:val="24"/>
        </w:rPr>
        <w:t>，匹配正确率更高的单侧检验下的</w:t>
      </w:r>
      <w:r w:rsidR="00D35C70" w:rsidRPr="00D35C70">
        <w:rPr>
          <w:rFonts w:ascii="Times New Roman" w:eastAsia="SimSun" w:hAnsi="Times New Roman" w:cs="Times New Roman"/>
          <w:i/>
          <w:iCs/>
          <w:sz w:val="24"/>
        </w:rPr>
        <w:t>BF</w:t>
      </w:r>
      <w:r w:rsidR="00D35C70" w:rsidRPr="00D35C70">
        <w:rPr>
          <w:rFonts w:ascii="Times New Roman" w:eastAsia="SimSun" w:hAnsi="Times New Roman" w:cs="Times New Roman"/>
          <w:i/>
          <w:iCs/>
          <w:sz w:val="24"/>
          <w:vertAlign w:val="subscript"/>
        </w:rPr>
        <w:t>+0</w:t>
      </w:r>
      <w:r w:rsidR="00D35C70" w:rsidRPr="00D35C70">
        <w:rPr>
          <w:rFonts w:ascii="Times New Roman" w:eastAsia="SimSun" w:hAnsi="Times New Roman" w:cs="Times New Roman"/>
          <w:i/>
          <w:iCs/>
          <w:sz w:val="24"/>
        </w:rPr>
        <w:t xml:space="preserve"> </w:t>
      </w:r>
      <w:r w:rsidR="00D35C70" w:rsidRPr="00D35C70">
        <w:rPr>
          <w:rFonts w:ascii="Times New Roman" w:eastAsia="SimSun" w:hAnsi="Times New Roman" w:cs="Times New Roman"/>
          <w:sz w:val="24"/>
        </w:rPr>
        <w:t>= 255.829</w:t>
      </w:r>
      <w:r w:rsidR="00D35C70">
        <w:rPr>
          <w:rFonts w:ascii="SimSun" w:eastAsia="SimSun" w:hAnsi="SimSun" w:cs="Times New Roman" w:hint="eastAsia"/>
          <w:sz w:val="24"/>
        </w:rPr>
        <w:t>，说明在备择假设（匹配判断的正确率高于不匹配判断的正确率）下出现当前数据的可能性是在零假设（匹配和不匹配判断正确率无差异）下可能性的</w:t>
      </w:r>
      <w:r w:rsidR="00D35C70" w:rsidRPr="00D35C70">
        <w:rPr>
          <w:rFonts w:ascii="Times New Roman" w:eastAsia="SimSun" w:hAnsi="Times New Roman" w:cs="Times New Roman"/>
          <w:sz w:val="24"/>
        </w:rPr>
        <w:t>255.829</w:t>
      </w:r>
      <w:r w:rsidR="00D35C70">
        <w:rPr>
          <w:rFonts w:ascii="SimSun" w:eastAsia="SimSun" w:hAnsi="SimSun" w:cs="Times New Roman" w:hint="eastAsia"/>
          <w:sz w:val="24"/>
        </w:rPr>
        <w:t>倍。说明有极强的证据支持了</w:t>
      </w:r>
      <w:r w:rsidR="00736948" w:rsidRPr="00736948">
        <w:rPr>
          <w:rFonts w:ascii="Times New Roman" w:eastAsia="SimSun" w:hAnsi="Times New Roman" w:cs="Times New Roman"/>
          <w:i/>
          <w:iCs/>
          <w:sz w:val="24"/>
        </w:rPr>
        <w:t>H</w:t>
      </w:r>
      <w:r w:rsidR="00736948" w:rsidRPr="00736948">
        <w:rPr>
          <w:rFonts w:ascii="Times New Roman" w:eastAsia="SimSun" w:hAnsi="Times New Roman" w:cs="Times New Roman"/>
          <w:i/>
          <w:iCs/>
          <w:sz w:val="24"/>
          <w:vertAlign w:val="subscript"/>
        </w:rPr>
        <w:t>1</w:t>
      </w:r>
      <w:r w:rsidR="00736948">
        <w:rPr>
          <w:rFonts w:ascii="Times New Roman" w:eastAsia="SimSun" w:hAnsi="Times New Roman" w:cs="Times New Roman" w:hint="eastAsia"/>
          <w:sz w:val="24"/>
        </w:rPr>
        <w:t>，即</w:t>
      </w:r>
      <w:r w:rsidR="00D35C70">
        <w:rPr>
          <w:rFonts w:ascii="SimSun" w:eastAsia="SimSun" w:hAnsi="SimSun" w:cs="Times New Roman" w:hint="eastAsia"/>
          <w:sz w:val="24"/>
        </w:rPr>
        <w:t>在实验</w:t>
      </w:r>
      <w:r w:rsidR="00D35C70" w:rsidRPr="00D35C70">
        <w:rPr>
          <w:rFonts w:ascii="Times New Roman" w:eastAsia="SimSun" w:hAnsi="Times New Roman" w:cs="Times New Roman"/>
          <w:sz w:val="24"/>
        </w:rPr>
        <w:t>1A</w:t>
      </w:r>
      <w:r w:rsidR="00D35C70">
        <w:rPr>
          <w:rFonts w:ascii="SimSun" w:eastAsia="SimSun" w:hAnsi="SimSun" w:cs="Times New Roman" w:hint="eastAsia"/>
          <w:sz w:val="24"/>
        </w:rPr>
        <w:t>中，匹配</w:t>
      </w:r>
      <w:r w:rsidR="00736948">
        <w:rPr>
          <w:rFonts w:ascii="SimSun" w:eastAsia="SimSun" w:hAnsi="SimSun" w:cs="Times New Roman" w:hint="eastAsia"/>
          <w:sz w:val="24"/>
        </w:rPr>
        <w:t>反应的</w:t>
      </w:r>
      <w:r w:rsidR="00D35C70">
        <w:rPr>
          <w:rFonts w:ascii="SimSun" w:eastAsia="SimSun" w:hAnsi="SimSun" w:cs="Times New Roman" w:hint="eastAsia"/>
          <w:sz w:val="24"/>
        </w:rPr>
        <w:t>正确率</w:t>
      </w:r>
      <w:r w:rsidR="00223D74" w:rsidRPr="00660DE7">
        <w:rPr>
          <w:rFonts w:ascii="Times New Roman" w:eastAsia="SimSun" w:hAnsi="Times New Roman" w:cs="Times New Roman"/>
          <w:sz w:val="24"/>
        </w:rPr>
        <w:t>（</w:t>
      </w:r>
      <w:r w:rsidR="00223D74" w:rsidRPr="00660DE7">
        <w:rPr>
          <w:rFonts w:ascii="Times New Roman" w:eastAsia="SimSun" w:hAnsi="Times New Roman" w:cs="Times New Roman"/>
          <w:i/>
          <w:iCs/>
          <w:sz w:val="24"/>
        </w:rPr>
        <w:t xml:space="preserve">M </w:t>
      </w:r>
      <w:r w:rsidR="00223D74" w:rsidRPr="00660DE7">
        <w:rPr>
          <w:rFonts w:ascii="Times New Roman" w:eastAsia="SimSun" w:hAnsi="Times New Roman" w:cs="Times New Roman"/>
          <w:sz w:val="24"/>
        </w:rPr>
        <w:t xml:space="preserve">= </w:t>
      </w:r>
      <w:r w:rsidR="00223D74">
        <w:rPr>
          <w:rFonts w:ascii="Times New Roman" w:eastAsia="SimSun" w:hAnsi="Times New Roman" w:cs="Times New Roman"/>
          <w:sz w:val="24"/>
        </w:rPr>
        <w:t>90</w:t>
      </w:r>
      <w:r w:rsidR="00223D74" w:rsidRPr="00660DE7">
        <w:rPr>
          <w:rFonts w:ascii="Times New Roman" w:eastAsia="SimSun" w:hAnsi="Times New Roman" w:cs="Times New Roman"/>
          <w:sz w:val="24"/>
        </w:rPr>
        <w:t>.</w:t>
      </w:r>
      <w:r w:rsidR="00223D74">
        <w:rPr>
          <w:rFonts w:ascii="Times New Roman" w:eastAsia="SimSun" w:hAnsi="Times New Roman" w:cs="Times New Roman"/>
          <w:sz w:val="24"/>
        </w:rPr>
        <w:t xml:space="preserve">9 </w:t>
      </w:r>
      <w:r w:rsidR="00223D74" w:rsidRPr="00660DE7">
        <w:rPr>
          <w:rFonts w:ascii="Times New Roman" w:eastAsia="SimSun" w:hAnsi="Times New Roman" w:cs="Times New Roman"/>
          <w:sz w:val="24"/>
        </w:rPr>
        <w:t>±</w:t>
      </w:r>
      <w:r w:rsidR="00223D74">
        <w:rPr>
          <w:rFonts w:ascii="Times New Roman" w:eastAsia="SimSun" w:hAnsi="Times New Roman" w:cs="Times New Roman"/>
          <w:sz w:val="24"/>
        </w:rPr>
        <w:t xml:space="preserve"> </w:t>
      </w:r>
      <w:r w:rsidR="00223D74" w:rsidRPr="00660DE7">
        <w:rPr>
          <w:rFonts w:ascii="Times New Roman" w:eastAsia="SimSun" w:hAnsi="Times New Roman" w:cs="Times New Roman"/>
          <w:sz w:val="24"/>
        </w:rPr>
        <w:t>0.1</w:t>
      </w:r>
      <w:r w:rsidR="00223D74" w:rsidRPr="00660DE7">
        <w:rPr>
          <w:rFonts w:ascii="Times New Roman" w:eastAsia="SimSun" w:hAnsi="Times New Roman" w:cs="Times New Roman"/>
          <w:sz w:val="24"/>
        </w:rPr>
        <w:t>）</w:t>
      </w:r>
      <w:r w:rsidR="00D35C70">
        <w:rPr>
          <w:rFonts w:ascii="SimSun" w:eastAsia="SimSun" w:hAnsi="SimSun" w:cs="Times New Roman" w:hint="eastAsia"/>
          <w:sz w:val="24"/>
        </w:rPr>
        <w:t>高于不匹配</w:t>
      </w:r>
      <w:r w:rsidR="00736948">
        <w:rPr>
          <w:rFonts w:ascii="SimSun" w:eastAsia="SimSun" w:hAnsi="SimSun" w:cs="Times New Roman" w:hint="eastAsia"/>
          <w:sz w:val="24"/>
        </w:rPr>
        <w:t>反应</w:t>
      </w:r>
      <w:r w:rsidR="00D35C70">
        <w:rPr>
          <w:rFonts w:ascii="SimSun" w:eastAsia="SimSun" w:hAnsi="SimSun" w:cs="Times New Roman" w:hint="eastAsia"/>
          <w:sz w:val="24"/>
        </w:rPr>
        <w:t>的正确率</w:t>
      </w:r>
      <w:r w:rsidR="00223D74" w:rsidRPr="00660DE7">
        <w:rPr>
          <w:rFonts w:ascii="Times New Roman" w:eastAsia="SimSun" w:hAnsi="Times New Roman" w:cs="Times New Roman"/>
          <w:sz w:val="24"/>
        </w:rPr>
        <w:t>（</w:t>
      </w:r>
      <w:r w:rsidR="00223D74" w:rsidRPr="00660DE7">
        <w:rPr>
          <w:rFonts w:ascii="Times New Roman" w:eastAsia="SimSun" w:hAnsi="Times New Roman" w:cs="Times New Roman"/>
          <w:i/>
          <w:iCs/>
          <w:sz w:val="24"/>
        </w:rPr>
        <w:t xml:space="preserve">M </w:t>
      </w:r>
      <w:r w:rsidR="00223D74" w:rsidRPr="00660DE7">
        <w:rPr>
          <w:rFonts w:ascii="Times New Roman" w:eastAsia="SimSun" w:hAnsi="Times New Roman" w:cs="Times New Roman"/>
          <w:sz w:val="24"/>
        </w:rPr>
        <w:t xml:space="preserve">= </w:t>
      </w:r>
      <w:r w:rsidR="00223D74">
        <w:rPr>
          <w:rFonts w:ascii="Times New Roman" w:eastAsia="SimSun" w:hAnsi="Times New Roman" w:cs="Times New Roman"/>
          <w:sz w:val="24"/>
        </w:rPr>
        <w:t>83</w:t>
      </w:r>
      <w:r w:rsidR="00223D74" w:rsidRPr="00660DE7">
        <w:rPr>
          <w:rFonts w:ascii="Times New Roman" w:eastAsia="SimSun" w:hAnsi="Times New Roman" w:cs="Times New Roman"/>
          <w:sz w:val="24"/>
        </w:rPr>
        <w:t>.</w:t>
      </w:r>
      <w:r w:rsidR="00223D74">
        <w:rPr>
          <w:rFonts w:ascii="Times New Roman" w:eastAsia="SimSun" w:hAnsi="Times New Roman" w:cs="Times New Roman"/>
          <w:sz w:val="24"/>
        </w:rPr>
        <w:t xml:space="preserve">7 </w:t>
      </w:r>
      <w:r w:rsidR="00223D74" w:rsidRPr="00660DE7">
        <w:rPr>
          <w:rFonts w:ascii="Times New Roman" w:eastAsia="SimSun" w:hAnsi="Times New Roman" w:cs="Times New Roman"/>
          <w:sz w:val="24"/>
        </w:rPr>
        <w:t>±</w:t>
      </w:r>
      <w:r w:rsidR="00223D74">
        <w:rPr>
          <w:rFonts w:ascii="Times New Roman" w:eastAsia="SimSun" w:hAnsi="Times New Roman" w:cs="Times New Roman"/>
          <w:sz w:val="24"/>
        </w:rPr>
        <w:t xml:space="preserve"> </w:t>
      </w:r>
      <w:r w:rsidR="00223D74" w:rsidRPr="00660DE7">
        <w:rPr>
          <w:rFonts w:ascii="Times New Roman" w:eastAsia="SimSun" w:hAnsi="Times New Roman" w:cs="Times New Roman"/>
          <w:sz w:val="24"/>
        </w:rPr>
        <w:t>0.1</w:t>
      </w:r>
      <w:r w:rsidR="00223D74" w:rsidRPr="00660DE7">
        <w:rPr>
          <w:rFonts w:ascii="Times New Roman" w:eastAsia="SimSun" w:hAnsi="Times New Roman" w:cs="Times New Roman"/>
          <w:sz w:val="24"/>
        </w:rPr>
        <w:t>）</w:t>
      </w:r>
      <w:r w:rsidR="00D35C70">
        <w:rPr>
          <w:rFonts w:ascii="SimSun" w:eastAsia="SimSun" w:hAnsi="SimSun" w:cs="Times New Roman" w:hint="eastAsia"/>
          <w:sz w:val="24"/>
        </w:rPr>
        <w:t>。</w:t>
      </w:r>
      <w:r w:rsidR="00895A91">
        <w:rPr>
          <w:rFonts w:ascii="SimSun" w:eastAsia="SimSun" w:hAnsi="SimSun" w:cs="Times New Roman" w:hint="eastAsia"/>
          <w:sz w:val="24"/>
        </w:rPr>
        <w:t>同理，在实验</w:t>
      </w:r>
      <w:r w:rsidR="00895A91" w:rsidRPr="00E93E7C">
        <w:rPr>
          <w:rFonts w:ascii="Times New Roman" w:eastAsia="SimSun" w:hAnsi="Times New Roman" w:cs="Times New Roman"/>
          <w:sz w:val="24"/>
        </w:rPr>
        <w:t>1B</w:t>
      </w:r>
      <w:r w:rsidR="00E93E7C">
        <w:rPr>
          <w:rFonts w:ascii="Times New Roman" w:eastAsia="SimSun" w:hAnsi="Times New Roman" w:cs="Times New Roman" w:hint="eastAsia"/>
          <w:sz w:val="24"/>
        </w:rPr>
        <w:t>中</w:t>
      </w:r>
      <w:r w:rsidR="00E93E7C">
        <w:rPr>
          <w:rFonts w:ascii="SimSun" w:eastAsia="SimSun" w:hAnsi="SimSun" w:cs="Times New Roman" w:hint="eastAsia"/>
          <w:sz w:val="24"/>
        </w:rPr>
        <w:t>（不匹配判断优先条件）</w:t>
      </w:r>
      <w:r w:rsidR="00895A91">
        <w:rPr>
          <w:rFonts w:ascii="SimSun" w:eastAsia="SimSun" w:hAnsi="SimSun" w:cs="Times New Roman" w:hint="eastAsia"/>
          <w:sz w:val="24"/>
        </w:rPr>
        <w:t>，</w:t>
      </w:r>
      <w:r w:rsidR="00736948">
        <w:rPr>
          <w:rFonts w:ascii="SimSun" w:eastAsia="SimSun" w:hAnsi="SimSun" w:cs="Times New Roman" w:hint="eastAsia"/>
          <w:sz w:val="24"/>
        </w:rPr>
        <w:t>不匹配正确率更高的单侧检验下的</w:t>
      </w:r>
      <w:r w:rsidR="00736948" w:rsidRPr="00D35C70">
        <w:rPr>
          <w:rFonts w:ascii="Times New Roman" w:eastAsia="SimSun" w:hAnsi="Times New Roman" w:cs="Times New Roman"/>
          <w:i/>
          <w:iCs/>
          <w:sz w:val="24"/>
        </w:rPr>
        <w:t>BF</w:t>
      </w:r>
      <w:r w:rsidR="00736948">
        <w:rPr>
          <w:rFonts w:ascii="Times New Roman" w:eastAsia="SimSun" w:hAnsi="Times New Roman" w:cs="Times New Roman" w:hint="eastAsia"/>
          <w:i/>
          <w:iCs/>
          <w:sz w:val="24"/>
          <w:vertAlign w:val="subscript"/>
        </w:rPr>
        <w:t>-</w:t>
      </w:r>
      <w:r w:rsidR="00736948" w:rsidRPr="00D35C70">
        <w:rPr>
          <w:rFonts w:ascii="Times New Roman" w:eastAsia="SimSun" w:hAnsi="Times New Roman" w:cs="Times New Roman"/>
          <w:i/>
          <w:iCs/>
          <w:sz w:val="24"/>
          <w:vertAlign w:val="subscript"/>
        </w:rPr>
        <w:t>0</w:t>
      </w:r>
      <w:r w:rsidR="00736948" w:rsidRPr="00D35C70">
        <w:rPr>
          <w:rFonts w:ascii="Times New Roman" w:eastAsia="SimSun" w:hAnsi="Times New Roman" w:cs="Times New Roman"/>
          <w:i/>
          <w:iCs/>
          <w:sz w:val="24"/>
        </w:rPr>
        <w:t xml:space="preserve"> </w:t>
      </w:r>
      <w:r w:rsidR="00736948" w:rsidRPr="00D35C70">
        <w:rPr>
          <w:rFonts w:ascii="Times New Roman" w:eastAsia="SimSun" w:hAnsi="Times New Roman" w:cs="Times New Roman"/>
          <w:sz w:val="24"/>
        </w:rPr>
        <w:t xml:space="preserve">= </w:t>
      </w:r>
      <w:r w:rsidR="00736948">
        <w:rPr>
          <w:rFonts w:ascii="Times New Roman" w:eastAsia="SimSun" w:hAnsi="Times New Roman" w:cs="Times New Roman"/>
          <w:sz w:val="24"/>
        </w:rPr>
        <w:t>94.767</w:t>
      </w:r>
      <w:r w:rsidR="00736948">
        <w:rPr>
          <w:rFonts w:ascii="Times New Roman" w:eastAsia="SimSun" w:hAnsi="Times New Roman" w:cs="Times New Roman" w:hint="eastAsia"/>
          <w:sz w:val="24"/>
        </w:rPr>
        <w:t>，说明在备择假设（不匹配判断的正确率高于匹配判断的正确率）下出现当前数据的可能性是在零假设（不匹配判断的正确率低于或等于匹配判断正确率）下可能性的</w:t>
      </w:r>
      <w:r w:rsidR="00736948">
        <w:rPr>
          <w:rFonts w:ascii="Times New Roman" w:eastAsia="SimSun" w:hAnsi="Times New Roman" w:cs="Times New Roman" w:hint="eastAsia"/>
          <w:sz w:val="24"/>
        </w:rPr>
        <w:t>9</w:t>
      </w:r>
      <w:r w:rsidR="00736948">
        <w:rPr>
          <w:rFonts w:ascii="Times New Roman" w:eastAsia="SimSun" w:hAnsi="Times New Roman" w:cs="Times New Roman"/>
          <w:sz w:val="24"/>
        </w:rPr>
        <w:t>4.767</w:t>
      </w:r>
      <w:r w:rsidR="00736948">
        <w:rPr>
          <w:rFonts w:ascii="Times New Roman" w:eastAsia="SimSun" w:hAnsi="Times New Roman" w:cs="Times New Roman" w:hint="eastAsia"/>
          <w:sz w:val="24"/>
        </w:rPr>
        <w:t>倍，说明有非常强的证据支持</w:t>
      </w:r>
      <w:r w:rsidR="00736948">
        <w:rPr>
          <w:rFonts w:ascii="SimSun" w:eastAsia="SimSun" w:hAnsi="SimSun" w:cs="Times New Roman" w:hint="eastAsia"/>
          <w:sz w:val="24"/>
        </w:rPr>
        <w:t>了</w:t>
      </w:r>
      <w:r w:rsidR="00736948" w:rsidRPr="00736948">
        <w:rPr>
          <w:rFonts w:ascii="Times New Roman" w:eastAsia="SimSun" w:hAnsi="Times New Roman" w:cs="Times New Roman"/>
          <w:i/>
          <w:iCs/>
          <w:sz w:val="24"/>
        </w:rPr>
        <w:t>H</w:t>
      </w:r>
      <w:r w:rsidR="00736948" w:rsidRPr="00736948">
        <w:rPr>
          <w:rFonts w:ascii="Times New Roman" w:eastAsia="SimSun" w:hAnsi="Times New Roman" w:cs="Times New Roman"/>
          <w:i/>
          <w:iCs/>
          <w:sz w:val="24"/>
          <w:vertAlign w:val="subscript"/>
        </w:rPr>
        <w:t>1</w:t>
      </w:r>
      <w:r w:rsidR="00736948">
        <w:rPr>
          <w:rFonts w:ascii="Times New Roman" w:eastAsia="SimSun" w:hAnsi="Times New Roman" w:cs="Times New Roman" w:hint="eastAsia"/>
          <w:sz w:val="24"/>
        </w:rPr>
        <w:t>，即在实验</w:t>
      </w:r>
      <w:r w:rsidR="00736948">
        <w:rPr>
          <w:rFonts w:ascii="Times New Roman" w:eastAsia="SimSun" w:hAnsi="Times New Roman" w:cs="Times New Roman" w:hint="eastAsia"/>
          <w:sz w:val="24"/>
        </w:rPr>
        <w:t>1</w:t>
      </w:r>
      <w:r w:rsidR="00736948">
        <w:rPr>
          <w:rFonts w:ascii="Times New Roman" w:eastAsia="SimSun" w:hAnsi="Times New Roman" w:cs="Times New Roman"/>
          <w:sz w:val="24"/>
        </w:rPr>
        <w:t>B</w:t>
      </w:r>
      <w:r w:rsidR="00736948">
        <w:rPr>
          <w:rFonts w:ascii="Times New Roman" w:eastAsia="SimSun" w:hAnsi="Times New Roman" w:cs="Times New Roman" w:hint="eastAsia"/>
          <w:sz w:val="24"/>
        </w:rPr>
        <w:t>中，不匹配反应的正确率</w:t>
      </w:r>
      <w:r w:rsidR="00471EF1" w:rsidRPr="00660DE7">
        <w:rPr>
          <w:rFonts w:ascii="Times New Roman" w:eastAsia="SimSun" w:hAnsi="Times New Roman" w:cs="Times New Roman"/>
          <w:sz w:val="24"/>
        </w:rPr>
        <w:t>（</w:t>
      </w:r>
      <w:r w:rsidR="00471EF1" w:rsidRPr="00660DE7">
        <w:rPr>
          <w:rFonts w:ascii="Times New Roman" w:eastAsia="SimSun" w:hAnsi="Times New Roman" w:cs="Times New Roman"/>
          <w:i/>
          <w:iCs/>
          <w:sz w:val="24"/>
        </w:rPr>
        <w:t xml:space="preserve">M </w:t>
      </w:r>
      <w:r w:rsidR="00471EF1" w:rsidRPr="00660DE7">
        <w:rPr>
          <w:rFonts w:ascii="Times New Roman" w:eastAsia="SimSun" w:hAnsi="Times New Roman" w:cs="Times New Roman"/>
          <w:sz w:val="24"/>
        </w:rPr>
        <w:t>= 8</w:t>
      </w:r>
      <w:r w:rsidR="00471EF1">
        <w:rPr>
          <w:rFonts w:ascii="Times New Roman" w:eastAsia="SimSun" w:hAnsi="Times New Roman" w:cs="Times New Roman"/>
          <w:sz w:val="24"/>
        </w:rPr>
        <w:t>7</w:t>
      </w:r>
      <w:r w:rsidR="00471EF1" w:rsidRPr="00660DE7">
        <w:rPr>
          <w:rFonts w:ascii="Times New Roman" w:eastAsia="SimSun" w:hAnsi="Times New Roman" w:cs="Times New Roman"/>
          <w:sz w:val="24"/>
        </w:rPr>
        <w:t>.</w:t>
      </w:r>
      <w:r w:rsidR="00471EF1">
        <w:rPr>
          <w:rFonts w:ascii="Times New Roman" w:eastAsia="SimSun" w:hAnsi="Times New Roman" w:cs="Times New Roman"/>
          <w:sz w:val="24"/>
        </w:rPr>
        <w:t xml:space="preserve">5 </w:t>
      </w:r>
      <w:r w:rsidR="00471EF1" w:rsidRPr="00660DE7">
        <w:rPr>
          <w:rFonts w:ascii="Times New Roman" w:eastAsia="SimSun" w:hAnsi="Times New Roman" w:cs="Times New Roman"/>
          <w:sz w:val="24"/>
        </w:rPr>
        <w:t>±</w:t>
      </w:r>
      <w:r w:rsidR="00471EF1">
        <w:rPr>
          <w:rFonts w:ascii="Times New Roman" w:eastAsia="SimSun" w:hAnsi="Times New Roman" w:cs="Times New Roman"/>
          <w:sz w:val="24"/>
        </w:rPr>
        <w:t xml:space="preserve"> </w:t>
      </w:r>
      <w:r w:rsidR="00471EF1" w:rsidRPr="00660DE7">
        <w:rPr>
          <w:rFonts w:ascii="Times New Roman" w:eastAsia="SimSun" w:hAnsi="Times New Roman" w:cs="Times New Roman"/>
          <w:sz w:val="24"/>
        </w:rPr>
        <w:t>0.</w:t>
      </w:r>
      <w:r w:rsidR="00471EF1">
        <w:rPr>
          <w:rFonts w:ascii="Times New Roman" w:eastAsia="SimSun" w:hAnsi="Times New Roman" w:cs="Times New Roman"/>
          <w:sz w:val="24"/>
        </w:rPr>
        <w:t>0</w:t>
      </w:r>
      <w:r w:rsidR="00471EF1" w:rsidRPr="00660DE7">
        <w:rPr>
          <w:rFonts w:ascii="Times New Roman" w:eastAsia="SimSun" w:hAnsi="Times New Roman" w:cs="Times New Roman"/>
          <w:sz w:val="24"/>
        </w:rPr>
        <w:t>）</w:t>
      </w:r>
      <w:r w:rsidR="00736948">
        <w:rPr>
          <w:rFonts w:ascii="Times New Roman" w:eastAsia="SimSun" w:hAnsi="Times New Roman" w:cs="Times New Roman" w:hint="eastAsia"/>
          <w:sz w:val="24"/>
        </w:rPr>
        <w:t>高于匹配反应的正确率</w:t>
      </w:r>
      <w:r w:rsidR="00471EF1" w:rsidRPr="00660DE7">
        <w:rPr>
          <w:rFonts w:ascii="Times New Roman" w:eastAsia="SimSun" w:hAnsi="Times New Roman" w:cs="Times New Roman"/>
          <w:sz w:val="24"/>
        </w:rPr>
        <w:t>（</w:t>
      </w:r>
      <w:r w:rsidR="00471EF1" w:rsidRPr="00660DE7">
        <w:rPr>
          <w:rFonts w:ascii="Times New Roman" w:eastAsia="SimSun" w:hAnsi="Times New Roman" w:cs="Times New Roman"/>
          <w:i/>
          <w:iCs/>
          <w:sz w:val="24"/>
        </w:rPr>
        <w:t xml:space="preserve">M </w:t>
      </w:r>
      <w:r w:rsidR="00471EF1" w:rsidRPr="00660DE7">
        <w:rPr>
          <w:rFonts w:ascii="Times New Roman" w:eastAsia="SimSun" w:hAnsi="Times New Roman" w:cs="Times New Roman"/>
          <w:sz w:val="24"/>
        </w:rPr>
        <w:t xml:space="preserve">= </w:t>
      </w:r>
      <w:r w:rsidR="00471EF1">
        <w:rPr>
          <w:rFonts w:ascii="Times New Roman" w:eastAsia="SimSun" w:hAnsi="Times New Roman" w:cs="Times New Roman"/>
          <w:sz w:val="24"/>
        </w:rPr>
        <w:t>79</w:t>
      </w:r>
      <w:r w:rsidR="00471EF1" w:rsidRPr="00660DE7">
        <w:rPr>
          <w:rFonts w:ascii="Times New Roman" w:eastAsia="SimSun" w:hAnsi="Times New Roman" w:cs="Times New Roman"/>
          <w:sz w:val="24"/>
        </w:rPr>
        <w:t>.</w:t>
      </w:r>
      <w:r w:rsidR="00471EF1">
        <w:rPr>
          <w:rFonts w:ascii="Times New Roman" w:eastAsia="SimSun" w:hAnsi="Times New Roman" w:cs="Times New Roman"/>
          <w:sz w:val="24"/>
        </w:rPr>
        <w:t xml:space="preserve">9 </w:t>
      </w:r>
      <w:r w:rsidR="00471EF1" w:rsidRPr="00660DE7">
        <w:rPr>
          <w:rFonts w:ascii="Times New Roman" w:eastAsia="SimSun" w:hAnsi="Times New Roman" w:cs="Times New Roman"/>
          <w:sz w:val="24"/>
        </w:rPr>
        <w:t>±</w:t>
      </w:r>
      <w:r w:rsidR="00471EF1">
        <w:rPr>
          <w:rFonts w:ascii="Times New Roman" w:eastAsia="SimSun" w:hAnsi="Times New Roman" w:cs="Times New Roman"/>
          <w:sz w:val="24"/>
        </w:rPr>
        <w:t xml:space="preserve"> </w:t>
      </w:r>
      <w:r w:rsidR="00471EF1" w:rsidRPr="00660DE7">
        <w:rPr>
          <w:rFonts w:ascii="Times New Roman" w:eastAsia="SimSun" w:hAnsi="Times New Roman" w:cs="Times New Roman"/>
          <w:sz w:val="24"/>
        </w:rPr>
        <w:t>0.1</w:t>
      </w:r>
      <w:r w:rsidR="00471EF1" w:rsidRPr="00660DE7">
        <w:rPr>
          <w:rFonts w:ascii="Times New Roman" w:eastAsia="SimSun" w:hAnsi="Times New Roman" w:cs="Times New Roman"/>
          <w:sz w:val="24"/>
        </w:rPr>
        <w:t>）</w:t>
      </w:r>
      <w:r w:rsidR="00736948">
        <w:rPr>
          <w:rFonts w:ascii="Times New Roman" w:eastAsia="SimSun" w:hAnsi="Times New Roman" w:cs="Times New Roman" w:hint="eastAsia"/>
          <w:sz w:val="24"/>
        </w:rPr>
        <w:t>。</w:t>
      </w:r>
    </w:p>
    <w:p w14:paraId="5A838308" w14:textId="77777777" w:rsidR="00151D03" w:rsidRDefault="00151D03" w:rsidP="003C4601">
      <w:pPr>
        <w:spacing w:line="400" w:lineRule="exact"/>
        <w:ind w:firstLine="480"/>
        <w:rPr>
          <w:rFonts w:ascii="Times New Roman" w:eastAsia="SimSun" w:hAnsi="Times New Roman" w:cs="Times New Roman"/>
          <w:sz w:val="24"/>
        </w:rPr>
      </w:pPr>
    </w:p>
    <w:p w14:paraId="6DFE65C9" w14:textId="77777777" w:rsidR="00151D03" w:rsidRDefault="00151D03" w:rsidP="003C4601">
      <w:pPr>
        <w:spacing w:line="400" w:lineRule="exact"/>
        <w:ind w:firstLine="480"/>
        <w:rPr>
          <w:rFonts w:ascii="Times New Roman" w:eastAsia="SimSun" w:hAnsi="Times New Roman" w:cs="Times New Roman"/>
          <w:sz w:val="24"/>
        </w:rPr>
      </w:pPr>
    </w:p>
    <w:p w14:paraId="65E7C324" w14:textId="77777777" w:rsidR="00151D03" w:rsidRDefault="00151D03" w:rsidP="003C4601">
      <w:pPr>
        <w:spacing w:line="400" w:lineRule="exact"/>
        <w:ind w:firstLine="480"/>
        <w:rPr>
          <w:rFonts w:ascii="Times New Roman" w:eastAsia="SimSun" w:hAnsi="Times New Roman" w:cs="Times New Roman"/>
          <w:sz w:val="24"/>
        </w:rPr>
      </w:pPr>
    </w:p>
    <w:p w14:paraId="4266795C" w14:textId="77777777" w:rsidR="00151D03" w:rsidRDefault="00151D03" w:rsidP="003C4601">
      <w:pPr>
        <w:spacing w:line="400" w:lineRule="exact"/>
        <w:ind w:firstLine="480"/>
        <w:rPr>
          <w:rFonts w:ascii="Times New Roman" w:eastAsia="SimSun" w:hAnsi="Times New Roman" w:cs="Times New Roman"/>
          <w:sz w:val="24"/>
        </w:rPr>
      </w:pPr>
    </w:p>
    <w:p w14:paraId="7980AB58" w14:textId="77777777" w:rsidR="00151D03" w:rsidRDefault="00151D03" w:rsidP="003C4601">
      <w:pPr>
        <w:spacing w:line="400" w:lineRule="exact"/>
        <w:ind w:firstLine="480"/>
        <w:rPr>
          <w:rFonts w:ascii="Times New Roman" w:eastAsia="SimSun" w:hAnsi="Times New Roman" w:cs="Times New Roman"/>
          <w:sz w:val="24"/>
        </w:rPr>
      </w:pPr>
    </w:p>
    <w:p w14:paraId="4ECB6A70" w14:textId="77777777" w:rsidR="00151D03" w:rsidRDefault="00151D03" w:rsidP="003C4601">
      <w:pPr>
        <w:spacing w:line="400" w:lineRule="exact"/>
        <w:ind w:firstLine="480"/>
        <w:rPr>
          <w:rFonts w:ascii="Times New Roman" w:eastAsia="SimSun" w:hAnsi="Times New Roman" w:cs="Times New Roman"/>
          <w:sz w:val="24"/>
        </w:rPr>
      </w:pPr>
    </w:p>
    <w:p w14:paraId="7F1C5BDA" w14:textId="77777777" w:rsidR="00151D03" w:rsidRDefault="00151D03" w:rsidP="003C4601">
      <w:pPr>
        <w:spacing w:line="400" w:lineRule="exact"/>
        <w:ind w:firstLine="480"/>
        <w:rPr>
          <w:rFonts w:ascii="Times New Roman" w:eastAsia="SimSun" w:hAnsi="Times New Roman" w:cs="Times New Roman"/>
          <w:sz w:val="24"/>
        </w:rPr>
      </w:pPr>
    </w:p>
    <w:p w14:paraId="65AF93F8" w14:textId="77777777" w:rsidR="00151D03" w:rsidRDefault="00151D03" w:rsidP="003C4601">
      <w:pPr>
        <w:spacing w:line="400" w:lineRule="exact"/>
        <w:ind w:firstLine="480"/>
        <w:rPr>
          <w:rFonts w:ascii="Times New Roman" w:eastAsia="SimSun" w:hAnsi="Times New Roman" w:cs="Times New Roman"/>
          <w:sz w:val="24"/>
        </w:rPr>
      </w:pPr>
    </w:p>
    <w:p w14:paraId="0F54004A" w14:textId="77777777" w:rsidR="00151D03" w:rsidRDefault="00151D03" w:rsidP="003C4601">
      <w:pPr>
        <w:spacing w:line="400" w:lineRule="exact"/>
        <w:ind w:firstLine="480"/>
        <w:rPr>
          <w:rFonts w:ascii="Times New Roman" w:eastAsia="SimSun" w:hAnsi="Times New Roman" w:cs="Times New Roman"/>
          <w:sz w:val="24"/>
        </w:rPr>
      </w:pPr>
    </w:p>
    <w:p w14:paraId="257DA1F1" w14:textId="77777777" w:rsidR="00EB4B22" w:rsidRDefault="00EB4B22" w:rsidP="00801256">
      <w:pPr>
        <w:spacing w:beforeLines="50" w:before="156" w:afterLines="50" w:after="156"/>
        <w:outlineLvl w:val="0"/>
        <w:rPr>
          <w:rFonts w:ascii="SimHei" w:eastAsia="SimHei" w:hAnsi="SimHei"/>
          <w:b/>
          <w:bCs/>
          <w:sz w:val="32"/>
          <w:szCs w:val="32"/>
        </w:rPr>
      </w:pPr>
    </w:p>
    <w:p w14:paraId="719A4F77" w14:textId="5BB0B787" w:rsidR="0056765A" w:rsidRPr="0056765A" w:rsidRDefault="0056765A" w:rsidP="00652CEA">
      <w:pPr>
        <w:spacing w:beforeLines="50" w:before="156" w:afterLines="50" w:after="156"/>
        <w:jc w:val="center"/>
        <w:outlineLvl w:val="0"/>
        <w:rPr>
          <w:rFonts w:ascii="SimHei" w:eastAsia="SimHei" w:hAnsi="SimHei"/>
          <w:b/>
          <w:bCs/>
          <w:sz w:val="32"/>
          <w:szCs w:val="32"/>
        </w:rPr>
      </w:pPr>
      <w:bookmarkStart w:id="35" w:name="_Toc134188405"/>
      <w:r w:rsidRPr="0056765A">
        <w:rPr>
          <w:rFonts w:ascii="SimHei" w:eastAsia="SimHei" w:hAnsi="SimHei" w:hint="eastAsia"/>
          <w:b/>
          <w:bCs/>
          <w:sz w:val="32"/>
          <w:szCs w:val="32"/>
        </w:rPr>
        <w:t>第3章</w:t>
      </w:r>
      <w:bookmarkEnd w:id="35"/>
    </w:p>
    <w:p w14:paraId="0E760035" w14:textId="70AC381B" w:rsidR="0056765A" w:rsidRPr="003A784D" w:rsidRDefault="0056765A" w:rsidP="00652CEA">
      <w:pPr>
        <w:spacing w:beforeLines="50" w:before="156" w:afterLines="50" w:after="156"/>
        <w:jc w:val="center"/>
        <w:outlineLvl w:val="0"/>
        <w:rPr>
          <w:rFonts w:ascii="SimHei" w:eastAsia="SimHei" w:hAnsi="SimHei"/>
          <w:b/>
          <w:bCs/>
          <w:sz w:val="32"/>
          <w:szCs w:val="32"/>
        </w:rPr>
      </w:pPr>
      <w:bookmarkStart w:id="36" w:name="_Toc134188406"/>
      <w:r w:rsidRPr="003A784D">
        <w:rPr>
          <w:rFonts w:ascii="SimHei" w:eastAsia="SimHei" w:hAnsi="SimHei" w:hint="eastAsia"/>
          <w:b/>
          <w:bCs/>
          <w:sz w:val="32"/>
          <w:szCs w:val="32"/>
        </w:rPr>
        <w:t>实验</w:t>
      </w:r>
      <w:r w:rsidRPr="003A784D">
        <w:rPr>
          <w:rFonts w:ascii="Times New Roman" w:eastAsia="SimHei" w:hAnsi="Times New Roman" w:cs="Times New Roman"/>
          <w:b/>
          <w:bCs/>
          <w:sz w:val="32"/>
          <w:szCs w:val="32"/>
        </w:rPr>
        <w:t>2</w:t>
      </w:r>
      <w:r w:rsidRPr="003A784D">
        <w:rPr>
          <w:rFonts w:ascii="Times New Roman" w:eastAsia="SimHei" w:hAnsi="Times New Roman" w:cs="Times New Roman"/>
          <w:b/>
          <w:bCs/>
          <w:sz w:val="32"/>
          <w:szCs w:val="32"/>
        </w:rPr>
        <w:t>：</w:t>
      </w:r>
      <w:r w:rsidR="000B7C9D" w:rsidRPr="003A784D">
        <w:rPr>
          <w:rFonts w:ascii="SimHei" w:eastAsia="SimHei" w:hAnsi="SimHei" w:hint="eastAsia"/>
          <w:b/>
          <w:bCs/>
          <w:sz w:val="32"/>
          <w:szCs w:val="32"/>
        </w:rPr>
        <w:t>任务</w:t>
      </w:r>
      <w:r w:rsidRPr="003A784D">
        <w:rPr>
          <w:rFonts w:ascii="SimHei" w:eastAsia="SimHei" w:hAnsi="SimHei" w:hint="eastAsia"/>
          <w:b/>
          <w:bCs/>
          <w:sz w:val="32"/>
          <w:szCs w:val="32"/>
        </w:rPr>
        <w:t>目标对自我优先效应的影响</w:t>
      </w:r>
      <w:bookmarkEnd w:id="36"/>
    </w:p>
    <w:p w14:paraId="38686FF8" w14:textId="19BBC13F" w:rsidR="0056765A" w:rsidRDefault="0056765A" w:rsidP="00652CEA">
      <w:pPr>
        <w:spacing w:beforeLines="50" w:before="156" w:afterLines="50" w:after="156"/>
        <w:outlineLvl w:val="1"/>
        <w:rPr>
          <w:rFonts w:ascii="SimHei" w:eastAsia="SimHei" w:hAnsi="SimHei"/>
          <w:b/>
          <w:bCs/>
          <w:sz w:val="30"/>
          <w:szCs w:val="30"/>
        </w:rPr>
      </w:pPr>
      <w:bookmarkStart w:id="37" w:name="_Toc134188407"/>
      <w:r w:rsidRPr="003A784D">
        <w:rPr>
          <w:rFonts w:ascii="Times New Roman" w:eastAsia="SimHei" w:hAnsi="Times New Roman" w:cs="Times New Roman"/>
          <w:b/>
          <w:bCs/>
          <w:sz w:val="30"/>
          <w:szCs w:val="30"/>
        </w:rPr>
        <w:t>3.1</w:t>
      </w:r>
      <w:r w:rsidRPr="003A784D">
        <w:rPr>
          <w:rFonts w:ascii="SimHei" w:eastAsia="SimHei" w:hAnsi="SimHei"/>
          <w:b/>
          <w:bCs/>
          <w:sz w:val="30"/>
          <w:szCs w:val="30"/>
        </w:rPr>
        <w:t xml:space="preserve"> </w:t>
      </w:r>
      <w:r w:rsidRPr="003A784D">
        <w:rPr>
          <w:rFonts w:ascii="SimHei" w:eastAsia="SimHei" w:hAnsi="SimHei" w:hint="eastAsia"/>
          <w:b/>
          <w:bCs/>
          <w:sz w:val="30"/>
          <w:szCs w:val="30"/>
        </w:rPr>
        <w:t>方法</w:t>
      </w:r>
      <w:bookmarkEnd w:id="37"/>
    </w:p>
    <w:p w14:paraId="2D15EA34" w14:textId="51B1D529" w:rsidR="003A784D" w:rsidRPr="003A784D" w:rsidRDefault="003A784D" w:rsidP="00652CEA">
      <w:pPr>
        <w:spacing w:beforeLines="50" w:before="156" w:afterLines="50" w:after="156"/>
        <w:outlineLvl w:val="2"/>
        <w:rPr>
          <w:rFonts w:ascii="SimHei" w:eastAsia="SimHei" w:hAnsi="SimHei"/>
          <w:b/>
          <w:bCs/>
          <w:sz w:val="28"/>
          <w:szCs w:val="28"/>
        </w:rPr>
      </w:pPr>
      <w:bookmarkStart w:id="38" w:name="_Toc134188408"/>
      <w:r w:rsidRPr="003A784D">
        <w:rPr>
          <w:rFonts w:ascii="Times New Roman" w:eastAsia="SimHei" w:hAnsi="Times New Roman" w:cs="Times New Roman"/>
          <w:b/>
          <w:bCs/>
          <w:sz w:val="28"/>
          <w:szCs w:val="28"/>
        </w:rPr>
        <w:t>3.1.1</w:t>
      </w:r>
      <w:r w:rsidRPr="003A784D">
        <w:rPr>
          <w:rFonts w:ascii="SimHei" w:eastAsia="SimHei" w:hAnsi="SimHei"/>
          <w:b/>
          <w:bCs/>
          <w:sz w:val="28"/>
          <w:szCs w:val="28"/>
        </w:rPr>
        <w:t xml:space="preserve"> </w:t>
      </w:r>
      <w:r w:rsidRPr="003A784D">
        <w:rPr>
          <w:rFonts w:ascii="SimHei" w:eastAsia="SimHei" w:hAnsi="SimHei" w:hint="eastAsia"/>
          <w:b/>
          <w:bCs/>
          <w:sz w:val="28"/>
          <w:szCs w:val="28"/>
        </w:rPr>
        <w:t>实验</w:t>
      </w:r>
      <w:r>
        <w:rPr>
          <w:rFonts w:ascii="SimHei" w:eastAsia="SimHei" w:hAnsi="SimHei" w:hint="eastAsia"/>
          <w:b/>
          <w:bCs/>
          <w:sz w:val="28"/>
          <w:szCs w:val="28"/>
        </w:rPr>
        <w:t>被试</w:t>
      </w:r>
      <w:bookmarkEnd w:id="38"/>
    </w:p>
    <w:p w14:paraId="6DA4CA71" w14:textId="15910611" w:rsidR="00680689" w:rsidRDefault="00680689" w:rsidP="00932432">
      <w:pPr>
        <w:spacing w:line="400" w:lineRule="exact"/>
        <w:ind w:firstLine="482"/>
        <w:rPr>
          <w:rFonts w:ascii="SimSun" w:eastAsia="SimSun" w:hAnsi="SimSun" w:cs="Times New Roman"/>
          <w:sz w:val="24"/>
          <w:szCs w:val="24"/>
        </w:rPr>
      </w:pPr>
      <w:r>
        <w:rPr>
          <w:rFonts w:ascii="SimSun" w:eastAsia="SimSun" w:hAnsi="SimSun" w:cs="Times New Roman" w:hint="eastAsia"/>
          <w:sz w:val="24"/>
          <w:szCs w:val="24"/>
        </w:rPr>
        <w:t>实验</w:t>
      </w:r>
      <w:r w:rsidRPr="00E6169D">
        <w:rPr>
          <w:rFonts w:ascii="Times New Roman" w:eastAsia="SimSun" w:hAnsi="Times New Roman" w:cs="Times New Roman"/>
          <w:sz w:val="24"/>
          <w:szCs w:val="24"/>
        </w:rPr>
        <w:t>2</w:t>
      </w:r>
      <w:r>
        <w:rPr>
          <w:rFonts w:ascii="SimSun" w:eastAsia="SimSun" w:hAnsi="SimSun" w:cs="Times New Roman" w:hint="eastAsia"/>
          <w:sz w:val="24"/>
          <w:szCs w:val="24"/>
        </w:rPr>
        <w:t>同样使用贝叶斯因子序列分析方法决定停止收集数据的时间，以平衡数据信息量与效率</w:t>
      </w:r>
      <w:r w:rsidRPr="00B019C1">
        <w:rPr>
          <w:rFonts w:ascii="Times New Roman" w:eastAsia="SimSun" w:hAnsi="Times New Roman" w:cs="Times New Roman"/>
          <w:sz w:val="24"/>
          <w:szCs w:val="24"/>
        </w:rPr>
        <w:t>（</w:t>
      </w:r>
      <w:r>
        <w:rPr>
          <w:rFonts w:ascii="SimSun" w:eastAsia="SimSun" w:hAnsi="SimSun" w:cs="Times New Roman" w:hint="eastAsia"/>
          <w:sz w:val="24"/>
          <w:szCs w:val="24"/>
        </w:rPr>
        <w:t>郑元瑞</w:t>
      </w:r>
      <w:r w:rsidR="00007E9B">
        <w:rPr>
          <w:rFonts w:ascii="Times New Roman" w:eastAsia="SimSun" w:hAnsi="Times New Roman" w:cs="Times New Roman" w:hint="eastAsia"/>
          <w:sz w:val="24"/>
          <w:szCs w:val="24"/>
        </w:rPr>
        <w:t>，</w:t>
      </w:r>
      <w:r>
        <w:rPr>
          <w:rFonts w:ascii="SimSun" w:eastAsia="SimSun" w:hAnsi="SimSun" w:cs="Times New Roman" w:hint="eastAsia"/>
          <w:sz w:val="24"/>
          <w:szCs w:val="24"/>
        </w:rPr>
        <w:t>胡传鹏</w:t>
      </w:r>
      <w:r w:rsidRPr="00B019C1">
        <w:rPr>
          <w:rFonts w:ascii="Times New Roman" w:eastAsia="SimSun" w:hAnsi="Times New Roman" w:cs="Times New Roman"/>
          <w:sz w:val="24"/>
          <w:szCs w:val="24"/>
        </w:rPr>
        <w:t>，</w:t>
      </w:r>
      <w:r w:rsidR="004208F7" w:rsidRPr="004208F7">
        <w:rPr>
          <w:rFonts w:ascii="Times New Roman" w:eastAsia="SimSun" w:hAnsi="Times New Roman" w:cs="Times New Roman"/>
          <w:sz w:val="24"/>
          <w:szCs w:val="24"/>
        </w:rPr>
        <w:t>印刷中</w:t>
      </w:r>
      <w:r w:rsidRPr="00B019C1">
        <w:rPr>
          <w:rFonts w:ascii="Times New Roman" w:eastAsia="SimSun" w:hAnsi="Times New Roman" w:cs="Times New Roman"/>
          <w:sz w:val="24"/>
          <w:szCs w:val="24"/>
        </w:rPr>
        <w:t>）</w:t>
      </w:r>
      <w:r>
        <w:rPr>
          <w:rFonts w:ascii="SimSun" w:eastAsia="SimSun" w:hAnsi="SimSun" w:cs="Times New Roman" w:hint="eastAsia"/>
          <w:sz w:val="24"/>
          <w:szCs w:val="24"/>
        </w:rPr>
        <w:t>。将反应时的结果作为贝叶斯因子序列分析中的关键效应。重点关注贝叶斯重复测量方差分析中的交互作用。确定停止收集数据的</w:t>
      </w:r>
      <w:r w:rsidRPr="002B131C">
        <w:rPr>
          <w:rFonts w:ascii="Times New Roman" w:eastAsia="SimSun" w:hAnsi="Times New Roman" w:cs="Times New Roman"/>
          <w:i/>
          <w:iCs/>
          <w:sz w:val="24"/>
          <w:szCs w:val="24"/>
        </w:rPr>
        <w:t>BF</w:t>
      </w:r>
      <w:r>
        <w:rPr>
          <w:rFonts w:ascii="SimSun" w:eastAsia="SimSun" w:hAnsi="SimSun" w:cs="Times New Roman" w:hint="eastAsia"/>
          <w:sz w:val="24"/>
          <w:szCs w:val="24"/>
        </w:rPr>
        <w:t>阈值为</w:t>
      </w:r>
      <w:r w:rsidRPr="00FC3B77">
        <w:rPr>
          <w:rFonts w:ascii="Times New Roman" w:eastAsia="SimSun" w:hAnsi="Times New Roman" w:cs="Times New Roman"/>
          <w:sz w:val="24"/>
          <w:szCs w:val="24"/>
        </w:rPr>
        <w:t>10</w:t>
      </w:r>
      <w:r>
        <w:rPr>
          <w:rFonts w:ascii="SimSun" w:eastAsia="SimSun" w:hAnsi="SimSun" w:cs="Times New Roman" w:hint="eastAsia"/>
          <w:sz w:val="24"/>
          <w:szCs w:val="24"/>
        </w:rPr>
        <w:t>或</w:t>
      </w:r>
      <w:r w:rsidRPr="00FC3B77">
        <w:rPr>
          <w:rFonts w:ascii="Times New Roman" w:eastAsia="SimSun" w:hAnsi="Times New Roman" w:cs="Times New Roman"/>
          <w:sz w:val="24"/>
          <w:szCs w:val="24"/>
        </w:rPr>
        <w:t>1/10</w:t>
      </w:r>
      <w:r>
        <w:rPr>
          <w:rFonts w:ascii="SimSun" w:eastAsia="SimSun" w:hAnsi="SimSun" w:cs="Times New Roman" w:hint="eastAsia"/>
          <w:sz w:val="24"/>
          <w:szCs w:val="24"/>
        </w:rPr>
        <w:t>。当</w:t>
      </w:r>
      <w:r w:rsidRPr="00FC3B77">
        <w:rPr>
          <w:rFonts w:ascii="Times New Roman" w:eastAsia="SimSun" w:hAnsi="Times New Roman" w:cs="Times New Roman"/>
          <w:i/>
          <w:iCs/>
          <w:sz w:val="24"/>
          <w:szCs w:val="24"/>
        </w:rPr>
        <w:t>BF</w:t>
      </w:r>
      <w:r w:rsidRPr="00FC3B77">
        <w:rPr>
          <w:rFonts w:ascii="Times New Roman" w:eastAsia="SimSun" w:hAnsi="Times New Roman" w:cs="Times New Roman"/>
          <w:i/>
          <w:iCs/>
          <w:sz w:val="24"/>
          <w:szCs w:val="24"/>
          <w:vertAlign w:val="subscript"/>
        </w:rPr>
        <w:t>10</w:t>
      </w:r>
      <w:r>
        <w:rPr>
          <w:rFonts w:ascii="SimSun" w:eastAsia="SimSun" w:hAnsi="SimSun" w:cs="Times New Roman" w:hint="eastAsia"/>
          <w:sz w:val="24"/>
          <w:szCs w:val="24"/>
        </w:rPr>
        <w:t>大于</w:t>
      </w:r>
      <w:r w:rsidRPr="00FC3B77">
        <w:rPr>
          <w:rFonts w:ascii="Times New Roman" w:eastAsia="SimSun" w:hAnsi="Times New Roman" w:cs="Times New Roman"/>
          <w:sz w:val="24"/>
          <w:szCs w:val="24"/>
        </w:rPr>
        <w:t>10</w:t>
      </w:r>
      <w:r>
        <w:rPr>
          <w:rFonts w:ascii="SimSun" w:eastAsia="SimSun" w:hAnsi="SimSun" w:cs="Times New Roman" w:hint="eastAsia"/>
          <w:sz w:val="24"/>
          <w:szCs w:val="24"/>
        </w:rPr>
        <w:t>时，则认为有较强的证据支持备择假设，可停止收集数据；当</w:t>
      </w:r>
      <w:r w:rsidRPr="00FC3B77">
        <w:rPr>
          <w:rFonts w:ascii="Times New Roman" w:eastAsia="SimSun" w:hAnsi="Times New Roman" w:cs="Times New Roman"/>
          <w:i/>
          <w:iCs/>
          <w:sz w:val="24"/>
          <w:szCs w:val="24"/>
        </w:rPr>
        <w:t>BF</w:t>
      </w:r>
      <w:r w:rsidRPr="00FC3B77">
        <w:rPr>
          <w:rFonts w:ascii="Times New Roman" w:eastAsia="SimSun" w:hAnsi="Times New Roman" w:cs="Times New Roman"/>
          <w:i/>
          <w:iCs/>
          <w:sz w:val="24"/>
          <w:szCs w:val="24"/>
          <w:vertAlign w:val="subscript"/>
        </w:rPr>
        <w:t>10</w:t>
      </w:r>
      <w:r>
        <w:rPr>
          <w:rFonts w:ascii="SimSun" w:eastAsia="SimSun" w:hAnsi="SimSun" w:cs="Times New Roman" w:hint="eastAsia"/>
          <w:sz w:val="24"/>
          <w:szCs w:val="24"/>
        </w:rPr>
        <w:t>小于</w:t>
      </w:r>
      <w:r w:rsidRPr="00FC3B77">
        <w:rPr>
          <w:rFonts w:ascii="Times New Roman" w:eastAsia="SimSun" w:hAnsi="Times New Roman" w:cs="Times New Roman"/>
          <w:sz w:val="24"/>
          <w:szCs w:val="24"/>
        </w:rPr>
        <w:t>1/10</w:t>
      </w:r>
      <w:r>
        <w:rPr>
          <w:rFonts w:ascii="SimSun" w:eastAsia="SimSun" w:hAnsi="SimSun" w:cs="Times New Roman" w:hint="eastAsia"/>
          <w:sz w:val="24"/>
          <w:szCs w:val="24"/>
        </w:rPr>
        <w:t>时，则认为有较强的证据支持原假设，可停止收集数据</w:t>
      </w:r>
      <w:r w:rsidRPr="00B019C1">
        <w:rPr>
          <w:rFonts w:ascii="Times New Roman" w:eastAsia="SimSun" w:hAnsi="Times New Roman" w:cs="Times New Roman"/>
          <w:sz w:val="24"/>
          <w:szCs w:val="24"/>
        </w:rPr>
        <w:t>（</w:t>
      </w:r>
      <w:r>
        <w:rPr>
          <w:rFonts w:ascii="SimSun" w:eastAsia="SimSun" w:hAnsi="SimSun" w:cs="Times New Roman" w:hint="eastAsia"/>
          <w:sz w:val="24"/>
          <w:szCs w:val="24"/>
        </w:rPr>
        <w:t>胡传鹏等</w:t>
      </w:r>
      <w:r w:rsidRPr="00B019C1">
        <w:rPr>
          <w:rFonts w:ascii="Times New Roman" w:eastAsia="SimSun" w:hAnsi="Times New Roman" w:cs="Times New Roman"/>
          <w:sz w:val="24"/>
          <w:szCs w:val="24"/>
        </w:rPr>
        <w:t>，</w:t>
      </w:r>
      <w:r w:rsidRPr="00B019C1">
        <w:rPr>
          <w:rFonts w:ascii="Times New Roman" w:eastAsia="SimSun" w:hAnsi="Times New Roman" w:cs="Times New Roman"/>
          <w:sz w:val="24"/>
          <w:szCs w:val="24"/>
        </w:rPr>
        <w:t>2018</w:t>
      </w:r>
      <w:r w:rsidRPr="00B019C1">
        <w:rPr>
          <w:rFonts w:ascii="Times New Roman" w:eastAsia="SimSun" w:hAnsi="Times New Roman" w:cs="Times New Roman"/>
          <w:sz w:val="24"/>
          <w:szCs w:val="24"/>
        </w:rPr>
        <w:t>）</w:t>
      </w:r>
      <w:r>
        <w:rPr>
          <w:rFonts w:ascii="SimSun" w:eastAsia="SimSun" w:hAnsi="SimSun" w:cs="Times New Roman" w:hint="eastAsia"/>
          <w:sz w:val="24"/>
          <w:szCs w:val="24"/>
        </w:rPr>
        <w:t>。</w:t>
      </w:r>
      <w:r w:rsidR="0056765A">
        <w:rPr>
          <w:rFonts w:ascii="SimSun" w:eastAsia="SimSun" w:hAnsi="SimSun" w:hint="eastAsia"/>
          <w:sz w:val="24"/>
          <w:szCs w:val="24"/>
        </w:rPr>
        <w:t>最终招募</w:t>
      </w:r>
      <w:r w:rsidR="002929C1" w:rsidRPr="002929C1">
        <w:rPr>
          <w:rFonts w:ascii="Times New Roman" w:eastAsia="SimSun" w:hAnsi="Times New Roman" w:cs="Times New Roman"/>
          <w:sz w:val="24"/>
          <w:szCs w:val="24"/>
        </w:rPr>
        <w:t>20</w:t>
      </w:r>
      <w:r w:rsidR="0015223F" w:rsidRPr="002929C1">
        <w:rPr>
          <w:rFonts w:ascii="Times New Roman" w:eastAsia="SimSun" w:hAnsi="Times New Roman" w:cs="Times New Roman"/>
          <w:sz w:val="24"/>
          <w:szCs w:val="24"/>
        </w:rPr>
        <w:t>~</w:t>
      </w:r>
      <w:r w:rsidR="002929C1" w:rsidRPr="002929C1">
        <w:rPr>
          <w:rFonts w:ascii="Times New Roman" w:eastAsia="SimSun" w:hAnsi="Times New Roman" w:cs="Times New Roman"/>
          <w:sz w:val="24"/>
          <w:szCs w:val="24"/>
        </w:rPr>
        <w:t>24</w:t>
      </w:r>
      <w:r w:rsidR="002929C1">
        <w:rPr>
          <w:rFonts w:ascii="SimSun" w:eastAsia="SimSun" w:hAnsi="SimSun" w:hint="eastAsia"/>
          <w:sz w:val="24"/>
          <w:szCs w:val="24"/>
        </w:rPr>
        <w:t>岁</w:t>
      </w:r>
      <w:r w:rsidR="002929C1" w:rsidRPr="002929C1">
        <w:rPr>
          <w:rFonts w:ascii="Times New Roman" w:eastAsia="SimSun" w:hAnsi="Times New Roman" w:cs="Times New Roman"/>
          <w:sz w:val="24"/>
          <w:szCs w:val="24"/>
        </w:rPr>
        <w:t>（</w:t>
      </w:r>
      <w:r w:rsidR="002929C1" w:rsidRPr="002929C1">
        <w:rPr>
          <w:rFonts w:ascii="Times New Roman" w:eastAsia="SimSun" w:hAnsi="Times New Roman" w:cs="Times New Roman"/>
          <w:i/>
          <w:iCs/>
          <w:sz w:val="24"/>
          <w:szCs w:val="24"/>
        </w:rPr>
        <w:t>M</w:t>
      </w:r>
      <w:r w:rsidR="002929C1" w:rsidRPr="002929C1">
        <w:rPr>
          <w:rFonts w:ascii="Times New Roman" w:eastAsia="SimSun" w:hAnsi="Times New Roman" w:cs="Times New Roman"/>
          <w:sz w:val="24"/>
          <w:szCs w:val="24"/>
        </w:rPr>
        <w:t xml:space="preserve"> = 2</w:t>
      </w:r>
      <w:r w:rsidR="002929C1">
        <w:rPr>
          <w:rFonts w:ascii="Times New Roman" w:eastAsia="SimSun" w:hAnsi="Times New Roman" w:cs="Times New Roman"/>
          <w:sz w:val="24"/>
          <w:szCs w:val="24"/>
        </w:rPr>
        <w:t>2</w:t>
      </w:r>
      <w:r w:rsidR="002929C1" w:rsidRPr="002929C1">
        <w:rPr>
          <w:rFonts w:ascii="Times New Roman" w:eastAsia="SimSun" w:hAnsi="Times New Roman" w:cs="Times New Roman"/>
          <w:sz w:val="24"/>
          <w:szCs w:val="24"/>
        </w:rPr>
        <w:t>.</w:t>
      </w:r>
      <w:r w:rsidR="002929C1">
        <w:rPr>
          <w:rFonts w:ascii="Times New Roman" w:eastAsia="SimSun" w:hAnsi="Times New Roman" w:cs="Times New Roman"/>
          <w:sz w:val="24"/>
          <w:szCs w:val="24"/>
        </w:rPr>
        <w:t>33</w:t>
      </w:r>
      <w:r w:rsidR="002929C1" w:rsidRPr="002929C1">
        <w:rPr>
          <w:rFonts w:ascii="Times New Roman" w:eastAsia="SimSun" w:hAnsi="Times New Roman" w:cs="Times New Roman"/>
          <w:sz w:val="24"/>
          <w:szCs w:val="24"/>
        </w:rPr>
        <w:t xml:space="preserve"> ± 1.</w:t>
      </w:r>
      <w:r w:rsidR="002929C1">
        <w:rPr>
          <w:rFonts w:ascii="Times New Roman" w:eastAsia="SimSun" w:hAnsi="Times New Roman" w:cs="Times New Roman"/>
          <w:sz w:val="24"/>
          <w:szCs w:val="24"/>
        </w:rPr>
        <w:t>24</w:t>
      </w:r>
      <w:r w:rsidR="002929C1" w:rsidRPr="002929C1">
        <w:rPr>
          <w:rFonts w:ascii="Times New Roman" w:eastAsia="SimSun" w:hAnsi="Times New Roman" w:cs="Times New Roman"/>
          <w:sz w:val="24"/>
          <w:szCs w:val="24"/>
        </w:rPr>
        <w:t>）</w:t>
      </w:r>
      <w:r w:rsidR="0056765A">
        <w:rPr>
          <w:rFonts w:ascii="SimSun" w:eastAsia="SimSun" w:hAnsi="SimSun" w:hint="eastAsia"/>
          <w:sz w:val="24"/>
          <w:szCs w:val="24"/>
        </w:rPr>
        <w:t>被试</w:t>
      </w:r>
      <w:r w:rsidR="002929C1" w:rsidRPr="002929C1">
        <w:rPr>
          <w:rFonts w:ascii="Times New Roman" w:eastAsia="SimSun" w:hAnsi="Times New Roman" w:cs="Times New Roman"/>
          <w:sz w:val="24"/>
          <w:szCs w:val="24"/>
        </w:rPr>
        <w:t>21</w:t>
      </w:r>
      <w:r>
        <w:rPr>
          <w:rFonts w:ascii="SimSun" w:eastAsia="SimSun" w:hAnsi="SimSun" w:hint="eastAsia"/>
          <w:sz w:val="24"/>
          <w:szCs w:val="24"/>
        </w:rPr>
        <w:t>名（男生</w:t>
      </w:r>
      <w:r w:rsidR="004F1664" w:rsidRPr="002929C1">
        <w:rPr>
          <w:rFonts w:ascii="Times New Roman" w:eastAsia="SimSun" w:hAnsi="Times New Roman" w:cs="Times New Roman"/>
          <w:sz w:val="24"/>
          <w:szCs w:val="24"/>
        </w:rPr>
        <w:t>1</w:t>
      </w:r>
      <w:r w:rsidR="002929C1">
        <w:rPr>
          <w:rFonts w:ascii="Times New Roman" w:eastAsia="SimSun" w:hAnsi="Times New Roman" w:cs="Times New Roman"/>
          <w:sz w:val="24"/>
          <w:szCs w:val="24"/>
        </w:rPr>
        <w:t>4</w:t>
      </w:r>
      <w:r>
        <w:rPr>
          <w:rFonts w:ascii="SimSun" w:eastAsia="SimSun" w:hAnsi="SimSun" w:hint="eastAsia"/>
          <w:sz w:val="24"/>
          <w:szCs w:val="24"/>
        </w:rPr>
        <w:t>名，女生</w:t>
      </w:r>
      <w:r w:rsidR="004F1664" w:rsidRPr="002929C1">
        <w:rPr>
          <w:rFonts w:ascii="Times New Roman" w:eastAsia="SimSun" w:hAnsi="Times New Roman" w:cs="Times New Roman"/>
          <w:sz w:val="24"/>
          <w:szCs w:val="24"/>
        </w:rPr>
        <w:t>7</w:t>
      </w:r>
      <w:r>
        <w:rPr>
          <w:rFonts w:ascii="SimSun" w:eastAsia="SimSun" w:hAnsi="SimSun" w:hint="eastAsia"/>
          <w:sz w:val="24"/>
          <w:szCs w:val="24"/>
        </w:rPr>
        <w:t>名）。</w:t>
      </w:r>
      <w:r w:rsidRPr="0040273D">
        <w:rPr>
          <w:rFonts w:ascii="SimSun" w:eastAsia="SimSun" w:hAnsi="SimSun" w:cs="Times New Roman" w:hint="eastAsia"/>
          <w:sz w:val="24"/>
          <w:szCs w:val="24"/>
        </w:rPr>
        <w:t>所有被试均为右利手，视力或矫正视力正常，近期未参加过其他认知心理学的按键实验的健康</w:t>
      </w:r>
      <w:r>
        <w:rPr>
          <w:rFonts w:ascii="SimSun" w:eastAsia="SimSun" w:hAnsi="SimSun" w:cs="Times New Roman" w:hint="eastAsia"/>
          <w:sz w:val="24"/>
          <w:szCs w:val="24"/>
        </w:rPr>
        <w:t>成年</w:t>
      </w:r>
      <w:r w:rsidRPr="0040273D">
        <w:rPr>
          <w:rFonts w:ascii="SimSun" w:eastAsia="SimSun" w:hAnsi="SimSun" w:cs="Times New Roman" w:hint="eastAsia"/>
          <w:sz w:val="24"/>
          <w:szCs w:val="24"/>
        </w:rPr>
        <w:t>被试。</w:t>
      </w:r>
    </w:p>
    <w:p w14:paraId="2F159E08" w14:textId="1C066816" w:rsidR="007A1E3E" w:rsidRPr="003A784D" w:rsidRDefault="007A1E3E" w:rsidP="00652CEA">
      <w:pPr>
        <w:spacing w:beforeLines="50" w:before="156" w:afterLines="50" w:after="156"/>
        <w:outlineLvl w:val="2"/>
        <w:rPr>
          <w:rFonts w:ascii="SimHei" w:eastAsia="SimHei" w:hAnsi="SimHei"/>
          <w:b/>
          <w:bCs/>
          <w:sz w:val="28"/>
          <w:szCs w:val="28"/>
        </w:rPr>
      </w:pPr>
      <w:bookmarkStart w:id="39" w:name="_Toc134188409"/>
      <w:r w:rsidRPr="003A784D">
        <w:rPr>
          <w:rFonts w:ascii="Times New Roman" w:eastAsia="SimHei" w:hAnsi="Times New Roman" w:cs="Times New Roman"/>
          <w:b/>
          <w:bCs/>
          <w:sz w:val="28"/>
          <w:szCs w:val="28"/>
        </w:rPr>
        <w:t>3.</w:t>
      </w:r>
      <w:r w:rsidR="003A784D" w:rsidRPr="003A784D">
        <w:rPr>
          <w:rFonts w:ascii="Times New Roman" w:eastAsia="SimHei" w:hAnsi="Times New Roman" w:cs="Times New Roman"/>
          <w:b/>
          <w:bCs/>
          <w:sz w:val="28"/>
          <w:szCs w:val="28"/>
        </w:rPr>
        <w:t>1.2</w:t>
      </w:r>
      <w:r w:rsidRPr="003A784D">
        <w:rPr>
          <w:rFonts w:ascii="SimHei" w:eastAsia="SimHei" w:hAnsi="SimHei"/>
          <w:b/>
          <w:bCs/>
          <w:sz w:val="28"/>
          <w:szCs w:val="28"/>
        </w:rPr>
        <w:t xml:space="preserve"> </w:t>
      </w:r>
      <w:r w:rsidRPr="003A784D">
        <w:rPr>
          <w:rFonts w:ascii="SimHei" w:eastAsia="SimHei" w:hAnsi="SimHei" w:hint="eastAsia"/>
          <w:b/>
          <w:bCs/>
          <w:sz w:val="28"/>
          <w:szCs w:val="28"/>
        </w:rPr>
        <w:t>实验材料</w:t>
      </w:r>
      <w:bookmarkEnd w:id="39"/>
    </w:p>
    <w:p w14:paraId="56017340" w14:textId="7995D3E6" w:rsidR="007A1E3E" w:rsidRDefault="007A1E3E" w:rsidP="007A1E3E">
      <w:pPr>
        <w:pStyle w:val="a8"/>
        <w:spacing w:line="400" w:lineRule="exact"/>
        <w:ind w:left="0" w:firstLineChars="200" w:firstLine="480"/>
        <w:jc w:val="left"/>
        <w:rPr>
          <w:rFonts w:ascii="SimSun" w:hAnsi="SimSun"/>
          <w:sz w:val="24"/>
        </w:rPr>
      </w:pPr>
      <w:r>
        <w:rPr>
          <w:rFonts w:ascii="SimSun" w:hAnsi="SimSun" w:hint="eastAsia"/>
          <w:sz w:val="24"/>
        </w:rPr>
        <w:t>实验</w:t>
      </w:r>
      <w:r w:rsidRPr="00827D2D">
        <w:rPr>
          <w:sz w:val="24"/>
        </w:rPr>
        <w:t>2</w:t>
      </w:r>
      <w:r>
        <w:rPr>
          <w:rFonts w:ascii="SimSun" w:hAnsi="SimSun" w:hint="eastAsia"/>
          <w:sz w:val="24"/>
        </w:rPr>
        <w:t>的</w:t>
      </w:r>
      <w:r w:rsidRPr="007A1E3E">
        <w:rPr>
          <w:rFonts w:ascii="SimSun" w:hAnsi="SimSun" w:hint="eastAsia"/>
          <w:sz w:val="24"/>
        </w:rPr>
        <w:t>实验程序</w:t>
      </w:r>
      <w:r>
        <w:rPr>
          <w:rFonts w:ascii="SimSun" w:hAnsi="SimSun" w:hint="eastAsia"/>
          <w:sz w:val="24"/>
        </w:rPr>
        <w:t>同样采</w:t>
      </w:r>
      <w:r w:rsidRPr="007A1E3E">
        <w:rPr>
          <w:rFonts w:ascii="SimSun" w:hAnsi="SimSun" w:hint="eastAsia"/>
          <w:sz w:val="24"/>
        </w:rPr>
        <w:t>用</w:t>
      </w:r>
      <w:proofErr w:type="spellStart"/>
      <w:r w:rsidRPr="00D679D0">
        <w:rPr>
          <w:sz w:val="24"/>
        </w:rPr>
        <w:t>jsPsych</w:t>
      </w:r>
      <w:proofErr w:type="spellEnd"/>
      <w:r w:rsidRPr="007A1E3E">
        <w:rPr>
          <w:rFonts w:ascii="SimSun" w:hAnsi="SimSun" w:hint="eastAsia"/>
          <w:sz w:val="24"/>
        </w:rPr>
        <w:t>编制完成。</w:t>
      </w:r>
      <w:r w:rsidRPr="00152F85">
        <w:rPr>
          <w:rFonts w:ascii="SimSun" w:hAnsi="SimSun"/>
          <w:sz w:val="24"/>
        </w:rPr>
        <w:t>实验中的刺激是</w:t>
      </w:r>
      <w:r w:rsidRPr="00152F85">
        <w:rPr>
          <w:rFonts w:ascii="SimSun" w:hAnsi="SimSun" w:hint="eastAsia"/>
          <w:sz w:val="24"/>
        </w:rPr>
        <w:t>在噪音背景下的</w:t>
      </w:r>
      <w:r w:rsidRPr="00152F85">
        <w:rPr>
          <w:rFonts w:ascii="SimSun" w:hAnsi="SimSun"/>
          <w:sz w:val="24"/>
        </w:rPr>
        <w:t>几何图形（正方形，圆形</w:t>
      </w:r>
      <w:r w:rsidRPr="00152F85">
        <w:rPr>
          <w:rFonts w:ascii="SimSun" w:hAnsi="SimSun" w:hint="eastAsia"/>
          <w:sz w:val="24"/>
        </w:rPr>
        <w:t>、</w:t>
      </w:r>
      <w:r w:rsidRPr="00152F85">
        <w:rPr>
          <w:rFonts w:ascii="SimSun" w:hAnsi="SimSun"/>
          <w:sz w:val="24"/>
        </w:rPr>
        <w:t>六边形）和</w:t>
      </w:r>
      <w:r>
        <w:rPr>
          <w:rFonts w:ascii="SimSun" w:hAnsi="SimSun" w:hint="eastAsia"/>
          <w:sz w:val="24"/>
        </w:rPr>
        <w:t>白色的</w:t>
      </w:r>
      <w:r w:rsidRPr="00152F85">
        <w:rPr>
          <w:rFonts w:ascii="SimSun" w:hAnsi="SimSun"/>
          <w:sz w:val="24"/>
        </w:rPr>
        <w:t>文字标签（自我，朋友和生人）。</w:t>
      </w:r>
      <w:r>
        <w:rPr>
          <w:rFonts w:ascii="SimSun" w:hAnsi="SimSun" w:hint="eastAsia"/>
          <w:sz w:val="24"/>
        </w:rPr>
        <w:t>与实验</w:t>
      </w:r>
      <w:r w:rsidRPr="00827D2D">
        <w:rPr>
          <w:sz w:val="24"/>
        </w:rPr>
        <w:t>1</w:t>
      </w:r>
      <w:r>
        <w:rPr>
          <w:rFonts w:ascii="SimSun" w:hAnsi="SimSun" w:hint="eastAsia"/>
          <w:sz w:val="24"/>
        </w:rPr>
        <w:t>不同的是，考虑到实验</w:t>
      </w:r>
      <w:r w:rsidRPr="00827D2D">
        <w:rPr>
          <w:sz w:val="24"/>
        </w:rPr>
        <w:t>2</w:t>
      </w:r>
      <w:r>
        <w:rPr>
          <w:rFonts w:ascii="SimSun" w:hAnsi="SimSun" w:hint="eastAsia"/>
          <w:sz w:val="24"/>
        </w:rPr>
        <w:t>难度较高，为降低刺激的辨别难度，实验</w:t>
      </w:r>
      <w:r w:rsidRPr="00827D2D">
        <w:rPr>
          <w:sz w:val="24"/>
        </w:rPr>
        <w:t>2</w:t>
      </w:r>
      <w:r>
        <w:rPr>
          <w:rFonts w:ascii="SimSun" w:hAnsi="SimSun" w:hint="eastAsia"/>
          <w:sz w:val="24"/>
        </w:rPr>
        <w:t>的噪音背景提高了灰色的占比，</w:t>
      </w:r>
      <w:r w:rsidRPr="00152F85">
        <w:rPr>
          <w:rFonts w:ascii="SimSun" w:hAnsi="SimSun" w:hint="eastAsia"/>
          <w:sz w:val="24"/>
        </w:rPr>
        <w:t>将灰色与白色</w:t>
      </w:r>
      <w:r>
        <w:rPr>
          <w:rFonts w:ascii="SimSun" w:hAnsi="SimSun" w:hint="eastAsia"/>
          <w:sz w:val="24"/>
        </w:rPr>
        <w:t>比例调整为</w:t>
      </w:r>
      <w:r w:rsidRPr="00827D2D">
        <w:rPr>
          <w:sz w:val="24"/>
        </w:rPr>
        <w:t>8</w:t>
      </w:r>
      <w:r w:rsidR="00827D2D">
        <w:rPr>
          <w:sz w:val="24"/>
        </w:rPr>
        <w:t xml:space="preserve"> </w:t>
      </w:r>
      <w:r w:rsidRPr="00827D2D">
        <w:rPr>
          <w:sz w:val="24"/>
        </w:rPr>
        <w:t>:</w:t>
      </w:r>
      <w:r w:rsidR="00827D2D">
        <w:rPr>
          <w:sz w:val="24"/>
        </w:rPr>
        <w:t xml:space="preserve"> </w:t>
      </w:r>
      <w:r w:rsidRPr="00827D2D">
        <w:rPr>
          <w:sz w:val="24"/>
        </w:rPr>
        <w:t>2</w:t>
      </w:r>
      <w:r>
        <w:rPr>
          <w:rFonts w:ascii="SimSun" w:hAnsi="SimSun" w:hint="eastAsia"/>
          <w:sz w:val="24"/>
        </w:rPr>
        <w:t>后，按照与实验</w:t>
      </w:r>
      <w:r w:rsidRPr="00827D2D">
        <w:rPr>
          <w:sz w:val="24"/>
        </w:rPr>
        <w:t>1</w:t>
      </w:r>
      <w:r>
        <w:rPr>
          <w:rFonts w:ascii="SimSun" w:hAnsi="SimSun" w:hint="eastAsia"/>
          <w:sz w:val="24"/>
        </w:rPr>
        <w:t>相同的方法，将图片灰、白像素点</w:t>
      </w:r>
      <w:r w:rsidRPr="00152F85">
        <w:rPr>
          <w:rFonts w:ascii="SimSun" w:hAnsi="SimSun" w:hint="eastAsia"/>
          <w:sz w:val="24"/>
        </w:rPr>
        <w:t>打乱</w:t>
      </w:r>
      <w:r>
        <w:rPr>
          <w:rFonts w:ascii="SimSun" w:hAnsi="SimSun" w:hint="eastAsia"/>
          <w:sz w:val="24"/>
        </w:rPr>
        <w:t>做成马赛克图片。马赛克长宽为</w:t>
      </w:r>
      <w:r w:rsidRPr="00827D2D">
        <w:rPr>
          <w:sz w:val="24"/>
        </w:rPr>
        <w:t>2</w:t>
      </w:r>
      <w:r w:rsidR="006D7F58">
        <w:rPr>
          <w:sz w:val="24"/>
        </w:rPr>
        <w:t xml:space="preserve"> </w:t>
      </w:r>
      <w:r w:rsidRPr="00827D2D">
        <w:rPr>
          <w:sz w:val="24"/>
        </w:rPr>
        <w:t>×</w:t>
      </w:r>
      <w:r w:rsidR="006D7F58">
        <w:rPr>
          <w:sz w:val="24"/>
        </w:rPr>
        <w:t xml:space="preserve"> </w:t>
      </w:r>
      <w:r w:rsidRPr="00827D2D">
        <w:rPr>
          <w:sz w:val="24"/>
        </w:rPr>
        <w:t>2</w:t>
      </w:r>
      <w:r>
        <w:rPr>
          <w:rFonts w:ascii="SimSun" w:hAnsi="SimSun" w:hint="eastAsia"/>
          <w:sz w:val="24"/>
        </w:rPr>
        <w:t>像素</w:t>
      </w:r>
      <w:r w:rsidRPr="00152F85">
        <w:rPr>
          <w:rFonts w:ascii="SimSun" w:hAnsi="SimSun" w:hint="eastAsia"/>
          <w:sz w:val="24"/>
        </w:rPr>
        <w:t>。</w:t>
      </w:r>
      <w:r>
        <w:rPr>
          <w:rFonts w:ascii="SimSun" w:hAnsi="SimSun" w:hint="eastAsia"/>
          <w:sz w:val="24"/>
        </w:rPr>
        <w:t>几何图形视角为</w:t>
      </w:r>
      <w:r w:rsidRPr="00AD41ED">
        <w:rPr>
          <w:sz w:val="24"/>
        </w:rPr>
        <w:t>3.8°</w:t>
      </w:r>
      <w:r w:rsidR="006D7F58">
        <w:rPr>
          <w:sz w:val="24"/>
        </w:rPr>
        <w:t xml:space="preserve"> </w:t>
      </w:r>
      <w:r w:rsidRPr="00AD41ED">
        <w:rPr>
          <w:sz w:val="24"/>
        </w:rPr>
        <w:t>×</w:t>
      </w:r>
      <w:r w:rsidR="006D7F58">
        <w:rPr>
          <w:sz w:val="24"/>
        </w:rPr>
        <w:t xml:space="preserve"> </w:t>
      </w:r>
      <w:r w:rsidRPr="00AD41ED">
        <w:rPr>
          <w:sz w:val="24"/>
        </w:rPr>
        <w:t>3.8°</w:t>
      </w:r>
      <w:r>
        <w:rPr>
          <w:rFonts w:ascii="SimSun" w:hAnsi="SimSun" w:hint="eastAsia"/>
          <w:sz w:val="24"/>
        </w:rPr>
        <w:t>，文字标签视角为</w:t>
      </w:r>
      <w:r w:rsidRPr="00AD41ED">
        <w:rPr>
          <w:sz w:val="24"/>
        </w:rPr>
        <w:t>3.6°</w:t>
      </w:r>
      <w:r w:rsidR="006D7F58">
        <w:rPr>
          <w:sz w:val="24"/>
        </w:rPr>
        <w:t xml:space="preserve"> </w:t>
      </w:r>
      <w:r w:rsidRPr="00AD41ED">
        <w:rPr>
          <w:sz w:val="24"/>
        </w:rPr>
        <w:t>×</w:t>
      </w:r>
      <w:r w:rsidR="006D7F58">
        <w:rPr>
          <w:sz w:val="24"/>
        </w:rPr>
        <w:t xml:space="preserve"> </w:t>
      </w:r>
      <w:r w:rsidRPr="00AD41ED">
        <w:rPr>
          <w:sz w:val="24"/>
        </w:rPr>
        <w:t>1.6°</w:t>
      </w:r>
      <w:r>
        <w:rPr>
          <w:rFonts w:ascii="SimSun" w:hAnsi="SimSun" w:hint="eastAsia"/>
          <w:sz w:val="24"/>
        </w:rPr>
        <w:t>。</w:t>
      </w:r>
      <w:r w:rsidR="00DE2688">
        <w:rPr>
          <w:rFonts w:ascii="SimSun" w:hAnsi="SimSun" w:hint="eastAsia"/>
          <w:sz w:val="24"/>
        </w:rPr>
        <w:t>视角调整方法与实验1相同</w:t>
      </w:r>
      <w:r w:rsidR="00D444EC" w:rsidRPr="00827D2D">
        <w:rPr>
          <w:kern w:val="0"/>
          <w:sz w:val="24"/>
        </w:rPr>
        <w:t>(Li</w:t>
      </w:r>
      <w:r w:rsidR="00D444EC" w:rsidRPr="00D444EC">
        <w:rPr>
          <w:rFonts w:ascii="SimSun" w:hAnsi="SimSun"/>
          <w:kern w:val="0"/>
          <w:sz w:val="24"/>
        </w:rPr>
        <w:t>等</w:t>
      </w:r>
      <w:r w:rsidR="00D444EC" w:rsidRPr="00827D2D">
        <w:rPr>
          <w:kern w:val="0"/>
          <w:sz w:val="24"/>
        </w:rPr>
        <w:t>, 2020)</w:t>
      </w:r>
      <w:r w:rsidR="00D444EC">
        <w:rPr>
          <w:rFonts w:ascii="SimSun" w:hAnsi="SimSun" w:hint="eastAsia"/>
          <w:sz w:val="24"/>
        </w:rPr>
        <w:t>。</w:t>
      </w:r>
    </w:p>
    <w:p w14:paraId="7378F7CB" w14:textId="22FFBF1F" w:rsidR="007A1E3E" w:rsidRPr="003A784D" w:rsidRDefault="007A1E3E" w:rsidP="00652CEA">
      <w:pPr>
        <w:spacing w:beforeLines="50" w:before="156" w:afterLines="50" w:after="156"/>
        <w:outlineLvl w:val="2"/>
        <w:rPr>
          <w:rFonts w:ascii="SimHei" w:eastAsia="SimHei" w:hAnsi="SimHei"/>
          <w:b/>
          <w:bCs/>
          <w:sz w:val="28"/>
          <w:szCs w:val="28"/>
        </w:rPr>
      </w:pPr>
      <w:bookmarkStart w:id="40" w:name="_Toc134188410"/>
      <w:r w:rsidRPr="003A784D">
        <w:rPr>
          <w:rFonts w:ascii="Times New Roman" w:eastAsia="SimHei" w:hAnsi="Times New Roman" w:cs="Times New Roman"/>
          <w:b/>
          <w:bCs/>
          <w:sz w:val="28"/>
          <w:szCs w:val="28"/>
        </w:rPr>
        <w:t>3.</w:t>
      </w:r>
      <w:r w:rsidR="003A784D" w:rsidRPr="003A784D">
        <w:rPr>
          <w:rFonts w:ascii="Times New Roman" w:eastAsia="SimHei" w:hAnsi="Times New Roman" w:cs="Times New Roman"/>
          <w:b/>
          <w:bCs/>
          <w:sz w:val="28"/>
          <w:szCs w:val="28"/>
        </w:rPr>
        <w:t>1.3</w:t>
      </w:r>
      <w:r w:rsidRPr="003A784D">
        <w:rPr>
          <w:rFonts w:ascii="Times New Roman" w:eastAsia="SimHei" w:hAnsi="Times New Roman" w:cs="Times New Roman"/>
          <w:b/>
          <w:bCs/>
          <w:sz w:val="28"/>
          <w:szCs w:val="28"/>
        </w:rPr>
        <w:t xml:space="preserve"> </w:t>
      </w:r>
      <w:r w:rsidRPr="003A784D">
        <w:rPr>
          <w:rFonts w:ascii="SimHei" w:eastAsia="SimHei" w:hAnsi="SimHei" w:hint="eastAsia"/>
          <w:b/>
          <w:bCs/>
          <w:sz w:val="28"/>
          <w:szCs w:val="28"/>
        </w:rPr>
        <w:t>实验程序</w:t>
      </w:r>
      <w:bookmarkEnd w:id="40"/>
    </w:p>
    <w:p w14:paraId="3FA06637" w14:textId="4AC6328C" w:rsidR="007A1E3E" w:rsidRDefault="004C1FB8" w:rsidP="004C1FB8">
      <w:pPr>
        <w:spacing w:line="400" w:lineRule="exact"/>
        <w:ind w:firstLine="480"/>
        <w:rPr>
          <w:rFonts w:ascii="SimSun" w:eastAsia="SimSun" w:hAnsi="SimSun"/>
          <w:sz w:val="24"/>
          <w:szCs w:val="24"/>
        </w:rPr>
      </w:pPr>
      <w:r>
        <w:rPr>
          <w:rFonts w:ascii="SimSun" w:eastAsia="SimSun" w:hAnsi="SimSun" w:hint="eastAsia"/>
          <w:sz w:val="24"/>
          <w:szCs w:val="24"/>
        </w:rPr>
        <w:t>实验采用</w:t>
      </w:r>
      <w:r w:rsidRPr="00183038">
        <w:rPr>
          <w:rFonts w:ascii="Times New Roman" w:eastAsia="SimSun" w:hAnsi="Times New Roman" w:cs="Times New Roman"/>
          <w:sz w:val="24"/>
          <w:szCs w:val="24"/>
        </w:rPr>
        <w:t>3</w:t>
      </w:r>
      <w:bookmarkStart w:id="41" w:name="OLE_LINK4"/>
      <w:r>
        <w:rPr>
          <w:rFonts w:ascii="SimSun" w:eastAsia="SimSun" w:hAnsi="SimSun" w:hint="eastAsia"/>
          <w:sz w:val="24"/>
          <w:szCs w:val="24"/>
        </w:rPr>
        <w:t>（</w:t>
      </w:r>
      <w:r w:rsidRPr="004C1FB8">
        <w:rPr>
          <w:rFonts w:ascii="SimSun" w:eastAsia="SimSun" w:hAnsi="SimSun" w:hint="eastAsia"/>
          <w:sz w:val="24"/>
        </w:rPr>
        <w:t>图形</w:t>
      </w:r>
      <w:r w:rsidRPr="004C1FB8">
        <w:rPr>
          <w:rFonts w:ascii="SimSun" w:eastAsia="SimSun" w:hAnsi="SimSun"/>
          <w:sz w:val="24"/>
        </w:rPr>
        <w:t>的社会相关性</w:t>
      </w:r>
      <w:r w:rsidRPr="004C1FB8">
        <w:rPr>
          <w:rFonts w:ascii="SimSun" w:eastAsia="SimSun" w:hAnsi="SimSun" w:hint="eastAsia"/>
          <w:sz w:val="24"/>
        </w:rPr>
        <w:t>：</w:t>
      </w:r>
      <w:r w:rsidRPr="004C1FB8">
        <w:rPr>
          <w:rFonts w:ascii="SimSun" w:eastAsia="SimSun" w:hAnsi="SimSun"/>
          <w:sz w:val="24"/>
        </w:rPr>
        <w:t>自我</w:t>
      </w:r>
      <w:r w:rsidRPr="004C1FB8">
        <w:rPr>
          <w:rFonts w:ascii="SimSun" w:eastAsia="SimSun" w:hAnsi="SimSun" w:hint="eastAsia"/>
          <w:sz w:val="24"/>
        </w:rPr>
        <w:t>、</w:t>
      </w:r>
      <w:r w:rsidRPr="004C1FB8">
        <w:rPr>
          <w:rFonts w:ascii="SimSun" w:eastAsia="SimSun" w:hAnsi="SimSun"/>
          <w:sz w:val="24"/>
        </w:rPr>
        <w:t>朋友</w:t>
      </w:r>
      <w:r w:rsidRPr="004C1FB8">
        <w:rPr>
          <w:rFonts w:ascii="SimSun" w:eastAsia="SimSun" w:hAnsi="SimSun" w:hint="eastAsia"/>
          <w:sz w:val="24"/>
        </w:rPr>
        <w:t>、</w:t>
      </w:r>
      <w:r w:rsidRPr="004C1FB8">
        <w:rPr>
          <w:rFonts w:ascii="SimSun" w:eastAsia="SimSun" w:hAnsi="SimSun"/>
          <w:sz w:val="24"/>
        </w:rPr>
        <w:t>生人</w:t>
      </w:r>
      <w:r>
        <w:rPr>
          <w:rFonts w:ascii="SimSun" w:eastAsia="SimSun" w:hAnsi="SimSun" w:hint="eastAsia"/>
          <w:sz w:val="24"/>
          <w:szCs w:val="24"/>
        </w:rPr>
        <w:t>）</w:t>
      </w:r>
      <w:r w:rsidRPr="00183038">
        <w:rPr>
          <w:rFonts w:ascii="Times New Roman" w:eastAsia="SimSun" w:hAnsi="Times New Roman" w:cs="Times New Roman"/>
          <w:sz w:val="24"/>
          <w:szCs w:val="24"/>
        </w:rPr>
        <w:t>×</w:t>
      </w:r>
      <w:r w:rsidR="005063F6">
        <w:rPr>
          <w:rFonts w:ascii="Times New Roman" w:eastAsia="SimSun" w:hAnsi="Times New Roman" w:cs="Times New Roman"/>
          <w:sz w:val="24"/>
          <w:szCs w:val="24"/>
        </w:rPr>
        <w:t xml:space="preserve"> </w:t>
      </w:r>
      <w:r w:rsidRPr="00183038">
        <w:rPr>
          <w:rFonts w:ascii="Times New Roman" w:eastAsia="SimSun" w:hAnsi="Times New Roman" w:cs="Times New Roman"/>
          <w:sz w:val="24"/>
          <w:szCs w:val="24"/>
        </w:rPr>
        <w:t>2</w:t>
      </w:r>
      <w:r>
        <w:rPr>
          <w:rFonts w:ascii="SimSun" w:eastAsia="SimSun" w:hAnsi="SimSun" w:hint="eastAsia"/>
          <w:sz w:val="24"/>
          <w:szCs w:val="24"/>
        </w:rPr>
        <w:t>（</w:t>
      </w:r>
      <w:r>
        <w:rPr>
          <w:rFonts w:ascii="SimSun" w:eastAsia="SimSun" w:hAnsi="SimSun" w:hint="eastAsia"/>
          <w:sz w:val="24"/>
        </w:rPr>
        <w:t>图形与文字标签</w:t>
      </w:r>
      <w:r w:rsidRPr="004C1FB8">
        <w:rPr>
          <w:rFonts w:ascii="SimSun" w:eastAsia="SimSun" w:hAnsi="SimSun" w:hint="eastAsia"/>
          <w:sz w:val="24"/>
        </w:rPr>
        <w:t>的</w:t>
      </w:r>
      <w:r w:rsidRPr="004C1FB8">
        <w:rPr>
          <w:rFonts w:ascii="SimSun" w:eastAsia="SimSun" w:hAnsi="SimSun"/>
          <w:sz w:val="24"/>
        </w:rPr>
        <w:t>匹配情况</w:t>
      </w:r>
      <w:r w:rsidRPr="004C1FB8">
        <w:rPr>
          <w:rFonts w:ascii="SimSun" w:eastAsia="SimSun" w:hAnsi="SimSun" w:hint="eastAsia"/>
          <w:sz w:val="24"/>
        </w:rPr>
        <w:t>：</w:t>
      </w:r>
      <w:r w:rsidRPr="004C1FB8">
        <w:rPr>
          <w:rFonts w:ascii="SimSun" w:eastAsia="SimSun" w:hAnsi="SimSun"/>
          <w:sz w:val="24"/>
        </w:rPr>
        <w:t>匹配</w:t>
      </w:r>
      <w:r w:rsidRPr="004C1FB8">
        <w:rPr>
          <w:rFonts w:ascii="SimSun" w:eastAsia="SimSun" w:hAnsi="SimSun" w:hint="eastAsia"/>
          <w:sz w:val="24"/>
        </w:rPr>
        <w:t>、</w:t>
      </w:r>
      <w:r w:rsidRPr="004C1FB8">
        <w:rPr>
          <w:rFonts w:ascii="SimSun" w:eastAsia="SimSun" w:hAnsi="SimSun"/>
          <w:sz w:val="24"/>
        </w:rPr>
        <w:t>不匹配</w:t>
      </w:r>
      <w:r>
        <w:rPr>
          <w:rFonts w:ascii="SimSun" w:eastAsia="SimSun" w:hAnsi="SimSun" w:hint="eastAsia"/>
          <w:sz w:val="24"/>
          <w:szCs w:val="24"/>
        </w:rPr>
        <w:t>）</w:t>
      </w:r>
      <w:r w:rsidRPr="00183038">
        <w:rPr>
          <w:rFonts w:ascii="Times New Roman" w:eastAsia="SimSun" w:hAnsi="Times New Roman" w:cs="Times New Roman"/>
          <w:sz w:val="24"/>
          <w:szCs w:val="24"/>
        </w:rPr>
        <w:t>×</w:t>
      </w:r>
      <w:r w:rsidR="005063F6">
        <w:rPr>
          <w:rFonts w:ascii="Times New Roman" w:eastAsia="SimSun" w:hAnsi="Times New Roman" w:cs="Times New Roman"/>
          <w:sz w:val="24"/>
          <w:szCs w:val="24"/>
        </w:rPr>
        <w:t xml:space="preserve"> </w:t>
      </w:r>
      <w:r w:rsidRPr="00183038">
        <w:rPr>
          <w:rFonts w:ascii="Times New Roman" w:eastAsia="SimSun" w:hAnsi="Times New Roman" w:cs="Times New Roman"/>
          <w:sz w:val="24"/>
          <w:szCs w:val="24"/>
        </w:rPr>
        <w:t>3</w:t>
      </w:r>
      <w:r>
        <w:rPr>
          <w:rFonts w:ascii="SimSun" w:eastAsia="SimSun" w:hAnsi="SimSun" w:hint="eastAsia"/>
          <w:sz w:val="24"/>
          <w:szCs w:val="24"/>
        </w:rPr>
        <w:t>（</w:t>
      </w:r>
      <w:r w:rsidR="000B7C9D">
        <w:rPr>
          <w:rFonts w:ascii="SimSun" w:eastAsia="SimSun" w:hAnsi="SimSun" w:hint="eastAsia"/>
          <w:sz w:val="24"/>
          <w:szCs w:val="24"/>
        </w:rPr>
        <w:t>任务目标</w:t>
      </w:r>
      <w:r>
        <w:rPr>
          <w:rFonts w:ascii="SimSun" w:eastAsia="SimSun" w:hAnsi="SimSun" w:hint="eastAsia"/>
          <w:sz w:val="24"/>
          <w:szCs w:val="24"/>
        </w:rPr>
        <w:t>：重点关注与自我对应的图形、重点关注与朋友对应的图形、重点关注与生人对应的图形）</w:t>
      </w:r>
      <w:bookmarkEnd w:id="41"/>
      <w:r>
        <w:rPr>
          <w:rFonts w:ascii="SimSun" w:eastAsia="SimSun" w:hAnsi="SimSun" w:hint="eastAsia"/>
          <w:sz w:val="24"/>
          <w:szCs w:val="24"/>
        </w:rPr>
        <w:t>的被试内实验设计。</w:t>
      </w:r>
    </w:p>
    <w:p w14:paraId="7E72FC7C" w14:textId="364E31E1" w:rsidR="005C468E" w:rsidRDefault="004C1FB8" w:rsidP="005C468E">
      <w:pPr>
        <w:spacing w:line="400" w:lineRule="exact"/>
        <w:ind w:firstLine="480"/>
        <w:rPr>
          <w:rFonts w:ascii="SimSun" w:eastAsia="SimSun" w:hAnsi="SimSun"/>
          <w:sz w:val="24"/>
        </w:rPr>
      </w:pPr>
      <w:r w:rsidRPr="004C1FB8">
        <w:rPr>
          <w:rFonts w:ascii="SimSun" w:eastAsia="SimSun" w:hAnsi="SimSun" w:hint="eastAsia"/>
          <w:sz w:val="24"/>
        </w:rPr>
        <w:t>在实验进行前，</w:t>
      </w:r>
      <w:r w:rsidRPr="004C1FB8">
        <w:rPr>
          <w:rFonts w:ascii="SimSun" w:eastAsia="SimSun" w:hAnsi="SimSun"/>
          <w:sz w:val="24"/>
        </w:rPr>
        <w:t>实验的主试</w:t>
      </w:r>
      <w:r w:rsidRPr="004C1FB8">
        <w:rPr>
          <w:rFonts w:ascii="SimSun" w:eastAsia="SimSun" w:hAnsi="SimSun" w:hint="eastAsia"/>
          <w:sz w:val="24"/>
        </w:rPr>
        <w:t>会</w:t>
      </w:r>
      <w:r w:rsidRPr="004C1FB8">
        <w:rPr>
          <w:rFonts w:ascii="SimSun" w:eastAsia="SimSun" w:hAnsi="SimSun"/>
          <w:sz w:val="24"/>
        </w:rPr>
        <w:t>引导符合招募条件的被试阅读《参与实验知情同意书》及《数据公开知情同意书》，在得到被试参加试验的同意后，向被试发送实验程序的网页链接，参照线上标准化实验流程指导被试正确进入实验程序。被试进入实验程序后，</w:t>
      </w:r>
      <w:r w:rsidR="00FF2580" w:rsidRPr="00FF2580">
        <w:rPr>
          <w:rFonts w:ascii="SimSun" w:eastAsia="SimSun" w:hAnsi="SimSun"/>
          <w:sz w:val="24"/>
        </w:rPr>
        <w:t>屏幕会首先呈现指导语</w:t>
      </w:r>
      <w:r w:rsidR="00FF2580" w:rsidRPr="00827D2D">
        <w:rPr>
          <w:rFonts w:ascii="Times New Roman" w:eastAsia="SimSun" w:hAnsi="Times New Roman" w:cs="Times New Roman"/>
          <w:sz w:val="24"/>
        </w:rPr>
        <w:t>1</w:t>
      </w:r>
      <w:r w:rsidR="00FF2580" w:rsidRPr="00FF2580">
        <w:rPr>
          <w:rFonts w:ascii="SimSun" w:eastAsia="SimSun" w:hAnsi="SimSun"/>
          <w:sz w:val="24"/>
        </w:rPr>
        <w:t>，要求被试想象自己、自己的一个同性别的好朋友和一个陌生人分别代表正方形、圆形和六边形中的某一个几何图形</w:t>
      </w:r>
      <w:r w:rsidR="004C3011">
        <w:rPr>
          <w:rFonts w:ascii="SimSun" w:eastAsia="SimSun" w:hAnsi="SimSun" w:hint="eastAsia"/>
          <w:sz w:val="24"/>
        </w:rPr>
        <w:t>（具体对应关系</w:t>
      </w:r>
      <w:r w:rsidR="00F93FFB">
        <w:rPr>
          <w:rFonts w:ascii="SimSun" w:eastAsia="SimSun" w:hAnsi="SimSun" w:hint="eastAsia"/>
          <w:sz w:val="24"/>
        </w:rPr>
        <w:t>在被试间</w:t>
      </w:r>
      <w:r w:rsidR="004C3011">
        <w:rPr>
          <w:rFonts w:ascii="SimSun" w:eastAsia="SimSun" w:hAnsi="SimSun" w:hint="eastAsia"/>
          <w:sz w:val="24"/>
        </w:rPr>
        <w:t>随机）。</w:t>
      </w:r>
      <w:r w:rsidR="00FF2580">
        <w:rPr>
          <w:rFonts w:ascii="SimSun" w:eastAsia="SimSun" w:hAnsi="SimSun" w:hint="eastAsia"/>
          <w:sz w:val="24"/>
        </w:rPr>
        <w:t>指导语</w:t>
      </w:r>
      <w:r w:rsidR="00FF2580" w:rsidRPr="00827D2D">
        <w:rPr>
          <w:rFonts w:ascii="Times New Roman" w:eastAsia="SimSun" w:hAnsi="Times New Roman" w:cs="Times New Roman"/>
          <w:sz w:val="24"/>
        </w:rPr>
        <w:t>2</w:t>
      </w:r>
      <w:r w:rsidR="00FF2580">
        <w:rPr>
          <w:rFonts w:ascii="SimSun" w:eastAsia="SimSun" w:hAnsi="SimSun" w:hint="eastAsia"/>
          <w:sz w:val="24"/>
        </w:rPr>
        <w:t>会告知被试实验任务是判断图形类别并判断该图形与下方文字标签是否匹配，即符合指导语</w:t>
      </w:r>
      <w:r w:rsidR="00FF2580" w:rsidRPr="00827D2D">
        <w:rPr>
          <w:rFonts w:ascii="Times New Roman" w:eastAsia="SimSun" w:hAnsi="Times New Roman" w:cs="Times New Roman"/>
          <w:sz w:val="24"/>
        </w:rPr>
        <w:t>1</w:t>
      </w:r>
      <w:r w:rsidR="00FF2580">
        <w:rPr>
          <w:rFonts w:ascii="SimSun" w:eastAsia="SimSun" w:hAnsi="SimSun" w:hint="eastAsia"/>
          <w:sz w:val="24"/>
        </w:rPr>
        <w:t>中的三种对应关系。图形类别分为重点关注图形和非重点关注图形两类。对于重点关注图形，如果图形与文字标签匹配，</w:t>
      </w:r>
      <w:r w:rsidR="004C3011">
        <w:rPr>
          <w:rFonts w:ascii="SimSun" w:eastAsia="SimSun" w:hAnsi="SimSun" w:hint="eastAsia"/>
          <w:sz w:val="24"/>
        </w:rPr>
        <w:t>被试需要按</w:t>
      </w:r>
      <w:r w:rsidR="004C3011" w:rsidRPr="00827D2D">
        <w:rPr>
          <w:rFonts w:ascii="Times New Roman" w:eastAsia="SimSun" w:hAnsi="Times New Roman" w:cs="Times New Roman"/>
          <w:sz w:val="24"/>
        </w:rPr>
        <w:t>J/K</w:t>
      </w:r>
      <w:r w:rsidR="004C3011">
        <w:rPr>
          <w:rFonts w:ascii="SimSun" w:eastAsia="SimSun" w:hAnsi="SimSun" w:hint="eastAsia"/>
          <w:sz w:val="24"/>
        </w:rPr>
        <w:t>（或</w:t>
      </w:r>
      <w:r w:rsidR="004C3011" w:rsidRPr="00827D2D">
        <w:rPr>
          <w:rFonts w:ascii="Times New Roman" w:eastAsia="SimSun" w:hAnsi="Times New Roman" w:cs="Times New Roman"/>
          <w:sz w:val="24"/>
        </w:rPr>
        <w:t>D/F</w:t>
      </w:r>
      <w:r w:rsidR="004C3011">
        <w:rPr>
          <w:rFonts w:ascii="SimSun" w:eastAsia="SimSun" w:hAnsi="SimSun" w:hint="eastAsia"/>
          <w:sz w:val="24"/>
        </w:rPr>
        <w:t>）中的某一按键；如果不匹配，则需要按</w:t>
      </w:r>
      <w:r w:rsidR="004C3011" w:rsidRPr="00827D2D">
        <w:rPr>
          <w:rFonts w:ascii="Times New Roman" w:eastAsia="SimSun" w:hAnsi="Times New Roman" w:cs="Times New Roman"/>
          <w:sz w:val="24"/>
        </w:rPr>
        <w:t>J/K</w:t>
      </w:r>
      <w:r w:rsidR="004C3011">
        <w:rPr>
          <w:rFonts w:ascii="SimSun" w:eastAsia="SimSun" w:hAnsi="SimSun" w:hint="eastAsia"/>
          <w:sz w:val="24"/>
        </w:rPr>
        <w:t>（或</w:t>
      </w:r>
      <w:r w:rsidR="004C3011" w:rsidRPr="00827D2D">
        <w:rPr>
          <w:rFonts w:ascii="Times New Roman" w:eastAsia="SimSun" w:hAnsi="Times New Roman" w:cs="Times New Roman"/>
          <w:sz w:val="24"/>
        </w:rPr>
        <w:t>D/F</w:t>
      </w:r>
      <w:r w:rsidR="004C3011">
        <w:rPr>
          <w:rFonts w:ascii="SimSun" w:eastAsia="SimSun" w:hAnsi="SimSun" w:hint="eastAsia"/>
          <w:sz w:val="24"/>
        </w:rPr>
        <w:t>）中的另一按键。对于非重点关注图形，如果图形与文字标签匹配，被试需要按</w:t>
      </w:r>
      <w:r w:rsidR="004C3011" w:rsidRPr="00827D2D">
        <w:rPr>
          <w:rFonts w:ascii="Times New Roman" w:eastAsia="SimSun" w:hAnsi="Times New Roman" w:cs="Times New Roman"/>
          <w:sz w:val="24"/>
        </w:rPr>
        <w:t>D/F</w:t>
      </w:r>
      <w:r w:rsidR="004C3011">
        <w:rPr>
          <w:rFonts w:ascii="SimSun" w:eastAsia="SimSun" w:hAnsi="SimSun" w:hint="eastAsia"/>
          <w:sz w:val="24"/>
        </w:rPr>
        <w:t>（或</w:t>
      </w:r>
      <w:r w:rsidR="004C3011" w:rsidRPr="00827D2D">
        <w:rPr>
          <w:rFonts w:ascii="Times New Roman" w:eastAsia="SimSun" w:hAnsi="Times New Roman" w:cs="Times New Roman"/>
          <w:sz w:val="24"/>
        </w:rPr>
        <w:t>J/K</w:t>
      </w:r>
      <w:r w:rsidR="004C3011">
        <w:rPr>
          <w:rFonts w:ascii="SimSun" w:eastAsia="SimSun" w:hAnsi="SimSun" w:hint="eastAsia"/>
          <w:sz w:val="24"/>
        </w:rPr>
        <w:t>）中的某一按键；如果不匹配，则需要按</w:t>
      </w:r>
      <w:r w:rsidR="004C3011" w:rsidRPr="00827D2D">
        <w:rPr>
          <w:rFonts w:ascii="Times New Roman" w:eastAsia="SimSun" w:hAnsi="Times New Roman" w:cs="Times New Roman"/>
          <w:sz w:val="24"/>
        </w:rPr>
        <w:t>D/F</w:t>
      </w:r>
      <w:r w:rsidR="004C3011">
        <w:rPr>
          <w:rFonts w:ascii="SimSun" w:eastAsia="SimSun" w:hAnsi="SimSun" w:hint="eastAsia"/>
          <w:sz w:val="24"/>
        </w:rPr>
        <w:t>（或</w:t>
      </w:r>
      <w:r w:rsidR="004C3011" w:rsidRPr="00827D2D">
        <w:rPr>
          <w:rFonts w:ascii="Times New Roman" w:eastAsia="SimSun" w:hAnsi="Times New Roman" w:cs="Times New Roman"/>
          <w:sz w:val="24"/>
        </w:rPr>
        <w:t>J/K</w:t>
      </w:r>
      <w:r w:rsidR="004C3011">
        <w:rPr>
          <w:rFonts w:ascii="SimSun" w:eastAsia="SimSun" w:hAnsi="SimSun" w:hint="eastAsia"/>
          <w:sz w:val="24"/>
        </w:rPr>
        <w:t>）中的另一按键。具体的按键规则会</w:t>
      </w:r>
      <w:r w:rsidR="00420EE0">
        <w:rPr>
          <w:rFonts w:ascii="SimSun" w:eastAsia="SimSun" w:hAnsi="SimSun" w:hint="eastAsia"/>
          <w:sz w:val="24"/>
        </w:rPr>
        <w:t>在被试间</w:t>
      </w:r>
      <w:r w:rsidR="004C3011">
        <w:rPr>
          <w:rFonts w:ascii="SimSun" w:eastAsia="SimSun" w:hAnsi="SimSun" w:hint="eastAsia"/>
          <w:sz w:val="24"/>
        </w:rPr>
        <w:t>平衡左右手与食指和中指。</w:t>
      </w:r>
      <w:r w:rsidR="00686956">
        <w:rPr>
          <w:rFonts w:ascii="SimSun" w:eastAsia="SimSun" w:hAnsi="SimSun" w:hint="eastAsia"/>
          <w:sz w:val="24"/>
        </w:rPr>
        <w:t>三种指导语</w:t>
      </w:r>
      <w:r w:rsidR="00686956" w:rsidRPr="00827D2D">
        <w:rPr>
          <w:rFonts w:ascii="Times New Roman" w:eastAsia="SimSun" w:hAnsi="Times New Roman" w:cs="Times New Roman"/>
          <w:sz w:val="24"/>
        </w:rPr>
        <w:t>A</w:t>
      </w:r>
      <w:r w:rsidR="00686956" w:rsidRPr="00827D2D">
        <w:rPr>
          <w:rFonts w:ascii="Times New Roman" w:eastAsia="SimSun" w:hAnsi="Times New Roman" w:cs="Times New Roman"/>
          <w:sz w:val="24"/>
        </w:rPr>
        <w:t>、</w:t>
      </w:r>
      <w:r w:rsidR="00686956" w:rsidRPr="00827D2D">
        <w:rPr>
          <w:rFonts w:ascii="Times New Roman" w:eastAsia="SimSun" w:hAnsi="Times New Roman" w:cs="Times New Roman"/>
          <w:sz w:val="24"/>
        </w:rPr>
        <w:t>B</w:t>
      </w:r>
      <w:r w:rsidR="00686956" w:rsidRPr="00827D2D">
        <w:rPr>
          <w:rFonts w:ascii="Times New Roman" w:eastAsia="SimSun" w:hAnsi="Times New Roman" w:cs="Times New Roman"/>
          <w:sz w:val="24"/>
        </w:rPr>
        <w:t>、</w:t>
      </w:r>
      <w:r w:rsidR="00686956" w:rsidRPr="00827D2D">
        <w:rPr>
          <w:rFonts w:ascii="Times New Roman" w:eastAsia="SimSun" w:hAnsi="Times New Roman" w:cs="Times New Roman"/>
          <w:sz w:val="24"/>
        </w:rPr>
        <w:t>C</w:t>
      </w:r>
      <w:r w:rsidR="00686956">
        <w:rPr>
          <w:rFonts w:ascii="SimSun" w:eastAsia="SimSun" w:hAnsi="SimSun" w:hint="eastAsia"/>
          <w:sz w:val="24"/>
        </w:rPr>
        <w:t>中分别规定自我、朋友或生人作为重点关注图形。</w:t>
      </w:r>
    </w:p>
    <w:p w14:paraId="17FC0660" w14:textId="77777777" w:rsidR="00B20736" w:rsidRDefault="004520C3" w:rsidP="00B20736">
      <w:pPr>
        <w:ind w:firstLine="480"/>
        <w:jc w:val="center"/>
        <w:rPr>
          <w:rFonts w:ascii="SimSun" w:eastAsia="SimSun" w:hAnsi="SimSun"/>
          <w:sz w:val="24"/>
        </w:rPr>
      </w:pPr>
      <w:r>
        <w:rPr>
          <w:rFonts w:ascii="SimSun" w:eastAsia="SimSun" w:hAnsi="SimSun" w:hint="eastAsia"/>
          <w:noProof/>
          <w:sz w:val="24"/>
        </w:rPr>
        <w:drawing>
          <wp:inline distT="0" distB="0" distL="0" distR="0" wp14:anchorId="4E4884BC" wp14:editId="7355813C">
            <wp:extent cx="3067050" cy="24650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0">
                      <a:extLst>
                        <a:ext uri="{28A0092B-C50C-407E-A947-70E740481C1C}">
                          <a14:useLocalDpi xmlns:a14="http://schemas.microsoft.com/office/drawing/2010/main" val="0"/>
                        </a:ext>
                      </a:extLst>
                    </a:blip>
                    <a:stretch>
                      <a:fillRect/>
                    </a:stretch>
                  </pic:blipFill>
                  <pic:spPr>
                    <a:xfrm>
                      <a:off x="0" y="0"/>
                      <a:ext cx="3067050" cy="2465070"/>
                    </a:xfrm>
                    <a:prstGeom prst="rect">
                      <a:avLst/>
                    </a:prstGeom>
                  </pic:spPr>
                </pic:pic>
              </a:graphicData>
            </a:graphic>
          </wp:inline>
        </w:drawing>
      </w:r>
    </w:p>
    <w:p w14:paraId="45DFA071" w14:textId="106BD370" w:rsidR="00B20736" w:rsidRPr="00B20736" w:rsidRDefault="00B20736" w:rsidP="00B20736">
      <w:pPr>
        <w:spacing w:afterLines="50" w:after="156" w:line="400" w:lineRule="exact"/>
        <w:jc w:val="center"/>
        <w:rPr>
          <w:rFonts w:ascii="SimSun" w:eastAsia="SimSun" w:hAnsi="SimSun"/>
          <w:szCs w:val="21"/>
        </w:rPr>
      </w:pPr>
      <w:r w:rsidRPr="00B20736">
        <w:rPr>
          <w:rFonts w:ascii="SimSun" w:eastAsia="SimSun" w:hAnsi="SimSun" w:hint="eastAsia"/>
          <w:szCs w:val="21"/>
        </w:rPr>
        <w:t>图</w:t>
      </w:r>
      <w:r w:rsidRPr="00EB4B22">
        <w:rPr>
          <w:rFonts w:ascii="Times New Roman" w:eastAsia="SimSun" w:hAnsi="Times New Roman" w:cs="Times New Roman"/>
          <w:szCs w:val="21"/>
        </w:rPr>
        <w:t>5</w:t>
      </w:r>
      <w:r w:rsidRPr="00B20736">
        <w:rPr>
          <w:rFonts w:ascii="SimSun" w:eastAsia="SimSun" w:hAnsi="SimSun"/>
          <w:szCs w:val="21"/>
        </w:rPr>
        <w:t xml:space="preserve"> </w:t>
      </w:r>
      <w:r w:rsidRPr="00B20736">
        <w:rPr>
          <w:rFonts w:ascii="SimSun" w:eastAsia="SimSun" w:hAnsi="SimSun" w:hint="eastAsia"/>
          <w:szCs w:val="21"/>
        </w:rPr>
        <w:t>实验</w:t>
      </w:r>
      <w:r w:rsidRPr="00EB4B22">
        <w:rPr>
          <w:rFonts w:ascii="Times New Roman" w:eastAsia="SimSun" w:hAnsi="Times New Roman" w:cs="Times New Roman"/>
          <w:szCs w:val="21"/>
        </w:rPr>
        <w:t>2</w:t>
      </w:r>
      <w:r w:rsidRPr="00B20736">
        <w:rPr>
          <w:rFonts w:ascii="SimSun" w:eastAsia="SimSun" w:hAnsi="SimSun" w:hint="eastAsia"/>
          <w:szCs w:val="21"/>
        </w:rPr>
        <w:t>正式实验流程图</w:t>
      </w:r>
    </w:p>
    <w:p w14:paraId="36E48C8F" w14:textId="18DFC7B2" w:rsidR="00827D2D" w:rsidRDefault="005C468E" w:rsidP="00B20736">
      <w:pPr>
        <w:spacing w:line="400" w:lineRule="exact"/>
        <w:ind w:firstLine="482"/>
        <w:rPr>
          <w:rFonts w:ascii="SimSun" w:eastAsia="SimSun" w:hAnsi="SimSun"/>
          <w:sz w:val="24"/>
        </w:rPr>
      </w:pPr>
      <w:r>
        <w:rPr>
          <w:rFonts w:ascii="SimSun" w:eastAsia="SimSun" w:hAnsi="SimSun" w:hint="eastAsia"/>
          <w:sz w:val="24"/>
        </w:rPr>
        <w:t>由于按键规则较为复杂，实验程序首先会安排被试进行三种</w:t>
      </w:r>
      <w:r w:rsidR="00F066DB">
        <w:rPr>
          <w:rFonts w:ascii="SimSun" w:eastAsia="SimSun" w:hAnsi="SimSun" w:hint="eastAsia"/>
          <w:sz w:val="24"/>
        </w:rPr>
        <w:t>指导语</w:t>
      </w:r>
      <w:r w:rsidR="004958D5">
        <w:rPr>
          <w:rFonts w:ascii="SimSun" w:eastAsia="SimSun" w:hAnsi="SimSun" w:hint="eastAsia"/>
          <w:sz w:val="24"/>
        </w:rPr>
        <w:t>要求</w:t>
      </w:r>
      <w:r>
        <w:rPr>
          <w:rFonts w:ascii="SimSun" w:eastAsia="SimSun" w:hAnsi="SimSun" w:hint="eastAsia"/>
          <w:sz w:val="24"/>
        </w:rPr>
        <w:t>下的</w:t>
      </w:r>
      <w:r w:rsidR="004958D5">
        <w:rPr>
          <w:rFonts w:ascii="SimSun" w:eastAsia="SimSun" w:hAnsi="SimSun" w:hint="eastAsia"/>
          <w:sz w:val="24"/>
        </w:rPr>
        <w:t>三</w:t>
      </w:r>
      <w:r>
        <w:rPr>
          <w:rFonts w:ascii="SimSun" w:eastAsia="SimSun" w:hAnsi="SimSun" w:hint="eastAsia"/>
          <w:sz w:val="24"/>
        </w:rPr>
        <w:t>组自由练习。</w:t>
      </w:r>
      <w:r w:rsidR="004958D5">
        <w:rPr>
          <w:rFonts w:ascii="SimSun" w:eastAsia="SimSun" w:hAnsi="SimSun" w:hint="eastAsia"/>
          <w:sz w:val="24"/>
        </w:rPr>
        <w:t>每组自由练习由</w:t>
      </w:r>
      <w:r w:rsidRPr="00895A6C">
        <w:rPr>
          <w:rFonts w:ascii="Times New Roman" w:eastAsia="SimSun" w:hAnsi="Times New Roman" w:cs="Times New Roman"/>
          <w:sz w:val="24"/>
        </w:rPr>
        <w:t>12</w:t>
      </w:r>
      <w:r>
        <w:rPr>
          <w:rFonts w:ascii="SimSun" w:eastAsia="SimSun" w:hAnsi="SimSun" w:hint="eastAsia"/>
          <w:sz w:val="24"/>
        </w:rPr>
        <w:t>个试次</w:t>
      </w:r>
      <w:r w:rsidR="004958D5">
        <w:rPr>
          <w:rFonts w:ascii="SimSun" w:eastAsia="SimSun" w:hAnsi="SimSun" w:hint="eastAsia"/>
          <w:sz w:val="24"/>
        </w:rPr>
        <w:t>构成。自由练习</w:t>
      </w:r>
      <w:r>
        <w:rPr>
          <w:rFonts w:ascii="SimSun" w:eastAsia="SimSun" w:hAnsi="SimSun" w:hint="eastAsia"/>
          <w:sz w:val="24"/>
        </w:rPr>
        <w:t>不限定反应时间并提供正误反馈，以帮助被试熟悉</w:t>
      </w:r>
      <w:r w:rsidR="004958D5">
        <w:rPr>
          <w:rFonts w:ascii="SimSun" w:eastAsia="SimSun" w:hAnsi="SimSun" w:hint="eastAsia"/>
          <w:sz w:val="24"/>
        </w:rPr>
        <w:t>对应关系及</w:t>
      </w:r>
      <w:r>
        <w:rPr>
          <w:rFonts w:ascii="SimSun" w:eastAsia="SimSun" w:hAnsi="SimSun" w:hint="eastAsia"/>
          <w:sz w:val="24"/>
        </w:rPr>
        <w:t>按键规则。</w:t>
      </w:r>
      <w:r w:rsidR="004958D5">
        <w:rPr>
          <w:rFonts w:ascii="SimSun" w:eastAsia="SimSun" w:hAnsi="SimSun" w:hint="eastAsia"/>
          <w:sz w:val="24"/>
        </w:rPr>
        <w:t>每组自由练习正确率均达到</w:t>
      </w:r>
      <w:r w:rsidR="004958D5" w:rsidRPr="00895A6C">
        <w:rPr>
          <w:rFonts w:ascii="Times New Roman" w:eastAsia="SimSun" w:hAnsi="Times New Roman" w:cs="Times New Roman"/>
          <w:sz w:val="24"/>
        </w:rPr>
        <w:t>70%</w:t>
      </w:r>
      <w:r w:rsidR="004958D5">
        <w:rPr>
          <w:rFonts w:ascii="SimSun" w:eastAsia="SimSun" w:hAnsi="SimSun" w:hint="eastAsia"/>
          <w:sz w:val="24"/>
        </w:rPr>
        <w:t>以上后，被试会进行正式练习。正式练习也根据</w:t>
      </w:r>
      <w:r w:rsidR="00686956">
        <w:rPr>
          <w:rFonts w:ascii="SimSun" w:eastAsia="SimSun" w:hAnsi="SimSun" w:hint="eastAsia"/>
          <w:sz w:val="24"/>
        </w:rPr>
        <w:t>指导语</w:t>
      </w:r>
      <w:r w:rsidR="004958D5">
        <w:rPr>
          <w:rFonts w:ascii="SimSun" w:eastAsia="SimSun" w:hAnsi="SimSun" w:hint="eastAsia"/>
          <w:sz w:val="24"/>
        </w:rPr>
        <w:t>的不同分为三组，单个试次的流程与自由练习一致。</w:t>
      </w:r>
      <w:r w:rsidR="00F066DB">
        <w:rPr>
          <w:rFonts w:ascii="SimSun" w:eastAsia="SimSun" w:hAnsi="SimSun" w:hint="eastAsia"/>
          <w:sz w:val="24"/>
        </w:rPr>
        <w:t>与自由练习不同的是，</w:t>
      </w:r>
      <w:r w:rsidR="004958D5">
        <w:rPr>
          <w:rFonts w:ascii="SimSun" w:eastAsia="SimSun" w:hAnsi="SimSun" w:hint="eastAsia"/>
          <w:sz w:val="24"/>
        </w:rPr>
        <w:t>正式练习要求被试在</w:t>
      </w:r>
      <w:r w:rsidR="004958D5" w:rsidRPr="00895A6C">
        <w:rPr>
          <w:rFonts w:ascii="Times New Roman" w:eastAsia="SimSun" w:hAnsi="Times New Roman" w:cs="Times New Roman"/>
          <w:sz w:val="24"/>
        </w:rPr>
        <w:t>1500</w:t>
      </w:r>
      <w:r w:rsidR="00784BCE">
        <w:rPr>
          <w:rFonts w:ascii="Times New Roman" w:eastAsia="SimSun" w:hAnsi="Times New Roman" w:cs="Times New Roman"/>
          <w:sz w:val="24"/>
        </w:rPr>
        <w:t xml:space="preserve"> </w:t>
      </w:r>
      <w:r w:rsidR="004958D5" w:rsidRPr="00895A6C">
        <w:rPr>
          <w:rFonts w:ascii="Times New Roman" w:eastAsia="SimSun" w:hAnsi="Times New Roman" w:cs="Times New Roman"/>
          <w:sz w:val="24"/>
        </w:rPr>
        <w:t>ms</w:t>
      </w:r>
      <w:r w:rsidR="004958D5">
        <w:rPr>
          <w:rFonts w:ascii="SimSun" w:eastAsia="SimSun" w:hAnsi="SimSun" w:hint="eastAsia"/>
          <w:sz w:val="24"/>
        </w:rPr>
        <w:t>内进行又快又准地按键反应。</w:t>
      </w:r>
      <w:r w:rsidR="00B01ABA" w:rsidRPr="00B01ABA">
        <w:rPr>
          <w:rFonts w:ascii="SimSun" w:eastAsia="SimSun" w:hAnsi="SimSun" w:hint="eastAsia"/>
          <w:sz w:val="24"/>
        </w:rPr>
        <w:t>每次按键后，给被试呈现的反馈</w:t>
      </w:r>
      <w:r w:rsidR="00B01ABA">
        <w:rPr>
          <w:rFonts w:ascii="SimSun" w:eastAsia="SimSun" w:hAnsi="SimSun" w:hint="eastAsia"/>
          <w:sz w:val="24"/>
        </w:rPr>
        <w:t>除</w:t>
      </w:r>
      <w:r w:rsidR="00B01ABA" w:rsidRPr="00B01ABA">
        <w:rPr>
          <w:rFonts w:ascii="SimSun" w:eastAsia="SimSun" w:hAnsi="SimSun" w:hint="eastAsia"/>
          <w:sz w:val="24"/>
        </w:rPr>
        <w:t>“正确”、“错误”</w:t>
      </w:r>
      <w:r w:rsidR="00B01ABA">
        <w:rPr>
          <w:rFonts w:ascii="SimSun" w:eastAsia="SimSun" w:hAnsi="SimSun" w:hint="eastAsia"/>
          <w:sz w:val="24"/>
        </w:rPr>
        <w:t>外还加入了</w:t>
      </w:r>
      <w:r w:rsidR="00B01ABA" w:rsidRPr="00B01ABA">
        <w:rPr>
          <w:rFonts w:ascii="SimSun" w:eastAsia="SimSun" w:hAnsi="SimSun" w:hint="eastAsia"/>
          <w:sz w:val="24"/>
        </w:rPr>
        <w:t>“太慢”</w:t>
      </w:r>
      <w:r w:rsidR="00B01ABA">
        <w:rPr>
          <w:rFonts w:ascii="SimSun" w:eastAsia="SimSun" w:hAnsi="SimSun" w:hint="eastAsia"/>
          <w:sz w:val="24"/>
        </w:rPr>
        <w:t>或</w:t>
      </w:r>
      <w:r w:rsidR="00B01ABA" w:rsidRPr="00B01ABA">
        <w:rPr>
          <w:rFonts w:ascii="SimSun" w:eastAsia="SimSun" w:hAnsi="SimSun" w:hint="eastAsia"/>
          <w:sz w:val="24"/>
        </w:rPr>
        <w:t>“太快”（反应时大于</w:t>
      </w:r>
      <w:r w:rsidR="00B01ABA" w:rsidRPr="008C5402">
        <w:rPr>
          <w:rFonts w:ascii="Times New Roman" w:eastAsia="SimSun" w:hAnsi="Times New Roman" w:cs="Times New Roman"/>
          <w:sz w:val="24"/>
        </w:rPr>
        <w:t>1500 ms</w:t>
      </w:r>
      <w:r w:rsidR="00B01ABA">
        <w:rPr>
          <w:rFonts w:ascii="SimSun" w:eastAsia="SimSun" w:hAnsi="SimSun" w:hint="eastAsia"/>
          <w:sz w:val="24"/>
        </w:rPr>
        <w:t>反馈“</w:t>
      </w:r>
      <w:r w:rsidR="00B01ABA" w:rsidRPr="00B01ABA">
        <w:rPr>
          <w:rFonts w:ascii="SimSun" w:eastAsia="SimSun" w:hAnsi="SimSun" w:hint="eastAsia"/>
          <w:sz w:val="24"/>
        </w:rPr>
        <w:t>过慢</w:t>
      </w:r>
      <w:r w:rsidR="00B01ABA">
        <w:rPr>
          <w:rFonts w:ascii="SimSun" w:eastAsia="SimSun" w:hAnsi="SimSun" w:hint="eastAsia"/>
          <w:sz w:val="24"/>
        </w:rPr>
        <w:t>”</w:t>
      </w:r>
      <w:r w:rsidR="00B01ABA" w:rsidRPr="00B01ABA">
        <w:rPr>
          <w:rFonts w:ascii="SimSun" w:eastAsia="SimSun" w:hAnsi="SimSun" w:hint="eastAsia"/>
          <w:sz w:val="24"/>
        </w:rPr>
        <w:t>，反应时小于</w:t>
      </w:r>
      <w:r w:rsidR="00B01ABA" w:rsidRPr="00D429D6">
        <w:rPr>
          <w:rFonts w:ascii="Times New Roman" w:eastAsia="SimSun" w:hAnsi="Times New Roman" w:cs="Times New Roman"/>
          <w:sz w:val="24"/>
        </w:rPr>
        <w:t>200 ms</w:t>
      </w:r>
      <w:r w:rsidR="00B01ABA">
        <w:rPr>
          <w:rFonts w:ascii="SimSun" w:eastAsia="SimSun" w:hAnsi="SimSun" w:hint="eastAsia"/>
          <w:sz w:val="24"/>
        </w:rPr>
        <w:t>反馈“</w:t>
      </w:r>
      <w:r w:rsidR="00B01ABA" w:rsidRPr="00B01ABA">
        <w:rPr>
          <w:rFonts w:ascii="SimSun" w:eastAsia="SimSun" w:hAnsi="SimSun" w:hint="eastAsia"/>
          <w:sz w:val="24"/>
        </w:rPr>
        <w:t>过快</w:t>
      </w:r>
      <w:r w:rsidR="00B01ABA">
        <w:rPr>
          <w:rFonts w:ascii="SimSun" w:eastAsia="SimSun" w:hAnsi="SimSun" w:hint="eastAsia"/>
          <w:sz w:val="24"/>
        </w:rPr>
        <w:t>”</w:t>
      </w:r>
      <w:r w:rsidR="00B01ABA" w:rsidRPr="00B01ABA">
        <w:rPr>
          <w:rFonts w:ascii="SimSun" w:eastAsia="SimSun" w:hAnsi="SimSun" w:hint="eastAsia"/>
          <w:sz w:val="24"/>
        </w:rPr>
        <w:t>）。</w:t>
      </w:r>
      <w:r w:rsidR="004958D5">
        <w:rPr>
          <w:rFonts w:ascii="SimSun" w:eastAsia="SimSun" w:hAnsi="SimSun" w:hint="eastAsia"/>
          <w:sz w:val="24"/>
        </w:rPr>
        <w:t>每组正式练习由</w:t>
      </w:r>
      <w:r w:rsidR="004958D5" w:rsidRPr="00895A6C">
        <w:rPr>
          <w:rFonts w:ascii="Times New Roman" w:eastAsia="SimSun" w:hAnsi="Times New Roman" w:cs="Times New Roman"/>
          <w:sz w:val="24"/>
        </w:rPr>
        <w:t>24</w:t>
      </w:r>
      <w:r w:rsidR="004958D5">
        <w:rPr>
          <w:rFonts w:ascii="SimSun" w:eastAsia="SimSun" w:hAnsi="SimSun" w:hint="eastAsia"/>
          <w:sz w:val="24"/>
        </w:rPr>
        <w:t>个试次构成。</w:t>
      </w:r>
    </w:p>
    <w:p w14:paraId="55445E70" w14:textId="36E12926" w:rsidR="00481E91" w:rsidRDefault="004958D5" w:rsidP="000B286B">
      <w:pPr>
        <w:spacing w:line="400" w:lineRule="exact"/>
        <w:ind w:firstLine="482"/>
        <w:rPr>
          <w:rFonts w:ascii="SimSun" w:eastAsia="SimSun" w:hAnsi="SimSun"/>
          <w:sz w:val="24"/>
        </w:rPr>
      </w:pPr>
      <w:r>
        <w:rPr>
          <w:rFonts w:ascii="SimSun" w:eastAsia="SimSun" w:hAnsi="SimSun" w:hint="eastAsia"/>
          <w:sz w:val="24"/>
        </w:rPr>
        <w:t>当被试在</w:t>
      </w:r>
      <w:r w:rsidR="00F066DB">
        <w:rPr>
          <w:rFonts w:ascii="SimSun" w:eastAsia="SimSun" w:hAnsi="SimSun" w:hint="eastAsia"/>
          <w:sz w:val="24"/>
        </w:rPr>
        <w:t>三</w:t>
      </w:r>
      <w:r>
        <w:rPr>
          <w:rFonts w:ascii="SimSun" w:eastAsia="SimSun" w:hAnsi="SimSun" w:hint="eastAsia"/>
          <w:sz w:val="24"/>
        </w:rPr>
        <w:t>组正式练习</w:t>
      </w:r>
      <w:r w:rsidR="007024E8">
        <w:rPr>
          <w:rFonts w:ascii="SimSun" w:eastAsia="SimSun" w:hAnsi="SimSun" w:hint="eastAsia"/>
          <w:sz w:val="24"/>
        </w:rPr>
        <w:t>中正确率均达到</w:t>
      </w:r>
      <w:r w:rsidR="007024E8" w:rsidRPr="00183038">
        <w:rPr>
          <w:rFonts w:ascii="Times New Roman" w:eastAsia="SimSun" w:hAnsi="Times New Roman" w:cs="Times New Roman"/>
          <w:sz w:val="24"/>
        </w:rPr>
        <w:t>70%</w:t>
      </w:r>
      <w:r w:rsidR="007024E8">
        <w:rPr>
          <w:rFonts w:ascii="SimSun" w:eastAsia="SimSun" w:hAnsi="SimSun" w:hint="eastAsia"/>
          <w:sz w:val="24"/>
        </w:rPr>
        <w:t>以上后，即视为被试已习得三种对应关系及每种</w:t>
      </w:r>
      <w:r w:rsidR="00F066DB">
        <w:rPr>
          <w:rFonts w:ascii="SimSun" w:eastAsia="SimSun" w:hAnsi="SimSun" w:hint="eastAsia"/>
          <w:sz w:val="24"/>
        </w:rPr>
        <w:t>指导语</w:t>
      </w:r>
      <w:r w:rsidR="007024E8">
        <w:rPr>
          <w:rFonts w:ascii="SimSun" w:eastAsia="SimSun" w:hAnsi="SimSun" w:hint="eastAsia"/>
          <w:sz w:val="24"/>
        </w:rPr>
        <w:t>要求下的按键规则，可以进入正式实验阶段。</w:t>
      </w:r>
      <w:r w:rsidR="006A63CF">
        <w:rPr>
          <w:rFonts w:ascii="SimSun" w:eastAsia="SimSun" w:hAnsi="SimSun" w:hint="eastAsia"/>
          <w:sz w:val="24"/>
        </w:rPr>
        <w:t>实验</w:t>
      </w:r>
      <w:r w:rsidR="006A63CF" w:rsidRPr="00183038">
        <w:rPr>
          <w:rFonts w:ascii="Times New Roman" w:eastAsia="SimSun" w:hAnsi="Times New Roman" w:cs="Times New Roman"/>
          <w:sz w:val="24"/>
        </w:rPr>
        <w:t>2</w:t>
      </w:r>
      <w:r w:rsidR="006A63CF">
        <w:rPr>
          <w:rFonts w:ascii="SimSun" w:eastAsia="SimSun" w:hAnsi="SimSun" w:hint="eastAsia"/>
          <w:sz w:val="24"/>
        </w:rPr>
        <w:t>流程图如图</w:t>
      </w:r>
      <w:r w:rsidR="007902C2" w:rsidRPr="007902C2">
        <w:rPr>
          <w:rFonts w:ascii="Times New Roman" w:eastAsia="SimSun" w:hAnsi="Times New Roman" w:cs="Times New Roman"/>
          <w:sz w:val="24"/>
        </w:rPr>
        <w:t>5</w:t>
      </w:r>
      <w:r w:rsidR="006A63CF">
        <w:rPr>
          <w:rFonts w:ascii="SimSun" w:eastAsia="SimSun" w:hAnsi="SimSun" w:hint="eastAsia"/>
          <w:sz w:val="24"/>
        </w:rPr>
        <w:t>所示。</w:t>
      </w:r>
      <w:r w:rsidR="007024E8">
        <w:rPr>
          <w:rFonts w:ascii="SimSun" w:eastAsia="SimSun" w:hAnsi="SimSun" w:hint="eastAsia"/>
          <w:sz w:val="24"/>
        </w:rPr>
        <w:t>正式实验与正式练习流程相同，三种</w:t>
      </w:r>
      <w:r w:rsidR="00F066DB">
        <w:rPr>
          <w:rFonts w:ascii="SimSun" w:eastAsia="SimSun" w:hAnsi="SimSun" w:hint="eastAsia"/>
          <w:sz w:val="24"/>
        </w:rPr>
        <w:t>指导语</w:t>
      </w:r>
      <w:r w:rsidR="00183038">
        <w:rPr>
          <w:rFonts w:ascii="SimSun" w:eastAsia="SimSun" w:hAnsi="SimSun" w:hint="eastAsia"/>
          <w:sz w:val="24"/>
        </w:rPr>
        <w:t>对应</w:t>
      </w:r>
      <w:r w:rsidR="00183038" w:rsidRPr="00183038">
        <w:rPr>
          <w:rFonts w:ascii="Times New Roman" w:eastAsia="SimSun" w:hAnsi="Times New Roman" w:cs="Times New Roman"/>
          <w:sz w:val="24"/>
        </w:rPr>
        <w:t>3</w:t>
      </w:r>
      <w:r w:rsidR="00183038">
        <w:rPr>
          <w:rFonts w:ascii="SimSun" w:eastAsia="SimSun" w:hAnsi="SimSun" w:hint="eastAsia"/>
          <w:sz w:val="24"/>
        </w:rPr>
        <w:t>个</w:t>
      </w:r>
      <w:r w:rsidR="00F066DB" w:rsidRPr="00F066DB">
        <w:rPr>
          <w:rFonts w:ascii="Times New Roman" w:eastAsia="SimSun" w:hAnsi="Times New Roman" w:cs="Times New Roman"/>
          <w:sz w:val="24"/>
        </w:rPr>
        <w:t>block</w:t>
      </w:r>
      <w:r w:rsidR="00183038">
        <w:rPr>
          <w:rFonts w:ascii="Times New Roman" w:eastAsia="SimSun" w:hAnsi="Times New Roman" w:cs="Times New Roman" w:hint="eastAsia"/>
          <w:sz w:val="24"/>
        </w:rPr>
        <w:t>，每个</w:t>
      </w:r>
      <w:r w:rsidR="00183038" w:rsidRPr="00F066DB">
        <w:rPr>
          <w:rFonts w:ascii="Times New Roman" w:eastAsia="SimSun" w:hAnsi="Times New Roman" w:cs="Times New Roman"/>
          <w:sz w:val="24"/>
        </w:rPr>
        <w:t>block</w:t>
      </w:r>
      <w:r w:rsidR="00F066DB">
        <w:rPr>
          <w:rFonts w:ascii="SimSun" w:eastAsia="SimSun" w:hAnsi="SimSun" w:hint="eastAsia"/>
          <w:sz w:val="24"/>
        </w:rPr>
        <w:t>中</w:t>
      </w:r>
      <w:r w:rsidR="007024E8">
        <w:rPr>
          <w:rFonts w:ascii="SimSun" w:eastAsia="SimSun" w:hAnsi="SimSun" w:hint="eastAsia"/>
          <w:sz w:val="24"/>
        </w:rPr>
        <w:t>各有</w:t>
      </w:r>
      <w:r w:rsidR="007024E8" w:rsidRPr="00183038">
        <w:rPr>
          <w:rFonts w:ascii="Times New Roman" w:eastAsia="SimSun" w:hAnsi="Times New Roman" w:cs="Times New Roman"/>
          <w:sz w:val="24"/>
        </w:rPr>
        <w:t>5</w:t>
      </w:r>
      <w:r w:rsidR="007024E8">
        <w:rPr>
          <w:rFonts w:ascii="SimSun" w:eastAsia="SimSun" w:hAnsi="SimSun" w:hint="eastAsia"/>
          <w:sz w:val="24"/>
        </w:rPr>
        <w:t>组实验，每组实验</w:t>
      </w:r>
      <w:r w:rsidR="00771EF1">
        <w:rPr>
          <w:rFonts w:ascii="SimSun" w:eastAsia="SimSun" w:hAnsi="SimSun" w:hint="eastAsia"/>
          <w:sz w:val="24"/>
        </w:rPr>
        <w:t>条件</w:t>
      </w:r>
      <w:r w:rsidR="007024E8">
        <w:rPr>
          <w:rFonts w:ascii="SimSun" w:eastAsia="SimSun" w:hAnsi="SimSun" w:hint="eastAsia"/>
          <w:sz w:val="24"/>
        </w:rPr>
        <w:t>由</w:t>
      </w:r>
      <w:r w:rsidR="007024E8" w:rsidRPr="00183038">
        <w:rPr>
          <w:rFonts w:ascii="Times New Roman" w:eastAsia="SimSun" w:hAnsi="Times New Roman" w:cs="Times New Roman"/>
          <w:sz w:val="24"/>
        </w:rPr>
        <w:t>72</w:t>
      </w:r>
      <w:r w:rsidR="007024E8">
        <w:rPr>
          <w:rFonts w:ascii="SimSun" w:eastAsia="SimSun" w:hAnsi="SimSun" w:hint="eastAsia"/>
          <w:sz w:val="24"/>
        </w:rPr>
        <w:t>个试次构成。</w:t>
      </w:r>
    </w:p>
    <w:p w14:paraId="1A0B21B2" w14:textId="77777777" w:rsidR="000B286B" w:rsidRDefault="000B286B" w:rsidP="000B286B">
      <w:pPr>
        <w:spacing w:line="400" w:lineRule="exact"/>
        <w:rPr>
          <w:rFonts w:ascii="SimSun" w:eastAsia="SimSun" w:hAnsi="SimSun"/>
          <w:sz w:val="24"/>
        </w:rPr>
      </w:pPr>
    </w:p>
    <w:p w14:paraId="24B79B6E" w14:textId="0FF7DA1C" w:rsidR="007024E8" w:rsidRPr="003A784D" w:rsidRDefault="007024E8" w:rsidP="00652CEA">
      <w:pPr>
        <w:spacing w:beforeLines="50" w:before="156" w:afterLines="50" w:after="156"/>
        <w:outlineLvl w:val="1"/>
        <w:rPr>
          <w:rFonts w:ascii="SimHei" w:eastAsia="SimHei" w:hAnsi="SimHei"/>
          <w:b/>
          <w:bCs/>
          <w:sz w:val="30"/>
          <w:szCs w:val="30"/>
        </w:rPr>
      </w:pPr>
      <w:bookmarkStart w:id="42" w:name="_Toc134188411"/>
      <w:r w:rsidRPr="003A784D">
        <w:rPr>
          <w:rFonts w:ascii="Times New Roman" w:eastAsia="SimHei" w:hAnsi="Times New Roman" w:cs="Times New Roman"/>
          <w:b/>
          <w:bCs/>
          <w:sz w:val="30"/>
          <w:szCs w:val="30"/>
        </w:rPr>
        <w:t>3.2</w:t>
      </w:r>
      <w:r w:rsidRPr="003A784D">
        <w:rPr>
          <w:rFonts w:ascii="SimHei" w:eastAsia="SimHei" w:hAnsi="SimHei"/>
          <w:b/>
          <w:bCs/>
          <w:sz w:val="30"/>
          <w:szCs w:val="30"/>
        </w:rPr>
        <w:t xml:space="preserve"> </w:t>
      </w:r>
      <w:r w:rsidRPr="003A784D">
        <w:rPr>
          <w:rFonts w:ascii="SimHei" w:eastAsia="SimHei" w:hAnsi="SimHei" w:hint="eastAsia"/>
          <w:b/>
          <w:bCs/>
          <w:sz w:val="30"/>
          <w:szCs w:val="30"/>
        </w:rPr>
        <w:t>结果与分析</w:t>
      </w:r>
      <w:bookmarkEnd w:id="42"/>
    </w:p>
    <w:p w14:paraId="26B4ED1F" w14:textId="38E8BF96" w:rsidR="00C66C2F" w:rsidRDefault="004D6902" w:rsidP="004D6902">
      <w:pPr>
        <w:spacing w:line="400" w:lineRule="exact"/>
        <w:ind w:firstLineChars="200" w:firstLine="480"/>
        <w:rPr>
          <w:rFonts w:ascii="SimSun" w:eastAsia="SimSun" w:hAnsi="SimSun"/>
          <w:sz w:val="24"/>
        </w:rPr>
      </w:pPr>
      <w:r w:rsidRPr="004D6902">
        <w:rPr>
          <w:rFonts w:ascii="SimSun" w:eastAsia="SimSun" w:hAnsi="SimSun" w:hint="eastAsia"/>
          <w:sz w:val="24"/>
        </w:rPr>
        <w:t>首先使用</w:t>
      </w:r>
      <w:r w:rsidRPr="004D6902">
        <w:rPr>
          <w:rFonts w:ascii="Times New Roman" w:eastAsia="SimSun" w:hAnsi="Times New Roman" w:cs="Times New Roman"/>
          <w:sz w:val="24"/>
        </w:rPr>
        <w:t>R</w:t>
      </w:r>
      <w:r w:rsidRPr="004D6902">
        <w:rPr>
          <w:rFonts w:ascii="SimSun" w:eastAsia="SimSun" w:hAnsi="SimSun" w:hint="eastAsia"/>
          <w:sz w:val="24"/>
        </w:rPr>
        <w:t>语言对数据进行预处理。</w:t>
      </w:r>
      <w:r>
        <w:rPr>
          <w:rFonts w:ascii="SimSun" w:eastAsia="SimSun" w:hAnsi="SimSun" w:hint="eastAsia"/>
          <w:sz w:val="24"/>
        </w:rPr>
        <w:t>批量</w:t>
      </w:r>
      <w:r w:rsidRPr="004D6902">
        <w:rPr>
          <w:rFonts w:ascii="SimSun" w:eastAsia="SimSun" w:hAnsi="SimSun" w:hint="eastAsia"/>
          <w:sz w:val="24"/>
        </w:rPr>
        <w:t>读入实验</w:t>
      </w:r>
      <w:r>
        <w:rPr>
          <w:rFonts w:ascii="SimSun" w:eastAsia="SimSun" w:hAnsi="SimSun" w:hint="eastAsia"/>
          <w:sz w:val="24"/>
        </w:rPr>
        <w:t>程序</w:t>
      </w:r>
      <w:r w:rsidRPr="004D6902">
        <w:rPr>
          <w:rFonts w:ascii="SimSun" w:eastAsia="SimSun" w:hAnsi="SimSun" w:hint="eastAsia"/>
          <w:sz w:val="24"/>
        </w:rPr>
        <w:t>所记录的</w:t>
      </w:r>
      <w:r>
        <w:rPr>
          <w:rFonts w:ascii="SimSun" w:eastAsia="SimSun" w:hAnsi="SimSun" w:hint="eastAsia"/>
          <w:sz w:val="24"/>
        </w:rPr>
        <w:t>每个被试在</w:t>
      </w:r>
      <w:r w:rsidRPr="004D6902">
        <w:rPr>
          <w:rFonts w:ascii="SimSun" w:eastAsia="SimSun" w:hAnsi="SimSun" w:hint="eastAsia"/>
          <w:sz w:val="24"/>
        </w:rPr>
        <w:t>每个试次</w:t>
      </w:r>
      <w:r>
        <w:rPr>
          <w:rFonts w:ascii="SimSun" w:eastAsia="SimSun" w:hAnsi="SimSun" w:hint="eastAsia"/>
          <w:sz w:val="24"/>
        </w:rPr>
        <w:t>中</w:t>
      </w:r>
      <w:r w:rsidRPr="004D6902">
        <w:rPr>
          <w:rFonts w:ascii="SimSun" w:eastAsia="SimSun" w:hAnsi="SimSun" w:hint="eastAsia"/>
          <w:sz w:val="24"/>
        </w:rPr>
        <w:t>呈现的图片、文字标签、反应时、该试次的正确按键、被试的按键正误</w:t>
      </w:r>
      <w:r>
        <w:rPr>
          <w:rFonts w:ascii="SimSun" w:eastAsia="SimSun" w:hAnsi="SimSun" w:hint="eastAsia"/>
          <w:sz w:val="24"/>
        </w:rPr>
        <w:t>、该试次所属条件</w:t>
      </w:r>
      <w:r w:rsidRPr="004D6902">
        <w:rPr>
          <w:rFonts w:ascii="SimSun" w:eastAsia="SimSun" w:hAnsi="SimSun" w:hint="eastAsia"/>
          <w:sz w:val="24"/>
        </w:rPr>
        <w:t>等数据列。根据正确按键信息得出该试次是匹配或不匹配情况。剔除总正确率低于</w:t>
      </w:r>
      <w:r w:rsidRPr="004D6902">
        <w:rPr>
          <w:rFonts w:ascii="Times New Roman" w:eastAsia="SimSun" w:hAnsi="Times New Roman" w:cs="Times New Roman"/>
          <w:sz w:val="24"/>
        </w:rPr>
        <w:t>70%</w:t>
      </w:r>
      <w:r w:rsidRPr="004D6902">
        <w:rPr>
          <w:rFonts w:ascii="SimSun" w:eastAsia="SimSun" w:hAnsi="SimSun" w:hint="eastAsia"/>
          <w:sz w:val="24"/>
        </w:rPr>
        <w:t>的被试，最终</w:t>
      </w:r>
      <w:r>
        <w:rPr>
          <w:rFonts w:ascii="SimSun" w:eastAsia="SimSun" w:hAnsi="SimSun" w:hint="eastAsia"/>
          <w:sz w:val="24"/>
        </w:rPr>
        <w:t>无</w:t>
      </w:r>
      <w:r w:rsidRPr="004D6902">
        <w:rPr>
          <w:rFonts w:ascii="SimSun" w:eastAsia="SimSun" w:hAnsi="SimSun" w:hint="eastAsia"/>
          <w:sz w:val="24"/>
        </w:rPr>
        <w:t>被试被剔除。剔除练习阶段及填充试次的数据，剔除正式实验中的缺失值</w:t>
      </w:r>
      <w:r w:rsidR="00C66C2F">
        <w:rPr>
          <w:rFonts w:ascii="SimSun" w:eastAsia="SimSun" w:hAnsi="SimSun" w:hint="eastAsia"/>
          <w:sz w:val="24"/>
        </w:rPr>
        <w:t>。</w:t>
      </w:r>
    </w:p>
    <w:p w14:paraId="42618013" w14:textId="18F1D555" w:rsidR="007024E8" w:rsidRPr="004D6902" w:rsidRDefault="004D6902" w:rsidP="004D6902">
      <w:pPr>
        <w:spacing w:line="400" w:lineRule="exact"/>
        <w:ind w:firstLineChars="200" w:firstLine="480"/>
        <w:rPr>
          <w:rFonts w:ascii="Times New Roman" w:eastAsia="SimSun" w:hAnsi="Times New Roman" w:cs="Times New Roman"/>
          <w:sz w:val="24"/>
        </w:rPr>
      </w:pPr>
      <w:r>
        <w:rPr>
          <w:rFonts w:ascii="SimSun" w:eastAsia="SimSun" w:hAnsi="SimSun" w:hint="eastAsia"/>
          <w:sz w:val="24"/>
        </w:rPr>
        <w:t>使用</w:t>
      </w:r>
      <w:r w:rsidRPr="004D6902">
        <w:rPr>
          <w:rFonts w:ascii="Times New Roman" w:eastAsia="SimSun" w:hAnsi="Times New Roman" w:cs="Times New Roman"/>
          <w:sz w:val="24"/>
        </w:rPr>
        <w:t>JASP</w:t>
      </w:r>
      <w:r>
        <w:rPr>
          <w:rFonts w:ascii="SimSun" w:eastAsia="SimSun" w:hAnsi="SimSun" w:hint="eastAsia"/>
          <w:sz w:val="24"/>
        </w:rPr>
        <w:t>统计软件</w:t>
      </w:r>
      <w:bookmarkStart w:id="43" w:name="OLE_LINK6"/>
      <w:r>
        <w:rPr>
          <w:rFonts w:ascii="SimSun" w:eastAsia="SimSun" w:hAnsi="SimSun" w:hint="eastAsia"/>
          <w:sz w:val="24"/>
        </w:rPr>
        <w:t>对正式实验中各条件下</w:t>
      </w:r>
      <w:r w:rsidR="00771EF1">
        <w:rPr>
          <w:rFonts w:ascii="SimSun" w:eastAsia="SimSun" w:hAnsi="SimSun" w:hint="eastAsia"/>
          <w:sz w:val="24"/>
        </w:rPr>
        <w:t>的</w:t>
      </w:r>
      <w:r>
        <w:rPr>
          <w:rFonts w:ascii="SimSun" w:eastAsia="SimSun" w:hAnsi="SimSun" w:hint="eastAsia"/>
          <w:sz w:val="24"/>
        </w:rPr>
        <w:t>正确率</w:t>
      </w:r>
      <w:r w:rsidR="00771EF1">
        <w:rPr>
          <w:rFonts w:ascii="SimSun" w:eastAsia="SimSun" w:hAnsi="SimSun" w:hint="eastAsia"/>
          <w:sz w:val="24"/>
        </w:rPr>
        <w:t xml:space="preserve">和正确试次的反应时间 </w:t>
      </w:r>
      <w:r>
        <w:rPr>
          <w:rFonts w:ascii="SimSun" w:eastAsia="SimSun" w:hAnsi="SimSun" w:hint="eastAsia"/>
          <w:sz w:val="24"/>
        </w:rPr>
        <w:t>分别进行</w:t>
      </w:r>
      <w:bookmarkEnd w:id="43"/>
      <w:r w:rsidRPr="004D6902">
        <w:rPr>
          <w:rFonts w:ascii="Times New Roman" w:eastAsia="SimSun" w:hAnsi="Times New Roman" w:cs="Times New Roman"/>
          <w:sz w:val="24"/>
        </w:rPr>
        <w:t>3</w:t>
      </w:r>
      <w:r>
        <w:rPr>
          <w:rFonts w:ascii="SimSun" w:eastAsia="SimSun" w:hAnsi="SimSun" w:hint="eastAsia"/>
          <w:sz w:val="24"/>
          <w:szCs w:val="24"/>
        </w:rPr>
        <w:t>（</w:t>
      </w:r>
      <w:r w:rsidRPr="004C1FB8">
        <w:rPr>
          <w:rFonts w:ascii="SimSun" w:eastAsia="SimSun" w:hAnsi="SimSun" w:hint="eastAsia"/>
          <w:sz w:val="24"/>
        </w:rPr>
        <w:t>图形</w:t>
      </w:r>
      <w:r w:rsidRPr="004C1FB8">
        <w:rPr>
          <w:rFonts w:ascii="SimSun" w:eastAsia="SimSun" w:hAnsi="SimSun"/>
          <w:sz w:val="24"/>
        </w:rPr>
        <w:t>的社会相关性</w:t>
      </w:r>
      <w:r w:rsidRPr="004C1FB8">
        <w:rPr>
          <w:rFonts w:ascii="SimSun" w:eastAsia="SimSun" w:hAnsi="SimSun" w:hint="eastAsia"/>
          <w:sz w:val="24"/>
        </w:rPr>
        <w:t>：</w:t>
      </w:r>
      <w:r w:rsidRPr="004C1FB8">
        <w:rPr>
          <w:rFonts w:ascii="SimSun" w:eastAsia="SimSun" w:hAnsi="SimSun"/>
          <w:sz w:val="24"/>
        </w:rPr>
        <w:t>自我</w:t>
      </w:r>
      <w:r w:rsidRPr="004C1FB8">
        <w:rPr>
          <w:rFonts w:ascii="SimSun" w:eastAsia="SimSun" w:hAnsi="SimSun" w:hint="eastAsia"/>
          <w:sz w:val="24"/>
        </w:rPr>
        <w:t>、</w:t>
      </w:r>
      <w:r w:rsidRPr="004C1FB8">
        <w:rPr>
          <w:rFonts w:ascii="SimSun" w:eastAsia="SimSun" w:hAnsi="SimSun"/>
          <w:sz w:val="24"/>
        </w:rPr>
        <w:t>朋友</w:t>
      </w:r>
      <w:r w:rsidRPr="004C1FB8">
        <w:rPr>
          <w:rFonts w:ascii="SimSun" w:eastAsia="SimSun" w:hAnsi="SimSun" w:hint="eastAsia"/>
          <w:sz w:val="24"/>
        </w:rPr>
        <w:t>、</w:t>
      </w:r>
      <w:r w:rsidRPr="004C1FB8">
        <w:rPr>
          <w:rFonts w:ascii="SimSun" w:eastAsia="SimSun" w:hAnsi="SimSun"/>
          <w:sz w:val="24"/>
        </w:rPr>
        <w:t>生人</w:t>
      </w:r>
      <w:r>
        <w:rPr>
          <w:rFonts w:ascii="SimSun" w:eastAsia="SimSun" w:hAnsi="SimSun" w:hint="eastAsia"/>
          <w:sz w:val="24"/>
          <w:szCs w:val="24"/>
        </w:rPr>
        <w:t>）</w:t>
      </w:r>
      <w:r w:rsidRPr="004D6902">
        <w:rPr>
          <w:rFonts w:ascii="Times New Roman" w:eastAsia="SimSun" w:hAnsi="Times New Roman" w:cs="Times New Roman"/>
          <w:sz w:val="24"/>
          <w:szCs w:val="24"/>
        </w:rPr>
        <w:t>×</w:t>
      </w:r>
      <w:r w:rsidR="0092484B">
        <w:rPr>
          <w:rFonts w:ascii="Times New Roman" w:eastAsia="SimSun" w:hAnsi="Times New Roman" w:cs="Times New Roman"/>
          <w:sz w:val="24"/>
          <w:szCs w:val="24"/>
        </w:rPr>
        <w:t xml:space="preserve"> </w:t>
      </w:r>
      <w:r w:rsidRPr="004D6902">
        <w:rPr>
          <w:rFonts w:ascii="Times New Roman" w:eastAsia="SimSun" w:hAnsi="Times New Roman" w:cs="Times New Roman"/>
          <w:sz w:val="24"/>
          <w:szCs w:val="24"/>
        </w:rPr>
        <w:t>2</w:t>
      </w:r>
      <w:r>
        <w:rPr>
          <w:rFonts w:ascii="SimSun" w:eastAsia="SimSun" w:hAnsi="SimSun" w:hint="eastAsia"/>
          <w:sz w:val="24"/>
          <w:szCs w:val="24"/>
        </w:rPr>
        <w:t>（</w:t>
      </w:r>
      <w:r>
        <w:rPr>
          <w:rFonts w:ascii="SimSun" w:eastAsia="SimSun" w:hAnsi="SimSun" w:hint="eastAsia"/>
          <w:sz w:val="24"/>
        </w:rPr>
        <w:t>图形与文字标签</w:t>
      </w:r>
      <w:r w:rsidRPr="004C1FB8">
        <w:rPr>
          <w:rFonts w:ascii="SimSun" w:eastAsia="SimSun" w:hAnsi="SimSun" w:hint="eastAsia"/>
          <w:sz w:val="24"/>
        </w:rPr>
        <w:t>的</w:t>
      </w:r>
      <w:r w:rsidRPr="004C1FB8">
        <w:rPr>
          <w:rFonts w:ascii="SimSun" w:eastAsia="SimSun" w:hAnsi="SimSun"/>
          <w:sz w:val="24"/>
        </w:rPr>
        <w:t>匹配情况</w:t>
      </w:r>
      <w:r w:rsidRPr="004C1FB8">
        <w:rPr>
          <w:rFonts w:ascii="SimSun" w:eastAsia="SimSun" w:hAnsi="SimSun" w:hint="eastAsia"/>
          <w:sz w:val="24"/>
        </w:rPr>
        <w:t>：</w:t>
      </w:r>
      <w:r w:rsidRPr="004C1FB8">
        <w:rPr>
          <w:rFonts w:ascii="SimSun" w:eastAsia="SimSun" w:hAnsi="SimSun"/>
          <w:sz w:val="24"/>
        </w:rPr>
        <w:t>匹配</w:t>
      </w:r>
      <w:r w:rsidRPr="004C1FB8">
        <w:rPr>
          <w:rFonts w:ascii="SimSun" w:eastAsia="SimSun" w:hAnsi="SimSun" w:hint="eastAsia"/>
          <w:sz w:val="24"/>
        </w:rPr>
        <w:t>、</w:t>
      </w:r>
      <w:r w:rsidRPr="004C1FB8">
        <w:rPr>
          <w:rFonts w:ascii="SimSun" w:eastAsia="SimSun" w:hAnsi="SimSun"/>
          <w:sz w:val="24"/>
        </w:rPr>
        <w:t>不匹配</w:t>
      </w:r>
      <w:r>
        <w:rPr>
          <w:rFonts w:ascii="SimSun" w:eastAsia="SimSun" w:hAnsi="SimSun" w:hint="eastAsia"/>
          <w:sz w:val="24"/>
          <w:szCs w:val="24"/>
        </w:rPr>
        <w:t>）</w:t>
      </w:r>
      <w:r w:rsidRPr="004D6902">
        <w:rPr>
          <w:rFonts w:ascii="Times New Roman" w:eastAsia="SimSun" w:hAnsi="Times New Roman" w:cs="Times New Roman"/>
          <w:sz w:val="24"/>
          <w:szCs w:val="24"/>
        </w:rPr>
        <w:t>×</w:t>
      </w:r>
      <w:r w:rsidR="0092484B">
        <w:rPr>
          <w:rFonts w:ascii="Times New Roman" w:eastAsia="SimSun" w:hAnsi="Times New Roman" w:cs="Times New Roman"/>
          <w:sz w:val="24"/>
          <w:szCs w:val="24"/>
        </w:rPr>
        <w:t xml:space="preserve"> </w:t>
      </w:r>
      <w:r w:rsidRPr="004D6902">
        <w:rPr>
          <w:rFonts w:ascii="Times New Roman" w:eastAsia="SimSun" w:hAnsi="Times New Roman" w:cs="Times New Roman"/>
          <w:sz w:val="24"/>
          <w:szCs w:val="24"/>
        </w:rPr>
        <w:t>3</w:t>
      </w:r>
      <w:r>
        <w:rPr>
          <w:rFonts w:ascii="SimSun" w:eastAsia="SimSun" w:hAnsi="SimSun" w:hint="eastAsia"/>
          <w:sz w:val="24"/>
          <w:szCs w:val="24"/>
        </w:rPr>
        <w:t>（任务目标：重点关注与自我对应的图形、重点关注与朋友对应的图形、重点关注与生人对应的图形）</w:t>
      </w:r>
      <w:r>
        <w:rPr>
          <w:rFonts w:ascii="SimSun" w:eastAsia="SimSun" w:hAnsi="SimSun" w:hint="eastAsia"/>
          <w:sz w:val="24"/>
        </w:rPr>
        <w:t>的</w:t>
      </w:r>
      <w:r w:rsidR="006804CB">
        <w:rPr>
          <w:rFonts w:ascii="SimSun" w:eastAsia="SimSun" w:hAnsi="SimSun" w:hint="eastAsia"/>
          <w:sz w:val="24"/>
        </w:rPr>
        <w:t>贝叶斯</w:t>
      </w:r>
      <w:r>
        <w:rPr>
          <w:rFonts w:ascii="SimSun" w:eastAsia="SimSun" w:hAnsi="SimSun" w:hint="eastAsia"/>
          <w:sz w:val="24"/>
        </w:rPr>
        <w:t>重复测量方差分析</w:t>
      </w:r>
      <w:r>
        <w:rPr>
          <w:rFonts w:ascii="Times New Roman" w:eastAsia="SimSun" w:hAnsi="Times New Roman" w:cs="Times New Roman" w:hint="eastAsia"/>
          <w:sz w:val="24"/>
        </w:rPr>
        <w:t>(</w:t>
      </w:r>
      <w:r w:rsidRPr="004D6902">
        <w:rPr>
          <w:rFonts w:ascii="Times New Roman" w:eastAsia="SimSun" w:hAnsi="Times New Roman" w:cs="Times New Roman"/>
          <w:sz w:val="24"/>
        </w:rPr>
        <w:t>Analysis of Variance,</w:t>
      </w:r>
      <w:r>
        <w:rPr>
          <w:rFonts w:ascii="Times New Roman" w:eastAsia="SimSun" w:hAnsi="Times New Roman" w:cs="Times New Roman"/>
          <w:sz w:val="24"/>
        </w:rPr>
        <w:t xml:space="preserve"> </w:t>
      </w:r>
      <w:r w:rsidRPr="004D6902">
        <w:rPr>
          <w:rFonts w:ascii="Times New Roman" w:eastAsia="SimSun" w:hAnsi="Times New Roman" w:cs="Times New Roman"/>
          <w:sz w:val="24"/>
        </w:rPr>
        <w:t>ANOVA</w:t>
      </w:r>
      <w:r>
        <w:rPr>
          <w:rFonts w:ascii="Times New Roman" w:eastAsia="SimSun" w:hAnsi="Times New Roman" w:cs="Times New Roman" w:hint="eastAsia"/>
          <w:sz w:val="24"/>
        </w:rPr>
        <w:t>)</w:t>
      </w:r>
      <w:r w:rsidR="002B131C" w:rsidRPr="00B019C1">
        <w:rPr>
          <w:rFonts w:ascii="Times New Roman" w:eastAsia="SimSun" w:hAnsi="Times New Roman" w:cs="Times New Roman"/>
          <w:sz w:val="24"/>
          <w:szCs w:val="24"/>
        </w:rPr>
        <w:t>（</w:t>
      </w:r>
      <w:r w:rsidR="002B131C">
        <w:rPr>
          <w:rFonts w:ascii="SimSun" w:eastAsia="SimSun" w:hAnsi="SimSun" w:cs="Times New Roman" w:hint="eastAsia"/>
          <w:sz w:val="24"/>
          <w:szCs w:val="24"/>
        </w:rPr>
        <w:t>胡传鹏等</w:t>
      </w:r>
      <w:r w:rsidR="002B131C" w:rsidRPr="00B019C1">
        <w:rPr>
          <w:rFonts w:ascii="Times New Roman" w:eastAsia="SimSun" w:hAnsi="Times New Roman" w:cs="Times New Roman"/>
          <w:sz w:val="24"/>
          <w:szCs w:val="24"/>
        </w:rPr>
        <w:t>，</w:t>
      </w:r>
      <w:r w:rsidR="002B131C" w:rsidRPr="00B019C1">
        <w:rPr>
          <w:rFonts w:ascii="Times New Roman" w:eastAsia="SimSun" w:hAnsi="Times New Roman" w:cs="Times New Roman"/>
          <w:sz w:val="24"/>
          <w:szCs w:val="24"/>
        </w:rPr>
        <w:t>2018</w:t>
      </w:r>
      <w:r w:rsidR="0024564F" w:rsidRPr="00002063">
        <w:rPr>
          <w:rFonts w:ascii="Times New Roman" w:eastAsia="SimSun" w:hAnsi="Times New Roman" w:cs="Times New Roman"/>
          <w:sz w:val="24"/>
          <w:szCs w:val="24"/>
        </w:rPr>
        <w:t xml:space="preserve">; </w:t>
      </w:r>
      <w:r w:rsidR="0024564F">
        <w:rPr>
          <w:rFonts w:ascii="Times New Roman" w:eastAsia="SimSun" w:hAnsi="Times New Roman" w:cs="Times New Roman" w:hint="eastAsia"/>
          <w:sz w:val="24"/>
          <w:szCs w:val="24"/>
        </w:rPr>
        <w:t>王允宏等</w:t>
      </w:r>
      <w:r w:rsidR="0024564F" w:rsidRPr="00002063">
        <w:rPr>
          <w:rFonts w:ascii="Times New Roman" w:eastAsia="SimSun" w:hAnsi="Times New Roman" w:cs="Times New Roman"/>
          <w:sz w:val="24"/>
          <w:szCs w:val="24"/>
        </w:rPr>
        <w:t>，</w:t>
      </w:r>
      <w:r w:rsidR="0024564F" w:rsidRPr="00002063">
        <w:rPr>
          <w:rFonts w:ascii="Times New Roman" w:eastAsia="SimSun" w:hAnsi="Times New Roman" w:cs="Times New Roman"/>
          <w:sz w:val="24"/>
          <w:szCs w:val="24"/>
        </w:rPr>
        <w:t>2</w:t>
      </w:r>
      <w:r w:rsidR="0024564F" w:rsidRPr="0024564F">
        <w:rPr>
          <w:rFonts w:ascii="Times New Roman" w:eastAsia="SimSun" w:hAnsi="Times New Roman" w:cs="Times New Roman"/>
          <w:sz w:val="24"/>
          <w:szCs w:val="24"/>
        </w:rPr>
        <w:t>022</w:t>
      </w:r>
      <w:r w:rsidR="002B131C" w:rsidRPr="00B019C1">
        <w:rPr>
          <w:rFonts w:ascii="Times New Roman" w:eastAsia="SimSun" w:hAnsi="Times New Roman" w:cs="Times New Roman"/>
          <w:sz w:val="24"/>
          <w:szCs w:val="24"/>
        </w:rPr>
        <w:t>）</w:t>
      </w:r>
      <w:r>
        <w:rPr>
          <w:rFonts w:ascii="Times New Roman" w:eastAsia="SimSun" w:hAnsi="Times New Roman" w:cs="Times New Roman" w:hint="eastAsia"/>
          <w:sz w:val="24"/>
        </w:rPr>
        <w:t>。</w:t>
      </w:r>
    </w:p>
    <w:p w14:paraId="5B655694" w14:textId="0F768B8B" w:rsidR="007024E8" w:rsidRPr="003A784D" w:rsidRDefault="007024E8" w:rsidP="00652CEA">
      <w:pPr>
        <w:spacing w:beforeLines="50" w:before="156" w:afterLines="50" w:after="156"/>
        <w:outlineLvl w:val="2"/>
        <w:rPr>
          <w:rFonts w:ascii="SimHei" w:eastAsia="SimHei" w:hAnsi="SimHei"/>
          <w:b/>
          <w:bCs/>
          <w:sz w:val="28"/>
          <w:szCs w:val="28"/>
        </w:rPr>
      </w:pPr>
      <w:bookmarkStart w:id="44" w:name="_Toc134188412"/>
      <w:r w:rsidRPr="003A784D">
        <w:rPr>
          <w:rFonts w:ascii="Times New Roman" w:eastAsia="SimHei" w:hAnsi="Times New Roman" w:cs="Times New Roman"/>
          <w:b/>
          <w:bCs/>
          <w:sz w:val="28"/>
          <w:szCs w:val="28"/>
        </w:rPr>
        <w:t>3.2.</w:t>
      </w:r>
      <w:r w:rsidR="004D6902" w:rsidRPr="003A784D">
        <w:rPr>
          <w:rFonts w:ascii="Times New Roman" w:eastAsia="SimHei" w:hAnsi="Times New Roman" w:cs="Times New Roman"/>
          <w:b/>
          <w:bCs/>
          <w:sz w:val="28"/>
          <w:szCs w:val="28"/>
        </w:rPr>
        <w:t>1</w:t>
      </w:r>
      <w:r w:rsidRPr="003A784D">
        <w:rPr>
          <w:rFonts w:ascii="SimHei" w:eastAsia="SimHei" w:hAnsi="SimHei"/>
          <w:b/>
          <w:bCs/>
          <w:sz w:val="28"/>
          <w:szCs w:val="28"/>
        </w:rPr>
        <w:t xml:space="preserve"> </w:t>
      </w:r>
      <w:r w:rsidRPr="003A784D">
        <w:rPr>
          <w:rFonts w:ascii="SimHei" w:eastAsia="SimHei" w:hAnsi="SimHei" w:hint="eastAsia"/>
          <w:b/>
          <w:bCs/>
          <w:sz w:val="28"/>
          <w:szCs w:val="28"/>
        </w:rPr>
        <w:t>反应时结果</w:t>
      </w:r>
      <w:bookmarkEnd w:id="44"/>
    </w:p>
    <w:p w14:paraId="2521D079" w14:textId="3CBD0C89" w:rsidR="0032148A" w:rsidRDefault="00D429D6" w:rsidP="000B08DE">
      <w:pPr>
        <w:spacing w:line="400" w:lineRule="exact"/>
        <w:ind w:firstLine="480"/>
        <w:rPr>
          <w:rFonts w:ascii="SimSun" w:eastAsia="SimSun" w:hAnsi="SimSun"/>
          <w:sz w:val="24"/>
        </w:rPr>
      </w:pPr>
      <w:r>
        <w:rPr>
          <w:rFonts w:ascii="SimSun" w:eastAsia="SimSun" w:hAnsi="SimSun" w:hint="eastAsia"/>
          <w:sz w:val="24"/>
        </w:rPr>
        <w:t>反应时的描述性统计结果如表</w:t>
      </w:r>
      <w:r w:rsidRPr="00D429D6">
        <w:rPr>
          <w:rFonts w:ascii="Times New Roman" w:eastAsia="SimSun" w:hAnsi="Times New Roman" w:cs="Times New Roman"/>
          <w:sz w:val="24"/>
        </w:rPr>
        <w:t>2</w:t>
      </w:r>
      <w:r>
        <w:rPr>
          <w:rFonts w:ascii="SimSun" w:eastAsia="SimSun" w:hAnsi="SimSun" w:hint="eastAsia"/>
          <w:sz w:val="24"/>
        </w:rPr>
        <w:t>和图</w:t>
      </w:r>
      <w:r w:rsidRPr="00D429D6">
        <w:rPr>
          <w:rFonts w:ascii="Times New Roman" w:eastAsia="SimSun" w:hAnsi="Times New Roman" w:cs="Times New Roman"/>
          <w:sz w:val="24"/>
        </w:rPr>
        <w:t>6</w:t>
      </w:r>
      <w:r>
        <w:rPr>
          <w:rFonts w:ascii="SimSun" w:eastAsia="SimSun" w:hAnsi="SimSun" w:hint="eastAsia"/>
          <w:sz w:val="24"/>
        </w:rPr>
        <w:t>所示：在三种任务目标条件下，重点关注图形的反应时不论在匹配条件或不匹配条件下都最短。此外，</w:t>
      </w:r>
      <w:r w:rsidR="007E4CC3">
        <w:rPr>
          <w:rFonts w:ascii="SimSun" w:eastAsia="SimSun" w:hAnsi="SimSun" w:hint="eastAsia"/>
          <w:sz w:val="24"/>
        </w:rPr>
        <w:t>在</w:t>
      </w:r>
      <w:r w:rsidR="00CB2926">
        <w:rPr>
          <w:rFonts w:ascii="SimSun" w:eastAsia="SimSun" w:hAnsi="SimSun" w:hint="eastAsia"/>
          <w:sz w:val="24"/>
        </w:rPr>
        <w:t>同一</w:t>
      </w:r>
      <w:r>
        <w:rPr>
          <w:rFonts w:ascii="SimSun" w:eastAsia="SimSun" w:hAnsi="SimSun" w:hint="eastAsia"/>
          <w:sz w:val="24"/>
        </w:rPr>
        <w:t>任务目标下</w:t>
      </w:r>
      <w:r w:rsidR="00CB2926">
        <w:rPr>
          <w:rFonts w:ascii="SimSun" w:eastAsia="SimSun" w:hAnsi="SimSun" w:hint="eastAsia"/>
          <w:sz w:val="24"/>
        </w:rPr>
        <w:t>的</w:t>
      </w:r>
      <w:r>
        <w:rPr>
          <w:rFonts w:ascii="SimSun" w:eastAsia="SimSun" w:hAnsi="SimSun" w:hint="eastAsia"/>
          <w:sz w:val="24"/>
        </w:rPr>
        <w:t>同一图片类型对应的匹配判断反应时均小于不匹配判断的反应时。</w:t>
      </w:r>
    </w:p>
    <w:p w14:paraId="4B280E5C" w14:textId="2DA44996" w:rsidR="002E4B7B" w:rsidRPr="002E4B7B" w:rsidRDefault="002E4B7B" w:rsidP="002E4B7B">
      <w:pPr>
        <w:pStyle w:val="a8"/>
        <w:spacing w:beforeLines="50" w:before="156" w:line="360" w:lineRule="auto"/>
        <w:ind w:left="470" w:hangingChars="224" w:hanging="470"/>
        <w:jc w:val="center"/>
        <w:rPr>
          <w:sz w:val="21"/>
          <w:szCs w:val="21"/>
        </w:rPr>
      </w:pPr>
      <w:r w:rsidRPr="002E4B7B">
        <w:rPr>
          <w:rFonts w:ascii="SimSun" w:hAnsi="SimSun" w:hint="eastAsia"/>
          <w:sz w:val="21"/>
          <w:szCs w:val="21"/>
        </w:rPr>
        <w:t>表</w:t>
      </w:r>
      <w:r w:rsidRPr="002E4B7B">
        <w:rPr>
          <w:sz w:val="21"/>
          <w:szCs w:val="21"/>
        </w:rPr>
        <w:t>2</w:t>
      </w:r>
      <w:r>
        <w:rPr>
          <w:rFonts w:ascii="SimSun" w:hAnsi="SimSun"/>
          <w:sz w:val="24"/>
        </w:rPr>
        <w:t xml:space="preserve"> </w:t>
      </w:r>
      <w:r w:rsidRPr="0053528E">
        <w:rPr>
          <w:rFonts w:hint="eastAsia"/>
          <w:sz w:val="21"/>
          <w:szCs w:val="21"/>
        </w:rPr>
        <w:t>实验</w:t>
      </w:r>
      <w:r>
        <w:rPr>
          <w:sz w:val="21"/>
          <w:szCs w:val="21"/>
        </w:rPr>
        <w:t>2</w:t>
      </w:r>
      <w:r w:rsidRPr="0053528E">
        <w:rPr>
          <w:rFonts w:hint="eastAsia"/>
          <w:sz w:val="21"/>
          <w:szCs w:val="21"/>
        </w:rPr>
        <w:t>不同条件下的反应时</w:t>
      </w:r>
      <w:r w:rsidRPr="0053528E">
        <w:rPr>
          <w:sz w:val="21"/>
          <w:szCs w:val="21"/>
        </w:rPr>
        <w:t>(RT/ms)</w:t>
      </w:r>
      <w:r w:rsidRPr="0053528E">
        <w:rPr>
          <w:sz w:val="21"/>
          <w:szCs w:val="21"/>
        </w:rPr>
        <w:t>、</w:t>
      </w:r>
      <w:r w:rsidRPr="0053528E">
        <w:rPr>
          <w:rFonts w:hint="eastAsia"/>
          <w:sz w:val="21"/>
          <w:szCs w:val="21"/>
        </w:rPr>
        <w:t>正确率</w:t>
      </w:r>
      <w:r w:rsidRPr="0053528E">
        <w:rPr>
          <w:sz w:val="21"/>
          <w:szCs w:val="21"/>
        </w:rPr>
        <w:t>(ACC/%) (</w:t>
      </w:r>
      <w:r w:rsidRPr="0053528E">
        <w:rPr>
          <w:i/>
          <w:iCs/>
          <w:sz w:val="21"/>
          <w:szCs w:val="21"/>
        </w:rPr>
        <w:t>M±SD</w:t>
      </w:r>
      <w:r w:rsidRPr="0053528E">
        <w:rPr>
          <w:sz w:val="21"/>
          <w:szCs w:val="21"/>
        </w:rPr>
        <w:t>)</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881"/>
        <w:gridCol w:w="1884"/>
        <w:gridCol w:w="1093"/>
        <w:gridCol w:w="1673"/>
        <w:gridCol w:w="1383"/>
      </w:tblGrid>
      <w:tr w:rsidR="00881573" w14:paraId="1DA34C5F" w14:textId="77777777" w:rsidTr="002E4B7B">
        <w:trPr>
          <w:jc w:val="center"/>
        </w:trPr>
        <w:tc>
          <w:tcPr>
            <w:tcW w:w="1382" w:type="dxa"/>
            <w:vMerge w:val="restart"/>
            <w:tcBorders>
              <w:top w:val="single" w:sz="12" w:space="0" w:color="auto"/>
              <w:bottom w:val="nil"/>
            </w:tcBorders>
            <w:vAlign w:val="center"/>
          </w:tcPr>
          <w:p w14:paraId="717FBAED" w14:textId="4DE35F71" w:rsidR="00881573" w:rsidRDefault="00881573" w:rsidP="001F6BF3">
            <w:pPr>
              <w:spacing w:line="400" w:lineRule="exact"/>
              <w:jc w:val="center"/>
              <w:rPr>
                <w:rFonts w:ascii="SimSun" w:eastAsia="SimSun" w:hAnsi="SimSun"/>
                <w:sz w:val="24"/>
              </w:rPr>
            </w:pPr>
            <w:r>
              <w:rPr>
                <w:rFonts w:ascii="SimSun" w:eastAsia="SimSun" w:hAnsi="SimSun" w:hint="eastAsia"/>
                <w:sz w:val="24"/>
              </w:rPr>
              <w:t>重点关注图形</w:t>
            </w:r>
          </w:p>
        </w:tc>
        <w:tc>
          <w:tcPr>
            <w:tcW w:w="881" w:type="dxa"/>
            <w:vMerge w:val="restart"/>
            <w:tcBorders>
              <w:top w:val="single" w:sz="12" w:space="0" w:color="auto"/>
              <w:bottom w:val="nil"/>
            </w:tcBorders>
            <w:vAlign w:val="center"/>
          </w:tcPr>
          <w:p w14:paraId="4C33146D" w14:textId="192F39A7" w:rsidR="00881573" w:rsidRDefault="00881573" w:rsidP="00881573">
            <w:pPr>
              <w:spacing w:line="400" w:lineRule="exact"/>
              <w:jc w:val="center"/>
              <w:rPr>
                <w:rFonts w:ascii="SimSun" w:eastAsia="SimSun" w:hAnsi="SimSun"/>
                <w:sz w:val="24"/>
              </w:rPr>
            </w:pPr>
            <w:r>
              <w:rPr>
                <w:rFonts w:ascii="SimSun" w:eastAsia="SimSun" w:hAnsi="SimSun" w:hint="eastAsia"/>
                <w:sz w:val="24"/>
              </w:rPr>
              <w:t>图片类型</w:t>
            </w:r>
          </w:p>
        </w:tc>
        <w:tc>
          <w:tcPr>
            <w:tcW w:w="2977" w:type="dxa"/>
            <w:gridSpan w:val="2"/>
            <w:tcBorders>
              <w:top w:val="single" w:sz="12" w:space="0" w:color="auto"/>
              <w:bottom w:val="single" w:sz="6" w:space="0" w:color="auto"/>
            </w:tcBorders>
            <w:vAlign w:val="center"/>
          </w:tcPr>
          <w:p w14:paraId="410050CE" w14:textId="018709F2" w:rsidR="00881573" w:rsidRDefault="00881573" w:rsidP="00881573">
            <w:pPr>
              <w:spacing w:line="400" w:lineRule="exact"/>
              <w:jc w:val="center"/>
              <w:rPr>
                <w:rFonts w:ascii="SimSun" w:eastAsia="SimSun" w:hAnsi="SimSun"/>
                <w:sz w:val="24"/>
              </w:rPr>
            </w:pPr>
            <w:r>
              <w:rPr>
                <w:rFonts w:ascii="SimSun" w:eastAsia="SimSun" w:hAnsi="SimSun" w:hint="eastAsia"/>
                <w:sz w:val="24"/>
              </w:rPr>
              <w:t>匹配</w:t>
            </w:r>
          </w:p>
        </w:tc>
        <w:tc>
          <w:tcPr>
            <w:tcW w:w="3056" w:type="dxa"/>
            <w:gridSpan w:val="2"/>
            <w:tcBorders>
              <w:top w:val="single" w:sz="12" w:space="0" w:color="auto"/>
              <w:bottom w:val="single" w:sz="6" w:space="0" w:color="auto"/>
            </w:tcBorders>
            <w:vAlign w:val="center"/>
          </w:tcPr>
          <w:p w14:paraId="6D0616BD" w14:textId="434B6083" w:rsidR="00881573" w:rsidRDefault="00881573" w:rsidP="00881573">
            <w:pPr>
              <w:spacing w:line="400" w:lineRule="exact"/>
              <w:jc w:val="center"/>
              <w:rPr>
                <w:rFonts w:ascii="SimSun" w:eastAsia="SimSun" w:hAnsi="SimSun"/>
                <w:sz w:val="24"/>
              </w:rPr>
            </w:pPr>
            <w:r>
              <w:rPr>
                <w:rFonts w:ascii="SimSun" w:eastAsia="SimSun" w:hAnsi="SimSun" w:hint="eastAsia"/>
                <w:sz w:val="24"/>
              </w:rPr>
              <w:t>不匹配</w:t>
            </w:r>
          </w:p>
        </w:tc>
      </w:tr>
      <w:tr w:rsidR="001F6BF3" w14:paraId="687E8B81" w14:textId="77777777" w:rsidTr="002E4B7B">
        <w:trPr>
          <w:jc w:val="center"/>
        </w:trPr>
        <w:tc>
          <w:tcPr>
            <w:tcW w:w="1382" w:type="dxa"/>
            <w:vMerge/>
            <w:tcBorders>
              <w:top w:val="nil"/>
              <w:bottom w:val="single" w:sz="6" w:space="0" w:color="auto"/>
            </w:tcBorders>
            <w:vAlign w:val="center"/>
          </w:tcPr>
          <w:p w14:paraId="1CB587CB" w14:textId="49228F61" w:rsidR="001F6BF3" w:rsidRDefault="001F6BF3" w:rsidP="007024E8">
            <w:pPr>
              <w:spacing w:line="400" w:lineRule="exact"/>
              <w:rPr>
                <w:rFonts w:ascii="SimSun" w:eastAsia="SimSun" w:hAnsi="SimSun"/>
                <w:sz w:val="24"/>
              </w:rPr>
            </w:pPr>
          </w:p>
        </w:tc>
        <w:tc>
          <w:tcPr>
            <w:tcW w:w="881" w:type="dxa"/>
            <w:vMerge/>
            <w:tcBorders>
              <w:top w:val="nil"/>
              <w:bottom w:val="single" w:sz="6" w:space="0" w:color="auto"/>
            </w:tcBorders>
            <w:vAlign w:val="center"/>
          </w:tcPr>
          <w:p w14:paraId="7B2741D2" w14:textId="77777777" w:rsidR="001F6BF3" w:rsidRDefault="001F6BF3" w:rsidP="007024E8">
            <w:pPr>
              <w:spacing w:line="400" w:lineRule="exact"/>
              <w:rPr>
                <w:rFonts w:ascii="SimSun" w:eastAsia="SimSun" w:hAnsi="SimSun"/>
                <w:sz w:val="24"/>
              </w:rPr>
            </w:pPr>
          </w:p>
        </w:tc>
        <w:tc>
          <w:tcPr>
            <w:tcW w:w="1884" w:type="dxa"/>
            <w:tcBorders>
              <w:top w:val="single" w:sz="6" w:space="0" w:color="auto"/>
              <w:bottom w:val="single" w:sz="6" w:space="0" w:color="auto"/>
            </w:tcBorders>
            <w:vAlign w:val="center"/>
          </w:tcPr>
          <w:p w14:paraId="2C1515A5" w14:textId="72A2A94B" w:rsidR="001F6BF3" w:rsidRPr="00881573" w:rsidRDefault="00881573" w:rsidP="00881573">
            <w:pPr>
              <w:spacing w:line="400" w:lineRule="exact"/>
              <w:jc w:val="center"/>
              <w:rPr>
                <w:rFonts w:ascii="Times New Roman" w:eastAsia="SimSun" w:hAnsi="Times New Roman" w:cs="Times New Roman"/>
                <w:sz w:val="24"/>
              </w:rPr>
            </w:pPr>
            <w:r w:rsidRPr="00881573">
              <w:rPr>
                <w:rFonts w:ascii="Times New Roman" w:hAnsi="Times New Roman" w:cs="Times New Roman"/>
                <w:sz w:val="24"/>
              </w:rPr>
              <w:t>RT(ms)</w:t>
            </w:r>
          </w:p>
        </w:tc>
        <w:tc>
          <w:tcPr>
            <w:tcW w:w="1093" w:type="dxa"/>
            <w:tcBorders>
              <w:top w:val="single" w:sz="6" w:space="0" w:color="auto"/>
              <w:bottom w:val="single" w:sz="6" w:space="0" w:color="auto"/>
            </w:tcBorders>
            <w:vAlign w:val="center"/>
          </w:tcPr>
          <w:p w14:paraId="3FEC1443" w14:textId="42B5B85B" w:rsidR="001F6BF3" w:rsidRPr="00881573" w:rsidRDefault="00881573" w:rsidP="00881573">
            <w:pPr>
              <w:spacing w:line="400" w:lineRule="exact"/>
              <w:jc w:val="center"/>
              <w:rPr>
                <w:rFonts w:ascii="Times New Roman" w:eastAsia="SimSun" w:hAnsi="Times New Roman" w:cs="Times New Roman"/>
                <w:sz w:val="24"/>
              </w:rPr>
            </w:pPr>
            <w:r w:rsidRPr="00881573">
              <w:rPr>
                <w:rFonts w:ascii="Times New Roman" w:eastAsia="SimSun" w:hAnsi="Times New Roman" w:cs="Times New Roman"/>
                <w:sz w:val="24"/>
              </w:rPr>
              <w:t>ACC(%)</w:t>
            </w:r>
          </w:p>
        </w:tc>
        <w:tc>
          <w:tcPr>
            <w:tcW w:w="1673" w:type="dxa"/>
            <w:tcBorders>
              <w:top w:val="single" w:sz="6" w:space="0" w:color="auto"/>
              <w:bottom w:val="single" w:sz="6" w:space="0" w:color="auto"/>
            </w:tcBorders>
            <w:vAlign w:val="center"/>
          </w:tcPr>
          <w:p w14:paraId="5ED22674" w14:textId="2588E778" w:rsidR="001F6BF3" w:rsidRDefault="00881573" w:rsidP="00881573">
            <w:pPr>
              <w:spacing w:line="400" w:lineRule="exact"/>
              <w:jc w:val="center"/>
              <w:rPr>
                <w:rFonts w:ascii="SimSun" w:eastAsia="SimSun" w:hAnsi="SimSun"/>
                <w:sz w:val="24"/>
              </w:rPr>
            </w:pPr>
            <w:r w:rsidRPr="00881573">
              <w:rPr>
                <w:rFonts w:ascii="Times New Roman" w:hAnsi="Times New Roman" w:cs="Times New Roman"/>
                <w:sz w:val="24"/>
              </w:rPr>
              <w:t>RT(ms)</w:t>
            </w:r>
          </w:p>
        </w:tc>
        <w:tc>
          <w:tcPr>
            <w:tcW w:w="1383" w:type="dxa"/>
            <w:tcBorders>
              <w:top w:val="single" w:sz="6" w:space="0" w:color="auto"/>
              <w:bottom w:val="single" w:sz="6" w:space="0" w:color="auto"/>
            </w:tcBorders>
            <w:vAlign w:val="center"/>
          </w:tcPr>
          <w:p w14:paraId="3F1A215C" w14:textId="1229CA46" w:rsidR="001F6BF3" w:rsidRDefault="00881573" w:rsidP="00881573">
            <w:pPr>
              <w:spacing w:line="400" w:lineRule="exact"/>
              <w:jc w:val="center"/>
              <w:rPr>
                <w:rFonts w:ascii="SimSun" w:eastAsia="SimSun" w:hAnsi="SimSun"/>
                <w:sz w:val="24"/>
              </w:rPr>
            </w:pPr>
            <w:r w:rsidRPr="00881573">
              <w:rPr>
                <w:rFonts w:ascii="Times New Roman" w:eastAsia="SimSun" w:hAnsi="Times New Roman" w:cs="Times New Roman"/>
                <w:sz w:val="24"/>
              </w:rPr>
              <w:t>ACC(%)</w:t>
            </w:r>
          </w:p>
        </w:tc>
      </w:tr>
      <w:tr w:rsidR="00881573" w14:paraId="15E49E4C" w14:textId="77777777" w:rsidTr="002E4B7B">
        <w:trPr>
          <w:jc w:val="center"/>
        </w:trPr>
        <w:tc>
          <w:tcPr>
            <w:tcW w:w="1382" w:type="dxa"/>
            <w:vMerge w:val="restart"/>
            <w:tcBorders>
              <w:top w:val="single" w:sz="6" w:space="0" w:color="auto"/>
            </w:tcBorders>
            <w:vAlign w:val="center"/>
          </w:tcPr>
          <w:p w14:paraId="59BABFD5" w14:textId="28A89A85" w:rsidR="00881573" w:rsidRDefault="00881573" w:rsidP="00881573">
            <w:pPr>
              <w:spacing w:line="400" w:lineRule="exact"/>
              <w:jc w:val="center"/>
              <w:rPr>
                <w:rFonts w:ascii="SimSun" w:eastAsia="SimSun" w:hAnsi="SimSun"/>
                <w:sz w:val="24"/>
              </w:rPr>
            </w:pPr>
            <w:r>
              <w:rPr>
                <w:rFonts w:ascii="SimSun" w:eastAsia="SimSun" w:hAnsi="SimSun" w:hint="eastAsia"/>
                <w:sz w:val="24"/>
              </w:rPr>
              <w:t>自我图形</w:t>
            </w:r>
          </w:p>
        </w:tc>
        <w:tc>
          <w:tcPr>
            <w:tcW w:w="881" w:type="dxa"/>
            <w:tcBorders>
              <w:top w:val="single" w:sz="6" w:space="0" w:color="auto"/>
            </w:tcBorders>
            <w:vAlign w:val="center"/>
          </w:tcPr>
          <w:p w14:paraId="6C5E44C3" w14:textId="3BA61646" w:rsidR="00881573" w:rsidRDefault="00881573" w:rsidP="00881573">
            <w:pPr>
              <w:spacing w:line="400" w:lineRule="exact"/>
              <w:jc w:val="center"/>
              <w:rPr>
                <w:rFonts w:ascii="SimSun" w:eastAsia="SimSun" w:hAnsi="SimSun"/>
                <w:sz w:val="24"/>
              </w:rPr>
            </w:pPr>
            <w:r>
              <w:rPr>
                <w:rFonts w:ascii="SimSun" w:eastAsia="SimSun" w:hAnsi="SimSun" w:hint="eastAsia"/>
                <w:sz w:val="24"/>
              </w:rPr>
              <w:t>自我</w:t>
            </w:r>
          </w:p>
        </w:tc>
        <w:tc>
          <w:tcPr>
            <w:tcW w:w="1884" w:type="dxa"/>
            <w:tcBorders>
              <w:top w:val="single" w:sz="6" w:space="0" w:color="auto"/>
            </w:tcBorders>
            <w:vAlign w:val="center"/>
          </w:tcPr>
          <w:p w14:paraId="7780ECBD" w14:textId="443EA486" w:rsidR="00881573" w:rsidRPr="00881573" w:rsidRDefault="00881573" w:rsidP="00881573">
            <w:pPr>
              <w:spacing w:line="400" w:lineRule="exact"/>
              <w:jc w:val="center"/>
              <w:rPr>
                <w:rFonts w:ascii="Times New Roman" w:eastAsia="SimSun" w:hAnsi="Times New Roman" w:cs="Times New Roman"/>
                <w:sz w:val="24"/>
              </w:rPr>
            </w:pPr>
            <w:r w:rsidRPr="00881573">
              <w:rPr>
                <w:rFonts w:ascii="Times New Roman" w:eastAsia="SimSun" w:hAnsi="Times New Roman" w:cs="Times New Roman"/>
                <w:sz w:val="24"/>
              </w:rPr>
              <w:t>782.0±94.2</w:t>
            </w:r>
          </w:p>
        </w:tc>
        <w:tc>
          <w:tcPr>
            <w:tcW w:w="1093" w:type="dxa"/>
            <w:tcBorders>
              <w:top w:val="single" w:sz="6" w:space="0" w:color="auto"/>
            </w:tcBorders>
            <w:vAlign w:val="center"/>
          </w:tcPr>
          <w:p w14:paraId="28071143" w14:textId="6DC9BBE2"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4.1</w:t>
            </w:r>
            <w:r w:rsidRPr="00881573">
              <w:rPr>
                <w:rFonts w:ascii="Times New Roman" w:eastAsia="SimSun" w:hAnsi="Times New Roman" w:cs="Times New Roman"/>
                <w:sz w:val="24"/>
              </w:rPr>
              <w:t>±</w:t>
            </w:r>
            <w:r>
              <w:rPr>
                <w:rFonts w:ascii="Times New Roman" w:eastAsia="SimSun" w:hAnsi="Times New Roman" w:cs="Times New Roman"/>
                <w:sz w:val="24"/>
              </w:rPr>
              <w:t>0.1</w:t>
            </w:r>
          </w:p>
        </w:tc>
        <w:tc>
          <w:tcPr>
            <w:tcW w:w="1673" w:type="dxa"/>
            <w:tcBorders>
              <w:top w:val="single" w:sz="6" w:space="0" w:color="auto"/>
            </w:tcBorders>
            <w:vAlign w:val="center"/>
          </w:tcPr>
          <w:p w14:paraId="322E01E5" w14:textId="7F05533D"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43.7</w:t>
            </w:r>
            <w:r w:rsidRPr="00881573">
              <w:rPr>
                <w:rFonts w:ascii="Times New Roman" w:eastAsia="SimSun" w:hAnsi="Times New Roman" w:cs="Times New Roman"/>
                <w:sz w:val="24"/>
              </w:rPr>
              <w:t>±</w:t>
            </w:r>
            <w:r>
              <w:rPr>
                <w:rFonts w:ascii="Times New Roman" w:eastAsia="SimSun" w:hAnsi="Times New Roman" w:cs="Times New Roman"/>
                <w:sz w:val="24"/>
              </w:rPr>
              <w:t>95.0</w:t>
            </w:r>
          </w:p>
        </w:tc>
        <w:tc>
          <w:tcPr>
            <w:tcW w:w="1383" w:type="dxa"/>
            <w:tcBorders>
              <w:top w:val="single" w:sz="6" w:space="0" w:color="auto"/>
            </w:tcBorders>
            <w:vAlign w:val="center"/>
          </w:tcPr>
          <w:p w14:paraId="2A0B7DC4" w14:textId="0EF1D8A2"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7</w:t>
            </w:r>
            <w:r>
              <w:rPr>
                <w:rFonts w:ascii="Times New Roman" w:eastAsia="SimSun" w:hAnsi="Times New Roman" w:cs="Times New Roman"/>
                <w:sz w:val="24"/>
              </w:rPr>
              <w:t>7.8</w:t>
            </w:r>
            <w:r w:rsidRPr="00881573">
              <w:rPr>
                <w:rFonts w:ascii="Times New Roman" w:eastAsia="SimSun" w:hAnsi="Times New Roman" w:cs="Times New Roman"/>
                <w:sz w:val="24"/>
              </w:rPr>
              <w:t>±</w:t>
            </w:r>
            <w:r>
              <w:rPr>
                <w:rFonts w:ascii="Times New Roman" w:eastAsia="SimSun" w:hAnsi="Times New Roman" w:cs="Times New Roman"/>
                <w:sz w:val="24"/>
              </w:rPr>
              <w:t>0.1</w:t>
            </w:r>
          </w:p>
        </w:tc>
      </w:tr>
      <w:tr w:rsidR="00881573" w14:paraId="59C3F9FC" w14:textId="77777777" w:rsidTr="002E4B7B">
        <w:trPr>
          <w:jc w:val="center"/>
        </w:trPr>
        <w:tc>
          <w:tcPr>
            <w:tcW w:w="1382" w:type="dxa"/>
            <w:vMerge/>
            <w:vAlign w:val="center"/>
          </w:tcPr>
          <w:p w14:paraId="7E999821" w14:textId="77777777" w:rsidR="00881573" w:rsidRDefault="00881573" w:rsidP="00881573">
            <w:pPr>
              <w:spacing w:line="400" w:lineRule="exact"/>
              <w:jc w:val="center"/>
              <w:rPr>
                <w:rFonts w:ascii="SimSun" w:eastAsia="SimSun" w:hAnsi="SimSun"/>
                <w:sz w:val="24"/>
              </w:rPr>
            </w:pPr>
          </w:p>
        </w:tc>
        <w:tc>
          <w:tcPr>
            <w:tcW w:w="881" w:type="dxa"/>
            <w:vAlign w:val="center"/>
          </w:tcPr>
          <w:p w14:paraId="656E37FA" w14:textId="6DB14AA0" w:rsidR="00881573" w:rsidRDefault="00881573" w:rsidP="00881573">
            <w:pPr>
              <w:spacing w:line="400" w:lineRule="exact"/>
              <w:jc w:val="center"/>
              <w:rPr>
                <w:rFonts w:ascii="SimSun" w:eastAsia="SimSun" w:hAnsi="SimSun"/>
                <w:sz w:val="24"/>
              </w:rPr>
            </w:pPr>
            <w:r>
              <w:rPr>
                <w:rFonts w:ascii="SimSun" w:eastAsia="SimSun" w:hAnsi="SimSun" w:hint="eastAsia"/>
                <w:sz w:val="24"/>
              </w:rPr>
              <w:t>朋友</w:t>
            </w:r>
          </w:p>
        </w:tc>
        <w:tc>
          <w:tcPr>
            <w:tcW w:w="1884" w:type="dxa"/>
            <w:vAlign w:val="center"/>
          </w:tcPr>
          <w:p w14:paraId="506653C0" w14:textId="02112D92" w:rsidR="00881573" w:rsidRPr="00881573" w:rsidRDefault="00881573" w:rsidP="00881573">
            <w:pPr>
              <w:spacing w:line="400" w:lineRule="exact"/>
              <w:jc w:val="center"/>
              <w:rPr>
                <w:rFonts w:ascii="Times New Roman" w:eastAsia="SimSun" w:hAnsi="Times New Roman" w:cs="Times New Roman"/>
                <w:sz w:val="24"/>
              </w:rPr>
            </w:pPr>
            <w:r w:rsidRPr="00881573">
              <w:rPr>
                <w:rFonts w:ascii="Times New Roman" w:eastAsia="SimSun" w:hAnsi="Times New Roman" w:cs="Times New Roman"/>
                <w:sz w:val="24"/>
              </w:rPr>
              <w:t>839.1±</w:t>
            </w:r>
            <w:r>
              <w:rPr>
                <w:rFonts w:ascii="Times New Roman" w:eastAsia="SimSun" w:hAnsi="Times New Roman" w:cs="Times New Roman"/>
                <w:sz w:val="24"/>
              </w:rPr>
              <w:t>66.6</w:t>
            </w:r>
          </w:p>
        </w:tc>
        <w:tc>
          <w:tcPr>
            <w:tcW w:w="1093" w:type="dxa"/>
            <w:vAlign w:val="center"/>
          </w:tcPr>
          <w:p w14:paraId="00A7D61A" w14:textId="76E6A351"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0.6</w:t>
            </w:r>
            <w:r w:rsidRPr="00881573">
              <w:rPr>
                <w:rFonts w:ascii="Times New Roman" w:eastAsia="SimSun" w:hAnsi="Times New Roman" w:cs="Times New Roman"/>
                <w:sz w:val="24"/>
              </w:rPr>
              <w:t>±</w:t>
            </w:r>
            <w:r>
              <w:rPr>
                <w:rFonts w:ascii="Times New Roman" w:eastAsia="SimSun" w:hAnsi="Times New Roman" w:cs="Times New Roman"/>
                <w:sz w:val="24"/>
              </w:rPr>
              <w:t>0.1</w:t>
            </w:r>
          </w:p>
        </w:tc>
        <w:tc>
          <w:tcPr>
            <w:tcW w:w="1673" w:type="dxa"/>
            <w:vAlign w:val="center"/>
          </w:tcPr>
          <w:p w14:paraId="41CD65C2" w14:textId="61DF5726"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77.2</w:t>
            </w:r>
            <w:r w:rsidRPr="00881573">
              <w:rPr>
                <w:rFonts w:ascii="Times New Roman" w:eastAsia="SimSun" w:hAnsi="Times New Roman" w:cs="Times New Roman"/>
                <w:sz w:val="24"/>
              </w:rPr>
              <w:t>±</w:t>
            </w:r>
            <w:r>
              <w:rPr>
                <w:rFonts w:ascii="Times New Roman" w:eastAsia="SimSun" w:hAnsi="Times New Roman" w:cs="Times New Roman"/>
                <w:sz w:val="24"/>
              </w:rPr>
              <w:t>82.8</w:t>
            </w:r>
          </w:p>
        </w:tc>
        <w:tc>
          <w:tcPr>
            <w:tcW w:w="1383" w:type="dxa"/>
            <w:vAlign w:val="center"/>
          </w:tcPr>
          <w:p w14:paraId="7FC593CC" w14:textId="2346505C"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0.1</w:t>
            </w:r>
            <w:r w:rsidRPr="00881573">
              <w:rPr>
                <w:rFonts w:ascii="Times New Roman" w:eastAsia="SimSun" w:hAnsi="Times New Roman" w:cs="Times New Roman"/>
                <w:sz w:val="24"/>
              </w:rPr>
              <w:t>±</w:t>
            </w:r>
            <w:r>
              <w:rPr>
                <w:rFonts w:ascii="Times New Roman" w:eastAsia="SimSun" w:hAnsi="Times New Roman" w:cs="Times New Roman"/>
                <w:sz w:val="24"/>
              </w:rPr>
              <w:t>0.1</w:t>
            </w:r>
          </w:p>
        </w:tc>
      </w:tr>
      <w:tr w:rsidR="00881573" w14:paraId="4FCCB57A" w14:textId="77777777" w:rsidTr="002E4B7B">
        <w:trPr>
          <w:jc w:val="center"/>
        </w:trPr>
        <w:tc>
          <w:tcPr>
            <w:tcW w:w="1382" w:type="dxa"/>
            <w:vMerge/>
            <w:vAlign w:val="center"/>
          </w:tcPr>
          <w:p w14:paraId="4E5A2292" w14:textId="77777777" w:rsidR="00881573" w:rsidRDefault="00881573" w:rsidP="00881573">
            <w:pPr>
              <w:spacing w:line="400" w:lineRule="exact"/>
              <w:jc w:val="center"/>
              <w:rPr>
                <w:rFonts w:ascii="SimSun" w:eastAsia="SimSun" w:hAnsi="SimSun"/>
                <w:sz w:val="24"/>
              </w:rPr>
            </w:pPr>
          </w:p>
        </w:tc>
        <w:tc>
          <w:tcPr>
            <w:tcW w:w="881" w:type="dxa"/>
            <w:vAlign w:val="center"/>
          </w:tcPr>
          <w:p w14:paraId="72ED15B3" w14:textId="4588DC1A" w:rsidR="00881573" w:rsidRDefault="00881573" w:rsidP="00881573">
            <w:pPr>
              <w:spacing w:line="400" w:lineRule="exact"/>
              <w:jc w:val="center"/>
              <w:rPr>
                <w:rFonts w:ascii="SimSun" w:eastAsia="SimSun" w:hAnsi="SimSun"/>
                <w:sz w:val="24"/>
              </w:rPr>
            </w:pPr>
            <w:r>
              <w:rPr>
                <w:rFonts w:ascii="SimSun" w:eastAsia="SimSun" w:hAnsi="SimSun" w:hint="eastAsia"/>
                <w:sz w:val="24"/>
              </w:rPr>
              <w:t>生人</w:t>
            </w:r>
          </w:p>
        </w:tc>
        <w:tc>
          <w:tcPr>
            <w:tcW w:w="1884" w:type="dxa"/>
            <w:vAlign w:val="center"/>
          </w:tcPr>
          <w:p w14:paraId="0C666BFE" w14:textId="261285DA"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8</w:t>
            </w:r>
            <w:r>
              <w:rPr>
                <w:rFonts w:ascii="Times New Roman" w:eastAsia="SimSun" w:hAnsi="Times New Roman" w:cs="Times New Roman"/>
                <w:sz w:val="24"/>
              </w:rPr>
              <w:t>16.5</w:t>
            </w:r>
            <w:r w:rsidRPr="00881573">
              <w:rPr>
                <w:rFonts w:ascii="Times New Roman" w:eastAsia="SimSun" w:hAnsi="Times New Roman" w:cs="Times New Roman"/>
                <w:sz w:val="24"/>
              </w:rPr>
              <w:t>±</w:t>
            </w:r>
            <w:r>
              <w:rPr>
                <w:rFonts w:ascii="Times New Roman" w:eastAsia="SimSun" w:hAnsi="Times New Roman" w:cs="Times New Roman"/>
                <w:sz w:val="24"/>
              </w:rPr>
              <w:t>89.6</w:t>
            </w:r>
          </w:p>
        </w:tc>
        <w:tc>
          <w:tcPr>
            <w:tcW w:w="1093" w:type="dxa"/>
            <w:vAlign w:val="center"/>
          </w:tcPr>
          <w:p w14:paraId="50499B68" w14:textId="1817AE5F"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2.4</w:t>
            </w:r>
            <w:r w:rsidRPr="00881573">
              <w:rPr>
                <w:rFonts w:ascii="Times New Roman" w:eastAsia="SimSun" w:hAnsi="Times New Roman" w:cs="Times New Roman"/>
                <w:sz w:val="24"/>
              </w:rPr>
              <w:t>±</w:t>
            </w:r>
            <w:r>
              <w:rPr>
                <w:rFonts w:ascii="Times New Roman" w:eastAsia="SimSun" w:hAnsi="Times New Roman" w:cs="Times New Roman"/>
                <w:sz w:val="24"/>
              </w:rPr>
              <w:t>0.1</w:t>
            </w:r>
          </w:p>
        </w:tc>
        <w:tc>
          <w:tcPr>
            <w:tcW w:w="1673" w:type="dxa"/>
            <w:vAlign w:val="center"/>
          </w:tcPr>
          <w:p w14:paraId="32DBBE19" w14:textId="6335B188"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51.4</w:t>
            </w:r>
            <w:r w:rsidRPr="00881573">
              <w:rPr>
                <w:rFonts w:ascii="Times New Roman" w:eastAsia="SimSun" w:hAnsi="Times New Roman" w:cs="Times New Roman"/>
                <w:sz w:val="24"/>
              </w:rPr>
              <w:t>±</w:t>
            </w:r>
            <w:r>
              <w:rPr>
                <w:rFonts w:ascii="Times New Roman" w:eastAsia="SimSun" w:hAnsi="Times New Roman" w:cs="Times New Roman"/>
                <w:sz w:val="24"/>
              </w:rPr>
              <w:t>93.1</w:t>
            </w:r>
          </w:p>
        </w:tc>
        <w:tc>
          <w:tcPr>
            <w:tcW w:w="1383" w:type="dxa"/>
            <w:vAlign w:val="center"/>
          </w:tcPr>
          <w:p w14:paraId="33188C57" w14:textId="625DE312"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8</w:t>
            </w:r>
            <w:r>
              <w:rPr>
                <w:rFonts w:ascii="Times New Roman" w:eastAsia="SimSun" w:hAnsi="Times New Roman" w:cs="Times New Roman"/>
                <w:sz w:val="24"/>
              </w:rPr>
              <w:t>9.2</w:t>
            </w:r>
            <w:r w:rsidRPr="00881573">
              <w:rPr>
                <w:rFonts w:ascii="Times New Roman" w:eastAsia="SimSun" w:hAnsi="Times New Roman" w:cs="Times New Roman"/>
                <w:sz w:val="24"/>
              </w:rPr>
              <w:t>±</w:t>
            </w:r>
            <w:r>
              <w:rPr>
                <w:rFonts w:ascii="Times New Roman" w:eastAsia="SimSun" w:hAnsi="Times New Roman" w:cs="Times New Roman"/>
                <w:sz w:val="24"/>
              </w:rPr>
              <w:t>0.1</w:t>
            </w:r>
          </w:p>
        </w:tc>
      </w:tr>
      <w:tr w:rsidR="00881573" w14:paraId="13F78931" w14:textId="77777777" w:rsidTr="002E4B7B">
        <w:trPr>
          <w:jc w:val="center"/>
        </w:trPr>
        <w:tc>
          <w:tcPr>
            <w:tcW w:w="1382" w:type="dxa"/>
            <w:vMerge w:val="restart"/>
            <w:vAlign w:val="center"/>
          </w:tcPr>
          <w:p w14:paraId="7B5AFB48" w14:textId="673CB25C" w:rsidR="00881573" w:rsidRDefault="00881573" w:rsidP="00881573">
            <w:pPr>
              <w:spacing w:line="400" w:lineRule="exact"/>
              <w:jc w:val="center"/>
              <w:rPr>
                <w:rFonts w:ascii="SimSun" w:eastAsia="SimSun" w:hAnsi="SimSun"/>
                <w:sz w:val="24"/>
              </w:rPr>
            </w:pPr>
            <w:r>
              <w:rPr>
                <w:rFonts w:ascii="SimSun" w:eastAsia="SimSun" w:hAnsi="SimSun" w:hint="eastAsia"/>
                <w:sz w:val="24"/>
              </w:rPr>
              <w:t>朋友图形</w:t>
            </w:r>
          </w:p>
        </w:tc>
        <w:tc>
          <w:tcPr>
            <w:tcW w:w="881" w:type="dxa"/>
            <w:vAlign w:val="center"/>
          </w:tcPr>
          <w:p w14:paraId="6C6703EC" w14:textId="2E70B494" w:rsidR="00881573" w:rsidRDefault="00881573" w:rsidP="00881573">
            <w:pPr>
              <w:spacing w:line="400" w:lineRule="exact"/>
              <w:jc w:val="center"/>
              <w:rPr>
                <w:rFonts w:ascii="SimSun" w:eastAsia="SimSun" w:hAnsi="SimSun"/>
                <w:sz w:val="24"/>
              </w:rPr>
            </w:pPr>
            <w:r>
              <w:rPr>
                <w:rFonts w:ascii="SimSun" w:eastAsia="SimSun" w:hAnsi="SimSun" w:hint="eastAsia"/>
                <w:sz w:val="24"/>
              </w:rPr>
              <w:t>自我</w:t>
            </w:r>
          </w:p>
        </w:tc>
        <w:tc>
          <w:tcPr>
            <w:tcW w:w="1884" w:type="dxa"/>
            <w:vAlign w:val="center"/>
          </w:tcPr>
          <w:p w14:paraId="470E5DDC" w14:textId="625B3A97"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8</w:t>
            </w:r>
            <w:r>
              <w:rPr>
                <w:rFonts w:ascii="Times New Roman" w:eastAsia="SimSun" w:hAnsi="Times New Roman" w:cs="Times New Roman"/>
                <w:sz w:val="24"/>
              </w:rPr>
              <w:t>42.5</w:t>
            </w:r>
            <w:r w:rsidRPr="00881573">
              <w:rPr>
                <w:rFonts w:ascii="Times New Roman" w:eastAsia="SimSun" w:hAnsi="Times New Roman" w:cs="Times New Roman"/>
                <w:sz w:val="24"/>
              </w:rPr>
              <w:t>±</w:t>
            </w:r>
            <w:r>
              <w:rPr>
                <w:rFonts w:ascii="Times New Roman" w:eastAsia="SimSun" w:hAnsi="Times New Roman" w:cs="Times New Roman"/>
                <w:sz w:val="24"/>
              </w:rPr>
              <w:t>71.0</w:t>
            </w:r>
          </w:p>
        </w:tc>
        <w:tc>
          <w:tcPr>
            <w:tcW w:w="1093" w:type="dxa"/>
            <w:vAlign w:val="center"/>
          </w:tcPr>
          <w:p w14:paraId="0D3394C5" w14:textId="046E3FB0"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1.1</w:t>
            </w:r>
            <w:r w:rsidRPr="00881573">
              <w:rPr>
                <w:rFonts w:ascii="Times New Roman" w:eastAsia="SimSun" w:hAnsi="Times New Roman" w:cs="Times New Roman"/>
                <w:sz w:val="24"/>
              </w:rPr>
              <w:t>±</w:t>
            </w:r>
            <w:r>
              <w:rPr>
                <w:rFonts w:ascii="Times New Roman" w:eastAsia="SimSun" w:hAnsi="Times New Roman" w:cs="Times New Roman"/>
                <w:sz w:val="24"/>
              </w:rPr>
              <w:t>0.1</w:t>
            </w:r>
          </w:p>
        </w:tc>
        <w:tc>
          <w:tcPr>
            <w:tcW w:w="1673" w:type="dxa"/>
            <w:vAlign w:val="center"/>
          </w:tcPr>
          <w:p w14:paraId="0EDF06DC" w14:textId="4E4979E3"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72.4</w:t>
            </w:r>
            <w:r w:rsidRPr="00881573">
              <w:rPr>
                <w:rFonts w:ascii="Times New Roman" w:eastAsia="SimSun" w:hAnsi="Times New Roman" w:cs="Times New Roman"/>
                <w:sz w:val="24"/>
              </w:rPr>
              <w:t>±</w:t>
            </w:r>
            <w:r>
              <w:rPr>
                <w:rFonts w:ascii="Times New Roman" w:eastAsia="SimSun" w:hAnsi="Times New Roman" w:cs="Times New Roman"/>
                <w:sz w:val="24"/>
              </w:rPr>
              <w:t>97.5</w:t>
            </w:r>
          </w:p>
        </w:tc>
        <w:tc>
          <w:tcPr>
            <w:tcW w:w="1383" w:type="dxa"/>
            <w:vAlign w:val="center"/>
          </w:tcPr>
          <w:p w14:paraId="1D16EFBB" w14:textId="7BE23477"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8</w:t>
            </w:r>
            <w:r>
              <w:rPr>
                <w:rFonts w:ascii="Times New Roman" w:eastAsia="SimSun" w:hAnsi="Times New Roman" w:cs="Times New Roman"/>
                <w:sz w:val="24"/>
              </w:rPr>
              <w:t>6.2</w:t>
            </w:r>
            <w:r w:rsidRPr="00881573">
              <w:rPr>
                <w:rFonts w:ascii="Times New Roman" w:eastAsia="SimSun" w:hAnsi="Times New Roman" w:cs="Times New Roman"/>
                <w:sz w:val="24"/>
              </w:rPr>
              <w:t>±</w:t>
            </w:r>
            <w:r>
              <w:rPr>
                <w:rFonts w:ascii="Times New Roman" w:eastAsia="SimSun" w:hAnsi="Times New Roman" w:cs="Times New Roman"/>
                <w:sz w:val="24"/>
              </w:rPr>
              <w:t>0.1</w:t>
            </w:r>
          </w:p>
        </w:tc>
      </w:tr>
      <w:tr w:rsidR="00881573" w14:paraId="4B710D53" w14:textId="77777777" w:rsidTr="002E4B7B">
        <w:trPr>
          <w:jc w:val="center"/>
        </w:trPr>
        <w:tc>
          <w:tcPr>
            <w:tcW w:w="1382" w:type="dxa"/>
            <w:vMerge/>
            <w:vAlign w:val="center"/>
          </w:tcPr>
          <w:p w14:paraId="1A56CF61" w14:textId="77777777" w:rsidR="00881573" w:rsidRDefault="00881573" w:rsidP="00881573">
            <w:pPr>
              <w:spacing w:line="400" w:lineRule="exact"/>
              <w:jc w:val="center"/>
              <w:rPr>
                <w:rFonts w:ascii="SimSun" w:eastAsia="SimSun" w:hAnsi="SimSun"/>
                <w:sz w:val="24"/>
              </w:rPr>
            </w:pPr>
          </w:p>
        </w:tc>
        <w:tc>
          <w:tcPr>
            <w:tcW w:w="881" w:type="dxa"/>
            <w:vAlign w:val="center"/>
          </w:tcPr>
          <w:p w14:paraId="0F5E8705" w14:textId="7AC2D60C" w:rsidR="00881573" w:rsidRDefault="00881573" w:rsidP="00881573">
            <w:pPr>
              <w:spacing w:line="400" w:lineRule="exact"/>
              <w:jc w:val="center"/>
              <w:rPr>
                <w:rFonts w:ascii="SimSun" w:eastAsia="SimSun" w:hAnsi="SimSun"/>
                <w:sz w:val="24"/>
              </w:rPr>
            </w:pPr>
            <w:r>
              <w:rPr>
                <w:rFonts w:ascii="SimSun" w:eastAsia="SimSun" w:hAnsi="SimSun" w:hint="eastAsia"/>
                <w:sz w:val="24"/>
              </w:rPr>
              <w:t>朋友</w:t>
            </w:r>
          </w:p>
        </w:tc>
        <w:tc>
          <w:tcPr>
            <w:tcW w:w="1884" w:type="dxa"/>
            <w:vAlign w:val="center"/>
          </w:tcPr>
          <w:p w14:paraId="386E88EF" w14:textId="4FE04B8E"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7</w:t>
            </w:r>
            <w:r>
              <w:rPr>
                <w:rFonts w:ascii="Times New Roman" w:eastAsia="SimSun" w:hAnsi="Times New Roman" w:cs="Times New Roman"/>
                <w:sz w:val="24"/>
              </w:rPr>
              <w:t>82.6</w:t>
            </w:r>
            <w:r w:rsidRPr="00881573">
              <w:rPr>
                <w:rFonts w:ascii="Times New Roman" w:eastAsia="SimSun" w:hAnsi="Times New Roman" w:cs="Times New Roman"/>
                <w:sz w:val="24"/>
              </w:rPr>
              <w:t>±</w:t>
            </w:r>
            <w:r>
              <w:rPr>
                <w:rFonts w:ascii="Times New Roman" w:eastAsia="SimSun" w:hAnsi="Times New Roman" w:cs="Times New Roman"/>
                <w:sz w:val="24"/>
              </w:rPr>
              <w:t>83.0</w:t>
            </w:r>
          </w:p>
        </w:tc>
        <w:tc>
          <w:tcPr>
            <w:tcW w:w="1093" w:type="dxa"/>
            <w:vAlign w:val="center"/>
          </w:tcPr>
          <w:p w14:paraId="0388028F" w14:textId="25BF0F05"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3.4</w:t>
            </w:r>
            <w:r w:rsidRPr="00881573">
              <w:rPr>
                <w:rFonts w:ascii="Times New Roman" w:eastAsia="SimSun" w:hAnsi="Times New Roman" w:cs="Times New Roman"/>
                <w:sz w:val="24"/>
              </w:rPr>
              <w:t>±</w:t>
            </w:r>
            <w:r>
              <w:rPr>
                <w:rFonts w:ascii="Times New Roman" w:eastAsia="SimSun" w:hAnsi="Times New Roman" w:cs="Times New Roman"/>
                <w:sz w:val="24"/>
              </w:rPr>
              <w:t>0.0</w:t>
            </w:r>
          </w:p>
        </w:tc>
        <w:tc>
          <w:tcPr>
            <w:tcW w:w="1673" w:type="dxa"/>
            <w:vAlign w:val="center"/>
          </w:tcPr>
          <w:p w14:paraId="13D6D13D" w14:textId="1C46975F"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27.4</w:t>
            </w:r>
            <w:r w:rsidRPr="00881573">
              <w:rPr>
                <w:rFonts w:ascii="Times New Roman" w:eastAsia="SimSun" w:hAnsi="Times New Roman" w:cs="Times New Roman"/>
                <w:sz w:val="24"/>
              </w:rPr>
              <w:t>±</w:t>
            </w:r>
            <w:r>
              <w:rPr>
                <w:rFonts w:ascii="Times New Roman" w:eastAsia="SimSun" w:hAnsi="Times New Roman" w:cs="Times New Roman"/>
                <w:sz w:val="24"/>
              </w:rPr>
              <w:t>79.1</w:t>
            </w:r>
          </w:p>
        </w:tc>
        <w:tc>
          <w:tcPr>
            <w:tcW w:w="1383" w:type="dxa"/>
            <w:vAlign w:val="center"/>
          </w:tcPr>
          <w:p w14:paraId="3325C7DC" w14:textId="656DAC41"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7</w:t>
            </w:r>
            <w:r>
              <w:rPr>
                <w:rFonts w:ascii="Times New Roman" w:eastAsia="SimSun" w:hAnsi="Times New Roman" w:cs="Times New Roman"/>
                <w:sz w:val="24"/>
              </w:rPr>
              <w:t>6.9</w:t>
            </w:r>
            <w:r w:rsidRPr="00881573">
              <w:rPr>
                <w:rFonts w:ascii="Times New Roman" w:eastAsia="SimSun" w:hAnsi="Times New Roman" w:cs="Times New Roman"/>
                <w:sz w:val="24"/>
              </w:rPr>
              <w:t>±</w:t>
            </w:r>
            <w:r>
              <w:rPr>
                <w:rFonts w:ascii="Times New Roman" w:eastAsia="SimSun" w:hAnsi="Times New Roman" w:cs="Times New Roman"/>
                <w:sz w:val="24"/>
              </w:rPr>
              <w:t>0.1</w:t>
            </w:r>
          </w:p>
        </w:tc>
      </w:tr>
      <w:tr w:rsidR="00881573" w14:paraId="27FA903F" w14:textId="77777777" w:rsidTr="002E4B7B">
        <w:trPr>
          <w:jc w:val="center"/>
        </w:trPr>
        <w:tc>
          <w:tcPr>
            <w:tcW w:w="1382" w:type="dxa"/>
            <w:vMerge/>
            <w:vAlign w:val="center"/>
          </w:tcPr>
          <w:p w14:paraId="4B191127" w14:textId="77777777" w:rsidR="00881573" w:rsidRDefault="00881573" w:rsidP="00881573">
            <w:pPr>
              <w:spacing w:line="400" w:lineRule="exact"/>
              <w:jc w:val="center"/>
              <w:rPr>
                <w:rFonts w:ascii="SimSun" w:eastAsia="SimSun" w:hAnsi="SimSun"/>
                <w:sz w:val="24"/>
              </w:rPr>
            </w:pPr>
          </w:p>
        </w:tc>
        <w:tc>
          <w:tcPr>
            <w:tcW w:w="881" w:type="dxa"/>
            <w:vAlign w:val="center"/>
          </w:tcPr>
          <w:p w14:paraId="1BB3E381" w14:textId="1F9A8C10" w:rsidR="00881573" w:rsidRDefault="00881573" w:rsidP="00881573">
            <w:pPr>
              <w:spacing w:line="400" w:lineRule="exact"/>
              <w:jc w:val="center"/>
              <w:rPr>
                <w:rFonts w:ascii="SimSun" w:eastAsia="SimSun" w:hAnsi="SimSun"/>
                <w:sz w:val="24"/>
              </w:rPr>
            </w:pPr>
            <w:r>
              <w:rPr>
                <w:rFonts w:ascii="SimSun" w:eastAsia="SimSun" w:hAnsi="SimSun" w:hint="eastAsia"/>
                <w:sz w:val="24"/>
              </w:rPr>
              <w:t>生人</w:t>
            </w:r>
          </w:p>
        </w:tc>
        <w:tc>
          <w:tcPr>
            <w:tcW w:w="1884" w:type="dxa"/>
            <w:vAlign w:val="center"/>
          </w:tcPr>
          <w:p w14:paraId="5F2B99A3" w14:textId="19144E86"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8</w:t>
            </w:r>
            <w:r>
              <w:rPr>
                <w:rFonts w:ascii="Times New Roman" w:eastAsia="SimSun" w:hAnsi="Times New Roman" w:cs="Times New Roman"/>
                <w:sz w:val="24"/>
              </w:rPr>
              <w:t>36.8</w:t>
            </w:r>
            <w:r w:rsidRPr="00881573">
              <w:rPr>
                <w:rFonts w:ascii="Times New Roman" w:eastAsia="SimSun" w:hAnsi="Times New Roman" w:cs="Times New Roman"/>
                <w:sz w:val="24"/>
              </w:rPr>
              <w:t>±</w:t>
            </w:r>
            <w:r>
              <w:rPr>
                <w:rFonts w:ascii="Times New Roman" w:eastAsia="SimSun" w:hAnsi="Times New Roman" w:cs="Times New Roman"/>
                <w:sz w:val="24"/>
              </w:rPr>
              <w:t>82.9</w:t>
            </w:r>
          </w:p>
        </w:tc>
        <w:tc>
          <w:tcPr>
            <w:tcW w:w="1093" w:type="dxa"/>
            <w:vAlign w:val="center"/>
          </w:tcPr>
          <w:p w14:paraId="26B1F0E3" w14:textId="2E54820E"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0.1</w:t>
            </w:r>
            <w:r w:rsidRPr="00881573">
              <w:rPr>
                <w:rFonts w:ascii="Times New Roman" w:eastAsia="SimSun" w:hAnsi="Times New Roman" w:cs="Times New Roman"/>
                <w:sz w:val="24"/>
              </w:rPr>
              <w:t>±</w:t>
            </w:r>
            <w:r>
              <w:rPr>
                <w:rFonts w:ascii="Times New Roman" w:eastAsia="SimSun" w:hAnsi="Times New Roman" w:cs="Times New Roman"/>
                <w:sz w:val="24"/>
              </w:rPr>
              <w:t>0.1</w:t>
            </w:r>
          </w:p>
        </w:tc>
        <w:tc>
          <w:tcPr>
            <w:tcW w:w="1673" w:type="dxa"/>
            <w:vAlign w:val="center"/>
          </w:tcPr>
          <w:p w14:paraId="1372F2CF" w14:textId="2B26A8CF"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62.2</w:t>
            </w:r>
            <w:r w:rsidRPr="00881573">
              <w:rPr>
                <w:rFonts w:ascii="Times New Roman" w:eastAsia="SimSun" w:hAnsi="Times New Roman" w:cs="Times New Roman"/>
                <w:sz w:val="24"/>
              </w:rPr>
              <w:t>±</w:t>
            </w:r>
            <w:r>
              <w:rPr>
                <w:rFonts w:ascii="Times New Roman" w:eastAsia="SimSun" w:hAnsi="Times New Roman" w:cs="Times New Roman"/>
                <w:sz w:val="24"/>
              </w:rPr>
              <w:t>98.4</w:t>
            </w:r>
          </w:p>
        </w:tc>
        <w:tc>
          <w:tcPr>
            <w:tcW w:w="1383" w:type="dxa"/>
            <w:vAlign w:val="center"/>
          </w:tcPr>
          <w:p w14:paraId="3BD9A779" w14:textId="17E1CA96"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8</w:t>
            </w:r>
            <w:r>
              <w:rPr>
                <w:rFonts w:ascii="Times New Roman" w:eastAsia="SimSun" w:hAnsi="Times New Roman" w:cs="Times New Roman"/>
                <w:sz w:val="24"/>
              </w:rPr>
              <w:t>8.7</w:t>
            </w:r>
            <w:r w:rsidRPr="00881573">
              <w:rPr>
                <w:rFonts w:ascii="Times New Roman" w:eastAsia="SimSun" w:hAnsi="Times New Roman" w:cs="Times New Roman"/>
                <w:sz w:val="24"/>
              </w:rPr>
              <w:t>±</w:t>
            </w:r>
            <w:r>
              <w:rPr>
                <w:rFonts w:ascii="Times New Roman" w:eastAsia="SimSun" w:hAnsi="Times New Roman" w:cs="Times New Roman"/>
                <w:sz w:val="24"/>
              </w:rPr>
              <w:t>0.1</w:t>
            </w:r>
          </w:p>
        </w:tc>
      </w:tr>
      <w:tr w:rsidR="00881573" w14:paraId="77912F89" w14:textId="77777777" w:rsidTr="002E4B7B">
        <w:trPr>
          <w:jc w:val="center"/>
        </w:trPr>
        <w:tc>
          <w:tcPr>
            <w:tcW w:w="1382" w:type="dxa"/>
            <w:vMerge w:val="restart"/>
            <w:vAlign w:val="center"/>
          </w:tcPr>
          <w:p w14:paraId="4B8A7E49" w14:textId="1E936FA8" w:rsidR="00881573" w:rsidRDefault="00881573" w:rsidP="00881573">
            <w:pPr>
              <w:spacing w:line="400" w:lineRule="exact"/>
              <w:jc w:val="center"/>
              <w:rPr>
                <w:rFonts w:ascii="SimSun" w:eastAsia="SimSun" w:hAnsi="SimSun"/>
                <w:sz w:val="24"/>
              </w:rPr>
            </w:pPr>
            <w:r>
              <w:rPr>
                <w:rFonts w:ascii="SimSun" w:eastAsia="SimSun" w:hAnsi="SimSun" w:hint="eastAsia"/>
                <w:sz w:val="24"/>
              </w:rPr>
              <w:t>生人图形</w:t>
            </w:r>
          </w:p>
        </w:tc>
        <w:tc>
          <w:tcPr>
            <w:tcW w:w="881" w:type="dxa"/>
            <w:vAlign w:val="center"/>
          </w:tcPr>
          <w:p w14:paraId="1B1B9994" w14:textId="06FC057A" w:rsidR="00881573" w:rsidRDefault="00881573" w:rsidP="00881573">
            <w:pPr>
              <w:spacing w:line="400" w:lineRule="exact"/>
              <w:jc w:val="center"/>
              <w:rPr>
                <w:rFonts w:ascii="SimSun" w:eastAsia="SimSun" w:hAnsi="SimSun"/>
                <w:sz w:val="24"/>
              </w:rPr>
            </w:pPr>
            <w:r>
              <w:rPr>
                <w:rFonts w:ascii="SimSun" w:eastAsia="SimSun" w:hAnsi="SimSun" w:hint="eastAsia"/>
                <w:sz w:val="24"/>
              </w:rPr>
              <w:t>自我</w:t>
            </w:r>
          </w:p>
        </w:tc>
        <w:tc>
          <w:tcPr>
            <w:tcW w:w="1884" w:type="dxa"/>
            <w:vAlign w:val="center"/>
          </w:tcPr>
          <w:p w14:paraId="0CDF7B31" w14:textId="2CE578D9"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8</w:t>
            </w:r>
            <w:r>
              <w:rPr>
                <w:rFonts w:ascii="Times New Roman" w:eastAsia="SimSun" w:hAnsi="Times New Roman" w:cs="Times New Roman"/>
                <w:sz w:val="24"/>
              </w:rPr>
              <w:t>56.4</w:t>
            </w:r>
            <w:r w:rsidRPr="00881573">
              <w:rPr>
                <w:rFonts w:ascii="Times New Roman" w:eastAsia="SimSun" w:hAnsi="Times New Roman" w:cs="Times New Roman"/>
                <w:sz w:val="24"/>
              </w:rPr>
              <w:t>±</w:t>
            </w:r>
            <w:r>
              <w:rPr>
                <w:rFonts w:ascii="Times New Roman" w:eastAsia="SimSun" w:hAnsi="Times New Roman" w:cs="Times New Roman"/>
                <w:sz w:val="24"/>
              </w:rPr>
              <w:t>87.0</w:t>
            </w:r>
          </w:p>
        </w:tc>
        <w:tc>
          <w:tcPr>
            <w:tcW w:w="1093" w:type="dxa"/>
            <w:vAlign w:val="center"/>
          </w:tcPr>
          <w:p w14:paraId="7485B1A8" w14:textId="1D27DB28"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8</w:t>
            </w:r>
            <w:r>
              <w:rPr>
                <w:rFonts w:ascii="Times New Roman" w:eastAsia="SimSun" w:hAnsi="Times New Roman" w:cs="Times New Roman"/>
                <w:sz w:val="24"/>
              </w:rPr>
              <w:t>7.9</w:t>
            </w:r>
            <w:r w:rsidRPr="00881573">
              <w:rPr>
                <w:rFonts w:ascii="Times New Roman" w:eastAsia="SimSun" w:hAnsi="Times New Roman" w:cs="Times New Roman"/>
                <w:sz w:val="24"/>
              </w:rPr>
              <w:t>±</w:t>
            </w:r>
            <w:r>
              <w:rPr>
                <w:rFonts w:ascii="Times New Roman" w:eastAsia="SimSun" w:hAnsi="Times New Roman" w:cs="Times New Roman"/>
                <w:sz w:val="24"/>
              </w:rPr>
              <w:t>0.1</w:t>
            </w:r>
          </w:p>
        </w:tc>
        <w:tc>
          <w:tcPr>
            <w:tcW w:w="1673" w:type="dxa"/>
            <w:vAlign w:val="center"/>
          </w:tcPr>
          <w:p w14:paraId="47FD7656" w14:textId="097EBF76" w:rsidR="00881573" w:rsidRPr="00881573" w:rsidRDefault="00692208"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55.8</w:t>
            </w:r>
            <w:r w:rsidRPr="00881573">
              <w:rPr>
                <w:rFonts w:ascii="Times New Roman" w:eastAsia="SimSun" w:hAnsi="Times New Roman" w:cs="Times New Roman"/>
                <w:sz w:val="24"/>
              </w:rPr>
              <w:t>±</w:t>
            </w:r>
            <w:r>
              <w:rPr>
                <w:rFonts w:ascii="Times New Roman" w:eastAsia="SimSun" w:hAnsi="Times New Roman" w:cs="Times New Roman"/>
                <w:sz w:val="24"/>
              </w:rPr>
              <w:t>97.7</w:t>
            </w:r>
          </w:p>
        </w:tc>
        <w:tc>
          <w:tcPr>
            <w:tcW w:w="1383" w:type="dxa"/>
            <w:vAlign w:val="center"/>
          </w:tcPr>
          <w:p w14:paraId="61B1A844" w14:textId="37F3B331"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0.0</w:t>
            </w:r>
            <w:r w:rsidRPr="00881573">
              <w:rPr>
                <w:rFonts w:ascii="Times New Roman" w:eastAsia="SimSun" w:hAnsi="Times New Roman" w:cs="Times New Roman"/>
                <w:sz w:val="24"/>
              </w:rPr>
              <w:t>±</w:t>
            </w:r>
            <w:r>
              <w:rPr>
                <w:rFonts w:ascii="Times New Roman" w:eastAsia="SimSun" w:hAnsi="Times New Roman" w:cs="Times New Roman"/>
                <w:sz w:val="24"/>
              </w:rPr>
              <w:t>0.1</w:t>
            </w:r>
          </w:p>
        </w:tc>
      </w:tr>
      <w:tr w:rsidR="00881573" w14:paraId="73C7D5B7" w14:textId="77777777" w:rsidTr="002E4B7B">
        <w:trPr>
          <w:jc w:val="center"/>
        </w:trPr>
        <w:tc>
          <w:tcPr>
            <w:tcW w:w="1382" w:type="dxa"/>
            <w:vMerge/>
            <w:vAlign w:val="center"/>
          </w:tcPr>
          <w:p w14:paraId="37284408" w14:textId="77777777" w:rsidR="00881573" w:rsidRDefault="00881573" w:rsidP="00881573">
            <w:pPr>
              <w:spacing w:line="400" w:lineRule="exact"/>
              <w:jc w:val="center"/>
              <w:rPr>
                <w:rFonts w:ascii="SimSun" w:eastAsia="SimSun" w:hAnsi="SimSun"/>
                <w:sz w:val="24"/>
              </w:rPr>
            </w:pPr>
          </w:p>
        </w:tc>
        <w:tc>
          <w:tcPr>
            <w:tcW w:w="881" w:type="dxa"/>
            <w:vAlign w:val="center"/>
          </w:tcPr>
          <w:p w14:paraId="1EC6B9A1" w14:textId="0D6ACDA0" w:rsidR="00881573" w:rsidRDefault="00881573" w:rsidP="00881573">
            <w:pPr>
              <w:spacing w:line="400" w:lineRule="exact"/>
              <w:jc w:val="center"/>
              <w:rPr>
                <w:rFonts w:ascii="SimSun" w:eastAsia="SimSun" w:hAnsi="SimSun"/>
                <w:sz w:val="24"/>
              </w:rPr>
            </w:pPr>
            <w:r>
              <w:rPr>
                <w:rFonts w:ascii="SimSun" w:eastAsia="SimSun" w:hAnsi="SimSun" w:hint="eastAsia"/>
                <w:sz w:val="24"/>
              </w:rPr>
              <w:t>朋友</w:t>
            </w:r>
          </w:p>
        </w:tc>
        <w:tc>
          <w:tcPr>
            <w:tcW w:w="1884" w:type="dxa"/>
            <w:vAlign w:val="center"/>
          </w:tcPr>
          <w:p w14:paraId="48CC1D58" w14:textId="1AAD88E2"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8</w:t>
            </w:r>
            <w:r>
              <w:rPr>
                <w:rFonts w:ascii="Times New Roman" w:eastAsia="SimSun" w:hAnsi="Times New Roman" w:cs="Times New Roman"/>
                <w:sz w:val="24"/>
              </w:rPr>
              <w:t>59.4</w:t>
            </w:r>
            <w:r w:rsidRPr="00881573">
              <w:rPr>
                <w:rFonts w:ascii="Times New Roman" w:eastAsia="SimSun" w:hAnsi="Times New Roman" w:cs="Times New Roman"/>
                <w:sz w:val="24"/>
              </w:rPr>
              <w:t>±</w:t>
            </w:r>
            <w:r>
              <w:rPr>
                <w:rFonts w:ascii="Times New Roman" w:eastAsia="SimSun" w:hAnsi="Times New Roman" w:cs="Times New Roman"/>
                <w:sz w:val="24"/>
              </w:rPr>
              <w:t>76.5</w:t>
            </w:r>
          </w:p>
        </w:tc>
        <w:tc>
          <w:tcPr>
            <w:tcW w:w="1093" w:type="dxa"/>
            <w:vAlign w:val="center"/>
          </w:tcPr>
          <w:p w14:paraId="598E9A39" w14:textId="06FE8D13"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8</w:t>
            </w:r>
            <w:r>
              <w:rPr>
                <w:rFonts w:ascii="Times New Roman" w:eastAsia="SimSun" w:hAnsi="Times New Roman" w:cs="Times New Roman"/>
                <w:sz w:val="24"/>
              </w:rPr>
              <w:t>7.1</w:t>
            </w:r>
            <w:r w:rsidRPr="00881573">
              <w:rPr>
                <w:rFonts w:ascii="Times New Roman" w:eastAsia="SimSun" w:hAnsi="Times New Roman" w:cs="Times New Roman"/>
                <w:sz w:val="24"/>
              </w:rPr>
              <w:t>±</w:t>
            </w:r>
            <w:r>
              <w:rPr>
                <w:rFonts w:ascii="Times New Roman" w:eastAsia="SimSun" w:hAnsi="Times New Roman" w:cs="Times New Roman"/>
                <w:sz w:val="24"/>
              </w:rPr>
              <w:t>0.1</w:t>
            </w:r>
          </w:p>
        </w:tc>
        <w:tc>
          <w:tcPr>
            <w:tcW w:w="1673" w:type="dxa"/>
            <w:vAlign w:val="center"/>
          </w:tcPr>
          <w:p w14:paraId="4EBF7411" w14:textId="6A3AAC60"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sz w:val="24"/>
              </w:rPr>
              <w:t xml:space="preserve"> </w:t>
            </w:r>
            <w:r w:rsidR="00692208">
              <w:rPr>
                <w:rFonts w:ascii="Times New Roman" w:eastAsia="SimSun" w:hAnsi="Times New Roman" w:cs="Times New Roman" w:hint="eastAsia"/>
                <w:sz w:val="24"/>
              </w:rPr>
              <w:t>9</w:t>
            </w:r>
            <w:r w:rsidR="00692208">
              <w:rPr>
                <w:rFonts w:ascii="Times New Roman" w:eastAsia="SimSun" w:hAnsi="Times New Roman" w:cs="Times New Roman"/>
                <w:sz w:val="24"/>
              </w:rPr>
              <w:t>47.9</w:t>
            </w:r>
            <w:r w:rsidR="00692208" w:rsidRPr="00881573">
              <w:rPr>
                <w:rFonts w:ascii="Times New Roman" w:eastAsia="SimSun" w:hAnsi="Times New Roman" w:cs="Times New Roman"/>
                <w:sz w:val="24"/>
              </w:rPr>
              <w:t>±</w:t>
            </w:r>
            <w:r w:rsidR="00692208">
              <w:rPr>
                <w:rFonts w:ascii="Times New Roman" w:eastAsia="SimSun" w:hAnsi="Times New Roman" w:cs="Times New Roman"/>
                <w:sz w:val="24"/>
              </w:rPr>
              <w:t>102.7</w:t>
            </w:r>
          </w:p>
        </w:tc>
        <w:tc>
          <w:tcPr>
            <w:tcW w:w="1383" w:type="dxa"/>
            <w:vAlign w:val="center"/>
          </w:tcPr>
          <w:p w14:paraId="21D49794" w14:textId="0EC58AC1"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8</w:t>
            </w:r>
            <w:r>
              <w:rPr>
                <w:rFonts w:ascii="Times New Roman" w:eastAsia="SimSun" w:hAnsi="Times New Roman" w:cs="Times New Roman"/>
                <w:sz w:val="24"/>
              </w:rPr>
              <w:t>8.8</w:t>
            </w:r>
            <w:r w:rsidRPr="00881573">
              <w:rPr>
                <w:rFonts w:ascii="Times New Roman" w:eastAsia="SimSun" w:hAnsi="Times New Roman" w:cs="Times New Roman"/>
                <w:sz w:val="24"/>
              </w:rPr>
              <w:t>±</w:t>
            </w:r>
            <w:r>
              <w:rPr>
                <w:rFonts w:ascii="Times New Roman" w:eastAsia="SimSun" w:hAnsi="Times New Roman" w:cs="Times New Roman"/>
                <w:sz w:val="24"/>
              </w:rPr>
              <w:t>0.1</w:t>
            </w:r>
          </w:p>
        </w:tc>
      </w:tr>
      <w:tr w:rsidR="00881573" w14:paraId="2465BD8B" w14:textId="77777777" w:rsidTr="002E4B7B">
        <w:trPr>
          <w:jc w:val="center"/>
        </w:trPr>
        <w:tc>
          <w:tcPr>
            <w:tcW w:w="1382" w:type="dxa"/>
            <w:vMerge/>
            <w:vAlign w:val="center"/>
          </w:tcPr>
          <w:p w14:paraId="4B07F029" w14:textId="77777777" w:rsidR="00881573" w:rsidRDefault="00881573" w:rsidP="00881573">
            <w:pPr>
              <w:spacing w:line="400" w:lineRule="exact"/>
              <w:jc w:val="center"/>
              <w:rPr>
                <w:rFonts w:ascii="SimSun" w:eastAsia="SimSun" w:hAnsi="SimSun"/>
                <w:sz w:val="24"/>
              </w:rPr>
            </w:pPr>
          </w:p>
        </w:tc>
        <w:tc>
          <w:tcPr>
            <w:tcW w:w="881" w:type="dxa"/>
            <w:vAlign w:val="center"/>
          </w:tcPr>
          <w:p w14:paraId="0A952B24" w14:textId="555F1E5C" w:rsidR="00881573" w:rsidRDefault="00881573" w:rsidP="00881573">
            <w:pPr>
              <w:spacing w:line="400" w:lineRule="exact"/>
              <w:jc w:val="center"/>
              <w:rPr>
                <w:rFonts w:ascii="SimSun" w:eastAsia="SimSun" w:hAnsi="SimSun"/>
                <w:sz w:val="24"/>
              </w:rPr>
            </w:pPr>
            <w:r>
              <w:rPr>
                <w:rFonts w:ascii="SimSun" w:eastAsia="SimSun" w:hAnsi="SimSun" w:hint="eastAsia"/>
                <w:sz w:val="24"/>
              </w:rPr>
              <w:t>生人</w:t>
            </w:r>
          </w:p>
        </w:tc>
        <w:tc>
          <w:tcPr>
            <w:tcW w:w="1884" w:type="dxa"/>
            <w:vAlign w:val="center"/>
          </w:tcPr>
          <w:p w14:paraId="17A4BA2E" w14:textId="36599928" w:rsidR="00881573" w:rsidRPr="00881573" w:rsidRDefault="00881573"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7</w:t>
            </w:r>
            <w:r>
              <w:rPr>
                <w:rFonts w:ascii="Times New Roman" w:eastAsia="SimSun" w:hAnsi="Times New Roman" w:cs="Times New Roman"/>
                <w:sz w:val="24"/>
              </w:rPr>
              <w:t>95</w:t>
            </w:r>
            <w:r w:rsidR="00692208">
              <w:rPr>
                <w:rFonts w:ascii="Times New Roman" w:eastAsia="SimSun" w:hAnsi="Times New Roman" w:cs="Times New Roman"/>
                <w:sz w:val="24"/>
              </w:rPr>
              <w:t>.6</w:t>
            </w:r>
            <w:r w:rsidR="00692208" w:rsidRPr="00881573">
              <w:rPr>
                <w:rFonts w:ascii="Times New Roman" w:eastAsia="SimSun" w:hAnsi="Times New Roman" w:cs="Times New Roman"/>
                <w:sz w:val="24"/>
              </w:rPr>
              <w:t>±</w:t>
            </w:r>
            <w:r w:rsidR="00692208">
              <w:rPr>
                <w:rFonts w:ascii="Times New Roman" w:eastAsia="SimSun" w:hAnsi="Times New Roman" w:cs="Times New Roman"/>
                <w:sz w:val="24"/>
              </w:rPr>
              <w:t>99.0</w:t>
            </w:r>
          </w:p>
        </w:tc>
        <w:tc>
          <w:tcPr>
            <w:tcW w:w="1093" w:type="dxa"/>
            <w:vAlign w:val="center"/>
          </w:tcPr>
          <w:p w14:paraId="25872FBC" w14:textId="5B47BD6C"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9</w:t>
            </w:r>
            <w:r>
              <w:rPr>
                <w:rFonts w:ascii="Times New Roman" w:eastAsia="SimSun" w:hAnsi="Times New Roman" w:cs="Times New Roman"/>
                <w:sz w:val="24"/>
              </w:rPr>
              <w:t>2.7</w:t>
            </w:r>
            <w:r w:rsidRPr="00881573">
              <w:rPr>
                <w:rFonts w:ascii="Times New Roman" w:eastAsia="SimSun" w:hAnsi="Times New Roman" w:cs="Times New Roman"/>
                <w:sz w:val="24"/>
              </w:rPr>
              <w:t>±</w:t>
            </w:r>
            <w:r>
              <w:rPr>
                <w:rFonts w:ascii="Times New Roman" w:eastAsia="SimSun" w:hAnsi="Times New Roman" w:cs="Times New Roman"/>
                <w:sz w:val="24"/>
              </w:rPr>
              <w:t>0.0</w:t>
            </w:r>
          </w:p>
        </w:tc>
        <w:tc>
          <w:tcPr>
            <w:tcW w:w="1673" w:type="dxa"/>
            <w:vAlign w:val="center"/>
          </w:tcPr>
          <w:p w14:paraId="4E3EFB8A" w14:textId="67F3DE67"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sz w:val="24"/>
              </w:rPr>
              <w:t xml:space="preserve"> </w:t>
            </w:r>
            <w:r w:rsidR="00692208">
              <w:rPr>
                <w:rFonts w:ascii="Times New Roman" w:eastAsia="SimSun" w:hAnsi="Times New Roman" w:cs="Times New Roman" w:hint="eastAsia"/>
                <w:sz w:val="24"/>
              </w:rPr>
              <w:t>9</w:t>
            </w:r>
            <w:r w:rsidR="00692208">
              <w:rPr>
                <w:rFonts w:ascii="Times New Roman" w:eastAsia="SimSun" w:hAnsi="Times New Roman" w:cs="Times New Roman"/>
                <w:sz w:val="24"/>
              </w:rPr>
              <w:t>02.9</w:t>
            </w:r>
            <w:r w:rsidR="00692208" w:rsidRPr="00881573">
              <w:rPr>
                <w:rFonts w:ascii="Times New Roman" w:eastAsia="SimSun" w:hAnsi="Times New Roman" w:cs="Times New Roman"/>
                <w:sz w:val="24"/>
              </w:rPr>
              <w:t>±</w:t>
            </w:r>
            <w:r w:rsidR="00692208">
              <w:rPr>
                <w:rFonts w:ascii="Times New Roman" w:eastAsia="SimSun" w:hAnsi="Times New Roman" w:cs="Times New Roman"/>
                <w:sz w:val="24"/>
              </w:rPr>
              <w:t>100.8</w:t>
            </w:r>
          </w:p>
        </w:tc>
        <w:tc>
          <w:tcPr>
            <w:tcW w:w="1383" w:type="dxa"/>
            <w:vAlign w:val="center"/>
          </w:tcPr>
          <w:p w14:paraId="6144B878" w14:textId="7F1F1B7D" w:rsidR="00881573" w:rsidRPr="00881573" w:rsidRDefault="008E3E7E" w:rsidP="00881573">
            <w:pPr>
              <w:spacing w:line="400" w:lineRule="exact"/>
              <w:jc w:val="center"/>
              <w:rPr>
                <w:rFonts w:ascii="Times New Roman" w:eastAsia="SimSun" w:hAnsi="Times New Roman" w:cs="Times New Roman"/>
                <w:sz w:val="24"/>
              </w:rPr>
            </w:pPr>
            <w:r>
              <w:rPr>
                <w:rFonts w:ascii="Times New Roman" w:eastAsia="SimSun" w:hAnsi="Times New Roman" w:cs="Times New Roman" w:hint="eastAsia"/>
                <w:sz w:val="24"/>
              </w:rPr>
              <w:t>7</w:t>
            </w:r>
            <w:r>
              <w:rPr>
                <w:rFonts w:ascii="Times New Roman" w:eastAsia="SimSun" w:hAnsi="Times New Roman" w:cs="Times New Roman"/>
                <w:sz w:val="24"/>
              </w:rPr>
              <w:t>8.7</w:t>
            </w:r>
            <w:r w:rsidRPr="00881573">
              <w:rPr>
                <w:rFonts w:ascii="Times New Roman" w:eastAsia="SimSun" w:hAnsi="Times New Roman" w:cs="Times New Roman"/>
                <w:sz w:val="24"/>
              </w:rPr>
              <w:t>±</w:t>
            </w:r>
            <w:r>
              <w:rPr>
                <w:rFonts w:ascii="Times New Roman" w:eastAsia="SimSun" w:hAnsi="Times New Roman" w:cs="Times New Roman"/>
                <w:sz w:val="24"/>
              </w:rPr>
              <w:t>0.1</w:t>
            </w:r>
          </w:p>
        </w:tc>
      </w:tr>
    </w:tbl>
    <w:p w14:paraId="622AEBF9" w14:textId="0F1EEA0D" w:rsidR="00386BDC" w:rsidRDefault="00386BDC" w:rsidP="007024E8">
      <w:pPr>
        <w:spacing w:line="400" w:lineRule="exact"/>
        <w:rPr>
          <w:rFonts w:ascii="SimSun" w:eastAsia="SimSun" w:hAnsi="SimSun"/>
          <w:sz w:val="24"/>
        </w:rPr>
      </w:pPr>
    </w:p>
    <w:p w14:paraId="7B57D908" w14:textId="78031FAA" w:rsidR="00386BDC" w:rsidRDefault="0030625B" w:rsidP="0030625B">
      <w:pPr>
        <w:jc w:val="left"/>
        <w:rPr>
          <w:rFonts w:ascii="SimSun" w:eastAsia="SimSun" w:hAnsi="SimSun"/>
          <w:sz w:val="24"/>
        </w:rPr>
      </w:pPr>
      <w:r>
        <w:rPr>
          <w:noProof/>
        </w:rPr>
        <w:drawing>
          <wp:anchor distT="0" distB="0" distL="114300" distR="114300" simplePos="0" relativeHeight="251658240" behindDoc="1" locked="0" layoutInCell="1" allowOverlap="1" wp14:anchorId="1B31418C" wp14:editId="0DD06558">
            <wp:simplePos x="0" y="0"/>
            <wp:positionH relativeFrom="column">
              <wp:posOffset>2971800</wp:posOffset>
            </wp:positionH>
            <wp:positionV relativeFrom="paragraph">
              <wp:posOffset>68580</wp:posOffset>
            </wp:positionV>
            <wp:extent cx="2468880" cy="2179955"/>
            <wp:effectExtent l="0" t="0" r="7620" b="0"/>
            <wp:wrapTight wrapText="bothSides">
              <wp:wrapPolygon edited="0">
                <wp:start x="0" y="0"/>
                <wp:lineTo x="0" y="21329"/>
                <wp:lineTo x="21500" y="21329"/>
                <wp:lineTo x="21500"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68880" cy="2179955"/>
                    </a:xfrm>
                    <a:prstGeom prst="rect">
                      <a:avLst/>
                    </a:prstGeom>
                  </pic:spPr>
                </pic:pic>
              </a:graphicData>
            </a:graphic>
            <wp14:sizeRelH relativeFrom="margin">
              <wp14:pctWidth>0</wp14:pctWidth>
            </wp14:sizeRelH>
            <wp14:sizeRelV relativeFrom="margin">
              <wp14:pctHeight>0</wp14:pctHeight>
            </wp14:sizeRelV>
          </wp:anchor>
        </w:drawing>
      </w:r>
      <w:r w:rsidR="00D65C48">
        <w:rPr>
          <w:noProof/>
        </w:rPr>
        <w:drawing>
          <wp:inline distT="0" distB="0" distL="0" distR="0" wp14:anchorId="45419ABF" wp14:editId="44E5DCFD">
            <wp:extent cx="2826000" cy="225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26000" cy="2253600"/>
                    </a:xfrm>
                    <a:prstGeom prst="rect">
                      <a:avLst/>
                    </a:prstGeom>
                  </pic:spPr>
                </pic:pic>
              </a:graphicData>
            </a:graphic>
          </wp:inline>
        </w:drawing>
      </w:r>
    </w:p>
    <w:p w14:paraId="6FF6FE57" w14:textId="35D63F3D" w:rsidR="00386BDC" w:rsidRPr="002505EF" w:rsidRDefault="00386BDC" w:rsidP="004C7151">
      <w:pPr>
        <w:spacing w:afterLines="50" w:after="156"/>
        <w:ind w:firstLineChars="200" w:firstLine="420"/>
        <w:jc w:val="left"/>
        <w:rPr>
          <w:rFonts w:ascii="SimSun" w:eastAsia="SimSun" w:hAnsi="SimSun"/>
          <w:szCs w:val="21"/>
        </w:rPr>
      </w:pPr>
      <w:r w:rsidRPr="002505EF">
        <w:rPr>
          <w:rFonts w:ascii="Times New Roman" w:eastAsia="SimSun" w:hAnsi="Times New Roman" w:cs="Times New Roman"/>
          <w:szCs w:val="21"/>
        </w:rPr>
        <w:t>(a)</w:t>
      </w:r>
      <w:r w:rsidRPr="002505EF">
        <w:rPr>
          <w:rFonts w:ascii="SimSun" w:eastAsia="SimSun" w:hAnsi="SimSun"/>
          <w:szCs w:val="21"/>
        </w:rPr>
        <w:t xml:space="preserve"> </w:t>
      </w:r>
      <w:r w:rsidRPr="002505EF">
        <w:rPr>
          <w:rFonts w:ascii="SimSun" w:eastAsia="SimSun" w:hAnsi="SimSun" w:hint="eastAsia"/>
          <w:szCs w:val="21"/>
        </w:rPr>
        <w:t>重点关注图形为自我图形</w:t>
      </w:r>
      <w:r w:rsidR="0030625B" w:rsidRPr="002505EF">
        <w:rPr>
          <w:rFonts w:ascii="SimSun" w:eastAsia="SimSun" w:hAnsi="SimSun" w:hint="eastAsia"/>
          <w:szCs w:val="21"/>
        </w:rPr>
        <w:t xml:space="preserve"> </w:t>
      </w:r>
      <w:r w:rsidR="0030625B" w:rsidRPr="002505EF">
        <w:rPr>
          <w:rFonts w:ascii="SimSun" w:eastAsia="SimSun" w:hAnsi="SimSun"/>
          <w:szCs w:val="21"/>
        </w:rPr>
        <w:t xml:space="preserve">           </w:t>
      </w:r>
      <w:r w:rsidR="00074292">
        <w:rPr>
          <w:rFonts w:ascii="SimSun" w:eastAsia="SimSun" w:hAnsi="SimSun"/>
          <w:szCs w:val="21"/>
        </w:rPr>
        <w:t xml:space="preserve">        </w:t>
      </w:r>
      <w:r w:rsidR="0030625B" w:rsidRPr="002505EF">
        <w:rPr>
          <w:rFonts w:ascii="SimSun" w:eastAsia="SimSun" w:hAnsi="SimSun"/>
          <w:szCs w:val="21"/>
        </w:rPr>
        <w:t xml:space="preserve"> </w:t>
      </w:r>
      <w:r w:rsidR="0030625B" w:rsidRPr="002505EF">
        <w:rPr>
          <w:rFonts w:ascii="Times New Roman" w:eastAsia="SimSun" w:hAnsi="Times New Roman" w:cs="Times New Roman"/>
          <w:szCs w:val="21"/>
        </w:rPr>
        <w:t>(b)</w:t>
      </w:r>
      <w:r w:rsidR="0030625B" w:rsidRPr="002505EF">
        <w:rPr>
          <w:rFonts w:ascii="SimSun" w:eastAsia="SimSun" w:hAnsi="SimSun"/>
          <w:szCs w:val="21"/>
        </w:rPr>
        <w:t xml:space="preserve"> </w:t>
      </w:r>
      <w:r w:rsidR="0030625B" w:rsidRPr="002505EF">
        <w:rPr>
          <w:rFonts w:ascii="SimSun" w:eastAsia="SimSun" w:hAnsi="SimSun" w:hint="eastAsia"/>
          <w:szCs w:val="21"/>
        </w:rPr>
        <w:t>重点关注图形为朋友图形</w:t>
      </w:r>
    </w:p>
    <w:p w14:paraId="0969919D" w14:textId="0B6AF7B9" w:rsidR="00386BDC" w:rsidRDefault="00251796" w:rsidP="00251796">
      <w:pPr>
        <w:jc w:val="center"/>
        <w:rPr>
          <w:rFonts w:ascii="SimSun" w:eastAsia="SimSun" w:hAnsi="SimSun"/>
          <w:sz w:val="24"/>
        </w:rPr>
      </w:pPr>
      <w:r>
        <w:rPr>
          <w:noProof/>
        </w:rPr>
        <w:drawing>
          <wp:inline distT="0" distB="0" distL="0" distR="0" wp14:anchorId="21AE25F6" wp14:editId="2908E7E0">
            <wp:extent cx="2603500" cy="21653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7208" cy="2201702"/>
                    </a:xfrm>
                    <a:prstGeom prst="rect">
                      <a:avLst/>
                    </a:prstGeom>
                  </pic:spPr>
                </pic:pic>
              </a:graphicData>
            </a:graphic>
          </wp:inline>
        </w:drawing>
      </w:r>
    </w:p>
    <w:p w14:paraId="2E9183A0" w14:textId="56A150EA" w:rsidR="00386BDC" w:rsidRPr="002505EF" w:rsidRDefault="00386BDC" w:rsidP="004C7151">
      <w:pPr>
        <w:spacing w:afterLines="50" w:after="156"/>
        <w:jc w:val="center"/>
        <w:rPr>
          <w:rFonts w:ascii="SimSun" w:eastAsia="SimSun" w:hAnsi="SimSun"/>
          <w:szCs w:val="21"/>
        </w:rPr>
      </w:pPr>
      <w:r w:rsidRPr="002505EF">
        <w:rPr>
          <w:rFonts w:ascii="Times New Roman" w:eastAsia="SimSun" w:hAnsi="Times New Roman" w:cs="Times New Roman"/>
          <w:szCs w:val="21"/>
        </w:rPr>
        <w:t>(c)</w:t>
      </w:r>
      <w:r w:rsidRPr="002505EF">
        <w:rPr>
          <w:rFonts w:ascii="SimSun" w:eastAsia="SimSun" w:hAnsi="SimSun"/>
          <w:szCs w:val="21"/>
        </w:rPr>
        <w:t xml:space="preserve"> </w:t>
      </w:r>
      <w:r w:rsidRPr="002505EF">
        <w:rPr>
          <w:rFonts w:ascii="SimSun" w:eastAsia="SimSun" w:hAnsi="SimSun" w:hint="eastAsia"/>
          <w:szCs w:val="21"/>
        </w:rPr>
        <w:t>重点关注图形为生人图形</w:t>
      </w:r>
    </w:p>
    <w:p w14:paraId="6537266F" w14:textId="28C935FC" w:rsidR="00386BDC" w:rsidRPr="002505EF" w:rsidRDefault="00386BDC" w:rsidP="004C7151">
      <w:pPr>
        <w:spacing w:afterLines="50" w:after="156"/>
        <w:jc w:val="center"/>
        <w:rPr>
          <w:rFonts w:ascii="SimSun" w:eastAsia="SimSun" w:hAnsi="SimSun"/>
          <w:szCs w:val="21"/>
        </w:rPr>
      </w:pPr>
      <w:r w:rsidRPr="002505EF">
        <w:rPr>
          <w:rFonts w:ascii="SimSun" w:eastAsia="SimSun" w:hAnsi="SimSun" w:hint="eastAsia"/>
          <w:szCs w:val="21"/>
        </w:rPr>
        <w:t>图</w:t>
      </w:r>
      <w:r w:rsidRPr="002505EF">
        <w:rPr>
          <w:rFonts w:ascii="Times New Roman" w:eastAsia="SimSun" w:hAnsi="Times New Roman" w:cs="Times New Roman"/>
          <w:szCs w:val="21"/>
        </w:rPr>
        <w:t xml:space="preserve">6 </w:t>
      </w:r>
      <w:r w:rsidR="00D65C48" w:rsidRPr="002505EF">
        <w:rPr>
          <w:rFonts w:ascii="SimSun" w:eastAsia="SimSun" w:hAnsi="SimSun" w:hint="eastAsia"/>
          <w:szCs w:val="21"/>
        </w:rPr>
        <w:t>实验</w:t>
      </w:r>
      <w:r w:rsidR="00D65C48" w:rsidRPr="002505EF">
        <w:rPr>
          <w:rFonts w:ascii="Times New Roman" w:eastAsia="SimSun" w:hAnsi="Times New Roman" w:cs="Times New Roman"/>
          <w:szCs w:val="21"/>
        </w:rPr>
        <w:t>2</w:t>
      </w:r>
      <w:r w:rsidR="00D65C48" w:rsidRPr="002505EF">
        <w:rPr>
          <w:rFonts w:ascii="SimSun" w:eastAsia="SimSun" w:hAnsi="SimSun" w:hint="eastAsia"/>
          <w:szCs w:val="21"/>
        </w:rPr>
        <w:t>不同条件下</w:t>
      </w:r>
      <w:r w:rsidRPr="002505EF">
        <w:rPr>
          <w:rFonts w:ascii="SimSun" w:eastAsia="SimSun" w:hAnsi="SimSun" w:hint="eastAsia"/>
          <w:szCs w:val="21"/>
        </w:rPr>
        <w:t>的</w:t>
      </w:r>
      <w:r w:rsidR="002B09D2" w:rsidRPr="002505EF">
        <w:rPr>
          <w:rFonts w:ascii="SimSun" w:eastAsia="SimSun" w:hAnsi="SimSun" w:hint="eastAsia"/>
          <w:szCs w:val="21"/>
        </w:rPr>
        <w:t>平均反应时</w:t>
      </w:r>
    </w:p>
    <w:p w14:paraId="1644F859" w14:textId="124B1A80" w:rsidR="000B286B" w:rsidRPr="000B286B" w:rsidRDefault="000B286B" w:rsidP="000B286B">
      <w:pPr>
        <w:spacing w:line="400" w:lineRule="exact"/>
        <w:ind w:firstLine="480"/>
        <w:rPr>
          <w:rFonts w:ascii="SimSun" w:eastAsia="SimSun" w:hAnsi="SimSun"/>
          <w:sz w:val="24"/>
        </w:rPr>
      </w:pPr>
      <w:r w:rsidRPr="000B08DE">
        <w:rPr>
          <w:rFonts w:ascii="SimSun" w:eastAsia="SimSun" w:hAnsi="SimSun" w:hint="eastAsia"/>
          <w:sz w:val="24"/>
        </w:rPr>
        <w:t>对反应时进行贝叶斯三因素重复测量方差分析时，使用</w:t>
      </w:r>
      <w:r w:rsidRPr="000B08DE">
        <w:rPr>
          <w:rFonts w:ascii="Times New Roman" w:eastAsia="SimSun" w:hAnsi="Times New Roman" w:cs="Times New Roman"/>
          <w:sz w:val="24"/>
        </w:rPr>
        <w:t>JASP</w:t>
      </w:r>
      <w:r w:rsidRPr="000B08DE">
        <w:rPr>
          <w:rFonts w:ascii="SimSun" w:eastAsia="SimSun" w:hAnsi="SimSun" w:hint="eastAsia"/>
          <w:sz w:val="24"/>
        </w:rPr>
        <w:t>默认的先验分布将所有模型与零模型进行比较。</w:t>
      </w:r>
      <w:r>
        <w:rPr>
          <w:rFonts w:ascii="SimSun" w:eastAsia="SimSun" w:hAnsi="SimSun" w:hint="eastAsia"/>
          <w:sz w:val="24"/>
          <w:szCs w:val="24"/>
        </w:rPr>
        <w:t>首先计算图形类型、匹配情况与任务目标三个变量的最高阶交互项的效应，通过比较包含最高阶交互的模型和不包含最高阶交互的模型，得到</w:t>
      </w:r>
      <w:r w:rsidRPr="00E61E92">
        <w:rPr>
          <w:rFonts w:ascii="Times New Roman" w:hAnsi="Times New Roman" w:cs="Times New Roman"/>
          <w:i/>
          <w:iCs/>
          <w:sz w:val="24"/>
        </w:rPr>
        <w:t>BF</w:t>
      </w:r>
      <w:r w:rsidRPr="00E61E92">
        <w:rPr>
          <w:rFonts w:ascii="Times New Roman" w:hAnsi="Times New Roman" w:cs="Times New Roman"/>
          <w:i/>
          <w:iCs/>
          <w:sz w:val="24"/>
          <w:vertAlign w:val="subscript"/>
        </w:rPr>
        <w:t>10</w:t>
      </w:r>
      <w:r w:rsidRPr="008A67D0">
        <w:rPr>
          <w:rFonts w:ascii="Times New Roman" w:hAnsi="Times New Roman" w:cs="Times New Roman"/>
          <w:sz w:val="24"/>
        </w:rPr>
        <w:t xml:space="preserve"> = 0.</w:t>
      </w:r>
      <w:r>
        <w:rPr>
          <w:rFonts w:ascii="Times New Roman" w:hAnsi="Times New Roman" w:cs="Times New Roman"/>
          <w:sz w:val="24"/>
        </w:rPr>
        <w:t>506 ,</w:t>
      </w:r>
      <w:r w:rsidRPr="008A67D0">
        <w:rPr>
          <w:rFonts w:hint="eastAsia"/>
          <w:sz w:val="24"/>
        </w:rPr>
        <w:t xml:space="preserve"> </w:t>
      </w:r>
      <w:r w:rsidRPr="008A67D0">
        <w:rPr>
          <w:rFonts w:ascii="SimSun" w:eastAsia="SimSun" w:hAnsi="SimSun" w:hint="eastAsia"/>
          <w:sz w:val="24"/>
          <w:szCs w:val="24"/>
        </w:rPr>
        <w:t>根据贝叶斯因子决策标准</w:t>
      </w:r>
      <w:r w:rsidRPr="00573E0A">
        <w:rPr>
          <w:rFonts w:ascii="Times New Roman" w:eastAsia="SimSun" w:hAnsi="Times New Roman" w:cs="Times New Roman"/>
          <w:sz w:val="24"/>
          <w:szCs w:val="24"/>
        </w:rPr>
        <w:t>（</w:t>
      </w:r>
      <w:r w:rsidRPr="008A67D0">
        <w:rPr>
          <w:rFonts w:ascii="SimSun" w:eastAsia="SimSun" w:hAnsi="SimSun" w:hint="eastAsia"/>
          <w:sz w:val="24"/>
          <w:szCs w:val="24"/>
        </w:rPr>
        <w:t>胡传鹏等</w:t>
      </w:r>
      <w:r w:rsidRPr="00573E0A">
        <w:rPr>
          <w:rFonts w:ascii="Times New Roman" w:eastAsia="SimSun" w:hAnsi="Times New Roman" w:cs="Times New Roman"/>
          <w:sz w:val="24"/>
          <w:szCs w:val="24"/>
        </w:rPr>
        <w:t>，</w:t>
      </w:r>
      <w:r w:rsidRPr="00573E0A">
        <w:rPr>
          <w:rFonts w:ascii="Times New Roman" w:eastAsia="SimSun" w:hAnsi="Times New Roman" w:cs="Times New Roman"/>
          <w:sz w:val="24"/>
          <w:szCs w:val="24"/>
        </w:rPr>
        <w:t>2018</w:t>
      </w:r>
      <w:r w:rsidRPr="00573E0A">
        <w:rPr>
          <w:rFonts w:ascii="Times New Roman" w:eastAsia="SimSun" w:hAnsi="Times New Roman" w:cs="Times New Roman"/>
          <w:sz w:val="24"/>
          <w:szCs w:val="24"/>
        </w:rPr>
        <w:t>）</w:t>
      </w:r>
      <w:r w:rsidRPr="008A67D0">
        <w:rPr>
          <w:rFonts w:ascii="SimSun" w:eastAsia="SimSun" w:hAnsi="SimSun" w:hint="eastAsia"/>
          <w:sz w:val="24"/>
          <w:szCs w:val="24"/>
        </w:rPr>
        <w:t>，说明</w:t>
      </w:r>
      <w:r>
        <w:rPr>
          <w:rFonts w:ascii="SimSun" w:eastAsia="SimSun" w:hAnsi="SimSun" w:hint="eastAsia"/>
          <w:sz w:val="24"/>
          <w:szCs w:val="24"/>
        </w:rPr>
        <w:t>有较弱的证据支持</w:t>
      </w:r>
      <w:r w:rsidRPr="002A14E8">
        <w:rPr>
          <w:rFonts w:ascii="Times New Roman" w:eastAsia="SimSun" w:hAnsi="Times New Roman" w:cs="Times New Roman"/>
          <w:i/>
          <w:iCs/>
          <w:sz w:val="24"/>
        </w:rPr>
        <w:t>H</w:t>
      </w:r>
      <w:r w:rsidRPr="002A14E8">
        <w:rPr>
          <w:rFonts w:ascii="Times New Roman" w:eastAsia="SimSun" w:hAnsi="Times New Roman" w:cs="Times New Roman"/>
          <w:i/>
          <w:iCs/>
          <w:sz w:val="24"/>
          <w:vertAlign w:val="subscript"/>
        </w:rPr>
        <w:t>0</w:t>
      </w:r>
      <w:r>
        <w:rPr>
          <w:rFonts w:ascii="Times New Roman" w:eastAsia="SimSun" w:hAnsi="Times New Roman" w:cs="Times New Roman" w:hint="eastAsia"/>
          <w:sz w:val="24"/>
        </w:rPr>
        <w:t>，即不存在最高阶的交互作用。</w:t>
      </w:r>
      <w:r>
        <w:rPr>
          <w:rFonts w:ascii="Times New Roman" w:eastAsia="SimSun" w:hAnsi="Times New Roman" w:cs="Times New Roman" w:hint="eastAsia"/>
          <w:kern w:val="0"/>
          <w:sz w:val="24"/>
        </w:rPr>
        <w:t>再分别计算三种二阶交互作用：得到任务目标与匹配情况的二阶交互的</w:t>
      </w:r>
      <w:r w:rsidRPr="00E61E92">
        <w:rPr>
          <w:rFonts w:ascii="Times New Roman" w:hAnsi="Times New Roman" w:cs="Times New Roman"/>
          <w:i/>
          <w:iCs/>
          <w:sz w:val="24"/>
        </w:rPr>
        <w:t>BF</w:t>
      </w:r>
      <w:r w:rsidRPr="00E61E92">
        <w:rPr>
          <w:rFonts w:ascii="Times New Roman" w:hAnsi="Times New Roman" w:cs="Times New Roman"/>
          <w:i/>
          <w:iCs/>
          <w:sz w:val="24"/>
          <w:vertAlign w:val="subscript"/>
        </w:rPr>
        <w:t>10</w:t>
      </w:r>
      <w:r w:rsidRPr="008A67D0">
        <w:rPr>
          <w:rFonts w:ascii="Times New Roman" w:hAnsi="Times New Roman" w:cs="Times New Roman"/>
          <w:sz w:val="24"/>
        </w:rPr>
        <w:t xml:space="preserve"> =</w:t>
      </w:r>
      <w:r>
        <w:rPr>
          <w:rFonts w:ascii="Times New Roman" w:hAnsi="Times New Roman" w:cs="Times New Roman"/>
          <w:sz w:val="24"/>
        </w:rPr>
        <w:t xml:space="preserve"> 30.027</w:t>
      </w:r>
      <w:r w:rsidRPr="00AC74F4">
        <w:rPr>
          <w:rFonts w:ascii="SimSun" w:eastAsia="SimSun" w:hAnsi="SimSun" w:cs="Times New Roman" w:hint="eastAsia"/>
          <w:sz w:val="24"/>
        </w:rPr>
        <w:t>,说明</w:t>
      </w:r>
      <w:r>
        <w:rPr>
          <w:rFonts w:ascii="SimSun" w:eastAsia="SimSun" w:hAnsi="SimSun" w:cs="Times New Roman" w:hint="eastAsia"/>
          <w:sz w:val="24"/>
        </w:rPr>
        <w:t>有较强的证据支持</w:t>
      </w:r>
      <w:r w:rsidRPr="002A14E8">
        <w:rPr>
          <w:rFonts w:ascii="Times New Roman" w:eastAsia="SimSun" w:hAnsi="Times New Roman" w:cs="Times New Roman"/>
          <w:i/>
          <w:iCs/>
          <w:sz w:val="24"/>
        </w:rPr>
        <w:t>H</w:t>
      </w:r>
      <w:r>
        <w:rPr>
          <w:rFonts w:ascii="Times New Roman" w:eastAsia="SimSun" w:hAnsi="Times New Roman" w:cs="Times New Roman"/>
          <w:i/>
          <w:iCs/>
          <w:sz w:val="24"/>
          <w:vertAlign w:val="subscript"/>
        </w:rPr>
        <w:t>1</w:t>
      </w:r>
      <w:r>
        <w:rPr>
          <w:rFonts w:ascii="Times New Roman" w:eastAsia="SimSun" w:hAnsi="Times New Roman" w:cs="Times New Roman" w:hint="eastAsia"/>
          <w:sz w:val="24"/>
        </w:rPr>
        <w:t>，即存在该二阶交互作用；得到任务目标与图形类型的二阶交互作用的</w:t>
      </w:r>
      <w:r w:rsidRPr="008D1DF2">
        <w:rPr>
          <w:rFonts w:ascii="Times New Roman" w:hAnsi="Times New Roman" w:cs="Times New Roman"/>
          <w:i/>
          <w:iCs/>
          <w:sz w:val="24"/>
        </w:rPr>
        <w:t>BF</w:t>
      </w:r>
      <w:r w:rsidRPr="008D1DF2">
        <w:rPr>
          <w:rFonts w:ascii="Times New Roman" w:hAnsi="Times New Roman" w:cs="Times New Roman"/>
          <w:i/>
          <w:iCs/>
          <w:sz w:val="24"/>
          <w:vertAlign w:val="subscript"/>
        </w:rPr>
        <w:t>10</w:t>
      </w:r>
      <w:r w:rsidRPr="008D1DF2">
        <w:rPr>
          <w:rFonts w:ascii="Times New Roman" w:hAnsi="Times New Roman" w:cs="Times New Roman"/>
          <w:sz w:val="24"/>
        </w:rPr>
        <w:t xml:space="preserve"> = 1.041×10</w:t>
      </w:r>
      <w:r w:rsidRPr="008D1DF2">
        <w:rPr>
          <w:rFonts w:ascii="Times New Roman" w:hAnsi="Times New Roman" w:cs="Times New Roman"/>
          <w:sz w:val="24"/>
          <w:vertAlign w:val="superscript"/>
        </w:rPr>
        <w:t>+7</w:t>
      </w:r>
      <w:r w:rsidRPr="008D1DF2">
        <w:rPr>
          <w:rFonts w:ascii="SimSun" w:eastAsia="SimSun" w:hAnsi="SimSun" w:cs="Times New Roman"/>
          <w:sz w:val="24"/>
        </w:rPr>
        <w:t>，说明</w:t>
      </w:r>
      <w:r>
        <w:rPr>
          <w:rFonts w:ascii="SimSun" w:eastAsia="SimSun" w:hAnsi="SimSun" w:cs="Times New Roman" w:hint="eastAsia"/>
          <w:sz w:val="24"/>
        </w:rPr>
        <w:t>有极强的证据支持</w:t>
      </w:r>
      <w:r w:rsidRPr="002A14E8">
        <w:rPr>
          <w:rFonts w:ascii="Times New Roman" w:eastAsia="SimSun" w:hAnsi="Times New Roman" w:cs="Times New Roman"/>
          <w:i/>
          <w:iCs/>
          <w:sz w:val="24"/>
        </w:rPr>
        <w:t>H</w:t>
      </w:r>
      <w:r>
        <w:rPr>
          <w:rFonts w:ascii="Times New Roman" w:eastAsia="SimSun" w:hAnsi="Times New Roman" w:cs="Times New Roman"/>
          <w:i/>
          <w:iCs/>
          <w:sz w:val="24"/>
          <w:vertAlign w:val="subscript"/>
        </w:rPr>
        <w:t>1</w:t>
      </w:r>
      <w:r>
        <w:rPr>
          <w:rFonts w:ascii="Times New Roman" w:eastAsia="SimSun" w:hAnsi="Times New Roman" w:cs="Times New Roman" w:hint="eastAsia"/>
          <w:sz w:val="24"/>
        </w:rPr>
        <w:t>，即存在该二阶交互作用；得到匹配情况与图形类型的二阶交互的</w:t>
      </w:r>
      <w:r w:rsidRPr="00E61E92">
        <w:rPr>
          <w:rFonts w:ascii="Times New Roman" w:hAnsi="Times New Roman" w:cs="Times New Roman"/>
          <w:i/>
          <w:iCs/>
          <w:sz w:val="24"/>
        </w:rPr>
        <w:t>BF</w:t>
      </w:r>
      <w:r w:rsidRPr="00E61E92">
        <w:rPr>
          <w:rFonts w:ascii="Times New Roman" w:hAnsi="Times New Roman" w:cs="Times New Roman"/>
          <w:i/>
          <w:iCs/>
          <w:sz w:val="24"/>
          <w:vertAlign w:val="subscript"/>
        </w:rPr>
        <w:t>10</w:t>
      </w:r>
      <w:r w:rsidRPr="008A67D0">
        <w:rPr>
          <w:rFonts w:ascii="Times New Roman" w:hAnsi="Times New Roman" w:cs="Times New Roman"/>
          <w:sz w:val="24"/>
        </w:rPr>
        <w:t xml:space="preserve"> =</w:t>
      </w:r>
      <w:r>
        <w:rPr>
          <w:rFonts w:ascii="Times New Roman" w:hAnsi="Times New Roman" w:cs="Times New Roman"/>
          <w:sz w:val="24"/>
        </w:rPr>
        <w:t xml:space="preserve"> 0.112</w:t>
      </w:r>
      <w:r w:rsidRPr="008D1DF2">
        <w:rPr>
          <w:rFonts w:ascii="SimSun" w:eastAsia="SimSun" w:hAnsi="SimSun" w:cs="Times New Roman" w:hint="eastAsia"/>
          <w:sz w:val="24"/>
        </w:rPr>
        <w:t>，</w:t>
      </w:r>
      <w:r>
        <w:rPr>
          <w:rFonts w:ascii="SimSun" w:eastAsia="SimSun" w:hAnsi="SimSun" w:cs="Times New Roman" w:hint="eastAsia"/>
          <w:sz w:val="24"/>
        </w:rPr>
        <w:t>说明有中等强度的证据支持</w:t>
      </w:r>
      <w:r w:rsidRPr="002A14E8">
        <w:rPr>
          <w:rFonts w:ascii="Times New Roman" w:eastAsia="SimSun" w:hAnsi="Times New Roman" w:cs="Times New Roman"/>
          <w:i/>
          <w:iCs/>
          <w:sz w:val="24"/>
        </w:rPr>
        <w:t>H</w:t>
      </w:r>
      <w:r w:rsidRPr="002A14E8">
        <w:rPr>
          <w:rFonts w:ascii="Times New Roman" w:eastAsia="SimSun" w:hAnsi="Times New Roman" w:cs="Times New Roman"/>
          <w:i/>
          <w:iCs/>
          <w:sz w:val="24"/>
          <w:vertAlign w:val="subscript"/>
        </w:rPr>
        <w:t>0</w:t>
      </w:r>
      <w:r>
        <w:rPr>
          <w:rFonts w:ascii="Times New Roman" w:eastAsia="SimSun" w:hAnsi="Times New Roman" w:cs="Times New Roman" w:hint="eastAsia"/>
          <w:sz w:val="24"/>
        </w:rPr>
        <w:t>，即不存在该二阶交互作用。</w:t>
      </w:r>
    </w:p>
    <w:p w14:paraId="4CAAC943" w14:textId="63C4F702" w:rsidR="00A27B25" w:rsidRPr="002E10B6" w:rsidRDefault="00FB197B" w:rsidP="002E10B6">
      <w:pPr>
        <w:spacing w:line="400" w:lineRule="exact"/>
        <w:ind w:firstLineChars="200" w:firstLine="480"/>
        <w:rPr>
          <w:rFonts w:ascii="Times New Roman" w:eastAsia="SimSun" w:hAnsi="Times New Roman" w:cs="Times New Roman"/>
          <w:sz w:val="24"/>
        </w:rPr>
      </w:pPr>
      <w:r>
        <w:rPr>
          <w:rFonts w:ascii="SimSun" w:eastAsia="SimSun" w:hAnsi="SimSun" w:cs="Times New Roman" w:hint="eastAsia"/>
          <w:sz w:val="24"/>
        </w:rPr>
        <w:t>进一步进行简单效应</w:t>
      </w:r>
      <w:r w:rsidR="00066CEE">
        <w:rPr>
          <w:rFonts w:ascii="SimSun" w:eastAsia="SimSun" w:hAnsi="SimSun" w:cs="Times New Roman" w:hint="eastAsia"/>
          <w:sz w:val="24"/>
        </w:rPr>
        <w:t>检验</w:t>
      </w:r>
      <w:r>
        <w:rPr>
          <w:rFonts w:ascii="SimSun" w:eastAsia="SimSun" w:hAnsi="SimSun" w:cs="Times New Roman" w:hint="eastAsia"/>
          <w:sz w:val="24"/>
        </w:rPr>
        <w:t>，使用贝叶斯配对样本</w:t>
      </w:r>
      <w:r w:rsidRPr="00D35C70">
        <w:rPr>
          <w:rFonts w:ascii="Times New Roman" w:eastAsia="SimSun" w:hAnsi="Times New Roman" w:cs="Times New Roman"/>
          <w:i/>
          <w:iCs/>
          <w:sz w:val="24"/>
        </w:rPr>
        <w:t>t</w:t>
      </w:r>
      <w:r>
        <w:rPr>
          <w:rFonts w:ascii="SimSun" w:eastAsia="SimSun" w:hAnsi="SimSun" w:cs="Times New Roman" w:hint="eastAsia"/>
          <w:sz w:val="24"/>
        </w:rPr>
        <w:t>检验进行两两比较。</w:t>
      </w:r>
      <w:r w:rsidR="008702A6">
        <w:rPr>
          <w:rFonts w:ascii="SimSun" w:eastAsia="SimSun" w:hAnsi="SimSun" w:cs="Times New Roman" w:hint="eastAsia"/>
          <w:sz w:val="24"/>
        </w:rPr>
        <w:t>对于</w:t>
      </w:r>
      <w:r w:rsidR="008702A6" w:rsidRPr="002B2286">
        <w:rPr>
          <w:rFonts w:ascii="SimSun" w:eastAsia="SimSun" w:hAnsi="SimSun" w:cs="Times New Roman" w:hint="eastAsia"/>
          <w:sz w:val="24"/>
        </w:rPr>
        <w:t>任务目标与匹配情况的二阶交互作用</w:t>
      </w:r>
      <w:r w:rsidR="008702A6">
        <w:rPr>
          <w:rFonts w:ascii="SimSun" w:eastAsia="SimSun" w:hAnsi="SimSun" w:cs="Times New Roman" w:hint="eastAsia"/>
          <w:sz w:val="24"/>
        </w:rPr>
        <w:t>：在</w:t>
      </w:r>
      <w:r w:rsidR="002B2286">
        <w:rPr>
          <w:rFonts w:ascii="SimSun" w:eastAsia="SimSun" w:hAnsi="SimSun" w:cs="Times New Roman" w:hint="eastAsia"/>
          <w:sz w:val="24"/>
        </w:rPr>
        <w:t>匹配</w:t>
      </w:r>
      <w:r w:rsidR="008702A6">
        <w:rPr>
          <w:rFonts w:ascii="SimSun" w:eastAsia="SimSun" w:hAnsi="SimSun" w:cs="Times New Roman" w:hint="eastAsia"/>
          <w:sz w:val="24"/>
        </w:rPr>
        <w:t>条件下，</w:t>
      </w:r>
      <w:r w:rsidR="002B2286">
        <w:rPr>
          <w:rFonts w:ascii="SimSun" w:eastAsia="SimSun" w:hAnsi="SimSun" w:cs="Times New Roman" w:hint="eastAsia"/>
          <w:sz w:val="24"/>
        </w:rPr>
        <w:t>目标图形为自我图形的反应时</w:t>
      </w:r>
      <w:r w:rsidR="008702A6">
        <w:rPr>
          <w:rFonts w:ascii="SimSun" w:eastAsia="SimSun" w:hAnsi="SimSun" w:cs="Times New Roman" w:hint="eastAsia"/>
          <w:sz w:val="24"/>
        </w:rPr>
        <w:t>与</w:t>
      </w:r>
      <w:r w:rsidR="002B2286">
        <w:rPr>
          <w:rFonts w:ascii="SimSun" w:eastAsia="SimSun" w:hAnsi="SimSun" w:cs="Times New Roman" w:hint="eastAsia"/>
          <w:sz w:val="24"/>
        </w:rPr>
        <w:t>目标图形为生人的</w:t>
      </w:r>
      <w:r w:rsidR="008702A6">
        <w:rPr>
          <w:rFonts w:ascii="SimSun" w:eastAsia="SimSun" w:hAnsi="SimSun" w:cs="Times New Roman" w:hint="eastAsia"/>
          <w:sz w:val="24"/>
        </w:rPr>
        <w:t>反应时的贝叶斯配对</w:t>
      </w:r>
      <w:r w:rsidR="008702A6" w:rsidRPr="00D35C70">
        <w:rPr>
          <w:rFonts w:ascii="Times New Roman" w:eastAsia="SimSun" w:hAnsi="Times New Roman" w:cs="Times New Roman"/>
          <w:i/>
          <w:iCs/>
          <w:sz w:val="24"/>
        </w:rPr>
        <w:t>t</w:t>
      </w:r>
      <w:r w:rsidR="008702A6">
        <w:rPr>
          <w:rFonts w:ascii="SimSun" w:eastAsia="SimSun" w:hAnsi="SimSun" w:cs="Times New Roman" w:hint="eastAsia"/>
          <w:sz w:val="24"/>
        </w:rPr>
        <w:t>检验的</w:t>
      </w:r>
      <w:r w:rsidR="00F147F2" w:rsidRPr="00F147F2">
        <w:rPr>
          <w:rFonts w:ascii="Times New Roman" w:eastAsia="SimSun" w:hAnsi="Times New Roman" w:cs="Times New Roman"/>
          <w:i/>
          <w:iCs/>
          <w:sz w:val="24"/>
        </w:rPr>
        <w:t>BF</w:t>
      </w:r>
      <w:r w:rsidR="002B2286">
        <w:rPr>
          <w:rFonts w:ascii="Times New Roman" w:eastAsia="SimSun" w:hAnsi="Times New Roman" w:cs="Times New Roman"/>
          <w:i/>
          <w:iCs/>
          <w:sz w:val="24"/>
          <w:vertAlign w:val="subscript"/>
        </w:rPr>
        <w:t>1</w:t>
      </w:r>
      <w:r w:rsidR="00F147F2" w:rsidRPr="00F147F2">
        <w:rPr>
          <w:rFonts w:ascii="Times New Roman" w:eastAsia="SimSun" w:hAnsi="Times New Roman" w:cs="Times New Roman"/>
          <w:i/>
          <w:iCs/>
          <w:sz w:val="24"/>
          <w:vertAlign w:val="subscript"/>
        </w:rPr>
        <w:t>0</w:t>
      </w:r>
      <w:r w:rsidR="00F147F2" w:rsidRPr="00F147F2">
        <w:rPr>
          <w:rFonts w:ascii="Times New Roman" w:eastAsia="SimSun" w:hAnsi="Times New Roman" w:cs="Times New Roman"/>
          <w:i/>
          <w:iCs/>
          <w:sz w:val="24"/>
        </w:rPr>
        <w:t xml:space="preserve"> </w:t>
      </w:r>
      <w:r w:rsidR="00F147F2" w:rsidRPr="00F147F2">
        <w:rPr>
          <w:rFonts w:ascii="Times New Roman" w:eastAsia="SimSun" w:hAnsi="Times New Roman" w:cs="Times New Roman"/>
          <w:sz w:val="24"/>
        </w:rPr>
        <w:t>=</w:t>
      </w:r>
      <w:r w:rsidR="002B2286">
        <w:rPr>
          <w:rFonts w:ascii="Times New Roman" w:eastAsia="SimSun" w:hAnsi="Times New Roman" w:cs="Times New Roman"/>
          <w:sz w:val="24"/>
        </w:rPr>
        <w:t>0.542</w:t>
      </w:r>
      <w:r w:rsidR="00F147F2">
        <w:rPr>
          <w:rFonts w:ascii="Times New Roman" w:eastAsia="SimSun" w:hAnsi="Times New Roman" w:cs="Times New Roman" w:hint="eastAsia"/>
          <w:sz w:val="24"/>
        </w:rPr>
        <w:t>，说明有</w:t>
      </w:r>
      <w:r w:rsidR="002B2286">
        <w:rPr>
          <w:rFonts w:ascii="Times New Roman" w:eastAsia="SimSun" w:hAnsi="Times New Roman" w:cs="Times New Roman" w:hint="eastAsia"/>
          <w:sz w:val="24"/>
        </w:rPr>
        <w:t>较弱的证据支持</w:t>
      </w:r>
      <w:r w:rsidR="002B2286" w:rsidRPr="002B2286">
        <w:rPr>
          <w:rFonts w:ascii="Times New Roman" w:eastAsia="SimSun" w:hAnsi="Times New Roman" w:cs="Times New Roman" w:hint="eastAsia"/>
          <w:i/>
          <w:iCs/>
          <w:sz w:val="24"/>
        </w:rPr>
        <w:t>H</w:t>
      </w:r>
      <w:r w:rsidR="002B2286" w:rsidRPr="002B2286">
        <w:rPr>
          <w:rFonts w:ascii="Times New Roman" w:eastAsia="SimSun" w:hAnsi="Times New Roman" w:cs="Times New Roman"/>
          <w:i/>
          <w:iCs/>
          <w:sz w:val="24"/>
          <w:vertAlign w:val="subscript"/>
        </w:rPr>
        <w:t>0</w:t>
      </w:r>
      <w:r w:rsidR="002B2286">
        <w:rPr>
          <w:rFonts w:ascii="Times New Roman" w:eastAsia="SimSun" w:hAnsi="Times New Roman" w:cs="Times New Roman" w:hint="eastAsia"/>
          <w:sz w:val="24"/>
        </w:rPr>
        <w:t>，即</w:t>
      </w:r>
      <w:r w:rsidR="002E10B6">
        <w:rPr>
          <w:rFonts w:ascii="Times New Roman" w:eastAsia="SimSun" w:hAnsi="Times New Roman" w:cs="Times New Roman" w:hint="eastAsia"/>
          <w:sz w:val="24"/>
        </w:rPr>
        <w:t>这两种重点关注图形下的匹配反应时没有差异</w:t>
      </w:r>
      <w:r w:rsidR="00F147F2">
        <w:rPr>
          <w:rFonts w:ascii="Times New Roman" w:eastAsia="SimSun" w:hAnsi="Times New Roman" w:cs="Times New Roman" w:hint="eastAsia"/>
          <w:sz w:val="24"/>
        </w:rPr>
        <w:t>；</w:t>
      </w:r>
      <w:r w:rsidR="002B2286">
        <w:rPr>
          <w:rFonts w:ascii="SimSun" w:eastAsia="SimSun" w:hAnsi="SimSun" w:cs="Times New Roman" w:hint="eastAsia"/>
          <w:sz w:val="24"/>
        </w:rPr>
        <w:t>目标图形为朋友的反应时与目标图形为自我的反应时</w:t>
      </w:r>
      <w:r w:rsidR="00F147F2">
        <w:rPr>
          <w:rFonts w:ascii="SimSun" w:eastAsia="SimSun" w:hAnsi="SimSun" w:cs="Times New Roman" w:hint="eastAsia"/>
          <w:sz w:val="24"/>
        </w:rPr>
        <w:t>的贝叶斯配对</w:t>
      </w:r>
      <w:r w:rsidR="00F147F2" w:rsidRPr="00D35C70">
        <w:rPr>
          <w:rFonts w:ascii="Times New Roman" w:eastAsia="SimSun" w:hAnsi="Times New Roman" w:cs="Times New Roman"/>
          <w:i/>
          <w:iCs/>
          <w:sz w:val="24"/>
        </w:rPr>
        <w:t>t</w:t>
      </w:r>
      <w:r w:rsidR="00F147F2">
        <w:rPr>
          <w:rFonts w:ascii="SimSun" w:eastAsia="SimSun" w:hAnsi="SimSun" w:cs="Times New Roman" w:hint="eastAsia"/>
          <w:sz w:val="24"/>
        </w:rPr>
        <w:t>检验的</w:t>
      </w:r>
      <w:r w:rsidR="00F147F2" w:rsidRPr="00F147F2">
        <w:rPr>
          <w:rFonts w:ascii="Times New Roman" w:eastAsia="SimSun" w:hAnsi="Times New Roman" w:cs="Times New Roman"/>
          <w:i/>
          <w:iCs/>
          <w:sz w:val="24"/>
        </w:rPr>
        <w:t>BF</w:t>
      </w:r>
      <w:r w:rsidR="002B2286">
        <w:rPr>
          <w:rFonts w:ascii="Times New Roman" w:eastAsia="SimSun" w:hAnsi="Times New Roman" w:cs="Times New Roman"/>
          <w:i/>
          <w:iCs/>
          <w:sz w:val="24"/>
          <w:vertAlign w:val="subscript"/>
        </w:rPr>
        <w:t>1</w:t>
      </w:r>
      <w:r w:rsidR="00F147F2" w:rsidRPr="00F147F2">
        <w:rPr>
          <w:rFonts w:ascii="Times New Roman" w:eastAsia="SimSun" w:hAnsi="Times New Roman" w:cs="Times New Roman"/>
          <w:i/>
          <w:iCs/>
          <w:sz w:val="24"/>
          <w:vertAlign w:val="subscript"/>
        </w:rPr>
        <w:t>0</w:t>
      </w:r>
      <w:r w:rsidR="00F147F2" w:rsidRPr="00F147F2">
        <w:rPr>
          <w:rFonts w:ascii="Times New Roman" w:eastAsia="SimSun" w:hAnsi="Times New Roman" w:cs="Times New Roman"/>
          <w:i/>
          <w:iCs/>
          <w:sz w:val="24"/>
        </w:rPr>
        <w:t xml:space="preserve"> </w:t>
      </w:r>
      <w:r w:rsidR="00F147F2" w:rsidRPr="00F147F2">
        <w:rPr>
          <w:rFonts w:ascii="Times New Roman" w:eastAsia="SimSun" w:hAnsi="Times New Roman" w:cs="Times New Roman"/>
          <w:sz w:val="24"/>
        </w:rPr>
        <w:t xml:space="preserve">= </w:t>
      </w:r>
      <w:r w:rsidR="002B2286">
        <w:rPr>
          <w:rFonts w:ascii="Times New Roman" w:eastAsia="SimSun" w:hAnsi="Times New Roman" w:cs="Times New Roman"/>
          <w:sz w:val="24"/>
        </w:rPr>
        <w:t>0.271</w:t>
      </w:r>
      <w:r w:rsidR="00F147F2">
        <w:rPr>
          <w:rFonts w:ascii="Times New Roman" w:eastAsia="SimSun" w:hAnsi="Times New Roman" w:cs="Times New Roman" w:hint="eastAsia"/>
          <w:sz w:val="24"/>
        </w:rPr>
        <w:t>，说明有</w:t>
      </w:r>
      <w:r w:rsidR="002B2286">
        <w:rPr>
          <w:rFonts w:ascii="Times New Roman" w:eastAsia="SimSun" w:hAnsi="Times New Roman" w:cs="Times New Roman" w:hint="eastAsia"/>
          <w:sz w:val="24"/>
        </w:rPr>
        <w:t>中等程度</w:t>
      </w:r>
      <w:r w:rsidR="00F147F2">
        <w:rPr>
          <w:rFonts w:ascii="Times New Roman" w:eastAsia="SimSun" w:hAnsi="Times New Roman" w:cs="Times New Roman" w:hint="eastAsia"/>
          <w:sz w:val="24"/>
        </w:rPr>
        <w:t>的证据支持</w:t>
      </w:r>
      <w:r w:rsidR="002B2286" w:rsidRPr="002B2286">
        <w:rPr>
          <w:rFonts w:ascii="Times New Roman" w:eastAsia="SimSun" w:hAnsi="Times New Roman" w:cs="Times New Roman" w:hint="eastAsia"/>
          <w:i/>
          <w:iCs/>
          <w:sz w:val="24"/>
        </w:rPr>
        <w:t>H</w:t>
      </w:r>
      <w:r w:rsidR="002B2286" w:rsidRPr="002B2286">
        <w:rPr>
          <w:rFonts w:ascii="Times New Roman" w:eastAsia="SimSun" w:hAnsi="Times New Roman" w:cs="Times New Roman"/>
          <w:i/>
          <w:iCs/>
          <w:sz w:val="24"/>
          <w:vertAlign w:val="subscript"/>
        </w:rPr>
        <w:t>0</w:t>
      </w:r>
      <w:r w:rsidR="002E10B6">
        <w:rPr>
          <w:rFonts w:ascii="Times New Roman" w:eastAsia="SimSun" w:hAnsi="Times New Roman" w:cs="Times New Roman" w:hint="eastAsia"/>
          <w:sz w:val="24"/>
        </w:rPr>
        <w:t>，即这两种重点关注图形下的匹配反应时没有差异</w:t>
      </w:r>
      <w:r w:rsidR="00F147F2">
        <w:rPr>
          <w:rFonts w:ascii="Times New Roman" w:eastAsia="SimSun" w:hAnsi="Times New Roman" w:cs="Times New Roman" w:hint="eastAsia"/>
          <w:sz w:val="24"/>
        </w:rPr>
        <w:t>；</w:t>
      </w:r>
      <w:r w:rsidR="002E10B6">
        <w:rPr>
          <w:rFonts w:ascii="Times New Roman" w:eastAsia="SimSun" w:hAnsi="Times New Roman" w:cs="Times New Roman" w:hint="eastAsia"/>
          <w:sz w:val="24"/>
        </w:rPr>
        <w:t>目标图形为自我图形与目标图形为生人图形的</w:t>
      </w:r>
      <w:r w:rsidR="002E10B6">
        <w:rPr>
          <w:rFonts w:ascii="SimSun" w:eastAsia="SimSun" w:hAnsi="SimSun" w:cs="Times New Roman" w:hint="eastAsia"/>
          <w:sz w:val="24"/>
        </w:rPr>
        <w:t>贝叶斯配对</w:t>
      </w:r>
      <w:r w:rsidR="002E10B6" w:rsidRPr="00D35C70">
        <w:rPr>
          <w:rFonts w:ascii="Times New Roman" w:eastAsia="SimSun" w:hAnsi="Times New Roman" w:cs="Times New Roman"/>
          <w:i/>
          <w:iCs/>
          <w:sz w:val="24"/>
        </w:rPr>
        <w:t>t</w:t>
      </w:r>
      <w:r w:rsidR="002E10B6">
        <w:rPr>
          <w:rFonts w:ascii="SimSun" w:eastAsia="SimSun" w:hAnsi="SimSun" w:cs="Times New Roman" w:hint="eastAsia"/>
          <w:sz w:val="24"/>
        </w:rPr>
        <w:t>检验的</w:t>
      </w:r>
      <w:r w:rsidR="002E10B6" w:rsidRPr="00F147F2">
        <w:rPr>
          <w:rFonts w:ascii="Times New Roman" w:eastAsia="SimSun" w:hAnsi="Times New Roman" w:cs="Times New Roman"/>
          <w:i/>
          <w:iCs/>
          <w:sz w:val="24"/>
        </w:rPr>
        <w:t>BF</w:t>
      </w:r>
      <w:r w:rsidR="002E10B6">
        <w:rPr>
          <w:rFonts w:ascii="Times New Roman" w:eastAsia="SimSun" w:hAnsi="Times New Roman" w:cs="Times New Roman"/>
          <w:i/>
          <w:iCs/>
          <w:sz w:val="24"/>
          <w:vertAlign w:val="subscript"/>
        </w:rPr>
        <w:t>1</w:t>
      </w:r>
      <w:r w:rsidR="002E10B6" w:rsidRPr="00F147F2">
        <w:rPr>
          <w:rFonts w:ascii="Times New Roman" w:eastAsia="SimSun" w:hAnsi="Times New Roman" w:cs="Times New Roman"/>
          <w:i/>
          <w:iCs/>
          <w:sz w:val="24"/>
          <w:vertAlign w:val="subscript"/>
        </w:rPr>
        <w:t>0</w:t>
      </w:r>
      <w:r w:rsidR="002E10B6" w:rsidRPr="00F147F2">
        <w:rPr>
          <w:rFonts w:ascii="Times New Roman" w:eastAsia="SimSun" w:hAnsi="Times New Roman" w:cs="Times New Roman"/>
          <w:i/>
          <w:iCs/>
          <w:sz w:val="24"/>
        </w:rPr>
        <w:t xml:space="preserve"> </w:t>
      </w:r>
      <w:r w:rsidR="002E10B6" w:rsidRPr="00F147F2">
        <w:rPr>
          <w:rFonts w:ascii="Times New Roman" w:eastAsia="SimSun" w:hAnsi="Times New Roman" w:cs="Times New Roman"/>
          <w:sz w:val="24"/>
        </w:rPr>
        <w:t>=</w:t>
      </w:r>
      <w:r w:rsidR="00A90489">
        <w:rPr>
          <w:rFonts w:ascii="Times New Roman" w:eastAsia="SimSun" w:hAnsi="Times New Roman" w:cs="Times New Roman"/>
          <w:sz w:val="24"/>
        </w:rPr>
        <w:t xml:space="preserve"> </w:t>
      </w:r>
      <w:r w:rsidR="002E10B6">
        <w:rPr>
          <w:rFonts w:ascii="Times New Roman" w:eastAsia="SimSun" w:hAnsi="Times New Roman" w:cs="Times New Roman"/>
          <w:sz w:val="24"/>
        </w:rPr>
        <w:t>0.799</w:t>
      </w:r>
      <w:r w:rsidR="002E10B6">
        <w:rPr>
          <w:rFonts w:ascii="Times New Roman" w:eastAsia="SimSun" w:hAnsi="Times New Roman" w:cs="Times New Roman" w:hint="eastAsia"/>
          <w:sz w:val="24"/>
        </w:rPr>
        <w:t>，说明有较弱的证据支持</w:t>
      </w:r>
      <w:r w:rsidR="002E10B6" w:rsidRPr="002B2286">
        <w:rPr>
          <w:rFonts w:ascii="Times New Roman" w:eastAsia="SimSun" w:hAnsi="Times New Roman" w:cs="Times New Roman" w:hint="eastAsia"/>
          <w:i/>
          <w:iCs/>
          <w:sz w:val="24"/>
        </w:rPr>
        <w:t>H</w:t>
      </w:r>
      <w:r w:rsidR="002E10B6" w:rsidRPr="002B2286">
        <w:rPr>
          <w:rFonts w:ascii="Times New Roman" w:eastAsia="SimSun" w:hAnsi="Times New Roman" w:cs="Times New Roman"/>
          <w:i/>
          <w:iCs/>
          <w:sz w:val="24"/>
          <w:vertAlign w:val="subscript"/>
        </w:rPr>
        <w:t>0</w:t>
      </w:r>
      <w:r w:rsidR="002E10B6">
        <w:rPr>
          <w:rFonts w:ascii="Times New Roman" w:eastAsia="SimSun" w:hAnsi="Times New Roman" w:cs="Times New Roman" w:hint="eastAsia"/>
          <w:sz w:val="24"/>
        </w:rPr>
        <w:t>，即这两种重点关注图形下的匹配反应时没有差异。</w:t>
      </w:r>
      <w:r w:rsidR="002E10B6">
        <w:rPr>
          <w:rFonts w:ascii="SimSun" w:eastAsia="SimSun" w:hAnsi="SimSun" w:cs="Times New Roman" w:hint="eastAsia"/>
          <w:sz w:val="24"/>
        </w:rPr>
        <w:t>在不匹配条件下，目标图形为朋友图形的反应时与目标图形为生人的反应时的贝叶斯配对</w:t>
      </w:r>
      <w:r w:rsidR="002E10B6" w:rsidRPr="00D35C70">
        <w:rPr>
          <w:rFonts w:ascii="Times New Roman" w:eastAsia="SimSun" w:hAnsi="Times New Roman" w:cs="Times New Roman"/>
          <w:i/>
          <w:iCs/>
          <w:sz w:val="24"/>
        </w:rPr>
        <w:t>t</w:t>
      </w:r>
      <w:r w:rsidR="002E10B6">
        <w:rPr>
          <w:rFonts w:ascii="SimSun" w:eastAsia="SimSun" w:hAnsi="SimSun" w:cs="Times New Roman" w:hint="eastAsia"/>
          <w:sz w:val="24"/>
        </w:rPr>
        <w:t>检验的</w:t>
      </w:r>
      <w:r w:rsidR="002E10B6" w:rsidRPr="00F147F2">
        <w:rPr>
          <w:rFonts w:ascii="Times New Roman" w:eastAsia="SimSun" w:hAnsi="Times New Roman" w:cs="Times New Roman"/>
          <w:i/>
          <w:iCs/>
          <w:sz w:val="24"/>
        </w:rPr>
        <w:t>BF</w:t>
      </w:r>
      <w:r w:rsidR="002E10B6">
        <w:rPr>
          <w:rFonts w:ascii="Times New Roman" w:eastAsia="SimSun" w:hAnsi="Times New Roman" w:cs="Times New Roman"/>
          <w:i/>
          <w:iCs/>
          <w:sz w:val="24"/>
          <w:vertAlign w:val="subscript"/>
        </w:rPr>
        <w:t>1</w:t>
      </w:r>
      <w:r w:rsidR="002E10B6" w:rsidRPr="00F147F2">
        <w:rPr>
          <w:rFonts w:ascii="Times New Roman" w:eastAsia="SimSun" w:hAnsi="Times New Roman" w:cs="Times New Roman"/>
          <w:i/>
          <w:iCs/>
          <w:sz w:val="24"/>
          <w:vertAlign w:val="subscript"/>
        </w:rPr>
        <w:t>0</w:t>
      </w:r>
      <w:r w:rsidR="002E10B6" w:rsidRPr="00F147F2">
        <w:rPr>
          <w:rFonts w:ascii="Times New Roman" w:eastAsia="SimSun" w:hAnsi="Times New Roman" w:cs="Times New Roman"/>
          <w:i/>
          <w:iCs/>
          <w:sz w:val="24"/>
        </w:rPr>
        <w:t xml:space="preserve"> </w:t>
      </w:r>
      <w:r w:rsidR="002E10B6" w:rsidRPr="00F147F2">
        <w:rPr>
          <w:rFonts w:ascii="Times New Roman" w:eastAsia="SimSun" w:hAnsi="Times New Roman" w:cs="Times New Roman"/>
          <w:sz w:val="24"/>
        </w:rPr>
        <w:t>=</w:t>
      </w:r>
      <w:r w:rsidR="00A90489">
        <w:rPr>
          <w:rFonts w:ascii="Times New Roman" w:eastAsia="SimSun" w:hAnsi="Times New Roman" w:cs="Times New Roman"/>
          <w:sz w:val="24"/>
        </w:rPr>
        <w:t xml:space="preserve"> </w:t>
      </w:r>
      <w:r w:rsidR="002E10B6">
        <w:rPr>
          <w:rFonts w:ascii="Times New Roman" w:eastAsia="SimSun" w:hAnsi="Times New Roman" w:cs="Times New Roman"/>
          <w:sz w:val="24"/>
        </w:rPr>
        <w:t>0.945</w:t>
      </w:r>
      <w:r w:rsidR="002E10B6">
        <w:rPr>
          <w:rFonts w:ascii="Times New Roman" w:eastAsia="SimSun" w:hAnsi="Times New Roman" w:cs="Times New Roman" w:hint="eastAsia"/>
          <w:sz w:val="24"/>
        </w:rPr>
        <w:t>，说明有较弱的证据支持</w:t>
      </w:r>
      <w:r w:rsidR="002E10B6" w:rsidRPr="002B2286">
        <w:rPr>
          <w:rFonts w:ascii="Times New Roman" w:eastAsia="SimSun" w:hAnsi="Times New Roman" w:cs="Times New Roman" w:hint="eastAsia"/>
          <w:i/>
          <w:iCs/>
          <w:sz w:val="24"/>
        </w:rPr>
        <w:t>H</w:t>
      </w:r>
      <w:r w:rsidR="002E10B6" w:rsidRPr="002B2286">
        <w:rPr>
          <w:rFonts w:ascii="Times New Roman" w:eastAsia="SimSun" w:hAnsi="Times New Roman" w:cs="Times New Roman"/>
          <w:i/>
          <w:iCs/>
          <w:sz w:val="24"/>
          <w:vertAlign w:val="subscript"/>
        </w:rPr>
        <w:t>0</w:t>
      </w:r>
      <w:r w:rsidR="002E10B6">
        <w:rPr>
          <w:rFonts w:ascii="Times New Roman" w:eastAsia="SimSun" w:hAnsi="Times New Roman" w:cs="Times New Roman" w:hint="eastAsia"/>
          <w:sz w:val="24"/>
        </w:rPr>
        <w:t>，即这两种重点关注图形下的不匹配反应时没有差异；</w:t>
      </w:r>
      <w:r w:rsidR="002E10B6">
        <w:rPr>
          <w:rFonts w:ascii="SimSun" w:eastAsia="SimSun" w:hAnsi="SimSun" w:cs="Times New Roman" w:hint="eastAsia"/>
          <w:sz w:val="24"/>
        </w:rPr>
        <w:t>目标图形为朋友的反应时与目标图形为自我的反应时的贝叶斯配对</w:t>
      </w:r>
      <w:r w:rsidR="002E10B6" w:rsidRPr="00D35C70">
        <w:rPr>
          <w:rFonts w:ascii="Times New Roman" w:eastAsia="SimSun" w:hAnsi="Times New Roman" w:cs="Times New Roman"/>
          <w:i/>
          <w:iCs/>
          <w:sz w:val="24"/>
        </w:rPr>
        <w:t>t</w:t>
      </w:r>
      <w:r w:rsidR="002E10B6">
        <w:rPr>
          <w:rFonts w:ascii="SimSun" w:eastAsia="SimSun" w:hAnsi="SimSun" w:cs="Times New Roman" w:hint="eastAsia"/>
          <w:sz w:val="24"/>
        </w:rPr>
        <w:t>检验的</w:t>
      </w:r>
      <w:r w:rsidR="002E10B6" w:rsidRPr="00F147F2">
        <w:rPr>
          <w:rFonts w:ascii="Times New Roman" w:eastAsia="SimSun" w:hAnsi="Times New Roman" w:cs="Times New Roman"/>
          <w:i/>
          <w:iCs/>
          <w:sz w:val="24"/>
        </w:rPr>
        <w:t>BF</w:t>
      </w:r>
      <w:r w:rsidR="002E10B6">
        <w:rPr>
          <w:rFonts w:ascii="Times New Roman" w:eastAsia="SimSun" w:hAnsi="Times New Roman" w:cs="Times New Roman"/>
          <w:i/>
          <w:iCs/>
          <w:sz w:val="24"/>
          <w:vertAlign w:val="subscript"/>
        </w:rPr>
        <w:t>1</w:t>
      </w:r>
      <w:r w:rsidR="002E10B6" w:rsidRPr="00F147F2">
        <w:rPr>
          <w:rFonts w:ascii="Times New Roman" w:eastAsia="SimSun" w:hAnsi="Times New Roman" w:cs="Times New Roman"/>
          <w:i/>
          <w:iCs/>
          <w:sz w:val="24"/>
          <w:vertAlign w:val="subscript"/>
        </w:rPr>
        <w:t>0</w:t>
      </w:r>
      <w:r w:rsidR="002E10B6" w:rsidRPr="00F147F2">
        <w:rPr>
          <w:rFonts w:ascii="Times New Roman" w:eastAsia="SimSun" w:hAnsi="Times New Roman" w:cs="Times New Roman"/>
          <w:i/>
          <w:iCs/>
          <w:sz w:val="24"/>
        </w:rPr>
        <w:t xml:space="preserve"> </w:t>
      </w:r>
      <w:r w:rsidR="002E10B6" w:rsidRPr="00F147F2">
        <w:rPr>
          <w:rFonts w:ascii="Times New Roman" w:eastAsia="SimSun" w:hAnsi="Times New Roman" w:cs="Times New Roman"/>
          <w:sz w:val="24"/>
        </w:rPr>
        <w:t xml:space="preserve">= </w:t>
      </w:r>
      <w:r w:rsidR="002E10B6">
        <w:rPr>
          <w:rFonts w:ascii="Times New Roman" w:eastAsia="SimSun" w:hAnsi="Times New Roman" w:cs="Times New Roman"/>
          <w:sz w:val="24"/>
        </w:rPr>
        <w:t>0.237</w:t>
      </w:r>
      <w:r w:rsidR="002E10B6">
        <w:rPr>
          <w:rFonts w:ascii="Times New Roman" w:eastAsia="SimSun" w:hAnsi="Times New Roman" w:cs="Times New Roman" w:hint="eastAsia"/>
          <w:sz w:val="24"/>
        </w:rPr>
        <w:t>，说明有中等程度的证据支持</w:t>
      </w:r>
      <w:r w:rsidR="002E10B6" w:rsidRPr="002B2286">
        <w:rPr>
          <w:rFonts w:ascii="Times New Roman" w:eastAsia="SimSun" w:hAnsi="Times New Roman" w:cs="Times New Roman" w:hint="eastAsia"/>
          <w:i/>
          <w:iCs/>
          <w:sz w:val="24"/>
        </w:rPr>
        <w:t>H</w:t>
      </w:r>
      <w:r w:rsidR="002E10B6" w:rsidRPr="002B2286">
        <w:rPr>
          <w:rFonts w:ascii="Times New Roman" w:eastAsia="SimSun" w:hAnsi="Times New Roman" w:cs="Times New Roman"/>
          <w:i/>
          <w:iCs/>
          <w:sz w:val="24"/>
          <w:vertAlign w:val="subscript"/>
        </w:rPr>
        <w:t>0</w:t>
      </w:r>
      <w:r w:rsidR="002E10B6">
        <w:rPr>
          <w:rFonts w:ascii="Times New Roman" w:eastAsia="SimSun" w:hAnsi="Times New Roman" w:cs="Times New Roman" w:hint="eastAsia"/>
          <w:sz w:val="24"/>
        </w:rPr>
        <w:t>，即这两种重点关注图形下的不匹配反应时没有差异；目标图形为自我图形与目标图形为生人图形的</w:t>
      </w:r>
      <w:r w:rsidR="002E10B6">
        <w:rPr>
          <w:rFonts w:ascii="SimSun" w:eastAsia="SimSun" w:hAnsi="SimSun" w:cs="Times New Roman" w:hint="eastAsia"/>
          <w:sz w:val="24"/>
        </w:rPr>
        <w:t>贝叶斯配对</w:t>
      </w:r>
      <w:r w:rsidR="002E10B6" w:rsidRPr="00D35C70">
        <w:rPr>
          <w:rFonts w:ascii="Times New Roman" w:eastAsia="SimSun" w:hAnsi="Times New Roman" w:cs="Times New Roman"/>
          <w:i/>
          <w:iCs/>
          <w:sz w:val="24"/>
        </w:rPr>
        <w:t>t</w:t>
      </w:r>
      <w:r w:rsidR="002E10B6">
        <w:rPr>
          <w:rFonts w:ascii="SimSun" w:eastAsia="SimSun" w:hAnsi="SimSun" w:cs="Times New Roman" w:hint="eastAsia"/>
          <w:sz w:val="24"/>
        </w:rPr>
        <w:t>检验的</w:t>
      </w:r>
      <w:r w:rsidR="002E10B6" w:rsidRPr="00F147F2">
        <w:rPr>
          <w:rFonts w:ascii="Times New Roman" w:eastAsia="SimSun" w:hAnsi="Times New Roman" w:cs="Times New Roman"/>
          <w:i/>
          <w:iCs/>
          <w:sz w:val="24"/>
        </w:rPr>
        <w:t>BF</w:t>
      </w:r>
      <w:r w:rsidR="002E10B6">
        <w:rPr>
          <w:rFonts w:ascii="Times New Roman" w:eastAsia="SimSun" w:hAnsi="Times New Roman" w:cs="Times New Roman"/>
          <w:i/>
          <w:iCs/>
          <w:sz w:val="24"/>
          <w:vertAlign w:val="subscript"/>
        </w:rPr>
        <w:t>1</w:t>
      </w:r>
      <w:r w:rsidR="002E10B6" w:rsidRPr="00F147F2">
        <w:rPr>
          <w:rFonts w:ascii="Times New Roman" w:eastAsia="SimSun" w:hAnsi="Times New Roman" w:cs="Times New Roman"/>
          <w:i/>
          <w:iCs/>
          <w:sz w:val="24"/>
          <w:vertAlign w:val="subscript"/>
        </w:rPr>
        <w:t>0</w:t>
      </w:r>
      <w:r w:rsidR="002E10B6" w:rsidRPr="00F147F2">
        <w:rPr>
          <w:rFonts w:ascii="Times New Roman" w:eastAsia="SimSun" w:hAnsi="Times New Roman" w:cs="Times New Roman"/>
          <w:i/>
          <w:iCs/>
          <w:sz w:val="24"/>
        </w:rPr>
        <w:t xml:space="preserve"> </w:t>
      </w:r>
      <w:r w:rsidR="002E10B6" w:rsidRPr="00F147F2">
        <w:rPr>
          <w:rFonts w:ascii="Times New Roman" w:eastAsia="SimSun" w:hAnsi="Times New Roman" w:cs="Times New Roman"/>
          <w:sz w:val="24"/>
        </w:rPr>
        <w:t>=</w:t>
      </w:r>
      <w:r w:rsidR="00A90489">
        <w:rPr>
          <w:rFonts w:ascii="Times New Roman" w:eastAsia="SimSun" w:hAnsi="Times New Roman" w:cs="Times New Roman"/>
          <w:sz w:val="24"/>
        </w:rPr>
        <w:t xml:space="preserve"> </w:t>
      </w:r>
      <w:r w:rsidR="002E10B6">
        <w:rPr>
          <w:rFonts w:ascii="Times New Roman" w:eastAsia="SimSun" w:hAnsi="Times New Roman" w:cs="Times New Roman"/>
          <w:sz w:val="24"/>
        </w:rPr>
        <w:t>9.127</w:t>
      </w:r>
      <w:r w:rsidR="002E10B6">
        <w:rPr>
          <w:rFonts w:ascii="Times New Roman" w:eastAsia="SimSun" w:hAnsi="Times New Roman" w:cs="Times New Roman" w:hint="eastAsia"/>
          <w:sz w:val="24"/>
        </w:rPr>
        <w:t>，说明有中等强度的证据支持</w:t>
      </w:r>
      <w:r w:rsidR="002E10B6" w:rsidRPr="002B2286">
        <w:rPr>
          <w:rFonts w:ascii="Times New Roman" w:eastAsia="SimSun" w:hAnsi="Times New Roman" w:cs="Times New Roman" w:hint="eastAsia"/>
          <w:i/>
          <w:iCs/>
          <w:sz w:val="24"/>
        </w:rPr>
        <w:t>H</w:t>
      </w:r>
      <w:r w:rsidR="002E10B6">
        <w:rPr>
          <w:rFonts w:ascii="Times New Roman" w:eastAsia="SimSun" w:hAnsi="Times New Roman" w:cs="Times New Roman"/>
          <w:i/>
          <w:iCs/>
          <w:sz w:val="24"/>
          <w:vertAlign w:val="subscript"/>
        </w:rPr>
        <w:t>1</w:t>
      </w:r>
      <w:r w:rsidR="002E10B6">
        <w:rPr>
          <w:rFonts w:ascii="Times New Roman" w:eastAsia="SimSun" w:hAnsi="Times New Roman" w:cs="Times New Roman" w:hint="eastAsia"/>
          <w:sz w:val="24"/>
        </w:rPr>
        <w:t>，即重点关注图形为自我图形的不匹配反应时</w:t>
      </w:r>
      <w:r w:rsidR="002E10B6" w:rsidRPr="00660DE7">
        <w:rPr>
          <w:rFonts w:ascii="Times New Roman" w:eastAsia="SimSun" w:hAnsi="Times New Roman" w:cs="Times New Roman"/>
          <w:sz w:val="24"/>
        </w:rPr>
        <w:t>（</w:t>
      </w:r>
      <w:r w:rsidR="002E10B6" w:rsidRPr="00660DE7">
        <w:rPr>
          <w:rFonts w:ascii="Times New Roman" w:eastAsia="SimSun" w:hAnsi="Times New Roman" w:cs="Times New Roman"/>
          <w:i/>
          <w:iCs/>
          <w:sz w:val="24"/>
        </w:rPr>
        <w:t xml:space="preserve">M </w:t>
      </w:r>
      <w:r w:rsidR="002E10B6" w:rsidRPr="00660DE7">
        <w:rPr>
          <w:rFonts w:ascii="Times New Roman" w:eastAsia="SimSun" w:hAnsi="Times New Roman" w:cs="Times New Roman"/>
          <w:sz w:val="24"/>
        </w:rPr>
        <w:t>=</w:t>
      </w:r>
      <w:r w:rsidR="00A90489">
        <w:rPr>
          <w:rFonts w:ascii="Times New Roman" w:eastAsia="SimSun" w:hAnsi="Times New Roman" w:cs="Times New Roman"/>
          <w:sz w:val="24"/>
        </w:rPr>
        <w:t xml:space="preserve"> </w:t>
      </w:r>
      <w:r w:rsidR="002E10B6">
        <w:rPr>
          <w:rFonts w:ascii="Times New Roman" w:eastAsia="SimSun" w:hAnsi="Times New Roman" w:cs="Times New Roman"/>
          <w:sz w:val="24"/>
        </w:rPr>
        <w:t xml:space="preserve">957.402 </w:t>
      </w:r>
      <w:r w:rsidR="002E10B6" w:rsidRPr="00660DE7">
        <w:rPr>
          <w:rFonts w:ascii="Times New Roman" w:eastAsia="SimSun" w:hAnsi="Times New Roman" w:cs="Times New Roman"/>
          <w:sz w:val="24"/>
        </w:rPr>
        <w:t>±</w:t>
      </w:r>
      <w:r w:rsidR="002E10B6">
        <w:rPr>
          <w:rFonts w:ascii="Times New Roman" w:eastAsia="SimSun" w:hAnsi="Times New Roman" w:cs="Times New Roman"/>
          <w:sz w:val="24"/>
        </w:rPr>
        <w:t xml:space="preserve"> 82</w:t>
      </w:r>
      <w:r w:rsidR="002E10B6" w:rsidRPr="00660DE7">
        <w:rPr>
          <w:rFonts w:ascii="Times New Roman" w:eastAsia="SimSun" w:hAnsi="Times New Roman" w:cs="Times New Roman"/>
          <w:sz w:val="24"/>
        </w:rPr>
        <w:t>.</w:t>
      </w:r>
      <w:r w:rsidR="002E10B6">
        <w:rPr>
          <w:rFonts w:ascii="Times New Roman" w:eastAsia="SimSun" w:hAnsi="Times New Roman" w:cs="Times New Roman"/>
          <w:sz w:val="24"/>
        </w:rPr>
        <w:t>2</w:t>
      </w:r>
      <w:r w:rsidR="002E10B6" w:rsidRPr="00660DE7">
        <w:rPr>
          <w:rFonts w:ascii="Times New Roman" w:eastAsia="SimSun" w:hAnsi="Times New Roman" w:cs="Times New Roman"/>
          <w:sz w:val="24"/>
        </w:rPr>
        <w:t>）</w:t>
      </w:r>
      <w:r w:rsidR="002E10B6">
        <w:rPr>
          <w:rFonts w:ascii="Times New Roman" w:eastAsia="SimSun" w:hAnsi="Times New Roman" w:cs="Times New Roman" w:hint="eastAsia"/>
          <w:sz w:val="24"/>
        </w:rPr>
        <w:t>与重点关注图形为生人图形的不匹配反应时（</w:t>
      </w:r>
      <w:r w:rsidR="002E10B6" w:rsidRPr="00660DE7">
        <w:rPr>
          <w:rFonts w:ascii="Times New Roman" w:eastAsia="SimSun" w:hAnsi="Times New Roman" w:cs="Times New Roman"/>
          <w:i/>
          <w:iCs/>
          <w:sz w:val="24"/>
        </w:rPr>
        <w:t xml:space="preserve">M </w:t>
      </w:r>
      <w:r w:rsidR="002E10B6" w:rsidRPr="00660DE7">
        <w:rPr>
          <w:rFonts w:ascii="Times New Roman" w:eastAsia="SimSun" w:hAnsi="Times New Roman" w:cs="Times New Roman"/>
          <w:sz w:val="24"/>
        </w:rPr>
        <w:t>=</w:t>
      </w:r>
      <w:r w:rsidR="00A90489">
        <w:rPr>
          <w:rFonts w:ascii="Times New Roman" w:eastAsia="SimSun" w:hAnsi="Times New Roman" w:cs="Times New Roman"/>
          <w:sz w:val="24"/>
        </w:rPr>
        <w:t xml:space="preserve"> </w:t>
      </w:r>
      <w:r w:rsidR="002E10B6">
        <w:rPr>
          <w:rFonts w:ascii="Times New Roman" w:eastAsia="SimSun" w:hAnsi="Times New Roman" w:cs="Times New Roman"/>
          <w:sz w:val="24"/>
        </w:rPr>
        <w:t xml:space="preserve">935.528 </w:t>
      </w:r>
      <w:r w:rsidR="002E10B6" w:rsidRPr="00660DE7">
        <w:rPr>
          <w:rFonts w:ascii="Times New Roman" w:eastAsia="SimSun" w:hAnsi="Times New Roman" w:cs="Times New Roman"/>
          <w:sz w:val="24"/>
        </w:rPr>
        <w:t>±</w:t>
      </w:r>
      <w:r w:rsidR="002E10B6">
        <w:rPr>
          <w:rFonts w:ascii="Times New Roman" w:eastAsia="SimSun" w:hAnsi="Times New Roman" w:cs="Times New Roman"/>
          <w:sz w:val="24"/>
        </w:rPr>
        <w:t xml:space="preserve"> 90</w:t>
      </w:r>
      <w:r w:rsidR="002E10B6" w:rsidRPr="00660DE7">
        <w:rPr>
          <w:rFonts w:ascii="Times New Roman" w:eastAsia="SimSun" w:hAnsi="Times New Roman" w:cs="Times New Roman"/>
          <w:sz w:val="24"/>
        </w:rPr>
        <w:t>.</w:t>
      </w:r>
      <w:r w:rsidR="002E10B6">
        <w:rPr>
          <w:rFonts w:ascii="Times New Roman" w:eastAsia="SimSun" w:hAnsi="Times New Roman" w:cs="Times New Roman"/>
          <w:sz w:val="24"/>
        </w:rPr>
        <w:t>5</w:t>
      </w:r>
      <w:r w:rsidR="002E10B6">
        <w:rPr>
          <w:rFonts w:ascii="Times New Roman" w:eastAsia="SimSun" w:hAnsi="Times New Roman" w:cs="Times New Roman" w:hint="eastAsia"/>
          <w:sz w:val="24"/>
        </w:rPr>
        <w:t>）存在差异。</w:t>
      </w:r>
    </w:p>
    <w:p w14:paraId="6CADCA8D" w14:textId="38185EA4" w:rsidR="00481E91" w:rsidRPr="000B286B" w:rsidRDefault="00737E7E" w:rsidP="000B286B">
      <w:pPr>
        <w:spacing w:line="400" w:lineRule="exact"/>
        <w:ind w:firstLineChars="200" w:firstLine="480"/>
        <w:rPr>
          <w:rFonts w:ascii="Times New Roman" w:eastAsia="SimSun" w:hAnsi="Times New Roman" w:cs="Times New Roman"/>
          <w:sz w:val="24"/>
        </w:rPr>
      </w:pPr>
      <w:r>
        <w:rPr>
          <w:rFonts w:ascii="Times New Roman" w:eastAsia="SimSun" w:hAnsi="Times New Roman" w:cs="Times New Roman" w:hint="eastAsia"/>
          <w:sz w:val="24"/>
        </w:rPr>
        <w:t>对于任务目标与图形类型的二阶交互作用：</w:t>
      </w:r>
      <w:r w:rsidR="00A27B25">
        <w:rPr>
          <w:rFonts w:ascii="Times New Roman" w:eastAsia="SimSun" w:hAnsi="Times New Roman" w:cs="Times New Roman" w:hint="eastAsia"/>
          <w:sz w:val="24"/>
        </w:rPr>
        <w:t>当重点关注图形为自我图形时，自我图形与朋友图形的贝叶斯配对样本</w:t>
      </w:r>
      <w:r w:rsidR="00A27B25" w:rsidRPr="00D35C70">
        <w:rPr>
          <w:rFonts w:ascii="Times New Roman" w:eastAsia="SimSun" w:hAnsi="Times New Roman" w:cs="Times New Roman"/>
          <w:i/>
          <w:iCs/>
          <w:sz w:val="24"/>
        </w:rPr>
        <w:t>t</w:t>
      </w:r>
      <w:r w:rsidR="00A27B25">
        <w:rPr>
          <w:rFonts w:ascii="SimSun" w:eastAsia="SimSun" w:hAnsi="SimSun" w:cs="Times New Roman" w:hint="eastAsia"/>
          <w:sz w:val="24"/>
        </w:rPr>
        <w:t>检验的</w:t>
      </w:r>
      <w:r w:rsidR="00A27B25" w:rsidRPr="00F147F2">
        <w:rPr>
          <w:rFonts w:ascii="Times New Roman" w:eastAsia="SimSun" w:hAnsi="Times New Roman" w:cs="Times New Roman"/>
          <w:i/>
          <w:iCs/>
          <w:sz w:val="24"/>
        </w:rPr>
        <w:t>BF</w:t>
      </w:r>
      <w:r w:rsidR="00A27B25">
        <w:rPr>
          <w:rFonts w:ascii="Times New Roman" w:eastAsia="SimSun" w:hAnsi="Times New Roman" w:cs="Times New Roman"/>
          <w:i/>
          <w:iCs/>
          <w:sz w:val="24"/>
          <w:vertAlign w:val="subscript"/>
        </w:rPr>
        <w:t>1</w:t>
      </w:r>
      <w:r w:rsidR="00A27B25" w:rsidRPr="00F147F2">
        <w:rPr>
          <w:rFonts w:ascii="Times New Roman" w:eastAsia="SimSun" w:hAnsi="Times New Roman" w:cs="Times New Roman"/>
          <w:i/>
          <w:iCs/>
          <w:sz w:val="24"/>
          <w:vertAlign w:val="subscript"/>
        </w:rPr>
        <w:t>0</w:t>
      </w:r>
      <w:r w:rsidR="00A27B25" w:rsidRPr="00F147F2">
        <w:rPr>
          <w:rFonts w:ascii="Times New Roman" w:eastAsia="SimSun" w:hAnsi="Times New Roman" w:cs="Times New Roman"/>
          <w:i/>
          <w:iCs/>
          <w:sz w:val="24"/>
        </w:rPr>
        <w:t xml:space="preserve"> </w:t>
      </w:r>
      <w:r w:rsidR="00A27B25" w:rsidRPr="00F147F2">
        <w:rPr>
          <w:rFonts w:ascii="Times New Roman" w:eastAsia="SimSun" w:hAnsi="Times New Roman" w:cs="Times New Roman"/>
          <w:sz w:val="24"/>
        </w:rPr>
        <w:t>=</w:t>
      </w:r>
      <w:r w:rsidR="00BA4CA9">
        <w:rPr>
          <w:rFonts w:ascii="Times New Roman" w:eastAsia="SimSun" w:hAnsi="Times New Roman" w:cs="Times New Roman"/>
          <w:sz w:val="24"/>
        </w:rPr>
        <w:t xml:space="preserve"> </w:t>
      </w:r>
      <w:r w:rsidR="00A27B25">
        <w:rPr>
          <w:rFonts w:ascii="Times New Roman" w:eastAsia="SimSun" w:hAnsi="Times New Roman" w:cs="Times New Roman"/>
          <w:sz w:val="24"/>
        </w:rPr>
        <w:t>33.892</w:t>
      </w:r>
      <w:r w:rsidR="00A27B25">
        <w:rPr>
          <w:rFonts w:ascii="Times New Roman" w:eastAsia="SimSun" w:hAnsi="Times New Roman" w:cs="Times New Roman" w:hint="eastAsia"/>
          <w:sz w:val="24"/>
        </w:rPr>
        <w:t>，说明有非常强的证据支持</w:t>
      </w:r>
      <w:r w:rsidR="00A1480D">
        <w:rPr>
          <w:rFonts w:ascii="Times New Roman" w:eastAsia="SimSun" w:hAnsi="Times New Roman" w:cs="Times New Roman" w:hint="eastAsia"/>
          <w:sz w:val="24"/>
        </w:rPr>
        <w:t>被试对自我图形的反应时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w:t>
      </w:r>
      <w:r w:rsidR="00BA4CA9">
        <w:rPr>
          <w:rFonts w:ascii="Times New Roman" w:eastAsia="SimSun" w:hAnsi="Times New Roman" w:cs="Times New Roman"/>
          <w:sz w:val="24"/>
        </w:rPr>
        <w:t xml:space="preserve"> </w:t>
      </w:r>
      <w:r w:rsidR="001739C7">
        <w:rPr>
          <w:rFonts w:ascii="Times New Roman" w:eastAsia="SimSun" w:hAnsi="Times New Roman" w:cs="Times New Roman"/>
          <w:sz w:val="24"/>
        </w:rPr>
        <w:t xml:space="preserve">862.8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90</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7</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与对朋友图形的反应时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 xml:space="preserve">= </w:t>
      </w:r>
      <w:r w:rsidR="001739C7">
        <w:rPr>
          <w:rFonts w:ascii="Times New Roman" w:eastAsia="SimSun" w:hAnsi="Times New Roman" w:cs="Times New Roman"/>
          <w:sz w:val="24"/>
        </w:rPr>
        <w:t xml:space="preserve">908.1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70</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2</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有差异；自我图形与生人图形的贝叶斯配对样本</w:t>
      </w:r>
      <w:r w:rsidR="00A1480D" w:rsidRPr="00D35C70">
        <w:rPr>
          <w:rFonts w:ascii="Times New Roman" w:eastAsia="SimSun" w:hAnsi="Times New Roman" w:cs="Times New Roman"/>
          <w:i/>
          <w:iCs/>
          <w:sz w:val="24"/>
        </w:rPr>
        <w:t>t</w:t>
      </w:r>
      <w:r w:rsidR="00A1480D">
        <w:rPr>
          <w:rFonts w:ascii="SimSun" w:eastAsia="SimSun" w:hAnsi="SimSun" w:cs="Times New Roman" w:hint="eastAsia"/>
          <w:sz w:val="24"/>
        </w:rPr>
        <w:t>检验的</w:t>
      </w:r>
      <w:r w:rsidR="00A1480D" w:rsidRPr="00F147F2">
        <w:rPr>
          <w:rFonts w:ascii="Times New Roman" w:eastAsia="SimSun" w:hAnsi="Times New Roman" w:cs="Times New Roman"/>
          <w:i/>
          <w:iCs/>
          <w:sz w:val="24"/>
        </w:rPr>
        <w:t>BF</w:t>
      </w:r>
      <w:r w:rsidR="00A1480D">
        <w:rPr>
          <w:rFonts w:ascii="Times New Roman" w:eastAsia="SimSun" w:hAnsi="Times New Roman" w:cs="Times New Roman"/>
          <w:i/>
          <w:iCs/>
          <w:sz w:val="24"/>
          <w:vertAlign w:val="subscript"/>
        </w:rPr>
        <w:t>1</w:t>
      </w:r>
      <w:r w:rsidR="00A1480D" w:rsidRPr="00F147F2">
        <w:rPr>
          <w:rFonts w:ascii="Times New Roman" w:eastAsia="SimSun" w:hAnsi="Times New Roman" w:cs="Times New Roman"/>
          <w:i/>
          <w:iCs/>
          <w:sz w:val="24"/>
          <w:vertAlign w:val="subscript"/>
        </w:rPr>
        <w:t>0</w:t>
      </w:r>
      <w:r w:rsidR="00A1480D" w:rsidRPr="00F147F2">
        <w:rPr>
          <w:rFonts w:ascii="Times New Roman" w:eastAsia="SimSun" w:hAnsi="Times New Roman" w:cs="Times New Roman"/>
          <w:i/>
          <w:iCs/>
          <w:sz w:val="24"/>
        </w:rPr>
        <w:t xml:space="preserve"> </w:t>
      </w:r>
      <w:r w:rsidR="00A1480D" w:rsidRPr="00F147F2">
        <w:rPr>
          <w:rFonts w:ascii="Times New Roman" w:eastAsia="SimSun" w:hAnsi="Times New Roman" w:cs="Times New Roman"/>
          <w:sz w:val="24"/>
        </w:rPr>
        <w:t>=</w:t>
      </w:r>
      <w:r w:rsidR="00AB5B08">
        <w:rPr>
          <w:rFonts w:ascii="Times New Roman" w:eastAsia="SimSun" w:hAnsi="Times New Roman" w:cs="Times New Roman"/>
          <w:sz w:val="24"/>
        </w:rPr>
        <w:t xml:space="preserve"> </w:t>
      </w:r>
      <w:r w:rsidR="00A1480D">
        <w:rPr>
          <w:rFonts w:ascii="Times New Roman" w:eastAsia="SimSun" w:hAnsi="Times New Roman" w:cs="Times New Roman"/>
          <w:sz w:val="24"/>
        </w:rPr>
        <w:t>1.035</w:t>
      </w:r>
      <w:r w:rsidR="00A1480D">
        <w:rPr>
          <w:rFonts w:ascii="Times New Roman" w:eastAsia="SimSun" w:hAnsi="Times New Roman" w:cs="Times New Roman" w:hint="eastAsia"/>
          <w:sz w:val="24"/>
        </w:rPr>
        <w:t>，说明有较弱的证据支持被试对自我图形的反应时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w:t>
      </w:r>
      <w:r w:rsidR="009B6358">
        <w:rPr>
          <w:rFonts w:ascii="Times New Roman" w:eastAsia="SimSun" w:hAnsi="Times New Roman" w:cs="Times New Roman"/>
          <w:sz w:val="24"/>
        </w:rPr>
        <w:t xml:space="preserve"> </w:t>
      </w:r>
      <w:r w:rsidR="001739C7">
        <w:rPr>
          <w:rFonts w:ascii="Times New Roman" w:eastAsia="SimSun" w:hAnsi="Times New Roman" w:cs="Times New Roman"/>
          <w:sz w:val="24"/>
        </w:rPr>
        <w:t xml:space="preserve">862.8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90</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7</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与对生人图形的反应时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 xml:space="preserve">= </w:t>
      </w:r>
      <w:r w:rsidR="001739C7">
        <w:rPr>
          <w:rFonts w:ascii="Times New Roman" w:eastAsia="SimSun" w:hAnsi="Times New Roman" w:cs="Times New Roman"/>
          <w:sz w:val="24"/>
        </w:rPr>
        <w:t>883</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9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85</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6</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有差异；朋友图形与生人图形的贝叶斯配对样本</w:t>
      </w:r>
      <w:r w:rsidR="00A1480D" w:rsidRPr="00D35C70">
        <w:rPr>
          <w:rFonts w:ascii="Times New Roman" w:eastAsia="SimSun" w:hAnsi="Times New Roman" w:cs="Times New Roman"/>
          <w:i/>
          <w:iCs/>
          <w:sz w:val="24"/>
        </w:rPr>
        <w:t>t</w:t>
      </w:r>
      <w:r w:rsidR="00A1480D">
        <w:rPr>
          <w:rFonts w:ascii="SimSun" w:eastAsia="SimSun" w:hAnsi="SimSun" w:cs="Times New Roman" w:hint="eastAsia"/>
          <w:sz w:val="24"/>
        </w:rPr>
        <w:t>检验的</w:t>
      </w:r>
      <w:r w:rsidR="00A1480D" w:rsidRPr="00F147F2">
        <w:rPr>
          <w:rFonts w:ascii="Times New Roman" w:eastAsia="SimSun" w:hAnsi="Times New Roman" w:cs="Times New Roman"/>
          <w:i/>
          <w:iCs/>
          <w:sz w:val="24"/>
        </w:rPr>
        <w:t>BF</w:t>
      </w:r>
      <w:r w:rsidR="00A1480D">
        <w:rPr>
          <w:rFonts w:ascii="Times New Roman" w:eastAsia="SimSun" w:hAnsi="Times New Roman" w:cs="Times New Roman"/>
          <w:i/>
          <w:iCs/>
          <w:sz w:val="24"/>
          <w:vertAlign w:val="subscript"/>
        </w:rPr>
        <w:t>1</w:t>
      </w:r>
      <w:r w:rsidR="00A1480D" w:rsidRPr="00F147F2">
        <w:rPr>
          <w:rFonts w:ascii="Times New Roman" w:eastAsia="SimSun" w:hAnsi="Times New Roman" w:cs="Times New Roman"/>
          <w:i/>
          <w:iCs/>
          <w:sz w:val="24"/>
          <w:vertAlign w:val="subscript"/>
        </w:rPr>
        <w:t>0</w:t>
      </w:r>
      <w:r w:rsidR="00A1480D" w:rsidRPr="00F147F2">
        <w:rPr>
          <w:rFonts w:ascii="Times New Roman" w:eastAsia="SimSun" w:hAnsi="Times New Roman" w:cs="Times New Roman"/>
          <w:i/>
          <w:iCs/>
          <w:sz w:val="24"/>
        </w:rPr>
        <w:t xml:space="preserve"> </w:t>
      </w:r>
      <w:r w:rsidR="00A1480D" w:rsidRPr="00F147F2">
        <w:rPr>
          <w:rFonts w:ascii="Times New Roman" w:eastAsia="SimSun" w:hAnsi="Times New Roman" w:cs="Times New Roman"/>
          <w:sz w:val="24"/>
        </w:rPr>
        <w:t>=</w:t>
      </w:r>
      <w:r w:rsidR="00A1480D">
        <w:rPr>
          <w:rFonts w:ascii="Times New Roman" w:eastAsia="SimSun" w:hAnsi="Times New Roman" w:cs="Times New Roman"/>
          <w:sz w:val="24"/>
        </w:rPr>
        <w:t>3.031</w:t>
      </w:r>
      <w:r w:rsidR="00A1480D">
        <w:rPr>
          <w:rFonts w:ascii="Times New Roman" w:eastAsia="SimSun" w:hAnsi="Times New Roman" w:cs="Times New Roman" w:hint="eastAsia"/>
          <w:sz w:val="24"/>
        </w:rPr>
        <w:t>，说明有中等程度的证据支持被试对朋友图形的反应时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 xml:space="preserve">= </w:t>
      </w:r>
      <w:r w:rsidR="001739C7">
        <w:rPr>
          <w:rFonts w:ascii="Times New Roman" w:eastAsia="SimSun" w:hAnsi="Times New Roman" w:cs="Times New Roman"/>
          <w:sz w:val="24"/>
        </w:rPr>
        <w:t xml:space="preserve">908.1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70</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2</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与对生人图形的反应时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 xml:space="preserve">= </w:t>
      </w:r>
      <w:r w:rsidR="001739C7">
        <w:rPr>
          <w:rFonts w:ascii="Times New Roman" w:eastAsia="SimSun" w:hAnsi="Times New Roman" w:cs="Times New Roman"/>
          <w:sz w:val="24"/>
        </w:rPr>
        <w:t>883</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9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85</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6</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有差异。当重点关注图形为朋友图形时，</w:t>
      </w:r>
      <w:r w:rsidR="001739C7">
        <w:rPr>
          <w:rFonts w:ascii="Times New Roman" w:eastAsia="SimSun" w:hAnsi="Times New Roman" w:cs="Times New Roman" w:hint="eastAsia"/>
          <w:sz w:val="24"/>
        </w:rPr>
        <w:t>朋友</w:t>
      </w:r>
      <w:r w:rsidR="00A1480D">
        <w:rPr>
          <w:rFonts w:ascii="Times New Roman" w:eastAsia="SimSun" w:hAnsi="Times New Roman" w:cs="Times New Roman" w:hint="eastAsia"/>
          <w:sz w:val="24"/>
        </w:rPr>
        <w:t>图形与</w:t>
      </w:r>
      <w:r w:rsidR="001739C7">
        <w:rPr>
          <w:rFonts w:ascii="Times New Roman" w:eastAsia="SimSun" w:hAnsi="Times New Roman" w:cs="Times New Roman" w:hint="eastAsia"/>
          <w:sz w:val="24"/>
        </w:rPr>
        <w:t>自我</w:t>
      </w:r>
      <w:r w:rsidR="00A1480D">
        <w:rPr>
          <w:rFonts w:ascii="Times New Roman" w:eastAsia="SimSun" w:hAnsi="Times New Roman" w:cs="Times New Roman" w:hint="eastAsia"/>
          <w:sz w:val="24"/>
        </w:rPr>
        <w:t>图形的贝叶斯配对样本</w:t>
      </w:r>
      <w:r w:rsidR="00A1480D" w:rsidRPr="00D35C70">
        <w:rPr>
          <w:rFonts w:ascii="Times New Roman" w:eastAsia="SimSun" w:hAnsi="Times New Roman" w:cs="Times New Roman"/>
          <w:i/>
          <w:iCs/>
          <w:sz w:val="24"/>
        </w:rPr>
        <w:t>t</w:t>
      </w:r>
      <w:r w:rsidR="00A1480D">
        <w:rPr>
          <w:rFonts w:ascii="SimSun" w:eastAsia="SimSun" w:hAnsi="SimSun" w:cs="Times New Roman" w:hint="eastAsia"/>
          <w:sz w:val="24"/>
        </w:rPr>
        <w:t>检验的</w:t>
      </w:r>
      <w:r w:rsidR="00A1480D" w:rsidRPr="00F147F2">
        <w:rPr>
          <w:rFonts w:ascii="Times New Roman" w:eastAsia="SimSun" w:hAnsi="Times New Roman" w:cs="Times New Roman"/>
          <w:i/>
          <w:iCs/>
          <w:sz w:val="24"/>
        </w:rPr>
        <w:t>BF</w:t>
      </w:r>
      <w:r w:rsidR="00A1480D">
        <w:rPr>
          <w:rFonts w:ascii="Times New Roman" w:eastAsia="SimSun" w:hAnsi="Times New Roman" w:cs="Times New Roman"/>
          <w:i/>
          <w:iCs/>
          <w:sz w:val="24"/>
          <w:vertAlign w:val="subscript"/>
        </w:rPr>
        <w:t>1</w:t>
      </w:r>
      <w:r w:rsidR="00A1480D" w:rsidRPr="00F147F2">
        <w:rPr>
          <w:rFonts w:ascii="Times New Roman" w:eastAsia="SimSun" w:hAnsi="Times New Roman" w:cs="Times New Roman"/>
          <w:i/>
          <w:iCs/>
          <w:sz w:val="24"/>
          <w:vertAlign w:val="subscript"/>
        </w:rPr>
        <w:t>0</w:t>
      </w:r>
      <w:r w:rsidR="00A1480D" w:rsidRPr="00F147F2">
        <w:rPr>
          <w:rFonts w:ascii="Times New Roman" w:eastAsia="SimSun" w:hAnsi="Times New Roman" w:cs="Times New Roman"/>
          <w:i/>
          <w:iCs/>
          <w:sz w:val="24"/>
        </w:rPr>
        <w:t xml:space="preserve"> </w:t>
      </w:r>
      <w:r w:rsidR="00A1480D" w:rsidRPr="00F147F2">
        <w:rPr>
          <w:rFonts w:ascii="Times New Roman" w:eastAsia="SimSun" w:hAnsi="Times New Roman" w:cs="Times New Roman"/>
          <w:sz w:val="24"/>
        </w:rPr>
        <w:t>=</w:t>
      </w:r>
      <w:r w:rsidR="00A1480D">
        <w:rPr>
          <w:rFonts w:ascii="Times New Roman" w:eastAsia="SimSun" w:hAnsi="Times New Roman" w:cs="Times New Roman"/>
          <w:sz w:val="24"/>
        </w:rPr>
        <w:t>32.387</w:t>
      </w:r>
      <w:r w:rsidR="00A1480D">
        <w:rPr>
          <w:rFonts w:ascii="Times New Roman" w:eastAsia="SimSun" w:hAnsi="Times New Roman" w:cs="Times New Roman" w:hint="eastAsia"/>
          <w:sz w:val="24"/>
        </w:rPr>
        <w:t>，说明有非常强的证据支持被试对</w:t>
      </w:r>
      <w:r w:rsidR="001739C7">
        <w:rPr>
          <w:rFonts w:ascii="Times New Roman" w:eastAsia="SimSun" w:hAnsi="Times New Roman" w:cs="Times New Roman" w:hint="eastAsia"/>
          <w:sz w:val="24"/>
        </w:rPr>
        <w:t>朋友</w:t>
      </w:r>
      <w:r w:rsidR="00A1480D">
        <w:rPr>
          <w:rFonts w:ascii="Times New Roman" w:eastAsia="SimSun" w:hAnsi="Times New Roman" w:cs="Times New Roman" w:hint="eastAsia"/>
          <w:sz w:val="24"/>
        </w:rPr>
        <w:t>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 xml:space="preserve">= </w:t>
      </w:r>
      <w:r w:rsidR="001739C7">
        <w:rPr>
          <w:rFonts w:ascii="Times New Roman" w:eastAsia="SimSun" w:hAnsi="Times New Roman" w:cs="Times New Roman"/>
          <w:sz w:val="24"/>
        </w:rPr>
        <w:t xml:space="preserve">855.0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72</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9</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与对</w:t>
      </w:r>
      <w:r w:rsidR="001739C7">
        <w:rPr>
          <w:rFonts w:ascii="Times New Roman" w:eastAsia="SimSun" w:hAnsi="Times New Roman" w:cs="Times New Roman" w:hint="eastAsia"/>
          <w:sz w:val="24"/>
        </w:rPr>
        <w:t>自我</w:t>
      </w:r>
      <w:r w:rsidR="00A1480D">
        <w:rPr>
          <w:rFonts w:ascii="Times New Roman" w:eastAsia="SimSun" w:hAnsi="Times New Roman" w:cs="Times New Roman" w:hint="eastAsia"/>
          <w:sz w:val="24"/>
        </w:rPr>
        <w:t>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 xml:space="preserve">= </w:t>
      </w:r>
      <w:r w:rsidR="001739C7">
        <w:rPr>
          <w:rFonts w:ascii="Times New Roman" w:eastAsia="SimSun" w:hAnsi="Times New Roman" w:cs="Times New Roman"/>
          <w:sz w:val="24"/>
        </w:rPr>
        <w:t xml:space="preserve">907.5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79</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1</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有差异；朋友图形与生人图形的贝叶斯配对样本</w:t>
      </w:r>
      <w:r w:rsidR="00A1480D" w:rsidRPr="00D35C70">
        <w:rPr>
          <w:rFonts w:ascii="Times New Roman" w:eastAsia="SimSun" w:hAnsi="Times New Roman" w:cs="Times New Roman"/>
          <w:i/>
          <w:iCs/>
          <w:sz w:val="24"/>
        </w:rPr>
        <w:t>t</w:t>
      </w:r>
      <w:r w:rsidR="00A1480D">
        <w:rPr>
          <w:rFonts w:ascii="SimSun" w:eastAsia="SimSun" w:hAnsi="SimSun" w:cs="Times New Roman" w:hint="eastAsia"/>
          <w:sz w:val="24"/>
        </w:rPr>
        <w:t>检验的</w:t>
      </w:r>
      <w:r w:rsidR="00A1480D" w:rsidRPr="00F147F2">
        <w:rPr>
          <w:rFonts w:ascii="Times New Roman" w:eastAsia="SimSun" w:hAnsi="Times New Roman" w:cs="Times New Roman"/>
          <w:i/>
          <w:iCs/>
          <w:sz w:val="24"/>
        </w:rPr>
        <w:t>BF</w:t>
      </w:r>
      <w:r w:rsidR="00A1480D">
        <w:rPr>
          <w:rFonts w:ascii="Times New Roman" w:eastAsia="SimSun" w:hAnsi="Times New Roman" w:cs="Times New Roman"/>
          <w:i/>
          <w:iCs/>
          <w:sz w:val="24"/>
          <w:vertAlign w:val="subscript"/>
        </w:rPr>
        <w:t>1</w:t>
      </w:r>
      <w:r w:rsidR="00A1480D" w:rsidRPr="00F147F2">
        <w:rPr>
          <w:rFonts w:ascii="Times New Roman" w:eastAsia="SimSun" w:hAnsi="Times New Roman" w:cs="Times New Roman"/>
          <w:i/>
          <w:iCs/>
          <w:sz w:val="24"/>
          <w:vertAlign w:val="subscript"/>
        </w:rPr>
        <w:t>0</w:t>
      </w:r>
      <w:r w:rsidR="00A1480D" w:rsidRPr="00F147F2">
        <w:rPr>
          <w:rFonts w:ascii="Times New Roman" w:eastAsia="SimSun" w:hAnsi="Times New Roman" w:cs="Times New Roman"/>
          <w:i/>
          <w:iCs/>
          <w:sz w:val="24"/>
        </w:rPr>
        <w:t xml:space="preserve"> </w:t>
      </w:r>
      <w:r w:rsidR="00A1480D" w:rsidRPr="00F147F2">
        <w:rPr>
          <w:rFonts w:ascii="Times New Roman" w:eastAsia="SimSun" w:hAnsi="Times New Roman" w:cs="Times New Roman"/>
          <w:sz w:val="24"/>
        </w:rPr>
        <w:t>=</w:t>
      </w:r>
      <w:r w:rsidR="00A1480D">
        <w:rPr>
          <w:rFonts w:ascii="Times New Roman" w:eastAsia="SimSun" w:hAnsi="Times New Roman" w:cs="Times New Roman"/>
          <w:sz w:val="24"/>
        </w:rPr>
        <w:t>73.930</w:t>
      </w:r>
      <w:r w:rsidR="00A1480D">
        <w:rPr>
          <w:rFonts w:ascii="Times New Roman" w:eastAsia="SimSun" w:hAnsi="Times New Roman" w:cs="Times New Roman" w:hint="eastAsia"/>
          <w:sz w:val="24"/>
        </w:rPr>
        <w:t>，说明有非常强的证据支持被试对朋友图形的反应时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 xml:space="preserve">= </w:t>
      </w:r>
      <w:r w:rsidR="001739C7">
        <w:rPr>
          <w:rFonts w:ascii="Times New Roman" w:eastAsia="SimSun" w:hAnsi="Times New Roman" w:cs="Times New Roman"/>
          <w:sz w:val="24"/>
        </w:rPr>
        <w:t xml:space="preserve">855.0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72</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9</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与对生人图形的反应时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 xml:space="preserve">= </w:t>
      </w:r>
      <w:r w:rsidR="001739C7">
        <w:rPr>
          <w:rFonts w:ascii="Times New Roman" w:eastAsia="SimSun" w:hAnsi="Times New Roman" w:cs="Times New Roman"/>
          <w:sz w:val="24"/>
        </w:rPr>
        <w:t xml:space="preserve">899.5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85</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7</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有差异；自我图形与生人图形的贝叶斯配对样本</w:t>
      </w:r>
      <w:r w:rsidR="00A1480D" w:rsidRPr="00D35C70">
        <w:rPr>
          <w:rFonts w:ascii="Times New Roman" w:eastAsia="SimSun" w:hAnsi="Times New Roman" w:cs="Times New Roman"/>
          <w:i/>
          <w:iCs/>
          <w:sz w:val="24"/>
        </w:rPr>
        <w:t>t</w:t>
      </w:r>
      <w:r w:rsidR="00A1480D">
        <w:rPr>
          <w:rFonts w:ascii="SimSun" w:eastAsia="SimSun" w:hAnsi="SimSun" w:cs="Times New Roman" w:hint="eastAsia"/>
          <w:sz w:val="24"/>
        </w:rPr>
        <w:t>检验的</w:t>
      </w:r>
      <w:r w:rsidR="00A1480D" w:rsidRPr="00F147F2">
        <w:rPr>
          <w:rFonts w:ascii="Times New Roman" w:eastAsia="SimSun" w:hAnsi="Times New Roman" w:cs="Times New Roman"/>
          <w:i/>
          <w:iCs/>
          <w:sz w:val="24"/>
        </w:rPr>
        <w:t>BF</w:t>
      </w:r>
      <w:r w:rsidR="00A1480D">
        <w:rPr>
          <w:rFonts w:ascii="Times New Roman" w:eastAsia="SimSun" w:hAnsi="Times New Roman" w:cs="Times New Roman"/>
          <w:i/>
          <w:iCs/>
          <w:sz w:val="24"/>
          <w:vertAlign w:val="subscript"/>
        </w:rPr>
        <w:t>1</w:t>
      </w:r>
      <w:r w:rsidR="00A1480D" w:rsidRPr="00F147F2">
        <w:rPr>
          <w:rFonts w:ascii="Times New Roman" w:eastAsia="SimSun" w:hAnsi="Times New Roman" w:cs="Times New Roman"/>
          <w:i/>
          <w:iCs/>
          <w:sz w:val="24"/>
          <w:vertAlign w:val="subscript"/>
        </w:rPr>
        <w:t>0</w:t>
      </w:r>
      <w:r w:rsidR="00A1480D" w:rsidRPr="00F147F2">
        <w:rPr>
          <w:rFonts w:ascii="Times New Roman" w:eastAsia="SimSun" w:hAnsi="Times New Roman" w:cs="Times New Roman"/>
          <w:i/>
          <w:iCs/>
          <w:sz w:val="24"/>
        </w:rPr>
        <w:t xml:space="preserve"> </w:t>
      </w:r>
      <w:r w:rsidR="00A1480D" w:rsidRPr="00F147F2">
        <w:rPr>
          <w:rFonts w:ascii="Times New Roman" w:eastAsia="SimSun" w:hAnsi="Times New Roman" w:cs="Times New Roman"/>
          <w:sz w:val="24"/>
        </w:rPr>
        <w:t>=</w:t>
      </w:r>
      <w:r w:rsidR="00A1480D">
        <w:rPr>
          <w:rFonts w:ascii="Times New Roman" w:eastAsia="SimSun" w:hAnsi="Times New Roman" w:cs="Times New Roman"/>
          <w:sz w:val="24"/>
        </w:rPr>
        <w:t>0.269</w:t>
      </w:r>
      <w:r w:rsidR="00A1480D">
        <w:rPr>
          <w:rFonts w:ascii="Times New Roman" w:eastAsia="SimSun" w:hAnsi="Times New Roman" w:cs="Times New Roman" w:hint="eastAsia"/>
          <w:sz w:val="24"/>
        </w:rPr>
        <w:t>，说明有中等程度的证据支持被试对自我图形的反应时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 xml:space="preserve">= </w:t>
      </w:r>
      <w:r w:rsidR="001739C7">
        <w:rPr>
          <w:rFonts w:ascii="Times New Roman" w:eastAsia="SimSun" w:hAnsi="Times New Roman" w:cs="Times New Roman"/>
          <w:sz w:val="24"/>
        </w:rPr>
        <w:t xml:space="preserve">907.5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79</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1</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与对生人图形的反应时</w:t>
      </w:r>
      <w:r w:rsidR="001739C7" w:rsidRPr="00660DE7">
        <w:rPr>
          <w:rFonts w:ascii="Times New Roman" w:eastAsia="SimSun" w:hAnsi="Times New Roman" w:cs="Times New Roman"/>
          <w:sz w:val="24"/>
        </w:rPr>
        <w:t>（</w:t>
      </w:r>
      <w:r w:rsidR="001739C7" w:rsidRPr="00660DE7">
        <w:rPr>
          <w:rFonts w:ascii="Times New Roman" w:eastAsia="SimSun" w:hAnsi="Times New Roman" w:cs="Times New Roman"/>
          <w:i/>
          <w:iCs/>
          <w:sz w:val="24"/>
        </w:rPr>
        <w:t xml:space="preserve">M </w:t>
      </w:r>
      <w:r w:rsidR="001739C7" w:rsidRPr="00660DE7">
        <w:rPr>
          <w:rFonts w:ascii="Times New Roman" w:eastAsia="SimSun" w:hAnsi="Times New Roman" w:cs="Times New Roman"/>
          <w:sz w:val="24"/>
        </w:rPr>
        <w:t xml:space="preserve">= </w:t>
      </w:r>
      <w:r w:rsidR="001739C7">
        <w:rPr>
          <w:rFonts w:ascii="Times New Roman" w:eastAsia="SimSun" w:hAnsi="Times New Roman" w:cs="Times New Roman"/>
          <w:sz w:val="24"/>
        </w:rPr>
        <w:t xml:space="preserve">899.5 </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 xml:space="preserve"> 85</w:t>
      </w:r>
      <w:r w:rsidR="001739C7" w:rsidRPr="00660DE7">
        <w:rPr>
          <w:rFonts w:ascii="Times New Roman" w:eastAsia="SimSun" w:hAnsi="Times New Roman" w:cs="Times New Roman"/>
          <w:sz w:val="24"/>
        </w:rPr>
        <w:t>.</w:t>
      </w:r>
      <w:r w:rsidR="001739C7">
        <w:rPr>
          <w:rFonts w:ascii="Times New Roman" w:eastAsia="SimSun" w:hAnsi="Times New Roman" w:cs="Times New Roman"/>
          <w:sz w:val="24"/>
        </w:rPr>
        <w:t>7</w:t>
      </w:r>
      <w:r w:rsidR="001739C7" w:rsidRPr="00660DE7">
        <w:rPr>
          <w:rFonts w:ascii="Times New Roman" w:eastAsia="SimSun" w:hAnsi="Times New Roman" w:cs="Times New Roman"/>
          <w:sz w:val="24"/>
        </w:rPr>
        <w:t>）</w:t>
      </w:r>
      <w:r w:rsidR="00A1480D">
        <w:rPr>
          <w:rFonts w:ascii="Times New Roman" w:eastAsia="SimSun" w:hAnsi="Times New Roman" w:cs="Times New Roman" w:hint="eastAsia"/>
          <w:sz w:val="24"/>
        </w:rPr>
        <w:t>没有差异。当重点关注图形为生人图形时，生人图形与自我图形的贝叶斯配对样本</w:t>
      </w:r>
      <w:r w:rsidR="00A1480D" w:rsidRPr="00D35C70">
        <w:rPr>
          <w:rFonts w:ascii="Times New Roman" w:eastAsia="SimSun" w:hAnsi="Times New Roman" w:cs="Times New Roman"/>
          <w:i/>
          <w:iCs/>
          <w:sz w:val="24"/>
        </w:rPr>
        <w:t>t</w:t>
      </w:r>
      <w:r w:rsidR="00A1480D">
        <w:rPr>
          <w:rFonts w:ascii="SimSun" w:eastAsia="SimSun" w:hAnsi="SimSun" w:cs="Times New Roman" w:hint="eastAsia"/>
          <w:sz w:val="24"/>
        </w:rPr>
        <w:t>检验的</w:t>
      </w:r>
      <w:r w:rsidR="00A1480D" w:rsidRPr="00F147F2">
        <w:rPr>
          <w:rFonts w:ascii="Times New Roman" w:eastAsia="SimSun" w:hAnsi="Times New Roman" w:cs="Times New Roman"/>
          <w:i/>
          <w:iCs/>
          <w:sz w:val="24"/>
        </w:rPr>
        <w:t>BF</w:t>
      </w:r>
      <w:r w:rsidR="00A1480D">
        <w:rPr>
          <w:rFonts w:ascii="Times New Roman" w:eastAsia="SimSun" w:hAnsi="Times New Roman" w:cs="Times New Roman"/>
          <w:i/>
          <w:iCs/>
          <w:sz w:val="24"/>
          <w:vertAlign w:val="subscript"/>
        </w:rPr>
        <w:t>1</w:t>
      </w:r>
      <w:r w:rsidR="00A1480D" w:rsidRPr="00F147F2">
        <w:rPr>
          <w:rFonts w:ascii="Times New Roman" w:eastAsia="SimSun" w:hAnsi="Times New Roman" w:cs="Times New Roman"/>
          <w:i/>
          <w:iCs/>
          <w:sz w:val="24"/>
          <w:vertAlign w:val="subscript"/>
        </w:rPr>
        <w:t>0</w:t>
      </w:r>
      <w:r w:rsidR="00A1480D" w:rsidRPr="00F147F2">
        <w:rPr>
          <w:rFonts w:ascii="Times New Roman" w:eastAsia="SimSun" w:hAnsi="Times New Roman" w:cs="Times New Roman"/>
          <w:i/>
          <w:iCs/>
          <w:sz w:val="24"/>
        </w:rPr>
        <w:t xml:space="preserve"> </w:t>
      </w:r>
      <w:r w:rsidR="00A1480D" w:rsidRPr="00F147F2">
        <w:rPr>
          <w:rFonts w:ascii="Times New Roman" w:eastAsia="SimSun" w:hAnsi="Times New Roman" w:cs="Times New Roman"/>
          <w:sz w:val="24"/>
        </w:rPr>
        <w:t>=</w:t>
      </w:r>
      <w:r w:rsidR="00A1480D">
        <w:rPr>
          <w:rFonts w:ascii="Times New Roman" w:eastAsia="SimSun" w:hAnsi="Times New Roman" w:cs="Times New Roman"/>
          <w:sz w:val="24"/>
        </w:rPr>
        <w:t>56.688</w:t>
      </w:r>
      <w:r w:rsidR="00A1480D">
        <w:rPr>
          <w:rFonts w:ascii="Times New Roman" w:eastAsia="SimSun" w:hAnsi="Times New Roman" w:cs="Times New Roman" w:hint="eastAsia"/>
          <w:sz w:val="24"/>
        </w:rPr>
        <w:t>，说明有非常强的证据支持被试对生人图形的反应时</w:t>
      </w:r>
      <w:r w:rsidR="00EA28B9" w:rsidRPr="00660DE7">
        <w:rPr>
          <w:rFonts w:ascii="Times New Roman" w:eastAsia="SimSun" w:hAnsi="Times New Roman" w:cs="Times New Roman"/>
          <w:sz w:val="24"/>
        </w:rPr>
        <w:t>（</w:t>
      </w:r>
      <w:r w:rsidR="00EA28B9" w:rsidRPr="00660DE7">
        <w:rPr>
          <w:rFonts w:ascii="Times New Roman" w:eastAsia="SimSun" w:hAnsi="Times New Roman" w:cs="Times New Roman"/>
          <w:i/>
          <w:iCs/>
          <w:sz w:val="24"/>
        </w:rPr>
        <w:t xml:space="preserve">M </w:t>
      </w:r>
      <w:r w:rsidR="00EA28B9" w:rsidRPr="00660DE7">
        <w:rPr>
          <w:rFonts w:ascii="Times New Roman" w:eastAsia="SimSun" w:hAnsi="Times New Roman" w:cs="Times New Roman"/>
          <w:sz w:val="24"/>
        </w:rPr>
        <w:t xml:space="preserve">= </w:t>
      </w:r>
      <w:r w:rsidR="00EA28B9">
        <w:rPr>
          <w:rFonts w:ascii="Times New Roman" w:eastAsia="SimSun" w:hAnsi="Times New Roman" w:cs="Times New Roman"/>
          <w:sz w:val="24"/>
        </w:rPr>
        <w:t xml:space="preserve">849.3 </w:t>
      </w:r>
      <w:r w:rsidR="00EA28B9" w:rsidRPr="00660DE7">
        <w:rPr>
          <w:rFonts w:ascii="Times New Roman" w:eastAsia="SimSun" w:hAnsi="Times New Roman" w:cs="Times New Roman"/>
          <w:sz w:val="24"/>
        </w:rPr>
        <w:t>±</w:t>
      </w:r>
      <w:r w:rsidR="00EA28B9">
        <w:rPr>
          <w:rFonts w:ascii="Times New Roman" w:eastAsia="SimSun" w:hAnsi="Times New Roman" w:cs="Times New Roman"/>
          <w:sz w:val="24"/>
        </w:rPr>
        <w:t xml:space="preserve"> 94</w:t>
      </w:r>
      <w:r w:rsidR="00EA28B9" w:rsidRPr="00660DE7">
        <w:rPr>
          <w:rFonts w:ascii="Times New Roman" w:eastAsia="SimSun" w:hAnsi="Times New Roman" w:cs="Times New Roman"/>
          <w:sz w:val="24"/>
        </w:rPr>
        <w:t>.</w:t>
      </w:r>
      <w:r w:rsidR="00EA28B9">
        <w:rPr>
          <w:rFonts w:ascii="Times New Roman" w:eastAsia="SimSun" w:hAnsi="Times New Roman" w:cs="Times New Roman"/>
          <w:sz w:val="24"/>
        </w:rPr>
        <w:t>9</w:t>
      </w:r>
      <w:r w:rsidR="00EA28B9">
        <w:rPr>
          <w:rFonts w:ascii="Times New Roman" w:eastAsia="SimSun" w:hAnsi="Times New Roman" w:cs="Times New Roman" w:hint="eastAsia"/>
          <w:sz w:val="24"/>
        </w:rPr>
        <w:t>）</w:t>
      </w:r>
      <w:r w:rsidR="00A1480D">
        <w:rPr>
          <w:rFonts w:ascii="Times New Roman" w:eastAsia="SimSun" w:hAnsi="Times New Roman" w:cs="Times New Roman" w:hint="eastAsia"/>
          <w:sz w:val="24"/>
        </w:rPr>
        <w:t>与对自我图形的反应时</w:t>
      </w:r>
      <w:r w:rsidR="00EA28B9" w:rsidRPr="00660DE7">
        <w:rPr>
          <w:rFonts w:ascii="Times New Roman" w:eastAsia="SimSun" w:hAnsi="Times New Roman" w:cs="Times New Roman"/>
          <w:sz w:val="24"/>
        </w:rPr>
        <w:t>（</w:t>
      </w:r>
      <w:r w:rsidR="00EA28B9" w:rsidRPr="00660DE7">
        <w:rPr>
          <w:rFonts w:ascii="Times New Roman" w:eastAsia="SimSun" w:hAnsi="Times New Roman" w:cs="Times New Roman"/>
          <w:i/>
          <w:iCs/>
          <w:sz w:val="24"/>
        </w:rPr>
        <w:t xml:space="preserve">M </w:t>
      </w:r>
      <w:r w:rsidR="00EA28B9" w:rsidRPr="00660DE7">
        <w:rPr>
          <w:rFonts w:ascii="Times New Roman" w:eastAsia="SimSun" w:hAnsi="Times New Roman" w:cs="Times New Roman"/>
          <w:sz w:val="24"/>
        </w:rPr>
        <w:t xml:space="preserve">= </w:t>
      </w:r>
      <w:r w:rsidR="00EA28B9">
        <w:rPr>
          <w:rFonts w:ascii="Times New Roman" w:eastAsia="SimSun" w:hAnsi="Times New Roman" w:cs="Times New Roman"/>
          <w:sz w:val="24"/>
        </w:rPr>
        <w:t xml:space="preserve">906.1 </w:t>
      </w:r>
      <w:r w:rsidR="00EA28B9" w:rsidRPr="00660DE7">
        <w:rPr>
          <w:rFonts w:ascii="Times New Roman" w:eastAsia="SimSun" w:hAnsi="Times New Roman" w:cs="Times New Roman"/>
          <w:sz w:val="24"/>
        </w:rPr>
        <w:t>±</w:t>
      </w:r>
      <w:r w:rsidR="00EA28B9">
        <w:rPr>
          <w:rFonts w:ascii="Times New Roman" w:eastAsia="SimSun" w:hAnsi="Times New Roman" w:cs="Times New Roman"/>
          <w:sz w:val="24"/>
        </w:rPr>
        <w:t xml:space="preserve"> 82</w:t>
      </w:r>
      <w:r w:rsidR="00EA28B9" w:rsidRPr="00660DE7">
        <w:rPr>
          <w:rFonts w:ascii="Times New Roman" w:eastAsia="SimSun" w:hAnsi="Times New Roman" w:cs="Times New Roman"/>
          <w:sz w:val="24"/>
        </w:rPr>
        <w:t>.</w:t>
      </w:r>
      <w:r w:rsidR="00EA28B9">
        <w:rPr>
          <w:rFonts w:ascii="Times New Roman" w:eastAsia="SimSun" w:hAnsi="Times New Roman" w:cs="Times New Roman"/>
          <w:sz w:val="24"/>
        </w:rPr>
        <w:t>9</w:t>
      </w:r>
      <w:r w:rsidR="00EA28B9" w:rsidRPr="00660DE7">
        <w:rPr>
          <w:rFonts w:ascii="Times New Roman" w:eastAsia="SimSun" w:hAnsi="Times New Roman" w:cs="Times New Roman"/>
          <w:sz w:val="24"/>
        </w:rPr>
        <w:t>）</w:t>
      </w:r>
      <w:r w:rsidR="00A1480D">
        <w:rPr>
          <w:rFonts w:ascii="Times New Roman" w:eastAsia="SimSun" w:hAnsi="Times New Roman" w:cs="Times New Roman" w:hint="eastAsia"/>
          <w:sz w:val="24"/>
        </w:rPr>
        <w:t>有差异；生人图形与朋友图形的贝叶斯配对样本</w:t>
      </w:r>
      <w:r w:rsidR="00A1480D" w:rsidRPr="00D35C70">
        <w:rPr>
          <w:rFonts w:ascii="Times New Roman" w:eastAsia="SimSun" w:hAnsi="Times New Roman" w:cs="Times New Roman"/>
          <w:i/>
          <w:iCs/>
          <w:sz w:val="24"/>
        </w:rPr>
        <w:t>t</w:t>
      </w:r>
      <w:r w:rsidR="00A1480D">
        <w:rPr>
          <w:rFonts w:ascii="SimSun" w:eastAsia="SimSun" w:hAnsi="SimSun" w:cs="Times New Roman" w:hint="eastAsia"/>
          <w:sz w:val="24"/>
        </w:rPr>
        <w:t>检验的</w:t>
      </w:r>
      <w:r w:rsidR="00A1480D" w:rsidRPr="00F147F2">
        <w:rPr>
          <w:rFonts w:ascii="Times New Roman" w:eastAsia="SimSun" w:hAnsi="Times New Roman" w:cs="Times New Roman"/>
          <w:i/>
          <w:iCs/>
          <w:sz w:val="24"/>
        </w:rPr>
        <w:t>BF</w:t>
      </w:r>
      <w:r w:rsidR="00A1480D">
        <w:rPr>
          <w:rFonts w:ascii="Times New Roman" w:eastAsia="SimSun" w:hAnsi="Times New Roman" w:cs="Times New Roman"/>
          <w:i/>
          <w:iCs/>
          <w:sz w:val="24"/>
          <w:vertAlign w:val="subscript"/>
        </w:rPr>
        <w:t>1</w:t>
      </w:r>
      <w:r w:rsidR="00A1480D" w:rsidRPr="00F147F2">
        <w:rPr>
          <w:rFonts w:ascii="Times New Roman" w:eastAsia="SimSun" w:hAnsi="Times New Roman" w:cs="Times New Roman"/>
          <w:i/>
          <w:iCs/>
          <w:sz w:val="24"/>
          <w:vertAlign w:val="subscript"/>
        </w:rPr>
        <w:t>0</w:t>
      </w:r>
      <w:r w:rsidR="00A1480D" w:rsidRPr="00F147F2">
        <w:rPr>
          <w:rFonts w:ascii="Times New Roman" w:eastAsia="SimSun" w:hAnsi="Times New Roman" w:cs="Times New Roman"/>
          <w:i/>
          <w:iCs/>
          <w:sz w:val="24"/>
        </w:rPr>
        <w:t xml:space="preserve"> </w:t>
      </w:r>
      <w:r w:rsidR="00A1480D" w:rsidRPr="00F147F2">
        <w:rPr>
          <w:rFonts w:ascii="Times New Roman" w:eastAsia="SimSun" w:hAnsi="Times New Roman" w:cs="Times New Roman"/>
          <w:sz w:val="24"/>
        </w:rPr>
        <w:t>=</w:t>
      </w:r>
      <w:r w:rsidR="00A1480D">
        <w:rPr>
          <w:rFonts w:ascii="Times New Roman" w:eastAsia="SimSun" w:hAnsi="Times New Roman" w:cs="Times New Roman"/>
          <w:sz w:val="24"/>
        </w:rPr>
        <w:t>32.325</w:t>
      </w:r>
      <w:r w:rsidR="00A1480D">
        <w:rPr>
          <w:rFonts w:ascii="Times New Roman" w:eastAsia="SimSun" w:hAnsi="Times New Roman" w:cs="Times New Roman" w:hint="eastAsia"/>
          <w:sz w:val="24"/>
        </w:rPr>
        <w:t>，说明有非常强的证据支持被试对生人图形的反应时</w:t>
      </w:r>
      <w:r w:rsidR="00EA28B9" w:rsidRPr="00660DE7">
        <w:rPr>
          <w:rFonts w:ascii="Times New Roman" w:eastAsia="SimSun" w:hAnsi="Times New Roman" w:cs="Times New Roman"/>
          <w:sz w:val="24"/>
        </w:rPr>
        <w:t>（</w:t>
      </w:r>
      <w:r w:rsidR="00EA28B9" w:rsidRPr="00660DE7">
        <w:rPr>
          <w:rFonts w:ascii="Times New Roman" w:eastAsia="SimSun" w:hAnsi="Times New Roman" w:cs="Times New Roman"/>
          <w:i/>
          <w:iCs/>
          <w:sz w:val="24"/>
        </w:rPr>
        <w:t xml:space="preserve">M </w:t>
      </w:r>
      <w:r w:rsidR="00EA28B9" w:rsidRPr="00660DE7">
        <w:rPr>
          <w:rFonts w:ascii="Times New Roman" w:eastAsia="SimSun" w:hAnsi="Times New Roman" w:cs="Times New Roman"/>
          <w:sz w:val="24"/>
        </w:rPr>
        <w:t xml:space="preserve">= </w:t>
      </w:r>
      <w:r w:rsidR="00EA28B9">
        <w:rPr>
          <w:rFonts w:ascii="Times New Roman" w:eastAsia="SimSun" w:hAnsi="Times New Roman" w:cs="Times New Roman"/>
          <w:sz w:val="24"/>
        </w:rPr>
        <w:t xml:space="preserve">849.3 </w:t>
      </w:r>
      <w:r w:rsidR="00EA28B9" w:rsidRPr="00660DE7">
        <w:rPr>
          <w:rFonts w:ascii="Times New Roman" w:eastAsia="SimSun" w:hAnsi="Times New Roman" w:cs="Times New Roman"/>
          <w:sz w:val="24"/>
        </w:rPr>
        <w:t>±</w:t>
      </w:r>
      <w:r w:rsidR="00EA28B9">
        <w:rPr>
          <w:rFonts w:ascii="Times New Roman" w:eastAsia="SimSun" w:hAnsi="Times New Roman" w:cs="Times New Roman"/>
          <w:sz w:val="24"/>
        </w:rPr>
        <w:t xml:space="preserve"> 94</w:t>
      </w:r>
      <w:r w:rsidR="00EA28B9" w:rsidRPr="00660DE7">
        <w:rPr>
          <w:rFonts w:ascii="Times New Roman" w:eastAsia="SimSun" w:hAnsi="Times New Roman" w:cs="Times New Roman"/>
          <w:sz w:val="24"/>
        </w:rPr>
        <w:t>.</w:t>
      </w:r>
      <w:r w:rsidR="00EA28B9">
        <w:rPr>
          <w:rFonts w:ascii="Times New Roman" w:eastAsia="SimSun" w:hAnsi="Times New Roman" w:cs="Times New Roman"/>
          <w:sz w:val="24"/>
        </w:rPr>
        <w:t>9</w:t>
      </w:r>
      <w:r w:rsidR="00EA28B9">
        <w:rPr>
          <w:rFonts w:ascii="Times New Roman" w:eastAsia="SimSun" w:hAnsi="Times New Roman" w:cs="Times New Roman" w:hint="eastAsia"/>
          <w:sz w:val="24"/>
        </w:rPr>
        <w:t>）</w:t>
      </w:r>
      <w:r w:rsidR="00A1480D">
        <w:rPr>
          <w:rFonts w:ascii="Times New Roman" w:eastAsia="SimSun" w:hAnsi="Times New Roman" w:cs="Times New Roman" w:hint="eastAsia"/>
          <w:sz w:val="24"/>
        </w:rPr>
        <w:t>与对朋友图形的反应时</w:t>
      </w:r>
      <w:r w:rsidR="00EA28B9" w:rsidRPr="00660DE7">
        <w:rPr>
          <w:rFonts w:ascii="Times New Roman" w:eastAsia="SimSun" w:hAnsi="Times New Roman" w:cs="Times New Roman"/>
          <w:sz w:val="24"/>
        </w:rPr>
        <w:t>（</w:t>
      </w:r>
      <w:r w:rsidR="00EA28B9" w:rsidRPr="00660DE7">
        <w:rPr>
          <w:rFonts w:ascii="Times New Roman" w:eastAsia="SimSun" w:hAnsi="Times New Roman" w:cs="Times New Roman"/>
          <w:i/>
          <w:iCs/>
          <w:sz w:val="24"/>
        </w:rPr>
        <w:t xml:space="preserve">M </w:t>
      </w:r>
      <w:r w:rsidR="00EA28B9" w:rsidRPr="00660DE7">
        <w:rPr>
          <w:rFonts w:ascii="Times New Roman" w:eastAsia="SimSun" w:hAnsi="Times New Roman" w:cs="Times New Roman"/>
          <w:sz w:val="24"/>
        </w:rPr>
        <w:t xml:space="preserve">= </w:t>
      </w:r>
      <w:r w:rsidR="00EA28B9">
        <w:rPr>
          <w:rFonts w:ascii="Times New Roman" w:eastAsia="SimSun" w:hAnsi="Times New Roman" w:cs="Times New Roman"/>
          <w:sz w:val="24"/>
        </w:rPr>
        <w:t xml:space="preserve">903.6 </w:t>
      </w:r>
      <w:r w:rsidR="00EA28B9" w:rsidRPr="00660DE7">
        <w:rPr>
          <w:rFonts w:ascii="Times New Roman" w:eastAsia="SimSun" w:hAnsi="Times New Roman" w:cs="Times New Roman"/>
          <w:sz w:val="24"/>
        </w:rPr>
        <w:t>±</w:t>
      </w:r>
      <w:r w:rsidR="00EA28B9">
        <w:rPr>
          <w:rFonts w:ascii="Times New Roman" w:eastAsia="SimSun" w:hAnsi="Times New Roman" w:cs="Times New Roman"/>
          <w:sz w:val="24"/>
        </w:rPr>
        <w:t xml:space="preserve"> </w:t>
      </w:r>
      <w:r w:rsidR="0018744E">
        <w:rPr>
          <w:rFonts w:ascii="Times New Roman" w:eastAsia="SimSun" w:hAnsi="Times New Roman" w:cs="Times New Roman"/>
          <w:sz w:val="24"/>
        </w:rPr>
        <w:t>83</w:t>
      </w:r>
      <w:r w:rsidR="00EA28B9" w:rsidRPr="00660DE7">
        <w:rPr>
          <w:rFonts w:ascii="Times New Roman" w:eastAsia="SimSun" w:hAnsi="Times New Roman" w:cs="Times New Roman"/>
          <w:sz w:val="24"/>
        </w:rPr>
        <w:t>.</w:t>
      </w:r>
      <w:r w:rsidR="0018744E">
        <w:rPr>
          <w:rFonts w:ascii="Times New Roman" w:eastAsia="SimSun" w:hAnsi="Times New Roman" w:cs="Times New Roman"/>
          <w:sz w:val="24"/>
        </w:rPr>
        <w:t>4</w:t>
      </w:r>
      <w:r w:rsidR="00EA28B9">
        <w:rPr>
          <w:rFonts w:ascii="Times New Roman" w:eastAsia="SimSun" w:hAnsi="Times New Roman" w:cs="Times New Roman" w:hint="eastAsia"/>
          <w:sz w:val="24"/>
        </w:rPr>
        <w:t>）</w:t>
      </w:r>
      <w:r w:rsidR="00A1480D">
        <w:rPr>
          <w:rFonts w:ascii="Times New Roman" w:eastAsia="SimSun" w:hAnsi="Times New Roman" w:cs="Times New Roman" w:hint="eastAsia"/>
          <w:sz w:val="24"/>
        </w:rPr>
        <w:t>有差异；自我图形与朋友图形的贝叶斯配对样本</w:t>
      </w:r>
      <w:r w:rsidR="00A1480D" w:rsidRPr="00D35C70">
        <w:rPr>
          <w:rFonts w:ascii="Times New Roman" w:eastAsia="SimSun" w:hAnsi="Times New Roman" w:cs="Times New Roman"/>
          <w:i/>
          <w:iCs/>
          <w:sz w:val="24"/>
        </w:rPr>
        <w:t>t</w:t>
      </w:r>
      <w:r w:rsidR="00A1480D">
        <w:rPr>
          <w:rFonts w:ascii="SimSun" w:eastAsia="SimSun" w:hAnsi="SimSun" w:cs="Times New Roman" w:hint="eastAsia"/>
          <w:sz w:val="24"/>
        </w:rPr>
        <w:t>检验的</w:t>
      </w:r>
      <w:r w:rsidR="00A1480D" w:rsidRPr="00F147F2">
        <w:rPr>
          <w:rFonts w:ascii="Times New Roman" w:eastAsia="SimSun" w:hAnsi="Times New Roman" w:cs="Times New Roman"/>
          <w:i/>
          <w:iCs/>
          <w:sz w:val="24"/>
        </w:rPr>
        <w:t>BF</w:t>
      </w:r>
      <w:r w:rsidR="00A1480D">
        <w:rPr>
          <w:rFonts w:ascii="Times New Roman" w:eastAsia="SimSun" w:hAnsi="Times New Roman" w:cs="Times New Roman"/>
          <w:i/>
          <w:iCs/>
          <w:sz w:val="24"/>
          <w:vertAlign w:val="subscript"/>
        </w:rPr>
        <w:t>1</w:t>
      </w:r>
      <w:r w:rsidR="00A1480D" w:rsidRPr="00F147F2">
        <w:rPr>
          <w:rFonts w:ascii="Times New Roman" w:eastAsia="SimSun" w:hAnsi="Times New Roman" w:cs="Times New Roman"/>
          <w:i/>
          <w:iCs/>
          <w:sz w:val="24"/>
          <w:vertAlign w:val="subscript"/>
        </w:rPr>
        <w:t>0</w:t>
      </w:r>
      <w:r w:rsidR="00A1480D" w:rsidRPr="00F147F2">
        <w:rPr>
          <w:rFonts w:ascii="Times New Roman" w:eastAsia="SimSun" w:hAnsi="Times New Roman" w:cs="Times New Roman"/>
          <w:i/>
          <w:iCs/>
          <w:sz w:val="24"/>
        </w:rPr>
        <w:t xml:space="preserve"> </w:t>
      </w:r>
      <w:r w:rsidR="00A1480D" w:rsidRPr="00F147F2">
        <w:rPr>
          <w:rFonts w:ascii="Times New Roman" w:eastAsia="SimSun" w:hAnsi="Times New Roman" w:cs="Times New Roman"/>
          <w:sz w:val="24"/>
        </w:rPr>
        <w:t>=</w:t>
      </w:r>
      <w:r w:rsidR="00A1480D">
        <w:rPr>
          <w:rFonts w:ascii="Times New Roman" w:eastAsia="SimSun" w:hAnsi="Times New Roman" w:cs="Times New Roman"/>
          <w:sz w:val="24"/>
        </w:rPr>
        <w:t>0.231</w:t>
      </w:r>
      <w:r w:rsidR="00A1480D">
        <w:rPr>
          <w:rFonts w:ascii="Times New Roman" w:eastAsia="SimSun" w:hAnsi="Times New Roman" w:cs="Times New Roman" w:hint="eastAsia"/>
          <w:sz w:val="24"/>
        </w:rPr>
        <w:t>，说明有中等程度的证据支持被试对</w:t>
      </w:r>
      <w:r w:rsidR="00792627">
        <w:rPr>
          <w:rFonts w:ascii="Times New Roman" w:eastAsia="SimSun" w:hAnsi="Times New Roman" w:cs="Times New Roman" w:hint="eastAsia"/>
          <w:sz w:val="24"/>
        </w:rPr>
        <w:t>自我</w:t>
      </w:r>
      <w:r w:rsidR="00A1480D">
        <w:rPr>
          <w:rFonts w:ascii="Times New Roman" w:eastAsia="SimSun" w:hAnsi="Times New Roman" w:cs="Times New Roman" w:hint="eastAsia"/>
          <w:sz w:val="24"/>
        </w:rPr>
        <w:t>图形的反应时</w:t>
      </w:r>
      <w:r w:rsidR="0018744E" w:rsidRPr="00660DE7">
        <w:rPr>
          <w:rFonts w:ascii="Times New Roman" w:eastAsia="SimSun" w:hAnsi="Times New Roman" w:cs="Times New Roman"/>
          <w:sz w:val="24"/>
        </w:rPr>
        <w:t>（</w:t>
      </w:r>
      <w:r w:rsidR="0018744E" w:rsidRPr="00660DE7">
        <w:rPr>
          <w:rFonts w:ascii="Times New Roman" w:eastAsia="SimSun" w:hAnsi="Times New Roman" w:cs="Times New Roman"/>
          <w:i/>
          <w:iCs/>
          <w:sz w:val="24"/>
        </w:rPr>
        <w:t xml:space="preserve">M </w:t>
      </w:r>
      <w:r w:rsidR="0018744E" w:rsidRPr="00660DE7">
        <w:rPr>
          <w:rFonts w:ascii="Times New Roman" w:eastAsia="SimSun" w:hAnsi="Times New Roman" w:cs="Times New Roman"/>
          <w:sz w:val="24"/>
        </w:rPr>
        <w:t xml:space="preserve">= </w:t>
      </w:r>
      <w:r w:rsidR="0018744E">
        <w:rPr>
          <w:rFonts w:ascii="Times New Roman" w:eastAsia="SimSun" w:hAnsi="Times New Roman" w:cs="Times New Roman"/>
          <w:sz w:val="24"/>
        </w:rPr>
        <w:t xml:space="preserve">906.1 </w:t>
      </w:r>
      <w:r w:rsidR="0018744E" w:rsidRPr="00660DE7">
        <w:rPr>
          <w:rFonts w:ascii="Times New Roman" w:eastAsia="SimSun" w:hAnsi="Times New Roman" w:cs="Times New Roman"/>
          <w:sz w:val="24"/>
        </w:rPr>
        <w:t>±</w:t>
      </w:r>
      <w:r w:rsidR="0018744E">
        <w:rPr>
          <w:rFonts w:ascii="Times New Roman" w:eastAsia="SimSun" w:hAnsi="Times New Roman" w:cs="Times New Roman"/>
          <w:sz w:val="24"/>
        </w:rPr>
        <w:t xml:space="preserve"> 82</w:t>
      </w:r>
      <w:r w:rsidR="0018744E" w:rsidRPr="00660DE7">
        <w:rPr>
          <w:rFonts w:ascii="Times New Roman" w:eastAsia="SimSun" w:hAnsi="Times New Roman" w:cs="Times New Roman"/>
          <w:sz w:val="24"/>
        </w:rPr>
        <w:t>.</w:t>
      </w:r>
      <w:r w:rsidR="0018744E">
        <w:rPr>
          <w:rFonts w:ascii="Times New Roman" w:eastAsia="SimSun" w:hAnsi="Times New Roman" w:cs="Times New Roman"/>
          <w:sz w:val="24"/>
        </w:rPr>
        <w:t>9</w:t>
      </w:r>
      <w:r w:rsidR="0018744E" w:rsidRPr="00660DE7">
        <w:rPr>
          <w:rFonts w:ascii="Times New Roman" w:eastAsia="SimSun" w:hAnsi="Times New Roman" w:cs="Times New Roman"/>
          <w:sz w:val="24"/>
        </w:rPr>
        <w:t>）</w:t>
      </w:r>
      <w:r w:rsidR="00A1480D">
        <w:rPr>
          <w:rFonts w:ascii="Times New Roman" w:eastAsia="SimSun" w:hAnsi="Times New Roman" w:cs="Times New Roman" w:hint="eastAsia"/>
          <w:sz w:val="24"/>
        </w:rPr>
        <w:t>与对</w:t>
      </w:r>
      <w:r w:rsidR="00792627">
        <w:rPr>
          <w:rFonts w:ascii="Times New Roman" w:eastAsia="SimSun" w:hAnsi="Times New Roman" w:cs="Times New Roman" w:hint="eastAsia"/>
          <w:sz w:val="24"/>
        </w:rPr>
        <w:t>朋友</w:t>
      </w:r>
      <w:r w:rsidR="00A1480D">
        <w:rPr>
          <w:rFonts w:ascii="Times New Roman" w:eastAsia="SimSun" w:hAnsi="Times New Roman" w:cs="Times New Roman" w:hint="eastAsia"/>
          <w:sz w:val="24"/>
        </w:rPr>
        <w:t>图形的反应时</w:t>
      </w:r>
      <w:r w:rsidR="0018744E" w:rsidRPr="00660DE7">
        <w:rPr>
          <w:rFonts w:ascii="Times New Roman" w:eastAsia="SimSun" w:hAnsi="Times New Roman" w:cs="Times New Roman"/>
          <w:sz w:val="24"/>
        </w:rPr>
        <w:t>（</w:t>
      </w:r>
      <w:r w:rsidR="0018744E" w:rsidRPr="00660DE7">
        <w:rPr>
          <w:rFonts w:ascii="Times New Roman" w:eastAsia="SimSun" w:hAnsi="Times New Roman" w:cs="Times New Roman"/>
          <w:i/>
          <w:iCs/>
          <w:sz w:val="24"/>
        </w:rPr>
        <w:t xml:space="preserve">M </w:t>
      </w:r>
      <w:r w:rsidR="0018744E" w:rsidRPr="00660DE7">
        <w:rPr>
          <w:rFonts w:ascii="Times New Roman" w:eastAsia="SimSun" w:hAnsi="Times New Roman" w:cs="Times New Roman"/>
          <w:sz w:val="24"/>
        </w:rPr>
        <w:t xml:space="preserve">= </w:t>
      </w:r>
      <w:r w:rsidR="0018744E">
        <w:rPr>
          <w:rFonts w:ascii="Times New Roman" w:eastAsia="SimSun" w:hAnsi="Times New Roman" w:cs="Times New Roman"/>
          <w:sz w:val="24"/>
        </w:rPr>
        <w:t xml:space="preserve">903.6 </w:t>
      </w:r>
      <w:r w:rsidR="0018744E" w:rsidRPr="00660DE7">
        <w:rPr>
          <w:rFonts w:ascii="Times New Roman" w:eastAsia="SimSun" w:hAnsi="Times New Roman" w:cs="Times New Roman"/>
          <w:sz w:val="24"/>
        </w:rPr>
        <w:t>±</w:t>
      </w:r>
      <w:r w:rsidR="0018744E">
        <w:rPr>
          <w:rFonts w:ascii="Times New Roman" w:eastAsia="SimSun" w:hAnsi="Times New Roman" w:cs="Times New Roman"/>
          <w:sz w:val="24"/>
        </w:rPr>
        <w:t xml:space="preserve"> 83</w:t>
      </w:r>
      <w:r w:rsidR="0018744E" w:rsidRPr="00660DE7">
        <w:rPr>
          <w:rFonts w:ascii="Times New Roman" w:eastAsia="SimSun" w:hAnsi="Times New Roman" w:cs="Times New Roman"/>
          <w:sz w:val="24"/>
        </w:rPr>
        <w:t>.</w:t>
      </w:r>
      <w:r w:rsidR="0018744E">
        <w:rPr>
          <w:rFonts w:ascii="Times New Roman" w:eastAsia="SimSun" w:hAnsi="Times New Roman" w:cs="Times New Roman"/>
          <w:sz w:val="24"/>
        </w:rPr>
        <w:t>4</w:t>
      </w:r>
      <w:r w:rsidR="0018744E">
        <w:rPr>
          <w:rFonts w:ascii="Times New Roman" w:eastAsia="SimSun" w:hAnsi="Times New Roman" w:cs="Times New Roman" w:hint="eastAsia"/>
          <w:sz w:val="24"/>
        </w:rPr>
        <w:t>）</w:t>
      </w:r>
      <w:r w:rsidR="00792627">
        <w:rPr>
          <w:rFonts w:ascii="Times New Roman" w:eastAsia="SimSun" w:hAnsi="Times New Roman" w:cs="Times New Roman" w:hint="eastAsia"/>
          <w:sz w:val="24"/>
        </w:rPr>
        <w:t>没</w:t>
      </w:r>
      <w:r w:rsidR="00A1480D">
        <w:rPr>
          <w:rFonts w:ascii="Times New Roman" w:eastAsia="SimSun" w:hAnsi="Times New Roman" w:cs="Times New Roman" w:hint="eastAsia"/>
          <w:sz w:val="24"/>
        </w:rPr>
        <w:t>有差异。</w:t>
      </w:r>
    </w:p>
    <w:p w14:paraId="7C213DF1" w14:textId="4E670CC4" w:rsidR="007024E8" w:rsidRPr="003A784D" w:rsidRDefault="007024E8" w:rsidP="00652CEA">
      <w:pPr>
        <w:spacing w:beforeLines="50" w:before="156" w:afterLines="50" w:after="156"/>
        <w:outlineLvl w:val="2"/>
        <w:rPr>
          <w:rFonts w:ascii="SimHei" w:eastAsia="SimHei" w:hAnsi="SimHei"/>
          <w:b/>
          <w:bCs/>
          <w:sz w:val="28"/>
          <w:szCs w:val="28"/>
        </w:rPr>
      </w:pPr>
      <w:bookmarkStart w:id="45" w:name="_Toc134188413"/>
      <w:r w:rsidRPr="003A784D">
        <w:rPr>
          <w:rFonts w:ascii="Times New Roman" w:eastAsia="SimHei" w:hAnsi="Times New Roman" w:cs="Times New Roman"/>
          <w:b/>
          <w:bCs/>
          <w:sz w:val="28"/>
          <w:szCs w:val="28"/>
        </w:rPr>
        <w:t>3.2.</w:t>
      </w:r>
      <w:r w:rsidR="004D6902" w:rsidRPr="003A784D">
        <w:rPr>
          <w:rFonts w:ascii="Times New Roman" w:eastAsia="SimHei" w:hAnsi="Times New Roman" w:cs="Times New Roman"/>
          <w:b/>
          <w:bCs/>
          <w:sz w:val="28"/>
          <w:szCs w:val="28"/>
        </w:rPr>
        <w:t>2</w:t>
      </w:r>
      <w:r w:rsidRPr="003A784D">
        <w:rPr>
          <w:rFonts w:ascii="SimHei" w:eastAsia="SimHei" w:hAnsi="SimHei"/>
          <w:b/>
          <w:bCs/>
          <w:sz w:val="28"/>
          <w:szCs w:val="28"/>
        </w:rPr>
        <w:t xml:space="preserve"> </w:t>
      </w:r>
      <w:r w:rsidRPr="003A784D">
        <w:rPr>
          <w:rFonts w:ascii="SimHei" w:eastAsia="SimHei" w:hAnsi="SimHei" w:hint="eastAsia"/>
          <w:b/>
          <w:bCs/>
          <w:sz w:val="28"/>
          <w:szCs w:val="28"/>
        </w:rPr>
        <w:t>正确率结果</w:t>
      </w:r>
      <w:bookmarkEnd w:id="45"/>
    </w:p>
    <w:p w14:paraId="75675776" w14:textId="77777777" w:rsidR="004C7151" w:rsidRPr="00584072" w:rsidRDefault="004C7151" w:rsidP="004C7151">
      <w:pPr>
        <w:spacing w:line="400" w:lineRule="exact"/>
        <w:ind w:firstLine="482"/>
        <w:rPr>
          <w:rFonts w:ascii="SimSun" w:eastAsia="SimSun" w:hAnsi="SimSun"/>
          <w:sz w:val="24"/>
        </w:rPr>
      </w:pPr>
      <w:r w:rsidRPr="00584072">
        <w:rPr>
          <w:rFonts w:ascii="SimSun" w:eastAsia="SimSun" w:hAnsi="SimSun" w:hint="eastAsia"/>
          <w:sz w:val="24"/>
        </w:rPr>
        <w:t>正确率的描述性统计结果如表</w:t>
      </w:r>
      <w:r w:rsidRPr="00584072">
        <w:rPr>
          <w:rFonts w:ascii="Times New Roman" w:eastAsia="SimSun" w:hAnsi="Times New Roman" w:cs="Times New Roman"/>
          <w:sz w:val="24"/>
        </w:rPr>
        <w:t>2</w:t>
      </w:r>
      <w:r w:rsidRPr="00584072">
        <w:rPr>
          <w:rFonts w:ascii="SimSun" w:eastAsia="SimSun" w:hAnsi="SimSun" w:hint="eastAsia"/>
          <w:sz w:val="24"/>
        </w:rPr>
        <w:t>和图</w:t>
      </w:r>
      <w:r w:rsidRPr="00584072">
        <w:rPr>
          <w:rFonts w:ascii="Times New Roman" w:eastAsia="SimSun" w:hAnsi="Times New Roman" w:cs="Times New Roman"/>
          <w:sz w:val="24"/>
        </w:rPr>
        <w:t>7</w:t>
      </w:r>
      <w:r w:rsidRPr="00584072">
        <w:rPr>
          <w:rFonts w:ascii="SimSun" w:eastAsia="SimSun" w:hAnsi="SimSun" w:hint="eastAsia"/>
          <w:sz w:val="24"/>
        </w:rPr>
        <w:t>所示：三种任务目标条件下，重点关注图形在匹配情况下的正确率都最高，而在不匹配条件下的正确率都最低。匹配反应的正确率普遍高于对应的不匹配反应的正确率。</w:t>
      </w:r>
    </w:p>
    <w:p w14:paraId="1A9F896A" w14:textId="77777777" w:rsidR="004C7151" w:rsidRPr="004C7151" w:rsidRDefault="004C7151" w:rsidP="00386BDC">
      <w:pPr>
        <w:rPr>
          <w:rFonts w:ascii="SimSun" w:eastAsia="SimSun" w:hAnsi="SimSun"/>
          <w:sz w:val="24"/>
        </w:rPr>
      </w:pPr>
    </w:p>
    <w:p w14:paraId="5E6751AE" w14:textId="6D0418FA" w:rsidR="007024E8" w:rsidRDefault="00A4708F" w:rsidP="00A4708F">
      <w:pPr>
        <w:rPr>
          <w:rFonts w:ascii="SimSun" w:eastAsia="SimSun" w:hAnsi="SimSun"/>
          <w:sz w:val="24"/>
        </w:rPr>
      </w:pPr>
      <w:r>
        <w:rPr>
          <w:noProof/>
        </w:rPr>
        <w:drawing>
          <wp:inline distT="0" distB="0" distL="0" distR="0" wp14:anchorId="3B0A8C0F" wp14:editId="472A5EEA">
            <wp:extent cx="2736850" cy="2190115"/>
            <wp:effectExtent l="0" t="0" r="635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7779" cy="2198861"/>
                    </a:xfrm>
                    <a:prstGeom prst="rect">
                      <a:avLst/>
                    </a:prstGeom>
                  </pic:spPr>
                </pic:pic>
              </a:graphicData>
            </a:graphic>
          </wp:inline>
        </w:drawing>
      </w:r>
      <w:r w:rsidRPr="00A4708F">
        <w:rPr>
          <w:noProof/>
        </w:rPr>
        <w:t xml:space="preserve"> </w:t>
      </w:r>
      <w:r>
        <w:rPr>
          <w:noProof/>
        </w:rPr>
        <w:drawing>
          <wp:inline distT="0" distB="0" distL="0" distR="0" wp14:anchorId="513F23A2" wp14:editId="52421ABF">
            <wp:extent cx="2425700" cy="22726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5103" cy="2281475"/>
                    </a:xfrm>
                    <a:prstGeom prst="rect">
                      <a:avLst/>
                    </a:prstGeom>
                  </pic:spPr>
                </pic:pic>
              </a:graphicData>
            </a:graphic>
          </wp:inline>
        </w:drawing>
      </w:r>
    </w:p>
    <w:p w14:paraId="235703A9" w14:textId="2452655B" w:rsidR="00A4708F" w:rsidRPr="000012BD" w:rsidRDefault="00A4708F" w:rsidP="004C7151">
      <w:pPr>
        <w:spacing w:afterLines="50" w:after="156"/>
        <w:ind w:firstLineChars="200" w:firstLine="420"/>
        <w:rPr>
          <w:rFonts w:ascii="SimSun" w:eastAsia="SimSun" w:hAnsi="SimSun"/>
          <w:szCs w:val="21"/>
        </w:rPr>
      </w:pPr>
      <w:r w:rsidRPr="000012BD">
        <w:rPr>
          <w:rFonts w:ascii="Times New Roman" w:eastAsia="SimSun" w:hAnsi="Times New Roman" w:cs="Times New Roman"/>
          <w:szCs w:val="21"/>
        </w:rPr>
        <w:t>(a)</w:t>
      </w:r>
      <w:r w:rsidR="000012BD" w:rsidRPr="000012BD">
        <w:rPr>
          <w:rFonts w:ascii="Times New Roman" w:eastAsia="SimSun" w:hAnsi="Times New Roman" w:cs="Times New Roman"/>
          <w:szCs w:val="21"/>
        </w:rPr>
        <w:t xml:space="preserve"> </w:t>
      </w:r>
      <w:r w:rsidRPr="000012BD">
        <w:rPr>
          <w:rFonts w:ascii="SimSun" w:eastAsia="SimSun" w:hAnsi="SimSun" w:hint="eastAsia"/>
          <w:szCs w:val="21"/>
        </w:rPr>
        <w:t xml:space="preserve">重点关注图形为自我图形 </w:t>
      </w:r>
      <w:r w:rsidRPr="000012BD">
        <w:rPr>
          <w:rFonts w:ascii="SimSun" w:eastAsia="SimSun" w:hAnsi="SimSun"/>
          <w:szCs w:val="21"/>
        </w:rPr>
        <w:t xml:space="preserve">        </w:t>
      </w:r>
      <w:r w:rsidR="000012BD">
        <w:rPr>
          <w:rFonts w:ascii="SimSun" w:eastAsia="SimSun" w:hAnsi="SimSun"/>
          <w:szCs w:val="21"/>
        </w:rPr>
        <w:t xml:space="preserve">    </w:t>
      </w:r>
      <w:r w:rsidRPr="000012BD">
        <w:rPr>
          <w:rFonts w:ascii="SimSun" w:eastAsia="SimSun" w:hAnsi="SimSun"/>
          <w:szCs w:val="21"/>
        </w:rPr>
        <w:t xml:space="preserve">  </w:t>
      </w:r>
      <w:r w:rsidRPr="000012BD">
        <w:rPr>
          <w:rFonts w:ascii="Times New Roman" w:eastAsia="SimSun" w:hAnsi="Times New Roman" w:cs="Times New Roman"/>
          <w:szCs w:val="21"/>
        </w:rPr>
        <w:t>(b)</w:t>
      </w:r>
      <w:r w:rsidR="000012BD" w:rsidRPr="000012BD">
        <w:rPr>
          <w:rFonts w:ascii="Times New Roman" w:eastAsia="SimSun" w:hAnsi="Times New Roman" w:cs="Times New Roman"/>
          <w:szCs w:val="21"/>
        </w:rPr>
        <w:t xml:space="preserve"> </w:t>
      </w:r>
      <w:r w:rsidRPr="000012BD">
        <w:rPr>
          <w:rFonts w:ascii="SimSun" w:eastAsia="SimSun" w:hAnsi="SimSun" w:hint="eastAsia"/>
          <w:szCs w:val="21"/>
        </w:rPr>
        <w:t>重点关注图形为朋友图形</w:t>
      </w:r>
    </w:p>
    <w:p w14:paraId="50080FD9" w14:textId="600FD778" w:rsidR="00A4708F" w:rsidRDefault="00A4708F" w:rsidP="00A4708F">
      <w:pPr>
        <w:jc w:val="center"/>
        <w:rPr>
          <w:rFonts w:ascii="SimSun" w:eastAsia="SimSun" w:hAnsi="SimSun"/>
          <w:sz w:val="24"/>
        </w:rPr>
      </w:pPr>
      <w:r>
        <w:rPr>
          <w:noProof/>
        </w:rPr>
        <w:drawing>
          <wp:inline distT="0" distB="0" distL="0" distR="0" wp14:anchorId="5AC9FFDE" wp14:editId="5DB1FB9A">
            <wp:extent cx="2556215" cy="2171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0475" cy="2175319"/>
                    </a:xfrm>
                    <a:prstGeom prst="rect">
                      <a:avLst/>
                    </a:prstGeom>
                  </pic:spPr>
                </pic:pic>
              </a:graphicData>
            </a:graphic>
          </wp:inline>
        </w:drawing>
      </w:r>
    </w:p>
    <w:p w14:paraId="0C5E4F8F" w14:textId="5574FEFE" w:rsidR="00A4708F" w:rsidRPr="004C7151" w:rsidRDefault="000012BD" w:rsidP="004C7151">
      <w:pPr>
        <w:spacing w:afterLines="50" w:after="156"/>
        <w:jc w:val="center"/>
        <w:rPr>
          <w:rFonts w:ascii="SimSun" w:eastAsia="SimSun" w:hAnsi="SimSu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c) </w:t>
      </w:r>
      <w:r w:rsidR="00A4708F" w:rsidRPr="004C7151">
        <w:rPr>
          <w:rFonts w:ascii="SimSun" w:eastAsia="SimSun" w:hAnsi="SimSun" w:hint="eastAsia"/>
          <w:szCs w:val="21"/>
        </w:rPr>
        <w:t>重点关注图形为生人图形</w:t>
      </w:r>
    </w:p>
    <w:p w14:paraId="2336DE36" w14:textId="4243328B" w:rsidR="00A4708F" w:rsidRDefault="00A4708F" w:rsidP="009C5867">
      <w:pPr>
        <w:spacing w:afterLines="50" w:after="156"/>
        <w:jc w:val="center"/>
        <w:rPr>
          <w:rFonts w:ascii="SimSun" w:eastAsia="SimSun" w:hAnsi="SimSun"/>
          <w:sz w:val="24"/>
        </w:rPr>
      </w:pPr>
      <w:r>
        <w:rPr>
          <w:rFonts w:ascii="SimSun" w:eastAsia="SimSun" w:hAnsi="SimSun" w:hint="eastAsia"/>
          <w:sz w:val="24"/>
        </w:rPr>
        <w:t>图</w:t>
      </w:r>
      <w:r w:rsidRPr="00EB4B22">
        <w:rPr>
          <w:rFonts w:ascii="Times New Roman" w:eastAsia="SimSun" w:hAnsi="Times New Roman" w:cs="Times New Roman"/>
          <w:sz w:val="24"/>
        </w:rPr>
        <w:t>7</w:t>
      </w:r>
      <w:r>
        <w:rPr>
          <w:rFonts w:ascii="SimSun" w:eastAsia="SimSun" w:hAnsi="SimSun"/>
          <w:sz w:val="24"/>
        </w:rPr>
        <w:t xml:space="preserve"> </w:t>
      </w:r>
      <w:r>
        <w:rPr>
          <w:rFonts w:ascii="SimSun" w:eastAsia="SimSun" w:hAnsi="SimSun" w:hint="eastAsia"/>
          <w:sz w:val="24"/>
        </w:rPr>
        <w:t>实验</w:t>
      </w:r>
      <w:r w:rsidRPr="00EB4B22">
        <w:rPr>
          <w:rFonts w:ascii="Times New Roman" w:eastAsia="SimSun" w:hAnsi="Times New Roman" w:cs="Times New Roman"/>
          <w:sz w:val="24"/>
        </w:rPr>
        <w:t>2</w:t>
      </w:r>
      <w:r>
        <w:rPr>
          <w:rFonts w:ascii="SimSun" w:eastAsia="SimSun" w:hAnsi="SimSun" w:hint="eastAsia"/>
          <w:sz w:val="24"/>
        </w:rPr>
        <w:t>不同条件下的平均正确率</w:t>
      </w:r>
    </w:p>
    <w:p w14:paraId="23DFD91B" w14:textId="434521AF" w:rsidR="006B4F26" w:rsidRDefault="00584072" w:rsidP="005C0E1A">
      <w:pPr>
        <w:spacing w:line="400" w:lineRule="exact"/>
        <w:ind w:firstLine="482"/>
        <w:rPr>
          <w:rFonts w:ascii="Times New Roman" w:eastAsia="SimSun" w:hAnsi="Times New Roman" w:cs="Times New Roman"/>
          <w:sz w:val="24"/>
        </w:rPr>
      </w:pPr>
      <w:r w:rsidRPr="00584072">
        <w:rPr>
          <w:rFonts w:ascii="SimSun" w:eastAsia="SimSun" w:hAnsi="SimSun" w:hint="eastAsia"/>
          <w:sz w:val="24"/>
        </w:rPr>
        <w:t>对反应时进行贝叶斯三因素重复测量方差分析时，使用</w:t>
      </w:r>
      <w:r w:rsidRPr="00584072">
        <w:rPr>
          <w:rFonts w:ascii="Times New Roman" w:eastAsia="SimSun" w:hAnsi="Times New Roman" w:cs="Times New Roman"/>
          <w:sz w:val="24"/>
        </w:rPr>
        <w:t>JASP</w:t>
      </w:r>
      <w:r w:rsidRPr="00584072">
        <w:rPr>
          <w:rFonts w:ascii="SimSun" w:eastAsia="SimSun" w:hAnsi="SimSun" w:hint="eastAsia"/>
          <w:sz w:val="24"/>
        </w:rPr>
        <w:t>默认的先验分布将所有模型与最简单的零模型进行比较。</w:t>
      </w:r>
      <w:r w:rsidRPr="00584072">
        <w:rPr>
          <w:rFonts w:ascii="SimSun" w:eastAsia="SimSun" w:hAnsi="SimSun" w:hint="eastAsia"/>
          <w:sz w:val="24"/>
          <w:szCs w:val="24"/>
        </w:rPr>
        <w:t>首先计算图形类型、匹配情况与任务目标三个变量的最高阶交互项的效应，通过比较包含最高阶交互的模型和不包含最高阶交互的模型，得到</w:t>
      </w:r>
      <w:r w:rsidRPr="006B4F26">
        <w:rPr>
          <w:rFonts w:ascii="Times New Roman" w:eastAsia="SimSun" w:hAnsi="Times New Roman" w:cs="Times New Roman"/>
          <w:i/>
          <w:iCs/>
          <w:sz w:val="24"/>
        </w:rPr>
        <w:t>BF</w:t>
      </w:r>
      <w:r w:rsidRPr="006B4F26">
        <w:rPr>
          <w:rFonts w:ascii="Times New Roman" w:eastAsia="SimSun" w:hAnsi="Times New Roman" w:cs="Times New Roman"/>
          <w:i/>
          <w:iCs/>
          <w:sz w:val="24"/>
          <w:vertAlign w:val="subscript"/>
        </w:rPr>
        <w:t>10</w:t>
      </w:r>
      <w:r w:rsidRPr="006B4F26">
        <w:rPr>
          <w:rFonts w:ascii="Times New Roman" w:eastAsia="SimSun" w:hAnsi="Times New Roman" w:cs="Times New Roman"/>
          <w:sz w:val="24"/>
        </w:rPr>
        <w:t xml:space="preserve"> = </w:t>
      </w:r>
      <w:r w:rsidR="006B4F26" w:rsidRPr="006B4F26">
        <w:rPr>
          <w:rFonts w:ascii="Times New Roman" w:eastAsia="SimSun" w:hAnsi="Times New Roman" w:cs="Times New Roman"/>
          <w:sz w:val="24"/>
        </w:rPr>
        <w:t>2.902×10</w:t>
      </w:r>
      <w:r w:rsidR="006B4F26" w:rsidRPr="006B4F26">
        <w:rPr>
          <w:rFonts w:ascii="Times New Roman" w:eastAsia="SimSun" w:hAnsi="Times New Roman" w:cs="Times New Roman"/>
          <w:sz w:val="24"/>
          <w:vertAlign w:val="superscript"/>
        </w:rPr>
        <w:t>+20</w:t>
      </w:r>
      <w:r w:rsidRPr="00584072">
        <w:rPr>
          <w:rFonts w:ascii="SimSun" w:eastAsia="SimSun" w:hAnsi="SimSun" w:cs="Times New Roman"/>
          <w:sz w:val="24"/>
        </w:rPr>
        <w:t xml:space="preserve"> ,</w:t>
      </w:r>
      <w:r w:rsidRPr="00584072">
        <w:rPr>
          <w:rFonts w:ascii="SimSun" w:eastAsia="SimSun" w:hAnsi="SimSun" w:hint="eastAsia"/>
          <w:sz w:val="24"/>
        </w:rPr>
        <w:t xml:space="preserve"> </w:t>
      </w:r>
      <w:r w:rsidRPr="00584072">
        <w:rPr>
          <w:rFonts w:ascii="SimSun" w:eastAsia="SimSun" w:hAnsi="SimSun" w:hint="eastAsia"/>
          <w:sz w:val="24"/>
          <w:szCs w:val="24"/>
        </w:rPr>
        <w:t>根据贝叶斯因子决策标准</w:t>
      </w:r>
      <w:r w:rsidRPr="00584072">
        <w:rPr>
          <w:rFonts w:ascii="SimSun" w:eastAsia="SimSun" w:hAnsi="SimSun" w:cs="Times New Roman"/>
          <w:sz w:val="24"/>
          <w:szCs w:val="24"/>
        </w:rPr>
        <w:t>（</w:t>
      </w:r>
      <w:r w:rsidRPr="00584072">
        <w:rPr>
          <w:rFonts w:ascii="SimSun" w:eastAsia="SimSun" w:hAnsi="SimSun" w:hint="eastAsia"/>
          <w:sz w:val="24"/>
          <w:szCs w:val="24"/>
        </w:rPr>
        <w:t>胡传鹏等</w:t>
      </w:r>
      <w:r w:rsidRPr="00C078F7">
        <w:rPr>
          <w:rFonts w:ascii="Times New Roman" w:eastAsia="SimSun" w:hAnsi="Times New Roman" w:cs="Times New Roman"/>
          <w:sz w:val="24"/>
          <w:szCs w:val="24"/>
        </w:rPr>
        <w:t>，</w:t>
      </w:r>
      <w:r w:rsidRPr="00C078F7">
        <w:rPr>
          <w:rFonts w:ascii="Times New Roman" w:eastAsia="SimSun" w:hAnsi="Times New Roman" w:cs="Times New Roman"/>
          <w:sz w:val="24"/>
          <w:szCs w:val="24"/>
        </w:rPr>
        <w:t>2018</w:t>
      </w:r>
      <w:r w:rsidRPr="00C078F7">
        <w:rPr>
          <w:rFonts w:ascii="Times New Roman" w:eastAsia="SimSun" w:hAnsi="Times New Roman" w:cs="Times New Roman"/>
          <w:sz w:val="24"/>
          <w:szCs w:val="24"/>
        </w:rPr>
        <w:t>）</w:t>
      </w:r>
      <w:r w:rsidRPr="00584072">
        <w:rPr>
          <w:rFonts w:ascii="SimSun" w:eastAsia="SimSun" w:hAnsi="SimSun" w:hint="eastAsia"/>
          <w:sz w:val="24"/>
          <w:szCs w:val="24"/>
        </w:rPr>
        <w:t>，</w:t>
      </w:r>
      <w:r w:rsidR="006B4F26">
        <w:rPr>
          <w:rFonts w:ascii="SimSun" w:eastAsia="SimSun" w:hAnsi="SimSun" w:hint="eastAsia"/>
          <w:sz w:val="24"/>
          <w:szCs w:val="24"/>
        </w:rPr>
        <w:t>有极强的证据支持</w:t>
      </w:r>
      <w:r w:rsidR="006B4F26" w:rsidRPr="009A1E7E">
        <w:rPr>
          <w:rFonts w:ascii="Times New Roman" w:eastAsia="SimSun" w:hAnsi="Times New Roman" w:cs="Times New Roman"/>
          <w:i/>
          <w:iCs/>
          <w:sz w:val="24"/>
          <w:szCs w:val="24"/>
        </w:rPr>
        <w:t>H</w:t>
      </w:r>
      <w:r w:rsidR="006B4F26" w:rsidRPr="009A1E7E">
        <w:rPr>
          <w:rFonts w:ascii="Times New Roman" w:eastAsia="SimSun" w:hAnsi="Times New Roman" w:cs="Times New Roman"/>
          <w:i/>
          <w:iCs/>
          <w:sz w:val="24"/>
          <w:szCs w:val="24"/>
          <w:vertAlign w:val="subscript"/>
        </w:rPr>
        <w:t>1</w:t>
      </w:r>
      <w:r w:rsidR="006B4F26">
        <w:rPr>
          <w:rFonts w:ascii="Times New Roman" w:eastAsia="SimSun" w:hAnsi="Times New Roman" w:cs="Times New Roman" w:hint="eastAsia"/>
          <w:sz w:val="24"/>
          <w:szCs w:val="24"/>
        </w:rPr>
        <w:t>，即存在最高阶的交互效应。</w:t>
      </w:r>
      <w:r w:rsidR="006B4F26">
        <w:rPr>
          <w:rFonts w:ascii="SimSun" w:eastAsia="SimSun" w:hAnsi="SimSun" w:cs="Times New Roman" w:hint="eastAsia"/>
          <w:sz w:val="24"/>
        </w:rPr>
        <w:t>进一步进行简单效应</w:t>
      </w:r>
      <w:r w:rsidR="0013257A">
        <w:rPr>
          <w:rFonts w:ascii="SimSun" w:eastAsia="SimSun" w:hAnsi="SimSun" w:cs="Times New Roman" w:hint="eastAsia"/>
          <w:sz w:val="24"/>
        </w:rPr>
        <w:t>检验。</w:t>
      </w:r>
      <w:r w:rsidR="00454734">
        <w:rPr>
          <w:rFonts w:ascii="SimSun" w:eastAsia="SimSun" w:hAnsi="SimSun" w:cs="Times New Roman" w:hint="eastAsia"/>
          <w:sz w:val="24"/>
        </w:rPr>
        <w:t>鉴于此时三阶交互的各条件两两对比情况过多，故此处结合图</w:t>
      </w:r>
      <w:r w:rsidR="00454734" w:rsidRPr="00454734">
        <w:rPr>
          <w:rFonts w:ascii="Times New Roman" w:eastAsia="SimSun" w:hAnsi="Times New Roman" w:cs="Times New Roman"/>
          <w:sz w:val="24"/>
        </w:rPr>
        <w:t>7</w:t>
      </w:r>
      <w:r w:rsidR="00454734">
        <w:rPr>
          <w:rFonts w:ascii="SimSun" w:eastAsia="SimSun" w:hAnsi="SimSun" w:cs="Times New Roman" w:hint="eastAsia"/>
          <w:sz w:val="24"/>
        </w:rPr>
        <w:t>选取较有解释意义的条件之间进行两两对比的贝叶斯因子配对</w:t>
      </w:r>
      <w:r w:rsidR="00454734" w:rsidRPr="00D35C70">
        <w:rPr>
          <w:rFonts w:ascii="Times New Roman" w:eastAsia="SimSun" w:hAnsi="Times New Roman" w:cs="Times New Roman"/>
          <w:i/>
          <w:iCs/>
          <w:sz w:val="24"/>
        </w:rPr>
        <w:t>t</w:t>
      </w:r>
      <w:r w:rsidR="00454734">
        <w:rPr>
          <w:rFonts w:ascii="SimSun" w:eastAsia="SimSun" w:hAnsi="SimSun" w:cs="Times New Roman" w:hint="eastAsia"/>
          <w:sz w:val="24"/>
        </w:rPr>
        <w:t>检验。</w:t>
      </w:r>
      <w:r w:rsidR="00960199">
        <w:rPr>
          <w:rFonts w:ascii="SimSun" w:eastAsia="SimSun" w:hAnsi="SimSun" w:cs="Times New Roman" w:hint="eastAsia"/>
          <w:sz w:val="24"/>
        </w:rPr>
        <w:t>当</w:t>
      </w:r>
      <w:r w:rsidR="00454734">
        <w:rPr>
          <w:rFonts w:ascii="SimSun" w:eastAsia="SimSun" w:hAnsi="SimSun" w:cs="Times New Roman" w:hint="eastAsia"/>
          <w:sz w:val="24"/>
        </w:rPr>
        <w:t>重点关注图形为自我图形</w:t>
      </w:r>
      <w:r w:rsidR="00960199">
        <w:rPr>
          <w:rFonts w:ascii="SimSun" w:eastAsia="SimSun" w:hAnsi="SimSun" w:cs="Times New Roman" w:hint="eastAsia"/>
          <w:sz w:val="24"/>
        </w:rPr>
        <w:t>时</w:t>
      </w:r>
      <w:r w:rsidR="005C0E1A">
        <w:rPr>
          <w:rFonts w:ascii="SimSun" w:eastAsia="SimSun" w:hAnsi="SimSun" w:cs="Times New Roman" w:hint="eastAsia"/>
          <w:sz w:val="24"/>
        </w:rPr>
        <w:t>：</w:t>
      </w:r>
      <w:r w:rsidR="00454734">
        <w:rPr>
          <w:rFonts w:ascii="SimSun" w:eastAsia="SimSun" w:hAnsi="SimSun" w:cs="Times New Roman" w:hint="eastAsia"/>
          <w:sz w:val="24"/>
        </w:rPr>
        <w:t>自我图形的匹配反应时与不匹配反应时的</w:t>
      </w:r>
      <w:r w:rsidR="00454734">
        <w:rPr>
          <w:rFonts w:ascii="Times New Roman" w:eastAsia="SimSun" w:hAnsi="Times New Roman" w:cs="Times New Roman" w:hint="eastAsia"/>
          <w:sz w:val="24"/>
        </w:rPr>
        <w:t>贝叶斯配对样本</w:t>
      </w:r>
      <w:r w:rsidR="00454734" w:rsidRPr="00D35C70">
        <w:rPr>
          <w:rFonts w:ascii="Times New Roman" w:eastAsia="SimSun" w:hAnsi="Times New Roman" w:cs="Times New Roman"/>
          <w:i/>
          <w:iCs/>
          <w:sz w:val="24"/>
        </w:rPr>
        <w:t>t</w:t>
      </w:r>
      <w:r w:rsidR="00454734">
        <w:rPr>
          <w:rFonts w:ascii="SimSun" w:eastAsia="SimSun" w:hAnsi="SimSun" w:cs="Times New Roman" w:hint="eastAsia"/>
          <w:sz w:val="24"/>
        </w:rPr>
        <w:t>检验的</w:t>
      </w:r>
      <w:r w:rsidR="00454734" w:rsidRPr="00F147F2">
        <w:rPr>
          <w:rFonts w:ascii="Times New Roman" w:eastAsia="SimSun" w:hAnsi="Times New Roman" w:cs="Times New Roman"/>
          <w:i/>
          <w:iCs/>
          <w:sz w:val="24"/>
        </w:rPr>
        <w:t>BF</w:t>
      </w:r>
      <w:r w:rsidR="00454734">
        <w:rPr>
          <w:rFonts w:ascii="Times New Roman" w:eastAsia="SimSun" w:hAnsi="Times New Roman" w:cs="Times New Roman"/>
          <w:i/>
          <w:iCs/>
          <w:sz w:val="24"/>
          <w:vertAlign w:val="subscript"/>
        </w:rPr>
        <w:t>1</w:t>
      </w:r>
      <w:r w:rsidR="00454734" w:rsidRPr="00F147F2">
        <w:rPr>
          <w:rFonts w:ascii="Times New Roman" w:eastAsia="SimSun" w:hAnsi="Times New Roman" w:cs="Times New Roman"/>
          <w:i/>
          <w:iCs/>
          <w:sz w:val="24"/>
          <w:vertAlign w:val="subscript"/>
        </w:rPr>
        <w:t>0</w:t>
      </w:r>
      <w:r w:rsidR="00454734" w:rsidRPr="00F147F2">
        <w:rPr>
          <w:rFonts w:ascii="Times New Roman" w:eastAsia="SimSun" w:hAnsi="Times New Roman" w:cs="Times New Roman"/>
          <w:i/>
          <w:iCs/>
          <w:sz w:val="24"/>
        </w:rPr>
        <w:t xml:space="preserve"> </w:t>
      </w:r>
      <w:r w:rsidR="00454734" w:rsidRPr="00F147F2">
        <w:rPr>
          <w:rFonts w:ascii="Times New Roman" w:eastAsia="SimSun" w:hAnsi="Times New Roman" w:cs="Times New Roman"/>
          <w:sz w:val="24"/>
        </w:rPr>
        <w:t>=</w:t>
      </w:r>
      <w:r w:rsidR="00454734">
        <w:rPr>
          <w:rFonts w:ascii="Times New Roman" w:eastAsia="SimSun" w:hAnsi="Times New Roman" w:cs="Times New Roman"/>
          <w:sz w:val="24"/>
        </w:rPr>
        <w:t>8973.446</w:t>
      </w:r>
      <w:r w:rsidR="00454734">
        <w:rPr>
          <w:rFonts w:ascii="Times New Roman" w:eastAsia="SimSun" w:hAnsi="Times New Roman" w:cs="Times New Roman" w:hint="eastAsia"/>
          <w:sz w:val="24"/>
        </w:rPr>
        <w:t>，说明有极强的证据支持</w:t>
      </w:r>
      <w:r w:rsidR="00454734" w:rsidRPr="002B2286">
        <w:rPr>
          <w:rFonts w:ascii="Times New Roman" w:eastAsia="SimSun" w:hAnsi="Times New Roman" w:cs="Times New Roman" w:hint="eastAsia"/>
          <w:i/>
          <w:iCs/>
          <w:sz w:val="24"/>
        </w:rPr>
        <w:t>H</w:t>
      </w:r>
      <w:r w:rsidR="00454734">
        <w:rPr>
          <w:rFonts w:ascii="Times New Roman" w:eastAsia="SimSun" w:hAnsi="Times New Roman" w:cs="Times New Roman"/>
          <w:i/>
          <w:iCs/>
          <w:sz w:val="24"/>
          <w:vertAlign w:val="subscript"/>
        </w:rPr>
        <w:t>1</w:t>
      </w:r>
      <w:r w:rsidR="00454734">
        <w:rPr>
          <w:rFonts w:ascii="Times New Roman" w:eastAsia="SimSun" w:hAnsi="Times New Roman" w:cs="Times New Roman" w:hint="eastAsia"/>
          <w:sz w:val="24"/>
        </w:rPr>
        <w:t>，即自我图形的匹配反应时与不匹配反应时之间存在差异。</w:t>
      </w:r>
      <w:r w:rsidR="00960199">
        <w:rPr>
          <w:rFonts w:ascii="Times New Roman" w:eastAsia="SimSun" w:hAnsi="Times New Roman" w:cs="Times New Roman" w:hint="eastAsia"/>
          <w:sz w:val="24"/>
        </w:rPr>
        <w:t>自我图形的不匹配反应时与朋友图形的贝叶斯配对样本</w:t>
      </w:r>
      <w:r w:rsidR="00960199" w:rsidRPr="00D35C70">
        <w:rPr>
          <w:rFonts w:ascii="Times New Roman" w:eastAsia="SimSun" w:hAnsi="Times New Roman" w:cs="Times New Roman"/>
          <w:i/>
          <w:iCs/>
          <w:sz w:val="24"/>
        </w:rPr>
        <w:t>t</w:t>
      </w:r>
      <w:r w:rsidR="00960199">
        <w:rPr>
          <w:rFonts w:ascii="SimSun" w:eastAsia="SimSun" w:hAnsi="SimSun" w:cs="Times New Roman" w:hint="eastAsia"/>
          <w:sz w:val="24"/>
        </w:rPr>
        <w:t>检验的</w:t>
      </w:r>
      <w:r w:rsidR="00960199" w:rsidRPr="00F147F2">
        <w:rPr>
          <w:rFonts w:ascii="Times New Roman" w:eastAsia="SimSun" w:hAnsi="Times New Roman" w:cs="Times New Roman"/>
          <w:i/>
          <w:iCs/>
          <w:sz w:val="24"/>
        </w:rPr>
        <w:t>BF</w:t>
      </w:r>
      <w:r w:rsidR="00960199">
        <w:rPr>
          <w:rFonts w:ascii="Times New Roman" w:eastAsia="SimSun" w:hAnsi="Times New Roman" w:cs="Times New Roman"/>
          <w:i/>
          <w:iCs/>
          <w:sz w:val="24"/>
          <w:vertAlign w:val="subscript"/>
        </w:rPr>
        <w:t>1</w:t>
      </w:r>
      <w:r w:rsidR="00960199" w:rsidRPr="00F147F2">
        <w:rPr>
          <w:rFonts w:ascii="Times New Roman" w:eastAsia="SimSun" w:hAnsi="Times New Roman" w:cs="Times New Roman"/>
          <w:i/>
          <w:iCs/>
          <w:sz w:val="24"/>
          <w:vertAlign w:val="subscript"/>
        </w:rPr>
        <w:t>0</w:t>
      </w:r>
      <w:r w:rsidR="00960199" w:rsidRPr="00F147F2">
        <w:rPr>
          <w:rFonts w:ascii="Times New Roman" w:eastAsia="SimSun" w:hAnsi="Times New Roman" w:cs="Times New Roman"/>
          <w:i/>
          <w:iCs/>
          <w:sz w:val="24"/>
        </w:rPr>
        <w:t xml:space="preserve"> </w:t>
      </w:r>
      <w:r w:rsidR="00960199" w:rsidRPr="00F147F2">
        <w:rPr>
          <w:rFonts w:ascii="Times New Roman" w:eastAsia="SimSun" w:hAnsi="Times New Roman" w:cs="Times New Roman"/>
          <w:sz w:val="24"/>
        </w:rPr>
        <w:t>=</w:t>
      </w:r>
      <w:r w:rsidR="00960199">
        <w:rPr>
          <w:rFonts w:ascii="Times New Roman" w:eastAsia="SimSun" w:hAnsi="Times New Roman" w:cs="Times New Roman"/>
          <w:sz w:val="24"/>
        </w:rPr>
        <w:t xml:space="preserve"> 87.490</w:t>
      </w:r>
      <w:r w:rsidR="00960199">
        <w:rPr>
          <w:rFonts w:ascii="Times New Roman" w:eastAsia="SimSun" w:hAnsi="Times New Roman" w:cs="Times New Roman" w:hint="eastAsia"/>
          <w:sz w:val="24"/>
        </w:rPr>
        <w:t>，说明有非常强的证据支持</w:t>
      </w:r>
      <w:r w:rsidR="00960199" w:rsidRPr="002B2286">
        <w:rPr>
          <w:rFonts w:ascii="Times New Roman" w:eastAsia="SimSun" w:hAnsi="Times New Roman" w:cs="Times New Roman" w:hint="eastAsia"/>
          <w:i/>
          <w:iCs/>
          <w:sz w:val="24"/>
        </w:rPr>
        <w:t>H</w:t>
      </w:r>
      <w:r w:rsidR="00960199">
        <w:rPr>
          <w:rFonts w:ascii="Times New Roman" w:eastAsia="SimSun" w:hAnsi="Times New Roman" w:cs="Times New Roman"/>
          <w:i/>
          <w:iCs/>
          <w:sz w:val="24"/>
          <w:vertAlign w:val="subscript"/>
        </w:rPr>
        <w:t>1</w:t>
      </w:r>
      <w:r w:rsidR="00960199">
        <w:rPr>
          <w:rFonts w:ascii="Times New Roman" w:eastAsia="SimSun" w:hAnsi="Times New Roman" w:cs="Times New Roman" w:hint="eastAsia"/>
          <w:sz w:val="24"/>
        </w:rPr>
        <w:t>，即自我图形的不匹配反应时与朋友图形的不匹配反应时之间存在差异。自我图形的不匹配反应时与生人图形的贝叶斯配对样本</w:t>
      </w:r>
      <w:r w:rsidR="00960199" w:rsidRPr="00D35C70">
        <w:rPr>
          <w:rFonts w:ascii="Times New Roman" w:eastAsia="SimSun" w:hAnsi="Times New Roman" w:cs="Times New Roman"/>
          <w:i/>
          <w:iCs/>
          <w:sz w:val="24"/>
        </w:rPr>
        <w:t>t</w:t>
      </w:r>
      <w:r w:rsidR="00960199">
        <w:rPr>
          <w:rFonts w:ascii="SimSun" w:eastAsia="SimSun" w:hAnsi="SimSun" w:cs="Times New Roman" w:hint="eastAsia"/>
          <w:sz w:val="24"/>
        </w:rPr>
        <w:t>检验的</w:t>
      </w:r>
      <w:r w:rsidR="00960199" w:rsidRPr="00F147F2">
        <w:rPr>
          <w:rFonts w:ascii="Times New Roman" w:eastAsia="SimSun" w:hAnsi="Times New Roman" w:cs="Times New Roman"/>
          <w:i/>
          <w:iCs/>
          <w:sz w:val="24"/>
        </w:rPr>
        <w:t>BF</w:t>
      </w:r>
      <w:r w:rsidR="00960199">
        <w:rPr>
          <w:rFonts w:ascii="Times New Roman" w:eastAsia="SimSun" w:hAnsi="Times New Roman" w:cs="Times New Roman"/>
          <w:i/>
          <w:iCs/>
          <w:sz w:val="24"/>
          <w:vertAlign w:val="subscript"/>
        </w:rPr>
        <w:t>1</w:t>
      </w:r>
      <w:r w:rsidR="00960199" w:rsidRPr="00F147F2">
        <w:rPr>
          <w:rFonts w:ascii="Times New Roman" w:eastAsia="SimSun" w:hAnsi="Times New Roman" w:cs="Times New Roman"/>
          <w:i/>
          <w:iCs/>
          <w:sz w:val="24"/>
          <w:vertAlign w:val="subscript"/>
        </w:rPr>
        <w:t>0</w:t>
      </w:r>
      <w:r w:rsidR="00960199" w:rsidRPr="00F147F2">
        <w:rPr>
          <w:rFonts w:ascii="Times New Roman" w:eastAsia="SimSun" w:hAnsi="Times New Roman" w:cs="Times New Roman"/>
          <w:i/>
          <w:iCs/>
          <w:sz w:val="24"/>
        </w:rPr>
        <w:t xml:space="preserve"> </w:t>
      </w:r>
      <w:r w:rsidR="00960199" w:rsidRPr="00F147F2">
        <w:rPr>
          <w:rFonts w:ascii="Times New Roman" w:eastAsia="SimSun" w:hAnsi="Times New Roman" w:cs="Times New Roman"/>
          <w:sz w:val="24"/>
        </w:rPr>
        <w:t>=</w:t>
      </w:r>
      <w:r w:rsidR="00960199">
        <w:rPr>
          <w:rFonts w:ascii="Times New Roman" w:eastAsia="SimSun" w:hAnsi="Times New Roman" w:cs="Times New Roman"/>
          <w:sz w:val="24"/>
        </w:rPr>
        <w:t xml:space="preserve"> 178.896</w:t>
      </w:r>
      <w:r w:rsidR="00960199">
        <w:rPr>
          <w:rFonts w:ascii="Times New Roman" w:eastAsia="SimSun" w:hAnsi="Times New Roman" w:cs="Times New Roman" w:hint="eastAsia"/>
          <w:sz w:val="24"/>
        </w:rPr>
        <w:t>，说明有非常强的证据支持</w:t>
      </w:r>
      <w:r w:rsidR="00960199" w:rsidRPr="002B2286">
        <w:rPr>
          <w:rFonts w:ascii="Times New Roman" w:eastAsia="SimSun" w:hAnsi="Times New Roman" w:cs="Times New Roman" w:hint="eastAsia"/>
          <w:i/>
          <w:iCs/>
          <w:sz w:val="24"/>
        </w:rPr>
        <w:t>H</w:t>
      </w:r>
      <w:r w:rsidR="00960199">
        <w:rPr>
          <w:rFonts w:ascii="Times New Roman" w:eastAsia="SimSun" w:hAnsi="Times New Roman" w:cs="Times New Roman"/>
          <w:i/>
          <w:iCs/>
          <w:sz w:val="24"/>
          <w:vertAlign w:val="subscript"/>
        </w:rPr>
        <w:t>1</w:t>
      </w:r>
      <w:r w:rsidR="00960199">
        <w:rPr>
          <w:rFonts w:ascii="Times New Roman" w:eastAsia="SimSun" w:hAnsi="Times New Roman" w:cs="Times New Roman" w:hint="eastAsia"/>
          <w:sz w:val="24"/>
        </w:rPr>
        <w:t>，即自我图形的不匹配反应时与生人图形的不匹配反应时之间存在差异。</w:t>
      </w:r>
      <w:r w:rsidR="00FF6D21">
        <w:rPr>
          <w:rFonts w:ascii="SimSun" w:eastAsia="SimSun" w:hAnsi="SimSun" w:cs="Times New Roman" w:hint="eastAsia"/>
          <w:sz w:val="24"/>
        </w:rPr>
        <w:t>当重点关注图形为朋友图形时</w:t>
      </w:r>
      <w:r w:rsidR="005C0E1A">
        <w:rPr>
          <w:rFonts w:ascii="SimSun" w:eastAsia="SimSun" w:hAnsi="SimSun" w:cs="Times New Roman" w:hint="eastAsia"/>
          <w:sz w:val="24"/>
        </w:rPr>
        <w:t>：</w:t>
      </w:r>
      <w:r w:rsidR="00FF6D21">
        <w:rPr>
          <w:rFonts w:ascii="SimSun" w:eastAsia="SimSun" w:hAnsi="SimSun" w:cs="Times New Roman" w:hint="eastAsia"/>
          <w:sz w:val="24"/>
        </w:rPr>
        <w:t>朋友图形的匹配反应时与不匹配反应时的</w:t>
      </w:r>
      <w:r w:rsidR="00FF6D21">
        <w:rPr>
          <w:rFonts w:ascii="Times New Roman" w:eastAsia="SimSun" w:hAnsi="Times New Roman" w:cs="Times New Roman" w:hint="eastAsia"/>
          <w:sz w:val="24"/>
        </w:rPr>
        <w:t>贝叶斯配对样本</w:t>
      </w:r>
      <w:r w:rsidR="00FF6D21" w:rsidRPr="00D35C70">
        <w:rPr>
          <w:rFonts w:ascii="Times New Roman" w:eastAsia="SimSun" w:hAnsi="Times New Roman" w:cs="Times New Roman"/>
          <w:i/>
          <w:iCs/>
          <w:sz w:val="24"/>
        </w:rPr>
        <w:t>t</w:t>
      </w:r>
      <w:r w:rsidR="00FF6D21">
        <w:rPr>
          <w:rFonts w:ascii="SimSun" w:eastAsia="SimSun" w:hAnsi="SimSun" w:cs="Times New Roman" w:hint="eastAsia"/>
          <w:sz w:val="24"/>
        </w:rPr>
        <w:t>检验的</w:t>
      </w:r>
      <w:r w:rsidR="00FF6D21" w:rsidRPr="00F147F2">
        <w:rPr>
          <w:rFonts w:ascii="Times New Roman" w:eastAsia="SimSun" w:hAnsi="Times New Roman" w:cs="Times New Roman"/>
          <w:i/>
          <w:iCs/>
          <w:sz w:val="24"/>
        </w:rPr>
        <w:t>BF</w:t>
      </w:r>
      <w:r w:rsidR="00FF6D21">
        <w:rPr>
          <w:rFonts w:ascii="Times New Roman" w:eastAsia="SimSun" w:hAnsi="Times New Roman" w:cs="Times New Roman"/>
          <w:i/>
          <w:iCs/>
          <w:sz w:val="24"/>
          <w:vertAlign w:val="subscript"/>
        </w:rPr>
        <w:t>1</w:t>
      </w:r>
      <w:r w:rsidR="00FF6D21" w:rsidRPr="00F147F2">
        <w:rPr>
          <w:rFonts w:ascii="Times New Roman" w:eastAsia="SimSun" w:hAnsi="Times New Roman" w:cs="Times New Roman"/>
          <w:i/>
          <w:iCs/>
          <w:sz w:val="24"/>
          <w:vertAlign w:val="subscript"/>
        </w:rPr>
        <w:t>0</w:t>
      </w:r>
      <w:r w:rsidR="00FF6D21" w:rsidRPr="00F147F2">
        <w:rPr>
          <w:rFonts w:ascii="Times New Roman" w:eastAsia="SimSun" w:hAnsi="Times New Roman" w:cs="Times New Roman"/>
          <w:i/>
          <w:iCs/>
          <w:sz w:val="24"/>
        </w:rPr>
        <w:t xml:space="preserve"> </w:t>
      </w:r>
      <w:r w:rsidR="00FF6D21" w:rsidRPr="00F147F2">
        <w:rPr>
          <w:rFonts w:ascii="Times New Roman" w:eastAsia="SimSun" w:hAnsi="Times New Roman" w:cs="Times New Roman"/>
          <w:sz w:val="24"/>
        </w:rPr>
        <w:t>=</w:t>
      </w:r>
      <w:r w:rsidR="00FF6D21">
        <w:rPr>
          <w:rFonts w:ascii="Times New Roman" w:eastAsia="SimSun" w:hAnsi="Times New Roman" w:cs="Times New Roman"/>
          <w:sz w:val="24"/>
        </w:rPr>
        <w:t>35994.067</w:t>
      </w:r>
      <w:r w:rsidR="00FF6D21">
        <w:rPr>
          <w:rFonts w:ascii="Times New Roman" w:eastAsia="SimSun" w:hAnsi="Times New Roman" w:cs="Times New Roman" w:hint="eastAsia"/>
          <w:sz w:val="24"/>
        </w:rPr>
        <w:t>，说明有极强的证据支持</w:t>
      </w:r>
      <w:r w:rsidR="00FF6D21" w:rsidRPr="002B2286">
        <w:rPr>
          <w:rFonts w:ascii="Times New Roman" w:eastAsia="SimSun" w:hAnsi="Times New Roman" w:cs="Times New Roman" w:hint="eastAsia"/>
          <w:i/>
          <w:iCs/>
          <w:sz w:val="24"/>
        </w:rPr>
        <w:t>H</w:t>
      </w:r>
      <w:r w:rsidR="00FF6D21">
        <w:rPr>
          <w:rFonts w:ascii="Times New Roman" w:eastAsia="SimSun" w:hAnsi="Times New Roman" w:cs="Times New Roman"/>
          <w:i/>
          <w:iCs/>
          <w:sz w:val="24"/>
          <w:vertAlign w:val="subscript"/>
        </w:rPr>
        <w:t>1</w:t>
      </w:r>
      <w:r w:rsidR="00FF6D21">
        <w:rPr>
          <w:rFonts w:ascii="Times New Roman" w:eastAsia="SimSun" w:hAnsi="Times New Roman" w:cs="Times New Roman" w:hint="eastAsia"/>
          <w:sz w:val="24"/>
        </w:rPr>
        <w:t>，即朋友图形的匹配反应时与不匹配反应时之间存在差异。朋友图形的不匹配反应时与自我图形</w:t>
      </w:r>
      <w:r w:rsidR="00B11682">
        <w:rPr>
          <w:rFonts w:ascii="Times New Roman" w:eastAsia="SimSun" w:hAnsi="Times New Roman" w:cs="Times New Roman" w:hint="eastAsia"/>
          <w:sz w:val="24"/>
        </w:rPr>
        <w:t>的不匹配反应时</w:t>
      </w:r>
      <w:r w:rsidR="00FF6D21">
        <w:rPr>
          <w:rFonts w:ascii="Times New Roman" w:eastAsia="SimSun" w:hAnsi="Times New Roman" w:cs="Times New Roman" w:hint="eastAsia"/>
          <w:sz w:val="24"/>
        </w:rPr>
        <w:t>的贝叶斯配对样本</w:t>
      </w:r>
      <w:r w:rsidR="00FF6D21" w:rsidRPr="00D35C70">
        <w:rPr>
          <w:rFonts w:ascii="Times New Roman" w:eastAsia="SimSun" w:hAnsi="Times New Roman" w:cs="Times New Roman"/>
          <w:i/>
          <w:iCs/>
          <w:sz w:val="24"/>
        </w:rPr>
        <w:t>t</w:t>
      </w:r>
      <w:r w:rsidR="00FF6D21">
        <w:rPr>
          <w:rFonts w:ascii="SimSun" w:eastAsia="SimSun" w:hAnsi="SimSun" w:cs="Times New Roman" w:hint="eastAsia"/>
          <w:sz w:val="24"/>
        </w:rPr>
        <w:t>检验的</w:t>
      </w:r>
      <w:r w:rsidR="00FF6D21" w:rsidRPr="00F147F2">
        <w:rPr>
          <w:rFonts w:ascii="Times New Roman" w:eastAsia="SimSun" w:hAnsi="Times New Roman" w:cs="Times New Roman"/>
          <w:i/>
          <w:iCs/>
          <w:sz w:val="24"/>
        </w:rPr>
        <w:t>BF</w:t>
      </w:r>
      <w:r w:rsidR="00FF6D21">
        <w:rPr>
          <w:rFonts w:ascii="Times New Roman" w:eastAsia="SimSun" w:hAnsi="Times New Roman" w:cs="Times New Roman"/>
          <w:i/>
          <w:iCs/>
          <w:sz w:val="24"/>
          <w:vertAlign w:val="subscript"/>
        </w:rPr>
        <w:t>1</w:t>
      </w:r>
      <w:r w:rsidR="00FF6D21" w:rsidRPr="00F147F2">
        <w:rPr>
          <w:rFonts w:ascii="Times New Roman" w:eastAsia="SimSun" w:hAnsi="Times New Roman" w:cs="Times New Roman"/>
          <w:i/>
          <w:iCs/>
          <w:sz w:val="24"/>
          <w:vertAlign w:val="subscript"/>
        </w:rPr>
        <w:t>0</w:t>
      </w:r>
      <w:r w:rsidR="00FF6D21" w:rsidRPr="00F147F2">
        <w:rPr>
          <w:rFonts w:ascii="Times New Roman" w:eastAsia="SimSun" w:hAnsi="Times New Roman" w:cs="Times New Roman"/>
          <w:i/>
          <w:iCs/>
          <w:sz w:val="24"/>
        </w:rPr>
        <w:t xml:space="preserve"> </w:t>
      </w:r>
      <w:r w:rsidR="00FF6D21" w:rsidRPr="00F147F2">
        <w:rPr>
          <w:rFonts w:ascii="Times New Roman" w:eastAsia="SimSun" w:hAnsi="Times New Roman" w:cs="Times New Roman"/>
          <w:sz w:val="24"/>
        </w:rPr>
        <w:t>=</w:t>
      </w:r>
      <w:r w:rsidR="00FF6D21">
        <w:rPr>
          <w:rFonts w:ascii="Times New Roman" w:eastAsia="SimSun" w:hAnsi="Times New Roman" w:cs="Times New Roman"/>
          <w:sz w:val="24"/>
        </w:rPr>
        <w:t xml:space="preserve"> 68.388</w:t>
      </w:r>
      <w:r w:rsidR="00FF6D21">
        <w:rPr>
          <w:rFonts w:ascii="Times New Roman" w:eastAsia="SimSun" w:hAnsi="Times New Roman" w:cs="Times New Roman" w:hint="eastAsia"/>
          <w:sz w:val="24"/>
        </w:rPr>
        <w:t>，说明有非常强的证据支持</w:t>
      </w:r>
      <w:r w:rsidR="00FF6D21" w:rsidRPr="002B2286">
        <w:rPr>
          <w:rFonts w:ascii="Times New Roman" w:eastAsia="SimSun" w:hAnsi="Times New Roman" w:cs="Times New Roman" w:hint="eastAsia"/>
          <w:i/>
          <w:iCs/>
          <w:sz w:val="24"/>
        </w:rPr>
        <w:t>H</w:t>
      </w:r>
      <w:r w:rsidR="00FF6D21">
        <w:rPr>
          <w:rFonts w:ascii="Times New Roman" w:eastAsia="SimSun" w:hAnsi="Times New Roman" w:cs="Times New Roman"/>
          <w:i/>
          <w:iCs/>
          <w:sz w:val="24"/>
          <w:vertAlign w:val="subscript"/>
        </w:rPr>
        <w:t>1</w:t>
      </w:r>
      <w:r w:rsidR="00FF6D21">
        <w:rPr>
          <w:rFonts w:ascii="Times New Roman" w:eastAsia="SimSun" w:hAnsi="Times New Roman" w:cs="Times New Roman" w:hint="eastAsia"/>
          <w:sz w:val="24"/>
        </w:rPr>
        <w:t>，即朋友图形的不匹配反应时与自我图形的不匹配反应时之间存在差异。朋友图形的不匹配反应时与生人图形的贝叶斯配对样本</w:t>
      </w:r>
      <w:r w:rsidR="00FF6D21" w:rsidRPr="00D35C70">
        <w:rPr>
          <w:rFonts w:ascii="Times New Roman" w:eastAsia="SimSun" w:hAnsi="Times New Roman" w:cs="Times New Roman"/>
          <w:i/>
          <w:iCs/>
          <w:sz w:val="24"/>
        </w:rPr>
        <w:t>t</w:t>
      </w:r>
      <w:r w:rsidR="00FF6D21">
        <w:rPr>
          <w:rFonts w:ascii="SimSun" w:eastAsia="SimSun" w:hAnsi="SimSun" w:cs="Times New Roman" w:hint="eastAsia"/>
          <w:sz w:val="24"/>
        </w:rPr>
        <w:t>检验的</w:t>
      </w:r>
      <w:r w:rsidR="00FF6D21" w:rsidRPr="00F147F2">
        <w:rPr>
          <w:rFonts w:ascii="Times New Roman" w:eastAsia="SimSun" w:hAnsi="Times New Roman" w:cs="Times New Roman"/>
          <w:i/>
          <w:iCs/>
          <w:sz w:val="24"/>
        </w:rPr>
        <w:t>BF</w:t>
      </w:r>
      <w:r w:rsidR="00FF6D21">
        <w:rPr>
          <w:rFonts w:ascii="Times New Roman" w:eastAsia="SimSun" w:hAnsi="Times New Roman" w:cs="Times New Roman"/>
          <w:i/>
          <w:iCs/>
          <w:sz w:val="24"/>
          <w:vertAlign w:val="subscript"/>
        </w:rPr>
        <w:t>1</w:t>
      </w:r>
      <w:r w:rsidR="00FF6D21" w:rsidRPr="00F147F2">
        <w:rPr>
          <w:rFonts w:ascii="Times New Roman" w:eastAsia="SimSun" w:hAnsi="Times New Roman" w:cs="Times New Roman"/>
          <w:i/>
          <w:iCs/>
          <w:sz w:val="24"/>
          <w:vertAlign w:val="subscript"/>
        </w:rPr>
        <w:t>0</w:t>
      </w:r>
      <w:r w:rsidR="00FF6D21" w:rsidRPr="00F147F2">
        <w:rPr>
          <w:rFonts w:ascii="Times New Roman" w:eastAsia="SimSun" w:hAnsi="Times New Roman" w:cs="Times New Roman"/>
          <w:i/>
          <w:iCs/>
          <w:sz w:val="24"/>
        </w:rPr>
        <w:t xml:space="preserve"> </w:t>
      </w:r>
      <w:r w:rsidR="00FF6D21" w:rsidRPr="00F147F2">
        <w:rPr>
          <w:rFonts w:ascii="Times New Roman" w:eastAsia="SimSun" w:hAnsi="Times New Roman" w:cs="Times New Roman"/>
          <w:sz w:val="24"/>
        </w:rPr>
        <w:t>=</w:t>
      </w:r>
      <w:r w:rsidR="00FF6D21">
        <w:rPr>
          <w:rFonts w:ascii="Times New Roman" w:eastAsia="SimSun" w:hAnsi="Times New Roman" w:cs="Times New Roman"/>
          <w:sz w:val="24"/>
        </w:rPr>
        <w:t xml:space="preserve"> 2265.198</w:t>
      </w:r>
      <w:r w:rsidR="00FF6D21">
        <w:rPr>
          <w:rFonts w:ascii="Times New Roman" w:eastAsia="SimSun" w:hAnsi="Times New Roman" w:cs="Times New Roman" w:hint="eastAsia"/>
          <w:sz w:val="24"/>
        </w:rPr>
        <w:t>，说明有非常强的证据支持</w:t>
      </w:r>
      <w:r w:rsidR="00FF6D21" w:rsidRPr="002B2286">
        <w:rPr>
          <w:rFonts w:ascii="Times New Roman" w:eastAsia="SimSun" w:hAnsi="Times New Roman" w:cs="Times New Roman" w:hint="eastAsia"/>
          <w:i/>
          <w:iCs/>
          <w:sz w:val="24"/>
        </w:rPr>
        <w:t>H</w:t>
      </w:r>
      <w:r w:rsidR="00FF6D21">
        <w:rPr>
          <w:rFonts w:ascii="Times New Roman" w:eastAsia="SimSun" w:hAnsi="Times New Roman" w:cs="Times New Roman"/>
          <w:i/>
          <w:iCs/>
          <w:sz w:val="24"/>
          <w:vertAlign w:val="subscript"/>
        </w:rPr>
        <w:t>1</w:t>
      </w:r>
      <w:r w:rsidR="00FF6D21">
        <w:rPr>
          <w:rFonts w:ascii="Times New Roman" w:eastAsia="SimSun" w:hAnsi="Times New Roman" w:cs="Times New Roman" w:hint="eastAsia"/>
          <w:sz w:val="24"/>
        </w:rPr>
        <w:t>，即朋友图形的不匹配反应时与生人图形的不匹配反应时之间存在差异。</w:t>
      </w:r>
      <w:r w:rsidR="005C0E1A">
        <w:rPr>
          <w:rFonts w:ascii="Times New Roman" w:eastAsia="SimSun" w:hAnsi="Times New Roman" w:cs="Times New Roman" w:hint="eastAsia"/>
          <w:sz w:val="24"/>
        </w:rPr>
        <w:t>当重点关注图形为生人时：</w:t>
      </w:r>
      <w:r w:rsidR="005C0E1A">
        <w:rPr>
          <w:rFonts w:ascii="SimSun" w:eastAsia="SimSun" w:hAnsi="SimSun" w:cs="Times New Roman" w:hint="eastAsia"/>
          <w:sz w:val="24"/>
        </w:rPr>
        <w:t>生人图形的匹配反应时与不匹配反应时的</w:t>
      </w:r>
      <w:r w:rsidR="005C0E1A">
        <w:rPr>
          <w:rFonts w:ascii="Times New Roman" w:eastAsia="SimSun" w:hAnsi="Times New Roman" w:cs="Times New Roman" w:hint="eastAsia"/>
          <w:sz w:val="24"/>
        </w:rPr>
        <w:t>贝叶斯配对样本</w:t>
      </w:r>
      <w:r w:rsidR="005C0E1A" w:rsidRPr="00D35C70">
        <w:rPr>
          <w:rFonts w:ascii="Times New Roman" w:eastAsia="SimSun" w:hAnsi="Times New Roman" w:cs="Times New Roman"/>
          <w:i/>
          <w:iCs/>
          <w:sz w:val="24"/>
        </w:rPr>
        <w:t>t</w:t>
      </w:r>
      <w:r w:rsidR="005C0E1A">
        <w:rPr>
          <w:rFonts w:ascii="SimSun" w:eastAsia="SimSun" w:hAnsi="SimSun" w:cs="Times New Roman" w:hint="eastAsia"/>
          <w:sz w:val="24"/>
        </w:rPr>
        <w:t>检验的</w:t>
      </w:r>
      <w:r w:rsidR="005C0E1A" w:rsidRPr="00F147F2">
        <w:rPr>
          <w:rFonts w:ascii="Times New Roman" w:eastAsia="SimSun" w:hAnsi="Times New Roman" w:cs="Times New Roman"/>
          <w:i/>
          <w:iCs/>
          <w:sz w:val="24"/>
        </w:rPr>
        <w:t>BF</w:t>
      </w:r>
      <w:r w:rsidR="005C0E1A">
        <w:rPr>
          <w:rFonts w:ascii="Times New Roman" w:eastAsia="SimSun" w:hAnsi="Times New Roman" w:cs="Times New Roman"/>
          <w:i/>
          <w:iCs/>
          <w:sz w:val="24"/>
          <w:vertAlign w:val="subscript"/>
        </w:rPr>
        <w:t>1</w:t>
      </w:r>
      <w:r w:rsidR="005C0E1A" w:rsidRPr="00F147F2">
        <w:rPr>
          <w:rFonts w:ascii="Times New Roman" w:eastAsia="SimSun" w:hAnsi="Times New Roman" w:cs="Times New Roman"/>
          <w:i/>
          <w:iCs/>
          <w:sz w:val="24"/>
          <w:vertAlign w:val="subscript"/>
        </w:rPr>
        <w:t>0</w:t>
      </w:r>
      <w:r w:rsidR="005C0E1A" w:rsidRPr="00F147F2">
        <w:rPr>
          <w:rFonts w:ascii="Times New Roman" w:eastAsia="SimSun" w:hAnsi="Times New Roman" w:cs="Times New Roman"/>
          <w:i/>
          <w:iCs/>
          <w:sz w:val="24"/>
        </w:rPr>
        <w:t xml:space="preserve"> </w:t>
      </w:r>
      <w:r w:rsidR="005C0E1A" w:rsidRPr="00F147F2">
        <w:rPr>
          <w:rFonts w:ascii="Times New Roman" w:eastAsia="SimSun" w:hAnsi="Times New Roman" w:cs="Times New Roman"/>
          <w:sz w:val="24"/>
        </w:rPr>
        <w:t>=</w:t>
      </w:r>
      <w:r w:rsidR="005C0E1A">
        <w:rPr>
          <w:rFonts w:ascii="Times New Roman" w:eastAsia="SimSun" w:hAnsi="Times New Roman" w:cs="Times New Roman"/>
          <w:sz w:val="24"/>
        </w:rPr>
        <w:t>259.713</w:t>
      </w:r>
      <w:r w:rsidR="005C0E1A">
        <w:rPr>
          <w:rFonts w:ascii="Times New Roman" w:eastAsia="SimSun" w:hAnsi="Times New Roman" w:cs="Times New Roman" w:hint="eastAsia"/>
          <w:sz w:val="24"/>
        </w:rPr>
        <w:t>，说明有极强的证据支持</w:t>
      </w:r>
      <w:r w:rsidR="005C0E1A" w:rsidRPr="002B2286">
        <w:rPr>
          <w:rFonts w:ascii="Times New Roman" w:eastAsia="SimSun" w:hAnsi="Times New Roman" w:cs="Times New Roman" w:hint="eastAsia"/>
          <w:i/>
          <w:iCs/>
          <w:sz w:val="24"/>
        </w:rPr>
        <w:t>H</w:t>
      </w:r>
      <w:r w:rsidR="005C0E1A">
        <w:rPr>
          <w:rFonts w:ascii="Times New Roman" w:eastAsia="SimSun" w:hAnsi="Times New Roman" w:cs="Times New Roman"/>
          <w:i/>
          <w:iCs/>
          <w:sz w:val="24"/>
          <w:vertAlign w:val="subscript"/>
        </w:rPr>
        <w:t>1</w:t>
      </w:r>
      <w:r w:rsidR="005C0E1A">
        <w:rPr>
          <w:rFonts w:ascii="Times New Roman" w:eastAsia="SimSun" w:hAnsi="Times New Roman" w:cs="Times New Roman" w:hint="eastAsia"/>
          <w:sz w:val="24"/>
        </w:rPr>
        <w:t>，即生人图形的匹配反应时与不匹配反应时之间存在差异。生人图形的匹配反应时与朋友图形的匹配反应时的贝叶斯配对样本</w:t>
      </w:r>
      <w:r w:rsidR="005C0E1A" w:rsidRPr="00D35C70">
        <w:rPr>
          <w:rFonts w:ascii="Times New Roman" w:eastAsia="SimSun" w:hAnsi="Times New Roman" w:cs="Times New Roman"/>
          <w:i/>
          <w:iCs/>
          <w:sz w:val="24"/>
        </w:rPr>
        <w:t>t</w:t>
      </w:r>
      <w:r w:rsidR="005C0E1A">
        <w:rPr>
          <w:rFonts w:ascii="SimSun" w:eastAsia="SimSun" w:hAnsi="SimSun" w:cs="Times New Roman" w:hint="eastAsia"/>
          <w:sz w:val="24"/>
        </w:rPr>
        <w:t>检验的</w:t>
      </w:r>
      <w:r w:rsidR="005C0E1A" w:rsidRPr="00F147F2">
        <w:rPr>
          <w:rFonts w:ascii="Times New Roman" w:eastAsia="SimSun" w:hAnsi="Times New Roman" w:cs="Times New Roman"/>
          <w:i/>
          <w:iCs/>
          <w:sz w:val="24"/>
        </w:rPr>
        <w:t>BF</w:t>
      </w:r>
      <w:r w:rsidR="005C0E1A">
        <w:rPr>
          <w:rFonts w:ascii="Times New Roman" w:eastAsia="SimSun" w:hAnsi="Times New Roman" w:cs="Times New Roman"/>
          <w:i/>
          <w:iCs/>
          <w:sz w:val="24"/>
          <w:vertAlign w:val="subscript"/>
        </w:rPr>
        <w:t>1</w:t>
      </w:r>
      <w:r w:rsidR="005C0E1A" w:rsidRPr="00F147F2">
        <w:rPr>
          <w:rFonts w:ascii="Times New Roman" w:eastAsia="SimSun" w:hAnsi="Times New Roman" w:cs="Times New Roman"/>
          <w:i/>
          <w:iCs/>
          <w:sz w:val="24"/>
          <w:vertAlign w:val="subscript"/>
        </w:rPr>
        <w:t>0</w:t>
      </w:r>
      <w:r w:rsidR="005C0E1A" w:rsidRPr="00F147F2">
        <w:rPr>
          <w:rFonts w:ascii="Times New Roman" w:eastAsia="SimSun" w:hAnsi="Times New Roman" w:cs="Times New Roman"/>
          <w:i/>
          <w:iCs/>
          <w:sz w:val="24"/>
        </w:rPr>
        <w:t xml:space="preserve"> </w:t>
      </w:r>
      <w:r w:rsidR="005C0E1A" w:rsidRPr="00F147F2">
        <w:rPr>
          <w:rFonts w:ascii="Times New Roman" w:eastAsia="SimSun" w:hAnsi="Times New Roman" w:cs="Times New Roman"/>
          <w:sz w:val="24"/>
        </w:rPr>
        <w:t>=</w:t>
      </w:r>
      <w:r w:rsidR="005C0E1A">
        <w:rPr>
          <w:rFonts w:ascii="Times New Roman" w:eastAsia="SimSun" w:hAnsi="Times New Roman" w:cs="Times New Roman"/>
          <w:sz w:val="24"/>
        </w:rPr>
        <w:t xml:space="preserve"> 6.</w:t>
      </w:r>
      <w:r w:rsidR="005C0E1A">
        <w:rPr>
          <w:rFonts w:ascii="Times New Roman" w:eastAsia="SimSun" w:hAnsi="Times New Roman" w:cs="Times New Roman" w:hint="eastAsia"/>
          <w:sz w:val="24"/>
        </w:rPr>
        <w:t>6</w:t>
      </w:r>
      <w:r w:rsidR="005C0E1A">
        <w:rPr>
          <w:rFonts w:ascii="Times New Roman" w:eastAsia="SimSun" w:hAnsi="Times New Roman" w:cs="Times New Roman"/>
          <w:sz w:val="24"/>
        </w:rPr>
        <w:t>68</w:t>
      </w:r>
      <w:r w:rsidR="005C0E1A">
        <w:rPr>
          <w:rFonts w:ascii="Times New Roman" w:eastAsia="SimSun" w:hAnsi="Times New Roman" w:cs="Times New Roman" w:hint="eastAsia"/>
          <w:sz w:val="24"/>
        </w:rPr>
        <w:t>，说明有中等程度的证据支持</w:t>
      </w:r>
      <w:r w:rsidR="005C0E1A" w:rsidRPr="002B2286">
        <w:rPr>
          <w:rFonts w:ascii="Times New Roman" w:eastAsia="SimSun" w:hAnsi="Times New Roman" w:cs="Times New Roman" w:hint="eastAsia"/>
          <w:i/>
          <w:iCs/>
          <w:sz w:val="24"/>
        </w:rPr>
        <w:t>H</w:t>
      </w:r>
      <w:r w:rsidR="005C0E1A">
        <w:rPr>
          <w:rFonts w:ascii="Times New Roman" w:eastAsia="SimSun" w:hAnsi="Times New Roman" w:cs="Times New Roman"/>
          <w:i/>
          <w:iCs/>
          <w:sz w:val="24"/>
          <w:vertAlign w:val="subscript"/>
        </w:rPr>
        <w:t>1</w:t>
      </w:r>
      <w:r w:rsidR="005C0E1A">
        <w:rPr>
          <w:rFonts w:ascii="Times New Roman" w:eastAsia="SimSun" w:hAnsi="Times New Roman" w:cs="Times New Roman" w:hint="eastAsia"/>
          <w:sz w:val="24"/>
        </w:rPr>
        <w:t>，即被试对生人图形与朋友图形的匹配反应时之间存在差异。生人图形的匹配反应时与自我图形的匹配反应时的贝叶斯配对样本</w:t>
      </w:r>
      <w:r w:rsidR="005C0E1A" w:rsidRPr="00D35C70">
        <w:rPr>
          <w:rFonts w:ascii="Times New Roman" w:eastAsia="SimSun" w:hAnsi="Times New Roman" w:cs="Times New Roman"/>
          <w:i/>
          <w:iCs/>
          <w:sz w:val="24"/>
        </w:rPr>
        <w:t>t</w:t>
      </w:r>
      <w:r w:rsidR="005C0E1A">
        <w:rPr>
          <w:rFonts w:ascii="SimSun" w:eastAsia="SimSun" w:hAnsi="SimSun" w:cs="Times New Roman" w:hint="eastAsia"/>
          <w:sz w:val="24"/>
        </w:rPr>
        <w:t>检验的</w:t>
      </w:r>
      <w:r w:rsidR="005C0E1A" w:rsidRPr="00F147F2">
        <w:rPr>
          <w:rFonts w:ascii="Times New Roman" w:eastAsia="SimSun" w:hAnsi="Times New Roman" w:cs="Times New Roman"/>
          <w:i/>
          <w:iCs/>
          <w:sz w:val="24"/>
        </w:rPr>
        <w:t>BF</w:t>
      </w:r>
      <w:r w:rsidR="005C0E1A">
        <w:rPr>
          <w:rFonts w:ascii="Times New Roman" w:eastAsia="SimSun" w:hAnsi="Times New Roman" w:cs="Times New Roman"/>
          <w:i/>
          <w:iCs/>
          <w:sz w:val="24"/>
          <w:vertAlign w:val="subscript"/>
        </w:rPr>
        <w:t>1</w:t>
      </w:r>
      <w:r w:rsidR="005C0E1A" w:rsidRPr="00F147F2">
        <w:rPr>
          <w:rFonts w:ascii="Times New Roman" w:eastAsia="SimSun" w:hAnsi="Times New Roman" w:cs="Times New Roman"/>
          <w:i/>
          <w:iCs/>
          <w:sz w:val="24"/>
          <w:vertAlign w:val="subscript"/>
        </w:rPr>
        <w:t>0</w:t>
      </w:r>
      <w:r w:rsidR="005C0E1A" w:rsidRPr="00F147F2">
        <w:rPr>
          <w:rFonts w:ascii="Times New Roman" w:eastAsia="SimSun" w:hAnsi="Times New Roman" w:cs="Times New Roman"/>
          <w:i/>
          <w:iCs/>
          <w:sz w:val="24"/>
        </w:rPr>
        <w:t xml:space="preserve"> </w:t>
      </w:r>
      <w:r w:rsidR="005C0E1A" w:rsidRPr="00F147F2">
        <w:rPr>
          <w:rFonts w:ascii="Times New Roman" w:eastAsia="SimSun" w:hAnsi="Times New Roman" w:cs="Times New Roman"/>
          <w:sz w:val="24"/>
        </w:rPr>
        <w:t>=</w:t>
      </w:r>
      <w:r w:rsidR="005C0E1A">
        <w:rPr>
          <w:rFonts w:ascii="Times New Roman" w:eastAsia="SimSun" w:hAnsi="Times New Roman" w:cs="Times New Roman"/>
          <w:sz w:val="24"/>
        </w:rPr>
        <w:t>2.385</w:t>
      </w:r>
      <w:r w:rsidR="005C0E1A">
        <w:rPr>
          <w:rFonts w:ascii="Times New Roman" w:eastAsia="SimSun" w:hAnsi="Times New Roman" w:cs="Times New Roman" w:hint="eastAsia"/>
          <w:sz w:val="24"/>
        </w:rPr>
        <w:t>，说明有较弱的证据支持</w:t>
      </w:r>
      <w:r w:rsidR="005C0E1A" w:rsidRPr="002B2286">
        <w:rPr>
          <w:rFonts w:ascii="Times New Roman" w:eastAsia="SimSun" w:hAnsi="Times New Roman" w:cs="Times New Roman" w:hint="eastAsia"/>
          <w:i/>
          <w:iCs/>
          <w:sz w:val="24"/>
        </w:rPr>
        <w:t>H</w:t>
      </w:r>
      <w:r w:rsidR="005C0E1A">
        <w:rPr>
          <w:rFonts w:ascii="Times New Roman" w:eastAsia="SimSun" w:hAnsi="Times New Roman" w:cs="Times New Roman"/>
          <w:i/>
          <w:iCs/>
          <w:sz w:val="24"/>
          <w:vertAlign w:val="subscript"/>
        </w:rPr>
        <w:t>1</w:t>
      </w:r>
      <w:r w:rsidR="005C0E1A">
        <w:rPr>
          <w:rFonts w:ascii="Times New Roman" w:eastAsia="SimSun" w:hAnsi="Times New Roman" w:cs="Times New Roman" w:hint="eastAsia"/>
          <w:sz w:val="24"/>
        </w:rPr>
        <w:t>，即被试对生人图形与自我图形的匹配反应时之间存在差异。生人图形的不匹配反应时与朋友图形的贝叶斯配对样本</w:t>
      </w:r>
      <w:r w:rsidR="005C0E1A" w:rsidRPr="00D35C70">
        <w:rPr>
          <w:rFonts w:ascii="Times New Roman" w:eastAsia="SimSun" w:hAnsi="Times New Roman" w:cs="Times New Roman"/>
          <w:i/>
          <w:iCs/>
          <w:sz w:val="24"/>
        </w:rPr>
        <w:t>t</w:t>
      </w:r>
      <w:r w:rsidR="005C0E1A">
        <w:rPr>
          <w:rFonts w:ascii="SimSun" w:eastAsia="SimSun" w:hAnsi="SimSun" w:cs="Times New Roman" w:hint="eastAsia"/>
          <w:sz w:val="24"/>
        </w:rPr>
        <w:t>检验的</w:t>
      </w:r>
      <w:r w:rsidR="005C0E1A" w:rsidRPr="00F147F2">
        <w:rPr>
          <w:rFonts w:ascii="Times New Roman" w:eastAsia="SimSun" w:hAnsi="Times New Roman" w:cs="Times New Roman"/>
          <w:i/>
          <w:iCs/>
          <w:sz w:val="24"/>
        </w:rPr>
        <w:t>BF</w:t>
      </w:r>
      <w:r w:rsidR="005C0E1A">
        <w:rPr>
          <w:rFonts w:ascii="Times New Roman" w:eastAsia="SimSun" w:hAnsi="Times New Roman" w:cs="Times New Roman"/>
          <w:i/>
          <w:iCs/>
          <w:sz w:val="24"/>
          <w:vertAlign w:val="subscript"/>
        </w:rPr>
        <w:t>1</w:t>
      </w:r>
      <w:r w:rsidR="005C0E1A" w:rsidRPr="00F147F2">
        <w:rPr>
          <w:rFonts w:ascii="Times New Roman" w:eastAsia="SimSun" w:hAnsi="Times New Roman" w:cs="Times New Roman"/>
          <w:i/>
          <w:iCs/>
          <w:sz w:val="24"/>
          <w:vertAlign w:val="subscript"/>
        </w:rPr>
        <w:t>0</w:t>
      </w:r>
      <w:r w:rsidR="005C0E1A" w:rsidRPr="00F147F2">
        <w:rPr>
          <w:rFonts w:ascii="Times New Roman" w:eastAsia="SimSun" w:hAnsi="Times New Roman" w:cs="Times New Roman"/>
          <w:i/>
          <w:iCs/>
          <w:sz w:val="24"/>
        </w:rPr>
        <w:t xml:space="preserve"> </w:t>
      </w:r>
      <w:r w:rsidR="005C0E1A" w:rsidRPr="00F147F2">
        <w:rPr>
          <w:rFonts w:ascii="Times New Roman" w:eastAsia="SimSun" w:hAnsi="Times New Roman" w:cs="Times New Roman"/>
          <w:sz w:val="24"/>
        </w:rPr>
        <w:t>=</w:t>
      </w:r>
      <w:r w:rsidR="005C0E1A">
        <w:rPr>
          <w:rFonts w:ascii="Times New Roman" w:eastAsia="SimSun" w:hAnsi="Times New Roman" w:cs="Times New Roman"/>
          <w:sz w:val="24"/>
        </w:rPr>
        <w:t xml:space="preserve"> 10.108</w:t>
      </w:r>
      <w:r w:rsidR="005C0E1A">
        <w:rPr>
          <w:rFonts w:ascii="Times New Roman" w:eastAsia="SimSun" w:hAnsi="Times New Roman" w:cs="Times New Roman" w:hint="eastAsia"/>
          <w:sz w:val="24"/>
        </w:rPr>
        <w:t>，说明有中等程度的证据支持</w:t>
      </w:r>
      <w:r w:rsidR="005C0E1A" w:rsidRPr="002B2286">
        <w:rPr>
          <w:rFonts w:ascii="Times New Roman" w:eastAsia="SimSun" w:hAnsi="Times New Roman" w:cs="Times New Roman" w:hint="eastAsia"/>
          <w:i/>
          <w:iCs/>
          <w:sz w:val="24"/>
        </w:rPr>
        <w:t>H</w:t>
      </w:r>
      <w:r w:rsidR="005C0E1A">
        <w:rPr>
          <w:rFonts w:ascii="Times New Roman" w:eastAsia="SimSun" w:hAnsi="Times New Roman" w:cs="Times New Roman"/>
          <w:i/>
          <w:iCs/>
          <w:sz w:val="24"/>
          <w:vertAlign w:val="subscript"/>
        </w:rPr>
        <w:t>1</w:t>
      </w:r>
      <w:r w:rsidR="005C0E1A">
        <w:rPr>
          <w:rFonts w:ascii="Times New Roman" w:eastAsia="SimSun" w:hAnsi="Times New Roman" w:cs="Times New Roman" w:hint="eastAsia"/>
          <w:sz w:val="24"/>
        </w:rPr>
        <w:t>，即生人图形的不匹配反应时与朋友图形的不匹配反应时之间存在差异。生人图形的不匹配反应时与自我图形的贝叶斯配对样本</w:t>
      </w:r>
      <w:r w:rsidR="005C0E1A" w:rsidRPr="00D35C70">
        <w:rPr>
          <w:rFonts w:ascii="Times New Roman" w:eastAsia="SimSun" w:hAnsi="Times New Roman" w:cs="Times New Roman"/>
          <w:i/>
          <w:iCs/>
          <w:sz w:val="24"/>
        </w:rPr>
        <w:t>t</w:t>
      </w:r>
      <w:r w:rsidR="005C0E1A">
        <w:rPr>
          <w:rFonts w:ascii="SimSun" w:eastAsia="SimSun" w:hAnsi="SimSun" w:cs="Times New Roman" w:hint="eastAsia"/>
          <w:sz w:val="24"/>
        </w:rPr>
        <w:t>检验的</w:t>
      </w:r>
      <w:r w:rsidR="005C0E1A" w:rsidRPr="00F147F2">
        <w:rPr>
          <w:rFonts w:ascii="Times New Roman" w:eastAsia="SimSun" w:hAnsi="Times New Roman" w:cs="Times New Roman"/>
          <w:i/>
          <w:iCs/>
          <w:sz w:val="24"/>
        </w:rPr>
        <w:t>BF</w:t>
      </w:r>
      <w:r w:rsidR="005C0E1A">
        <w:rPr>
          <w:rFonts w:ascii="Times New Roman" w:eastAsia="SimSun" w:hAnsi="Times New Roman" w:cs="Times New Roman"/>
          <w:i/>
          <w:iCs/>
          <w:sz w:val="24"/>
          <w:vertAlign w:val="subscript"/>
        </w:rPr>
        <w:t>1</w:t>
      </w:r>
      <w:r w:rsidR="005C0E1A" w:rsidRPr="00F147F2">
        <w:rPr>
          <w:rFonts w:ascii="Times New Roman" w:eastAsia="SimSun" w:hAnsi="Times New Roman" w:cs="Times New Roman"/>
          <w:i/>
          <w:iCs/>
          <w:sz w:val="24"/>
          <w:vertAlign w:val="subscript"/>
        </w:rPr>
        <w:t>0</w:t>
      </w:r>
      <w:r w:rsidR="005C0E1A" w:rsidRPr="00F147F2">
        <w:rPr>
          <w:rFonts w:ascii="Times New Roman" w:eastAsia="SimSun" w:hAnsi="Times New Roman" w:cs="Times New Roman"/>
          <w:i/>
          <w:iCs/>
          <w:sz w:val="24"/>
        </w:rPr>
        <w:t xml:space="preserve"> </w:t>
      </w:r>
      <w:r w:rsidR="005C0E1A" w:rsidRPr="00F147F2">
        <w:rPr>
          <w:rFonts w:ascii="Times New Roman" w:eastAsia="SimSun" w:hAnsi="Times New Roman" w:cs="Times New Roman"/>
          <w:sz w:val="24"/>
        </w:rPr>
        <w:t>=</w:t>
      </w:r>
      <w:r w:rsidR="005C0E1A">
        <w:rPr>
          <w:rFonts w:ascii="Times New Roman" w:eastAsia="SimSun" w:hAnsi="Times New Roman" w:cs="Times New Roman"/>
          <w:sz w:val="24"/>
        </w:rPr>
        <w:t xml:space="preserve"> 100.147</w:t>
      </w:r>
      <w:r w:rsidR="005C0E1A">
        <w:rPr>
          <w:rFonts w:ascii="Times New Roman" w:eastAsia="SimSun" w:hAnsi="Times New Roman" w:cs="Times New Roman" w:hint="eastAsia"/>
          <w:sz w:val="24"/>
        </w:rPr>
        <w:t>，说明有极强的证据支持</w:t>
      </w:r>
      <w:r w:rsidR="005C0E1A" w:rsidRPr="002B2286">
        <w:rPr>
          <w:rFonts w:ascii="Times New Roman" w:eastAsia="SimSun" w:hAnsi="Times New Roman" w:cs="Times New Roman" w:hint="eastAsia"/>
          <w:i/>
          <w:iCs/>
          <w:sz w:val="24"/>
        </w:rPr>
        <w:t>H</w:t>
      </w:r>
      <w:r w:rsidR="005C0E1A">
        <w:rPr>
          <w:rFonts w:ascii="Times New Roman" w:eastAsia="SimSun" w:hAnsi="Times New Roman" w:cs="Times New Roman"/>
          <w:i/>
          <w:iCs/>
          <w:sz w:val="24"/>
          <w:vertAlign w:val="subscript"/>
        </w:rPr>
        <w:t>1</w:t>
      </w:r>
      <w:r w:rsidR="005C0E1A">
        <w:rPr>
          <w:rFonts w:ascii="Times New Roman" w:eastAsia="SimSun" w:hAnsi="Times New Roman" w:cs="Times New Roman" w:hint="eastAsia"/>
          <w:sz w:val="24"/>
        </w:rPr>
        <w:t>，即被试对生人图形的不匹配反应时与自我图形的不匹配反应时之间存在差异。</w:t>
      </w:r>
    </w:p>
    <w:p w14:paraId="4B51BE2D" w14:textId="77777777" w:rsidR="008B6DBF" w:rsidRDefault="008B6DBF" w:rsidP="008B6DBF">
      <w:pPr>
        <w:spacing w:line="400" w:lineRule="exact"/>
        <w:rPr>
          <w:rFonts w:ascii="Times New Roman" w:eastAsia="SimSun" w:hAnsi="Times New Roman" w:cs="Times New Roman"/>
          <w:sz w:val="24"/>
        </w:rPr>
      </w:pPr>
    </w:p>
    <w:p w14:paraId="16EEB7DB" w14:textId="77777777" w:rsidR="008B6DBF" w:rsidRDefault="008B6DBF" w:rsidP="008B6DBF">
      <w:pPr>
        <w:spacing w:line="400" w:lineRule="exact"/>
        <w:rPr>
          <w:rFonts w:ascii="Times New Roman" w:eastAsia="SimSun" w:hAnsi="Times New Roman" w:cs="Times New Roman"/>
          <w:sz w:val="24"/>
        </w:rPr>
      </w:pPr>
    </w:p>
    <w:p w14:paraId="2501301C" w14:textId="77777777" w:rsidR="00930496" w:rsidRPr="005C0E1A" w:rsidRDefault="00930496" w:rsidP="008B6DBF">
      <w:pPr>
        <w:spacing w:line="400" w:lineRule="exact"/>
        <w:rPr>
          <w:rFonts w:ascii="Times New Roman" w:eastAsia="SimSun" w:hAnsi="Times New Roman" w:cs="Times New Roman"/>
          <w:sz w:val="24"/>
        </w:rPr>
      </w:pPr>
    </w:p>
    <w:p w14:paraId="62946A89" w14:textId="77777777" w:rsidR="00D97184" w:rsidRDefault="00D97184" w:rsidP="00652CEA">
      <w:pPr>
        <w:spacing w:beforeLines="50" w:before="156" w:afterLines="50" w:after="156"/>
        <w:jc w:val="center"/>
        <w:outlineLvl w:val="0"/>
        <w:rPr>
          <w:rFonts w:ascii="SimHei" w:eastAsia="SimHei" w:hAnsi="SimHei"/>
          <w:b/>
          <w:bCs/>
          <w:sz w:val="32"/>
          <w:szCs w:val="32"/>
        </w:rPr>
      </w:pPr>
      <w:bookmarkStart w:id="46" w:name="_Toc134188414"/>
    </w:p>
    <w:p w14:paraId="43955E46" w14:textId="77777777" w:rsidR="00D97184" w:rsidRDefault="00D97184" w:rsidP="000B286B">
      <w:pPr>
        <w:spacing w:beforeLines="50" w:before="156" w:afterLines="50" w:after="156"/>
        <w:outlineLvl w:val="0"/>
        <w:rPr>
          <w:rFonts w:ascii="SimHei" w:eastAsia="SimHei" w:hAnsi="SimHei"/>
          <w:b/>
          <w:bCs/>
          <w:sz w:val="32"/>
          <w:szCs w:val="32"/>
        </w:rPr>
      </w:pPr>
    </w:p>
    <w:p w14:paraId="15FE82DF" w14:textId="4EF2618E" w:rsidR="007024E8" w:rsidRPr="003A784D" w:rsidRDefault="00876B8C" w:rsidP="00652CEA">
      <w:pPr>
        <w:spacing w:beforeLines="50" w:before="156" w:afterLines="50" w:after="156"/>
        <w:jc w:val="center"/>
        <w:outlineLvl w:val="0"/>
        <w:rPr>
          <w:rFonts w:ascii="SimHei" w:eastAsia="SimHei" w:hAnsi="SimHei"/>
          <w:b/>
          <w:bCs/>
          <w:sz w:val="32"/>
          <w:szCs w:val="32"/>
        </w:rPr>
      </w:pPr>
      <w:r w:rsidRPr="003A784D">
        <w:rPr>
          <w:rFonts w:ascii="SimHei" w:eastAsia="SimHei" w:hAnsi="SimHei" w:hint="eastAsia"/>
          <w:b/>
          <w:bCs/>
          <w:sz w:val="32"/>
          <w:szCs w:val="32"/>
        </w:rPr>
        <w:t>第4章 讨论</w:t>
      </w:r>
      <w:bookmarkEnd w:id="46"/>
    </w:p>
    <w:p w14:paraId="4C480A4B" w14:textId="68BDCB8C" w:rsidR="00856684" w:rsidRDefault="008B6DBF" w:rsidP="00F44F70">
      <w:pPr>
        <w:spacing w:line="400" w:lineRule="exact"/>
        <w:ind w:firstLineChars="200" w:firstLine="480"/>
        <w:rPr>
          <w:rFonts w:ascii="SimSun" w:eastAsia="SimSun" w:hAnsi="SimSun"/>
          <w:sz w:val="24"/>
        </w:rPr>
      </w:pPr>
      <w:r>
        <w:rPr>
          <w:rFonts w:ascii="SimSun" w:eastAsia="SimSun" w:hAnsi="SimSun" w:hint="eastAsia"/>
          <w:sz w:val="24"/>
        </w:rPr>
        <w:t>本研究</w:t>
      </w:r>
      <w:r w:rsidR="00007E9B">
        <w:rPr>
          <w:rFonts w:ascii="SimSun" w:eastAsia="SimSun" w:hAnsi="SimSun" w:hint="eastAsia"/>
          <w:sz w:val="24"/>
        </w:rPr>
        <w:t>针对</w:t>
      </w:r>
      <w:r w:rsidR="002E00C2">
        <w:rPr>
          <w:rFonts w:ascii="SimSun" w:eastAsia="SimSun" w:hAnsi="SimSun" w:hint="eastAsia"/>
          <w:sz w:val="24"/>
        </w:rPr>
        <w:t>自我联结学习范式</w:t>
      </w:r>
      <w:r w:rsidR="00007E9B">
        <w:rPr>
          <w:rFonts w:ascii="SimSun" w:eastAsia="SimSun" w:hAnsi="SimSun" w:hint="eastAsia"/>
          <w:sz w:val="24"/>
        </w:rPr>
        <w:t>中的两个经典效应——快同效应和自我优先效应</w:t>
      </w:r>
      <w:r w:rsidR="002E00C2">
        <w:rPr>
          <w:rFonts w:ascii="SimSun" w:eastAsia="SimSun" w:hAnsi="SimSun" w:hint="eastAsia"/>
          <w:sz w:val="24"/>
        </w:rPr>
        <w:t>，</w:t>
      </w:r>
      <w:r>
        <w:rPr>
          <w:rFonts w:ascii="SimSun" w:eastAsia="SimSun" w:hAnsi="SimSun" w:hint="eastAsia"/>
          <w:sz w:val="24"/>
        </w:rPr>
        <w:t>通过操纵知觉匹配实验任务中</w:t>
      </w:r>
      <w:r w:rsidR="004F25E1">
        <w:rPr>
          <w:rFonts w:ascii="SimSun" w:eastAsia="SimSun" w:hAnsi="SimSun" w:hint="eastAsia"/>
          <w:sz w:val="24"/>
        </w:rPr>
        <w:t>的指导语</w:t>
      </w:r>
      <w:r>
        <w:rPr>
          <w:rFonts w:ascii="SimSun" w:eastAsia="SimSun" w:hAnsi="SimSun" w:hint="eastAsia"/>
          <w:sz w:val="24"/>
        </w:rPr>
        <w:t>，探索反应优先级或任务优先性能否作为自上而下的调节机制影响</w:t>
      </w:r>
      <w:r w:rsidR="004208F7">
        <w:rPr>
          <w:rFonts w:ascii="SimSun" w:eastAsia="SimSun" w:hAnsi="SimSun" w:hint="eastAsia"/>
          <w:sz w:val="24"/>
        </w:rPr>
        <w:t>这两种</w:t>
      </w:r>
      <w:r w:rsidRPr="005613B0">
        <w:rPr>
          <w:rFonts w:ascii="SimSun" w:eastAsia="SimSun" w:hAnsi="SimSun" w:hint="eastAsia"/>
          <w:sz w:val="24"/>
        </w:rPr>
        <w:t>效应。</w:t>
      </w:r>
    </w:p>
    <w:p w14:paraId="0D928F32" w14:textId="15AE9210" w:rsidR="008B6DBF" w:rsidRPr="005613B0" w:rsidRDefault="002E00C2" w:rsidP="00F44F70">
      <w:pPr>
        <w:spacing w:line="400" w:lineRule="exact"/>
        <w:ind w:firstLineChars="200" w:firstLine="480"/>
        <w:rPr>
          <w:rFonts w:ascii="SimSun" w:eastAsia="SimSun" w:hAnsi="SimSun"/>
          <w:sz w:val="24"/>
          <w:szCs w:val="24"/>
        </w:rPr>
      </w:pPr>
      <w:r>
        <w:rPr>
          <w:rFonts w:ascii="SimSun" w:eastAsia="SimSun" w:hAnsi="SimSun" w:hint="eastAsia"/>
          <w:sz w:val="24"/>
        </w:rPr>
        <w:t>实验一在自我联结学习范式的基础上加入了判断优先级这一被试间变量。结果表明，</w:t>
      </w:r>
      <w:r w:rsidR="000219E2">
        <w:rPr>
          <w:rFonts w:ascii="SimSun" w:eastAsia="SimSun" w:hAnsi="SimSun" w:hint="eastAsia"/>
          <w:sz w:val="24"/>
        </w:rPr>
        <w:t>在不匹配反应优先的指导语要求下，被试反应时的快同效应量均缩小，缩小的快同效应量在各图形中不存在差异，即自我相关性不会对判断优先级对快同效应量大小的影响产生调控作用。自我优先性体现在对于三类社会相关程度不同的图形，被试在两种判断优先级条件下，对自我图形的快同效应量均最大。</w:t>
      </w:r>
      <w:r w:rsidR="00151D03">
        <w:rPr>
          <w:rFonts w:ascii="SimSun" w:eastAsia="SimSun" w:hAnsi="SimSun" w:hint="eastAsia"/>
          <w:sz w:val="24"/>
        </w:rPr>
        <w:t>正确率方面，在不匹配反应优先的指导语要求下，不匹配反应的正确率高于匹配反应，即快同效应发生了逆转。</w:t>
      </w:r>
      <w:r w:rsidR="00BF01D7">
        <w:rPr>
          <w:rFonts w:ascii="SimSun" w:eastAsia="SimSun" w:hAnsi="SimSun" w:hint="eastAsia"/>
          <w:sz w:val="24"/>
        </w:rPr>
        <w:t>自我优先性体现在当判断优先级从优先匹配判断变为优先不匹配判断时，相较于朋友图形与生人图形，被试对自我图形的匹配判断的正确率下降得幅度最小。</w:t>
      </w:r>
      <w:r w:rsidR="00856684">
        <w:rPr>
          <w:rFonts w:ascii="SimSun" w:eastAsia="SimSun" w:hAnsi="SimSun" w:hint="eastAsia"/>
          <w:sz w:val="24"/>
        </w:rPr>
        <w:t>而不匹配反应的正确率</w:t>
      </w:r>
      <w:r w:rsidR="00D433FD">
        <w:rPr>
          <w:rFonts w:ascii="SimSun" w:eastAsia="SimSun" w:hAnsi="SimSun" w:hint="eastAsia"/>
          <w:sz w:val="24"/>
        </w:rPr>
        <w:t>却</w:t>
      </w:r>
      <w:r w:rsidR="00856684">
        <w:rPr>
          <w:rFonts w:ascii="SimSun" w:eastAsia="SimSun" w:hAnsi="SimSun" w:hint="eastAsia"/>
          <w:sz w:val="24"/>
        </w:rPr>
        <w:t>没有体现出相应的自我优势效应。</w:t>
      </w:r>
    </w:p>
    <w:p w14:paraId="701E8A1E" w14:textId="6212E29B" w:rsidR="008B6DBF" w:rsidRPr="008B6DBF" w:rsidRDefault="00856684" w:rsidP="00F44F70">
      <w:pPr>
        <w:spacing w:line="400" w:lineRule="exact"/>
        <w:rPr>
          <w:rFonts w:ascii="SimSun" w:eastAsia="SimSun" w:hAnsi="SimSun"/>
          <w:sz w:val="24"/>
        </w:rPr>
      </w:pPr>
      <w:r>
        <w:rPr>
          <w:rFonts w:ascii="SimSun" w:eastAsia="SimSun" w:hAnsi="SimSun" w:hint="eastAsia"/>
          <w:sz w:val="24"/>
        </w:rPr>
        <w:t xml:space="preserve"> </w:t>
      </w:r>
      <w:r>
        <w:rPr>
          <w:rFonts w:ascii="SimSun" w:eastAsia="SimSun" w:hAnsi="SimSun"/>
          <w:sz w:val="24"/>
        </w:rPr>
        <w:t xml:space="preserve">   </w:t>
      </w:r>
      <w:r w:rsidR="00490A12">
        <w:rPr>
          <w:rFonts w:ascii="SimSun" w:eastAsia="SimSun" w:hAnsi="SimSun" w:hint="eastAsia"/>
          <w:sz w:val="24"/>
        </w:rPr>
        <w:t>实验二在自我联结学习范式的基础上加入了目标优先级这一被试间变量。通过指导语规定各</w:t>
      </w:r>
      <w:r w:rsidR="00490A12" w:rsidRPr="00490A12">
        <w:rPr>
          <w:rFonts w:ascii="Times New Roman" w:eastAsia="SimSun" w:hAnsi="Times New Roman" w:cs="Times New Roman"/>
          <w:sz w:val="24"/>
        </w:rPr>
        <w:t>block</w:t>
      </w:r>
      <w:r w:rsidR="00490A12">
        <w:rPr>
          <w:rFonts w:ascii="SimSun" w:eastAsia="SimSun" w:hAnsi="SimSun" w:hint="eastAsia"/>
          <w:sz w:val="24"/>
        </w:rPr>
        <w:t>中的重点关注图形，给经典范式中的知觉匹配任务加入了临时目标。结果表明，被试对每个</w:t>
      </w:r>
      <w:r w:rsidR="00490A12" w:rsidRPr="00362328">
        <w:rPr>
          <w:rFonts w:ascii="Times New Roman" w:eastAsia="SimSun" w:hAnsi="Times New Roman" w:cs="Times New Roman"/>
          <w:sz w:val="24"/>
        </w:rPr>
        <w:t>block</w:t>
      </w:r>
      <w:r w:rsidR="00490A12">
        <w:rPr>
          <w:rFonts w:ascii="SimSun" w:eastAsia="SimSun" w:hAnsi="SimSun" w:hint="eastAsia"/>
          <w:sz w:val="24"/>
        </w:rPr>
        <w:t>中所设定的临时目标，即重点关注图形</w:t>
      </w:r>
      <w:r w:rsidR="00362328">
        <w:rPr>
          <w:rFonts w:ascii="SimSun" w:eastAsia="SimSun" w:hAnsi="SimSun" w:hint="eastAsia"/>
          <w:sz w:val="24"/>
        </w:rPr>
        <w:t>的匹配判断反应时和不匹配判断反应时均最短，且三类图形在该现象中的变化趋势无差异，即自我优势效应并没有对此现象产生调控作用。</w:t>
      </w:r>
      <w:r w:rsidR="004C7151">
        <w:rPr>
          <w:rFonts w:ascii="SimSun" w:eastAsia="SimSun" w:hAnsi="SimSun" w:hint="eastAsia"/>
          <w:sz w:val="24"/>
        </w:rPr>
        <w:t>正确率方面，</w:t>
      </w:r>
      <w:r w:rsidR="00B11682">
        <w:rPr>
          <w:rFonts w:ascii="SimSun" w:eastAsia="SimSun" w:hAnsi="SimSun" w:hint="eastAsia"/>
          <w:sz w:val="24"/>
        </w:rPr>
        <w:t>重点关注图形与非重点关注图形间存在差异。相</w:t>
      </w:r>
      <w:r w:rsidR="004C7151">
        <w:rPr>
          <w:rFonts w:ascii="SimSun" w:eastAsia="SimSun" w:hAnsi="SimSun" w:hint="eastAsia"/>
          <w:sz w:val="24"/>
        </w:rPr>
        <w:t>较于非重点关注图形，重点关注图形</w:t>
      </w:r>
      <w:r w:rsidR="00B11682">
        <w:rPr>
          <w:rFonts w:ascii="SimSun" w:eastAsia="SimSun" w:hAnsi="SimSun" w:hint="eastAsia"/>
          <w:sz w:val="24"/>
        </w:rPr>
        <w:t>的</w:t>
      </w:r>
      <w:r w:rsidR="004C7151">
        <w:rPr>
          <w:rFonts w:ascii="SimSun" w:eastAsia="SimSun" w:hAnsi="SimSun" w:hint="eastAsia"/>
          <w:sz w:val="24"/>
        </w:rPr>
        <w:t>匹配判断正确率最高，但不匹配判断正确率最低。</w:t>
      </w:r>
      <w:r w:rsidR="00B11682">
        <w:rPr>
          <w:rFonts w:ascii="SimSun" w:eastAsia="SimSun" w:hAnsi="SimSun" w:hint="eastAsia"/>
          <w:sz w:val="24"/>
        </w:rPr>
        <w:t>而两种</w:t>
      </w:r>
      <w:r w:rsidR="004C7151">
        <w:rPr>
          <w:rFonts w:ascii="SimSun" w:eastAsia="SimSun" w:hAnsi="SimSun" w:hint="eastAsia"/>
          <w:sz w:val="24"/>
        </w:rPr>
        <w:t>非重点关注图形的</w:t>
      </w:r>
      <w:r w:rsidR="00B11682">
        <w:rPr>
          <w:rFonts w:ascii="SimSun" w:eastAsia="SimSun" w:hAnsi="SimSun" w:hint="eastAsia"/>
          <w:sz w:val="24"/>
        </w:rPr>
        <w:t>匹配和不匹配判断正确率则没有差异。</w:t>
      </w:r>
    </w:p>
    <w:p w14:paraId="0E1FDE74" w14:textId="4E2A155C" w:rsidR="00876B8C" w:rsidRPr="003A784D" w:rsidRDefault="00F9544B" w:rsidP="00652CEA">
      <w:pPr>
        <w:spacing w:beforeLines="50" w:before="156" w:afterLines="50" w:after="156"/>
        <w:outlineLvl w:val="1"/>
        <w:rPr>
          <w:rFonts w:ascii="Times New Roman" w:eastAsia="SimHei" w:hAnsi="Times New Roman" w:cs="Times New Roman"/>
          <w:b/>
          <w:bCs/>
          <w:sz w:val="30"/>
          <w:szCs w:val="30"/>
        </w:rPr>
      </w:pPr>
      <w:bookmarkStart w:id="47" w:name="_Toc134188415"/>
      <w:r w:rsidRPr="003A784D">
        <w:rPr>
          <w:rFonts w:ascii="Times New Roman" w:eastAsia="SimHei" w:hAnsi="Times New Roman" w:cs="Times New Roman" w:hint="eastAsia"/>
          <w:b/>
          <w:bCs/>
          <w:sz w:val="30"/>
          <w:szCs w:val="30"/>
        </w:rPr>
        <w:t>4</w:t>
      </w:r>
      <w:r w:rsidRPr="003A784D">
        <w:rPr>
          <w:rFonts w:ascii="Times New Roman" w:eastAsia="SimHei" w:hAnsi="Times New Roman" w:cs="Times New Roman"/>
          <w:b/>
          <w:bCs/>
          <w:sz w:val="30"/>
          <w:szCs w:val="30"/>
        </w:rPr>
        <w:t xml:space="preserve">.1 </w:t>
      </w:r>
      <w:r w:rsidR="004F25E1" w:rsidRPr="003A784D">
        <w:rPr>
          <w:rFonts w:ascii="Times New Roman" w:eastAsia="SimHei" w:hAnsi="Times New Roman" w:cs="Times New Roman" w:hint="eastAsia"/>
          <w:b/>
          <w:bCs/>
          <w:sz w:val="30"/>
          <w:szCs w:val="30"/>
        </w:rPr>
        <w:t>任务目标</w:t>
      </w:r>
      <w:r w:rsidRPr="003A784D">
        <w:rPr>
          <w:rFonts w:ascii="Times New Roman" w:eastAsia="SimHei" w:hAnsi="Times New Roman" w:cs="Times New Roman" w:hint="eastAsia"/>
          <w:b/>
          <w:bCs/>
          <w:sz w:val="30"/>
          <w:szCs w:val="30"/>
        </w:rPr>
        <w:t>的</w:t>
      </w:r>
      <w:r w:rsidR="00771EF1">
        <w:rPr>
          <w:rFonts w:ascii="Times New Roman" w:eastAsia="SimHei" w:hAnsi="Times New Roman" w:cs="Times New Roman" w:hint="eastAsia"/>
          <w:b/>
          <w:bCs/>
          <w:sz w:val="30"/>
          <w:szCs w:val="30"/>
        </w:rPr>
        <w:t>自上而下调节</w:t>
      </w:r>
      <w:r w:rsidR="008B6DBF" w:rsidRPr="003A784D">
        <w:rPr>
          <w:rFonts w:ascii="Times New Roman" w:eastAsia="SimHei" w:hAnsi="Times New Roman" w:cs="Times New Roman" w:hint="eastAsia"/>
          <w:b/>
          <w:bCs/>
          <w:sz w:val="30"/>
          <w:szCs w:val="30"/>
        </w:rPr>
        <w:t>作用</w:t>
      </w:r>
      <w:bookmarkEnd w:id="47"/>
    </w:p>
    <w:p w14:paraId="02610C6A" w14:textId="02F0D9DC" w:rsidR="004F25E1" w:rsidRDefault="00FB7B99" w:rsidP="00FA374A">
      <w:pPr>
        <w:spacing w:line="400" w:lineRule="exact"/>
        <w:ind w:firstLine="480"/>
        <w:rPr>
          <w:rFonts w:ascii="SimSun" w:eastAsia="SimSun" w:hAnsi="SimSun"/>
          <w:sz w:val="24"/>
        </w:rPr>
      </w:pPr>
      <w:r>
        <w:rPr>
          <w:rFonts w:ascii="SimSun" w:eastAsia="SimSun" w:hAnsi="SimSun" w:hint="eastAsia"/>
          <w:sz w:val="24"/>
        </w:rPr>
        <w:t>实验一和实验二的结果从不同角度体现了任务目标对被试表现强有力的影响。</w:t>
      </w:r>
      <w:r w:rsidR="00EE1F32">
        <w:rPr>
          <w:rFonts w:ascii="SimSun" w:eastAsia="SimSun" w:hAnsi="SimSun" w:hint="eastAsia"/>
          <w:sz w:val="24"/>
        </w:rPr>
        <w:t>快同效应</w:t>
      </w:r>
      <w:r w:rsidR="00BB1517">
        <w:rPr>
          <w:rFonts w:ascii="SimSun" w:eastAsia="SimSun" w:hAnsi="SimSun" w:hint="eastAsia"/>
          <w:sz w:val="24"/>
        </w:rPr>
        <w:t>是一个在多种认知任务中普遍发现的稳定现象</w:t>
      </w:r>
      <w:r w:rsidR="00BD5140" w:rsidRPr="00BD5140">
        <w:rPr>
          <w:rFonts w:ascii="Times New Roman" w:eastAsia="SimSun" w:hAnsi="Times New Roman" w:cs="Times New Roman"/>
          <w:sz w:val="24"/>
        </w:rPr>
        <w:t>(</w:t>
      </w:r>
      <w:proofErr w:type="spellStart"/>
      <w:r w:rsidR="00BD5140" w:rsidRPr="00BD5140">
        <w:rPr>
          <w:rFonts w:ascii="Times New Roman" w:eastAsia="SimSun" w:hAnsi="Times New Roman" w:cs="Times New Roman"/>
          <w:sz w:val="24"/>
        </w:rPr>
        <w:t>Farell</w:t>
      </w:r>
      <w:proofErr w:type="spellEnd"/>
      <w:r w:rsidR="00BD5140" w:rsidRPr="00BD5140">
        <w:rPr>
          <w:rFonts w:ascii="Times New Roman" w:eastAsia="SimSun" w:hAnsi="Times New Roman" w:cs="Times New Roman"/>
          <w:sz w:val="24"/>
        </w:rPr>
        <w:t>, 1988, 2022)</w:t>
      </w:r>
      <w:r w:rsidR="00BB1517">
        <w:rPr>
          <w:rFonts w:ascii="SimSun" w:eastAsia="SimSun" w:hAnsi="SimSun" w:hint="eastAsia"/>
          <w:sz w:val="24"/>
        </w:rPr>
        <w:t>。而实验一通过提升</w:t>
      </w:r>
      <w:r w:rsidR="00EE1F32">
        <w:rPr>
          <w:rFonts w:ascii="SimSun" w:eastAsia="SimSun" w:hAnsi="SimSun" w:hint="eastAsia"/>
          <w:sz w:val="24"/>
        </w:rPr>
        <w:t>不匹配反应的优先级就可以从反应时方面</w:t>
      </w:r>
      <w:r w:rsidR="00BB1517">
        <w:rPr>
          <w:rFonts w:ascii="SimSun" w:eastAsia="SimSun" w:hAnsi="SimSun" w:hint="eastAsia"/>
          <w:sz w:val="24"/>
        </w:rPr>
        <w:t>缩小</w:t>
      </w:r>
      <w:r w:rsidR="00EE1F32">
        <w:rPr>
          <w:rFonts w:ascii="SimSun" w:eastAsia="SimSun" w:hAnsi="SimSun" w:hint="eastAsia"/>
          <w:sz w:val="24"/>
        </w:rPr>
        <w:t>快同效应的大小、从正确率方面</w:t>
      </w:r>
      <w:r w:rsidR="008B36B7">
        <w:rPr>
          <w:rFonts w:ascii="SimSun" w:eastAsia="SimSun" w:hAnsi="SimSun" w:hint="eastAsia"/>
          <w:sz w:val="24"/>
        </w:rPr>
        <w:t>扭转</w:t>
      </w:r>
      <w:r w:rsidR="00EE1F32">
        <w:rPr>
          <w:rFonts w:ascii="SimSun" w:eastAsia="SimSun" w:hAnsi="SimSun" w:hint="eastAsia"/>
          <w:sz w:val="24"/>
        </w:rPr>
        <w:t>快同效应的方向。</w:t>
      </w:r>
      <w:r w:rsidR="00BD5140">
        <w:rPr>
          <w:rFonts w:ascii="SimSun" w:eastAsia="SimSun" w:hAnsi="SimSun" w:hint="eastAsia"/>
          <w:sz w:val="24"/>
        </w:rPr>
        <w:t>实验二中被试对重点关注图形在反应时和正确率方面都表现出了与非重点关注图形的显著差异。甚至在实验二中</w:t>
      </w:r>
      <w:r w:rsidR="00771EF1">
        <w:rPr>
          <w:rFonts w:ascii="SimSun" w:eastAsia="SimSun" w:hAnsi="SimSun" w:hint="eastAsia"/>
          <w:sz w:val="24"/>
        </w:rPr>
        <w:t>的一些条件下</w:t>
      </w:r>
      <w:r w:rsidR="00BD5140">
        <w:rPr>
          <w:rFonts w:ascii="SimSun" w:eastAsia="SimSun" w:hAnsi="SimSun" w:hint="eastAsia"/>
          <w:sz w:val="24"/>
        </w:rPr>
        <w:t>没有观察到自我优势效应的产生。</w:t>
      </w:r>
      <w:r w:rsidR="00F44F70">
        <w:rPr>
          <w:rFonts w:ascii="SimSun" w:eastAsia="SimSun" w:hAnsi="SimSun" w:hint="eastAsia"/>
          <w:sz w:val="24"/>
        </w:rPr>
        <w:t>这与第一章中自我优先效应自动化加工的评述一节中所提到的自我优势效应对</w:t>
      </w:r>
      <w:r w:rsidR="00C84D18">
        <w:rPr>
          <w:rFonts w:ascii="SimSun" w:eastAsia="SimSun" w:hAnsi="SimSun" w:hint="eastAsia"/>
          <w:sz w:val="24"/>
        </w:rPr>
        <w:t>实验任务具有依赖性</w:t>
      </w:r>
      <w:r w:rsidR="00F44F70">
        <w:rPr>
          <w:rFonts w:ascii="SimSun" w:eastAsia="SimSun" w:hAnsi="SimSun" w:hint="eastAsia"/>
          <w:sz w:val="24"/>
        </w:rPr>
        <w:t>的观点相互印证。</w:t>
      </w:r>
      <w:r w:rsidR="00C84D18">
        <w:rPr>
          <w:rFonts w:ascii="SimSun" w:eastAsia="SimSun" w:hAnsi="SimSun" w:hint="eastAsia"/>
          <w:sz w:val="24"/>
        </w:rPr>
        <w:t>不同的是，</w:t>
      </w:r>
      <w:proofErr w:type="spellStart"/>
      <w:r w:rsidR="00C84D18" w:rsidRPr="0065587F">
        <w:rPr>
          <w:rFonts w:ascii="Times New Roman" w:eastAsia="SimSun" w:hAnsi="Times New Roman" w:cs="Times New Roman"/>
          <w:sz w:val="24"/>
          <w:szCs w:val="24"/>
        </w:rPr>
        <w:t>Caughey</w:t>
      </w:r>
      <w:proofErr w:type="spellEnd"/>
      <w:r w:rsidR="00C84D18" w:rsidRPr="0065587F">
        <w:rPr>
          <w:rFonts w:ascii="SimSun" w:eastAsia="SimSun" w:hAnsi="SimSun" w:hint="eastAsia"/>
          <w:sz w:val="24"/>
          <w:szCs w:val="24"/>
        </w:rPr>
        <w:t>等</w:t>
      </w:r>
      <w:r w:rsidR="00C84D18" w:rsidRPr="0065587F">
        <w:rPr>
          <w:rFonts w:ascii="Times New Roman" w:eastAsia="SimSun" w:hAnsi="Times New Roman" w:cs="Times New Roman"/>
          <w:sz w:val="24"/>
          <w:szCs w:val="24"/>
        </w:rPr>
        <w:t>(2021)</w:t>
      </w:r>
      <w:r w:rsidR="00C84D18" w:rsidRPr="0065587F">
        <w:rPr>
          <w:rFonts w:ascii="SimSun" w:eastAsia="SimSun" w:hAnsi="SimSun" w:hint="eastAsia"/>
          <w:sz w:val="24"/>
          <w:szCs w:val="24"/>
        </w:rPr>
        <w:t>使用</w:t>
      </w:r>
      <w:r w:rsidR="00B664B9" w:rsidRPr="00D55F57">
        <w:rPr>
          <w:rFonts w:ascii="SimSun" w:eastAsia="SimSun" w:hAnsi="SimSun" w:hint="eastAsia"/>
          <w:sz w:val="24"/>
          <w:szCs w:val="24"/>
        </w:rPr>
        <w:t>图形分类任务</w:t>
      </w:r>
      <w:r w:rsidR="00C84D18" w:rsidRPr="0065587F">
        <w:rPr>
          <w:rFonts w:ascii="SimSun" w:eastAsia="SimSun" w:hAnsi="SimSun" w:hint="eastAsia"/>
          <w:sz w:val="24"/>
          <w:szCs w:val="24"/>
        </w:rPr>
        <w:t>的研究结果表明，</w:t>
      </w:r>
      <w:r w:rsidR="00C84D18">
        <w:rPr>
          <w:rFonts w:ascii="SimSun" w:eastAsia="SimSun" w:hAnsi="SimSun" w:hint="eastAsia"/>
          <w:sz w:val="24"/>
          <w:szCs w:val="24"/>
        </w:rPr>
        <w:t>只有当实验任务将注意指向先前学习阶段所建立的图形-文字标签联结的记忆时，自我相关信息才会具有加工优势。而本研究中的两个实验所设置的实验任务均需要被试调用在学习阶段所习得的联结关系，但因为任务目标这一自上而下因素的引入，即使自我相关性是任务相关的，</w:t>
      </w:r>
      <w:r w:rsidR="004208F7">
        <w:rPr>
          <w:rFonts w:ascii="SimSun" w:eastAsia="SimSun" w:hAnsi="SimSun" w:hint="eastAsia"/>
          <w:sz w:val="24"/>
          <w:szCs w:val="24"/>
        </w:rPr>
        <w:t>当自我相关的图形不是临时的任务目标时，被试对其加工未表现出</w:t>
      </w:r>
      <w:r w:rsidR="00C84D18">
        <w:rPr>
          <w:rFonts w:ascii="SimSun" w:eastAsia="SimSun" w:hAnsi="SimSun" w:hint="eastAsia"/>
          <w:sz w:val="24"/>
          <w:szCs w:val="24"/>
        </w:rPr>
        <w:t>优势。</w:t>
      </w:r>
      <w:r w:rsidR="00F44F70">
        <w:rPr>
          <w:rFonts w:ascii="SimSun" w:eastAsia="SimSun" w:hAnsi="SimSun" w:hint="eastAsia"/>
          <w:sz w:val="24"/>
        </w:rPr>
        <w:t>此外，</w:t>
      </w:r>
      <w:r w:rsidR="00DE17F0" w:rsidRPr="00DE17F0">
        <w:rPr>
          <w:rFonts w:ascii="Times New Roman" w:eastAsia="SimSun" w:hAnsi="Times New Roman" w:cs="Times New Roman"/>
          <w:kern w:val="0"/>
          <w:sz w:val="24"/>
          <w:szCs w:val="24"/>
        </w:rPr>
        <w:t>Vogt</w:t>
      </w:r>
      <w:r w:rsidR="00DE17F0" w:rsidRPr="00DE17F0">
        <w:rPr>
          <w:rFonts w:ascii="SimSun" w:eastAsia="SimSun" w:hAnsi="SimSun" w:cs="Times New Roman"/>
          <w:kern w:val="0"/>
          <w:sz w:val="24"/>
          <w:szCs w:val="24"/>
        </w:rPr>
        <w:t>等</w:t>
      </w:r>
      <w:r w:rsidR="00DE17F0" w:rsidRPr="00DE17F0">
        <w:rPr>
          <w:rFonts w:ascii="Times New Roman" w:eastAsia="SimSun" w:hAnsi="Times New Roman" w:cs="Times New Roman"/>
          <w:kern w:val="0"/>
          <w:sz w:val="24"/>
          <w:szCs w:val="24"/>
        </w:rPr>
        <w:t>(2013)</w:t>
      </w:r>
      <w:r w:rsidR="00DE17F0">
        <w:rPr>
          <w:rFonts w:ascii="SimSun" w:eastAsia="SimSun" w:hAnsi="SimSun" w:hint="eastAsia"/>
          <w:sz w:val="24"/>
        </w:rPr>
        <w:t>的一项实验研究结果表明，</w:t>
      </w:r>
      <w:r w:rsidR="00B327A0">
        <w:rPr>
          <w:rFonts w:ascii="SimSun" w:eastAsia="SimSun" w:hAnsi="SimSun" w:hint="eastAsia"/>
          <w:sz w:val="24"/>
        </w:rPr>
        <w:t>当</w:t>
      </w:r>
      <w:r w:rsidR="00DE17F0">
        <w:rPr>
          <w:rFonts w:ascii="SimSun" w:eastAsia="SimSun" w:hAnsi="SimSun" w:hint="eastAsia"/>
          <w:sz w:val="24"/>
        </w:rPr>
        <w:t>临时建立的</w:t>
      </w:r>
      <w:r w:rsidR="00B327A0">
        <w:rPr>
          <w:rFonts w:ascii="SimSun" w:eastAsia="SimSun" w:hAnsi="SimSun" w:hint="eastAsia"/>
          <w:sz w:val="24"/>
        </w:rPr>
        <w:t>任务相关刺激与威胁刺激</w:t>
      </w:r>
      <w:r w:rsidR="00DE17F0">
        <w:rPr>
          <w:rFonts w:ascii="SimSun" w:eastAsia="SimSun" w:hAnsi="SimSun" w:hint="eastAsia"/>
          <w:sz w:val="24"/>
        </w:rPr>
        <w:t>同时呈现竞争注意资源时，被试会优先注意与当前目标相关的刺激。这表明在注意的自动化分配中，个体的当前目标是一个至关重要的因素</w:t>
      </w:r>
      <w:r w:rsidR="00DD42FA">
        <w:rPr>
          <w:rFonts w:ascii="SimSun" w:eastAsia="SimSun" w:hAnsi="SimSun" w:hint="eastAsia"/>
          <w:sz w:val="24"/>
        </w:rPr>
        <w:t>。</w:t>
      </w:r>
    </w:p>
    <w:p w14:paraId="396C7C6C" w14:textId="3DC7DCF3" w:rsidR="00F9544B" w:rsidRPr="003A784D" w:rsidRDefault="00F9544B" w:rsidP="00CA5C27">
      <w:pPr>
        <w:spacing w:beforeLines="50" w:before="156" w:afterLines="50" w:after="156"/>
        <w:outlineLvl w:val="1"/>
        <w:rPr>
          <w:rFonts w:ascii="Times New Roman" w:eastAsia="SimHei" w:hAnsi="Times New Roman" w:cs="Times New Roman"/>
          <w:b/>
          <w:bCs/>
          <w:sz w:val="30"/>
          <w:szCs w:val="30"/>
        </w:rPr>
      </w:pPr>
      <w:bookmarkStart w:id="48" w:name="_Toc134188416"/>
      <w:r w:rsidRPr="003A784D">
        <w:rPr>
          <w:rFonts w:ascii="Times New Roman" w:eastAsia="SimHei" w:hAnsi="Times New Roman" w:cs="Times New Roman" w:hint="eastAsia"/>
          <w:b/>
          <w:bCs/>
          <w:sz w:val="30"/>
          <w:szCs w:val="30"/>
        </w:rPr>
        <w:t>4</w:t>
      </w:r>
      <w:r w:rsidRPr="003A784D">
        <w:rPr>
          <w:rFonts w:ascii="Times New Roman" w:eastAsia="SimHei" w:hAnsi="Times New Roman" w:cs="Times New Roman"/>
          <w:b/>
          <w:bCs/>
          <w:sz w:val="30"/>
          <w:szCs w:val="30"/>
        </w:rPr>
        <w:t>.</w:t>
      </w:r>
      <w:r w:rsidR="00DD42FA" w:rsidRPr="003A784D">
        <w:rPr>
          <w:rFonts w:ascii="Times New Roman" w:eastAsia="SimHei" w:hAnsi="Times New Roman" w:cs="Times New Roman"/>
          <w:b/>
          <w:bCs/>
          <w:sz w:val="30"/>
          <w:szCs w:val="30"/>
        </w:rPr>
        <w:t>2</w:t>
      </w:r>
      <w:r w:rsidRPr="003A784D">
        <w:rPr>
          <w:rFonts w:ascii="Times New Roman" w:eastAsia="SimHei" w:hAnsi="Times New Roman" w:cs="Times New Roman"/>
          <w:b/>
          <w:bCs/>
          <w:sz w:val="30"/>
          <w:szCs w:val="30"/>
        </w:rPr>
        <w:t xml:space="preserve"> </w:t>
      </w:r>
      <w:r w:rsidRPr="003A784D">
        <w:rPr>
          <w:rFonts w:ascii="Times New Roman" w:eastAsia="SimHei" w:hAnsi="Times New Roman" w:cs="Times New Roman" w:hint="eastAsia"/>
          <w:b/>
          <w:bCs/>
          <w:sz w:val="30"/>
          <w:szCs w:val="30"/>
        </w:rPr>
        <w:t>本研究的不足与未来研究展望</w:t>
      </w:r>
      <w:bookmarkEnd w:id="48"/>
    </w:p>
    <w:p w14:paraId="756A32FF" w14:textId="10E7034F" w:rsidR="008B6DBF" w:rsidRDefault="00E46560" w:rsidP="003E01F9">
      <w:pPr>
        <w:spacing w:line="400" w:lineRule="exact"/>
        <w:ind w:firstLineChars="200" w:firstLine="480"/>
        <w:rPr>
          <w:rFonts w:ascii="SimSun" w:eastAsia="SimSun" w:hAnsi="SimSun"/>
          <w:sz w:val="24"/>
        </w:rPr>
      </w:pPr>
      <w:r>
        <w:rPr>
          <w:rFonts w:ascii="SimSun" w:eastAsia="SimSun" w:hAnsi="SimSun" w:hint="eastAsia"/>
          <w:sz w:val="24"/>
        </w:rPr>
        <w:t>本研究仅使用了贝叶斯重复测量方差分析这一单一</w:t>
      </w:r>
      <w:r w:rsidR="00B519FF">
        <w:rPr>
          <w:rFonts w:ascii="SimSun" w:eastAsia="SimSun" w:hAnsi="SimSun" w:hint="eastAsia"/>
          <w:sz w:val="24"/>
        </w:rPr>
        <w:t>的</w:t>
      </w:r>
      <w:r>
        <w:rPr>
          <w:rFonts w:ascii="SimSun" w:eastAsia="SimSun" w:hAnsi="SimSun" w:hint="eastAsia"/>
          <w:sz w:val="24"/>
        </w:rPr>
        <w:t>统计</w:t>
      </w:r>
      <w:r w:rsidR="00017085">
        <w:rPr>
          <w:rFonts w:ascii="SimSun" w:eastAsia="SimSun" w:hAnsi="SimSun" w:hint="eastAsia"/>
          <w:sz w:val="24"/>
        </w:rPr>
        <w:t>方法</w:t>
      </w:r>
      <w:r>
        <w:rPr>
          <w:rFonts w:ascii="SimSun" w:eastAsia="SimSun" w:hAnsi="SimSun" w:hint="eastAsia"/>
          <w:sz w:val="24"/>
        </w:rPr>
        <w:t>，两个实验中记录了大量被试反应的相关信息还有待进一步挖掘。同时，在现有结果中也发现了一些有趣的现象。例如，</w:t>
      </w:r>
      <w:r w:rsidR="008B6DBF">
        <w:rPr>
          <w:rFonts w:ascii="SimSun" w:eastAsia="SimSun" w:hAnsi="SimSun" w:hint="eastAsia"/>
          <w:sz w:val="24"/>
        </w:rPr>
        <w:t>反应时和正确率在各条件下变化</w:t>
      </w:r>
      <w:r>
        <w:rPr>
          <w:rFonts w:ascii="SimSun" w:eastAsia="SimSun" w:hAnsi="SimSun" w:hint="eastAsia"/>
          <w:sz w:val="24"/>
        </w:rPr>
        <w:t>的</w:t>
      </w:r>
      <w:r w:rsidR="008B6DBF">
        <w:rPr>
          <w:rFonts w:ascii="SimSun" w:eastAsia="SimSun" w:hAnsi="SimSun" w:hint="eastAsia"/>
          <w:sz w:val="24"/>
        </w:rPr>
        <w:t>趋势</w:t>
      </w:r>
      <w:r>
        <w:rPr>
          <w:rFonts w:ascii="SimSun" w:eastAsia="SimSun" w:hAnsi="SimSun" w:hint="eastAsia"/>
          <w:sz w:val="24"/>
        </w:rPr>
        <w:t>发生了</w:t>
      </w:r>
      <w:r w:rsidR="008B6DBF">
        <w:rPr>
          <w:rFonts w:ascii="SimSun" w:eastAsia="SimSun" w:hAnsi="SimSun" w:hint="eastAsia"/>
          <w:sz w:val="24"/>
        </w:rPr>
        <w:t>分离。</w:t>
      </w:r>
      <w:r w:rsidR="004F25E1">
        <w:rPr>
          <w:rFonts w:ascii="SimSun" w:eastAsia="SimSun" w:hAnsi="SimSun" w:hint="eastAsia"/>
          <w:sz w:val="24"/>
        </w:rPr>
        <w:t>后续</w:t>
      </w:r>
      <w:r w:rsidR="0084758C">
        <w:rPr>
          <w:rFonts w:ascii="SimSun" w:eastAsia="SimSun" w:hAnsi="SimSun" w:hint="eastAsia"/>
          <w:sz w:val="24"/>
        </w:rPr>
        <w:t>可以</w:t>
      </w:r>
      <w:r w:rsidR="004F25E1">
        <w:rPr>
          <w:rFonts w:ascii="SimSun" w:eastAsia="SimSun" w:hAnsi="SimSun" w:hint="eastAsia"/>
          <w:sz w:val="24"/>
        </w:rPr>
        <w:t>通过</w:t>
      </w:r>
      <w:r w:rsidR="00A0410B">
        <w:rPr>
          <w:rFonts w:ascii="SimSun" w:eastAsia="SimSun" w:hAnsi="SimSun" w:hint="eastAsia"/>
          <w:color w:val="333333"/>
          <w:spacing w:val="8"/>
          <w:sz w:val="24"/>
          <w:szCs w:val="24"/>
          <w:shd w:val="clear" w:color="auto" w:fill="FFFFFF"/>
        </w:rPr>
        <w:t>分层</w:t>
      </w:r>
      <w:r w:rsidR="00062C24" w:rsidRPr="00062C24">
        <w:rPr>
          <w:rFonts w:ascii="SimSun" w:eastAsia="SimSun" w:hAnsi="SimSun" w:hint="eastAsia"/>
          <w:color w:val="333333"/>
          <w:spacing w:val="8"/>
          <w:sz w:val="24"/>
          <w:szCs w:val="24"/>
          <w:shd w:val="clear" w:color="auto" w:fill="FFFFFF"/>
        </w:rPr>
        <w:t>漂移扩散模型</w:t>
      </w:r>
      <w:r w:rsidR="00062C24" w:rsidRPr="00AE0DB9">
        <w:rPr>
          <w:rFonts w:ascii="Times New Roman" w:eastAsia="Microsoft YaHei UI" w:hAnsi="Times New Roman" w:cs="Times New Roman"/>
          <w:color w:val="333333"/>
          <w:spacing w:val="8"/>
          <w:sz w:val="24"/>
          <w:szCs w:val="24"/>
          <w:shd w:val="clear" w:color="auto" w:fill="FFFFFF"/>
        </w:rPr>
        <w:t>(</w:t>
      </w:r>
      <w:r w:rsidR="00AE0DB9" w:rsidRPr="00AE0DB9">
        <w:rPr>
          <w:rFonts w:ascii="Times New Roman" w:eastAsia="Microsoft YaHei UI" w:hAnsi="Times New Roman" w:cs="Times New Roman"/>
          <w:color w:val="333333"/>
          <w:spacing w:val="8"/>
          <w:sz w:val="24"/>
          <w:szCs w:val="24"/>
          <w:shd w:val="clear" w:color="auto" w:fill="FFFFFF"/>
        </w:rPr>
        <w:t xml:space="preserve">hierarchical drift diffusion model, </w:t>
      </w:r>
      <w:r w:rsidR="004F25E1" w:rsidRPr="00AE0DB9">
        <w:rPr>
          <w:rFonts w:ascii="Times New Roman" w:eastAsia="SimSun" w:hAnsi="Times New Roman" w:cs="Times New Roman"/>
          <w:sz w:val="24"/>
          <w:szCs w:val="24"/>
        </w:rPr>
        <w:t>HDDM</w:t>
      </w:r>
      <w:r w:rsidR="00062C24" w:rsidRPr="00AE0DB9">
        <w:rPr>
          <w:rFonts w:ascii="Times New Roman" w:eastAsia="SimSun" w:hAnsi="Times New Roman" w:cs="Times New Roman"/>
          <w:sz w:val="24"/>
          <w:szCs w:val="24"/>
        </w:rPr>
        <w:t>)</w:t>
      </w:r>
      <w:r w:rsidR="002E00C2">
        <w:rPr>
          <w:rFonts w:ascii="SimSun" w:eastAsia="SimSun" w:hAnsi="SimSun" w:hint="eastAsia"/>
          <w:sz w:val="24"/>
        </w:rPr>
        <w:t>对数据进行拟合</w:t>
      </w:r>
      <w:ins w:id="49" w:author="Hu Chuan-Peng" w:date="2023-05-06T09:55:00Z">
        <w:r w:rsidR="004208F7" w:rsidRPr="00C8154D">
          <w:rPr>
            <w:rFonts w:ascii="Times New Roman" w:eastAsia="SimSun" w:hAnsi="Times New Roman" w:cs="Times New Roman"/>
            <w:sz w:val="24"/>
            <w:szCs w:val="24"/>
            <w:rPrChange w:id="50" w:author="Ma Jiachen" w:date="2023-05-06T11:26:00Z">
              <w:rPr>
                <w:rFonts w:ascii="SimSun" w:eastAsia="SimSun" w:hAnsi="SimSun"/>
                <w:sz w:val="24"/>
              </w:rPr>
            </w:rPrChange>
          </w:rPr>
          <w:t>(</w:t>
        </w:r>
      </w:ins>
      <w:commentRangeStart w:id="51"/>
      <w:r w:rsidR="004208F7" w:rsidRPr="00C8154D">
        <w:rPr>
          <w:rFonts w:ascii="Times New Roman" w:eastAsia="SimSun" w:hAnsi="Times New Roman" w:cs="Times New Roman"/>
          <w:sz w:val="24"/>
          <w:szCs w:val="24"/>
          <w:rPrChange w:id="52" w:author="Ma Jiachen" w:date="2023-05-06T11:26:00Z">
            <w:rPr>
              <w:rFonts w:ascii="SimSun" w:eastAsia="SimSun" w:hAnsi="SimSun"/>
              <w:sz w:val="24"/>
            </w:rPr>
          </w:rPrChange>
        </w:rPr>
        <w:t>Chuan-Peng et al., 2022</w:t>
      </w:r>
      <w:commentRangeEnd w:id="51"/>
      <w:r w:rsidR="004208F7" w:rsidRPr="00C8154D">
        <w:rPr>
          <w:rStyle w:val="ab"/>
          <w:rFonts w:ascii="Times New Roman" w:hAnsi="Times New Roman" w:cs="Times New Roman"/>
          <w:sz w:val="24"/>
          <w:szCs w:val="24"/>
          <w:rPrChange w:id="53" w:author="Ma Jiachen" w:date="2023-05-06T11:26:00Z">
            <w:rPr>
              <w:rStyle w:val="ab"/>
            </w:rPr>
          </w:rPrChange>
        </w:rPr>
        <w:commentReference w:id="51"/>
      </w:r>
      <w:r w:rsidR="004208F7" w:rsidRPr="00C8154D">
        <w:rPr>
          <w:rFonts w:ascii="Times New Roman" w:eastAsia="SimSun" w:hAnsi="Times New Roman" w:cs="Times New Roman"/>
          <w:sz w:val="24"/>
          <w:szCs w:val="24"/>
          <w:rPrChange w:id="55" w:author="Ma Jiachen" w:date="2023-05-06T11:26:00Z">
            <w:rPr>
              <w:rFonts w:ascii="SimSun" w:eastAsia="SimSun" w:hAnsi="SimSun"/>
              <w:sz w:val="24"/>
            </w:rPr>
          </w:rPrChange>
        </w:rPr>
        <w:t>)</w:t>
      </w:r>
      <w:r w:rsidR="00D959F3">
        <w:rPr>
          <w:rFonts w:ascii="SimSun" w:eastAsia="SimSun" w:hAnsi="SimSun" w:hint="eastAsia"/>
          <w:sz w:val="24"/>
        </w:rPr>
        <w:t>。</w:t>
      </w:r>
      <w:r w:rsidR="00D959F3">
        <w:rPr>
          <w:rFonts w:ascii="Times New Roman" w:eastAsia="SimSun" w:hAnsi="Times New Roman" w:cs="Times New Roman" w:hint="eastAsia"/>
          <w:sz w:val="24"/>
          <w:szCs w:val="24"/>
        </w:rPr>
        <w:t>借助</w:t>
      </w:r>
      <w:r w:rsidR="00D959F3" w:rsidRPr="00AE0DB9">
        <w:rPr>
          <w:rFonts w:ascii="Times New Roman" w:eastAsia="SimSun" w:hAnsi="Times New Roman" w:cs="Times New Roman"/>
          <w:sz w:val="24"/>
          <w:szCs w:val="24"/>
        </w:rPr>
        <w:t>HDDM</w:t>
      </w:r>
      <w:r w:rsidR="000B286B">
        <w:rPr>
          <w:rFonts w:ascii="Times New Roman" w:eastAsia="SimSun" w:hAnsi="Times New Roman" w:cs="Times New Roman" w:hint="eastAsia"/>
          <w:sz w:val="24"/>
          <w:szCs w:val="24"/>
        </w:rPr>
        <w:t>的模型参数</w:t>
      </w:r>
      <w:r w:rsidR="002E00C2">
        <w:rPr>
          <w:rFonts w:ascii="SimSun" w:eastAsia="SimSun" w:hAnsi="SimSun" w:hint="eastAsia"/>
          <w:sz w:val="24"/>
        </w:rPr>
        <w:t>开展</w:t>
      </w:r>
      <w:r w:rsidR="004F25E1">
        <w:rPr>
          <w:rFonts w:ascii="SimSun" w:eastAsia="SimSun" w:hAnsi="SimSun" w:hint="eastAsia"/>
          <w:sz w:val="24"/>
        </w:rPr>
        <w:t>更进一步的数据分析</w:t>
      </w:r>
      <w:r w:rsidR="002E00C2">
        <w:rPr>
          <w:rFonts w:ascii="SimSun" w:eastAsia="SimSun" w:hAnsi="SimSun" w:hint="eastAsia"/>
          <w:sz w:val="24"/>
        </w:rPr>
        <w:t>，</w:t>
      </w:r>
      <w:r w:rsidR="00F9637B">
        <w:rPr>
          <w:rFonts w:ascii="SimSun" w:eastAsia="SimSun" w:hAnsi="SimSun" w:hint="eastAsia"/>
          <w:sz w:val="24"/>
        </w:rPr>
        <w:t>从个体与群体层面</w:t>
      </w:r>
      <w:r w:rsidR="002E00C2">
        <w:rPr>
          <w:rFonts w:ascii="SimSun" w:eastAsia="SimSun" w:hAnsi="SimSun" w:hint="eastAsia"/>
          <w:sz w:val="24"/>
        </w:rPr>
        <w:t>深入对该</w:t>
      </w:r>
      <w:r w:rsidR="004075F2">
        <w:rPr>
          <w:rFonts w:ascii="SimSun" w:eastAsia="SimSun" w:hAnsi="SimSun" w:hint="eastAsia"/>
          <w:sz w:val="24"/>
        </w:rPr>
        <w:t>知觉</w:t>
      </w:r>
      <w:r w:rsidR="002E00C2">
        <w:rPr>
          <w:rFonts w:ascii="SimSun" w:eastAsia="SimSun" w:hAnsi="SimSun" w:hint="eastAsia"/>
          <w:sz w:val="24"/>
        </w:rPr>
        <w:t>决策</w:t>
      </w:r>
      <w:r w:rsidR="007436B9">
        <w:rPr>
          <w:rFonts w:ascii="SimSun" w:eastAsia="SimSun" w:hAnsi="SimSun" w:hint="eastAsia"/>
          <w:sz w:val="24"/>
        </w:rPr>
        <w:t>时</w:t>
      </w:r>
      <w:r w:rsidR="00EE260E">
        <w:rPr>
          <w:rFonts w:ascii="SimSun" w:eastAsia="SimSun" w:hAnsi="SimSun" w:hint="eastAsia"/>
          <w:sz w:val="24"/>
        </w:rPr>
        <w:t>潜在</w:t>
      </w:r>
      <w:r w:rsidR="007436B9">
        <w:rPr>
          <w:rFonts w:ascii="SimSun" w:eastAsia="SimSun" w:hAnsi="SimSun" w:hint="eastAsia"/>
          <w:sz w:val="24"/>
        </w:rPr>
        <w:t>证据累积过程</w:t>
      </w:r>
      <w:r w:rsidR="002E00C2">
        <w:rPr>
          <w:rFonts w:ascii="SimSun" w:eastAsia="SimSun" w:hAnsi="SimSun" w:hint="eastAsia"/>
          <w:sz w:val="24"/>
        </w:rPr>
        <w:t>的</w:t>
      </w:r>
      <w:r w:rsidR="000219E2">
        <w:rPr>
          <w:rFonts w:ascii="SimSun" w:eastAsia="SimSun" w:hAnsi="SimSun" w:hint="eastAsia"/>
          <w:sz w:val="24"/>
        </w:rPr>
        <w:t>认识</w:t>
      </w:r>
      <w:r w:rsidR="003A784D" w:rsidRPr="003A784D">
        <w:rPr>
          <w:rFonts w:ascii="Times New Roman" w:eastAsia="SimSun" w:hAnsi="Times New Roman" w:cs="Times New Roman"/>
          <w:kern w:val="0"/>
          <w:sz w:val="24"/>
          <w:szCs w:val="24"/>
        </w:rPr>
        <w:t>(</w:t>
      </w:r>
      <w:proofErr w:type="spellStart"/>
      <w:r w:rsidR="003A784D" w:rsidRPr="003A784D">
        <w:rPr>
          <w:rFonts w:ascii="Times New Roman" w:eastAsia="SimSun" w:hAnsi="Times New Roman" w:cs="Times New Roman"/>
          <w:kern w:val="0"/>
          <w:sz w:val="24"/>
          <w:szCs w:val="24"/>
        </w:rPr>
        <w:t>Svensson</w:t>
      </w:r>
      <w:proofErr w:type="spellEnd"/>
      <w:r w:rsidR="003A784D" w:rsidRPr="003A784D">
        <w:rPr>
          <w:rFonts w:ascii="SimSun" w:eastAsia="SimSun" w:hAnsi="SimSun" w:cs="Times New Roman"/>
          <w:kern w:val="0"/>
          <w:sz w:val="24"/>
          <w:szCs w:val="24"/>
        </w:rPr>
        <w:t>等</w:t>
      </w:r>
      <w:r w:rsidR="003A784D" w:rsidRPr="003A784D">
        <w:rPr>
          <w:rFonts w:ascii="Times New Roman" w:eastAsia="SimSun" w:hAnsi="Times New Roman" w:cs="Times New Roman"/>
          <w:kern w:val="0"/>
          <w:sz w:val="24"/>
          <w:szCs w:val="24"/>
        </w:rPr>
        <w:t>, 2022)</w:t>
      </w:r>
      <w:r w:rsidR="004F25E1">
        <w:rPr>
          <w:rFonts w:ascii="SimSun" w:eastAsia="SimSun" w:hAnsi="SimSun" w:hint="eastAsia"/>
          <w:sz w:val="24"/>
        </w:rPr>
        <w:t>。</w:t>
      </w:r>
    </w:p>
    <w:p w14:paraId="5BDE187E" w14:textId="77777777" w:rsidR="004F25E1" w:rsidRDefault="004F25E1" w:rsidP="007024E8">
      <w:pPr>
        <w:spacing w:line="400" w:lineRule="exact"/>
        <w:rPr>
          <w:rFonts w:ascii="SimSun" w:eastAsia="SimSun" w:hAnsi="SimSun"/>
          <w:sz w:val="24"/>
        </w:rPr>
      </w:pPr>
    </w:p>
    <w:p w14:paraId="79193288" w14:textId="77777777" w:rsidR="00E46560" w:rsidRDefault="00E46560" w:rsidP="007024E8">
      <w:pPr>
        <w:spacing w:line="400" w:lineRule="exact"/>
        <w:rPr>
          <w:rFonts w:ascii="SimSun" w:eastAsia="SimSun" w:hAnsi="SimSun"/>
          <w:sz w:val="24"/>
        </w:rPr>
      </w:pPr>
    </w:p>
    <w:p w14:paraId="6898E331" w14:textId="77777777" w:rsidR="00E46560" w:rsidRDefault="00E46560" w:rsidP="007024E8">
      <w:pPr>
        <w:spacing w:line="400" w:lineRule="exact"/>
        <w:rPr>
          <w:rFonts w:ascii="SimSun" w:eastAsia="SimSun" w:hAnsi="SimSun"/>
          <w:sz w:val="24"/>
        </w:rPr>
      </w:pPr>
    </w:p>
    <w:p w14:paraId="4F6AB5D7" w14:textId="77777777" w:rsidR="00E46560" w:rsidRDefault="00E46560" w:rsidP="007024E8">
      <w:pPr>
        <w:spacing w:line="400" w:lineRule="exact"/>
        <w:rPr>
          <w:rFonts w:ascii="SimSun" w:eastAsia="SimSun" w:hAnsi="SimSun"/>
          <w:sz w:val="24"/>
        </w:rPr>
      </w:pPr>
    </w:p>
    <w:p w14:paraId="5BA15B81" w14:textId="77777777" w:rsidR="00E46560" w:rsidRDefault="00E46560" w:rsidP="007024E8">
      <w:pPr>
        <w:spacing w:line="400" w:lineRule="exact"/>
        <w:rPr>
          <w:rFonts w:ascii="SimSun" w:eastAsia="SimSun" w:hAnsi="SimSun"/>
          <w:sz w:val="24"/>
        </w:rPr>
      </w:pPr>
    </w:p>
    <w:p w14:paraId="33A5D2E6" w14:textId="77777777" w:rsidR="00E46560" w:rsidRDefault="00E46560" w:rsidP="007024E8">
      <w:pPr>
        <w:spacing w:line="400" w:lineRule="exact"/>
        <w:rPr>
          <w:rFonts w:ascii="SimSun" w:eastAsia="SimSun" w:hAnsi="SimSun"/>
          <w:sz w:val="24"/>
        </w:rPr>
      </w:pPr>
    </w:p>
    <w:p w14:paraId="28ADE1F1" w14:textId="77777777" w:rsidR="00E46560" w:rsidRDefault="00E46560" w:rsidP="007024E8">
      <w:pPr>
        <w:spacing w:line="400" w:lineRule="exact"/>
        <w:rPr>
          <w:rFonts w:ascii="SimSun" w:eastAsia="SimSun" w:hAnsi="SimSun"/>
          <w:sz w:val="24"/>
        </w:rPr>
      </w:pPr>
    </w:p>
    <w:p w14:paraId="6E187EAC" w14:textId="77777777" w:rsidR="00E46560" w:rsidRDefault="00E46560" w:rsidP="007024E8">
      <w:pPr>
        <w:spacing w:line="400" w:lineRule="exact"/>
        <w:rPr>
          <w:rFonts w:ascii="SimSun" w:eastAsia="SimSun" w:hAnsi="SimSun"/>
          <w:sz w:val="24"/>
        </w:rPr>
      </w:pPr>
    </w:p>
    <w:p w14:paraId="3F192DC2" w14:textId="77777777" w:rsidR="00E46560" w:rsidRDefault="00E46560" w:rsidP="007024E8">
      <w:pPr>
        <w:spacing w:line="400" w:lineRule="exact"/>
        <w:rPr>
          <w:rFonts w:ascii="SimSun" w:eastAsia="SimSun" w:hAnsi="SimSun"/>
          <w:sz w:val="24"/>
        </w:rPr>
      </w:pPr>
    </w:p>
    <w:p w14:paraId="654232A4" w14:textId="77777777" w:rsidR="00E46560" w:rsidRDefault="00E46560" w:rsidP="007024E8">
      <w:pPr>
        <w:spacing w:line="400" w:lineRule="exact"/>
        <w:rPr>
          <w:rFonts w:ascii="SimSun" w:eastAsia="SimSun" w:hAnsi="SimSun"/>
          <w:sz w:val="24"/>
        </w:rPr>
      </w:pPr>
    </w:p>
    <w:p w14:paraId="361F7A84" w14:textId="77777777" w:rsidR="00E46560" w:rsidRDefault="00E46560" w:rsidP="007024E8">
      <w:pPr>
        <w:spacing w:line="400" w:lineRule="exact"/>
        <w:rPr>
          <w:rFonts w:ascii="SimSun" w:eastAsia="SimSun" w:hAnsi="SimSun"/>
          <w:sz w:val="24"/>
        </w:rPr>
      </w:pPr>
    </w:p>
    <w:p w14:paraId="0D0B4312" w14:textId="77777777" w:rsidR="00E46560" w:rsidRDefault="00E46560" w:rsidP="007024E8">
      <w:pPr>
        <w:spacing w:line="400" w:lineRule="exact"/>
        <w:rPr>
          <w:rFonts w:ascii="SimSun" w:eastAsia="SimSun" w:hAnsi="SimSun"/>
          <w:sz w:val="24"/>
        </w:rPr>
      </w:pPr>
    </w:p>
    <w:p w14:paraId="46AD3661" w14:textId="77777777" w:rsidR="00E46560" w:rsidRDefault="00E46560" w:rsidP="007024E8">
      <w:pPr>
        <w:spacing w:line="400" w:lineRule="exact"/>
        <w:rPr>
          <w:rFonts w:ascii="SimSun" w:eastAsia="SimSun" w:hAnsi="SimSun"/>
          <w:sz w:val="24"/>
        </w:rPr>
      </w:pPr>
    </w:p>
    <w:p w14:paraId="073E3CBE" w14:textId="77777777" w:rsidR="004208F7" w:rsidRDefault="004208F7" w:rsidP="007024E8">
      <w:pPr>
        <w:spacing w:line="400" w:lineRule="exact"/>
        <w:rPr>
          <w:rFonts w:ascii="SimSun" w:eastAsia="SimSun" w:hAnsi="SimSun"/>
          <w:sz w:val="24"/>
        </w:rPr>
      </w:pPr>
    </w:p>
    <w:p w14:paraId="2F301B51" w14:textId="77777777" w:rsidR="00E46560" w:rsidRDefault="00E46560" w:rsidP="007024E8">
      <w:pPr>
        <w:spacing w:line="400" w:lineRule="exact"/>
        <w:rPr>
          <w:rFonts w:ascii="SimSun" w:eastAsia="SimSun" w:hAnsi="SimSun"/>
          <w:sz w:val="24"/>
        </w:rPr>
      </w:pPr>
    </w:p>
    <w:p w14:paraId="5BAFBDEE" w14:textId="77777777" w:rsidR="00E46560" w:rsidRDefault="00E46560" w:rsidP="007024E8">
      <w:pPr>
        <w:spacing w:line="400" w:lineRule="exact"/>
        <w:rPr>
          <w:rFonts w:ascii="SimSun" w:eastAsia="SimSun" w:hAnsi="SimSun"/>
          <w:sz w:val="24"/>
        </w:rPr>
      </w:pPr>
    </w:p>
    <w:p w14:paraId="6EF9E773" w14:textId="77777777" w:rsidR="00E46560" w:rsidRDefault="00E46560" w:rsidP="007024E8">
      <w:pPr>
        <w:spacing w:line="400" w:lineRule="exact"/>
        <w:rPr>
          <w:rFonts w:ascii="SimSun" w:eastAsia="SimSun" w:hAnsi="SimSun"/>
          <w:sz w:val="24"/>
        </w:rPr>
      </w:pPr>
    </w:p>
    <w:p w14:paraId="56303F04" w14:textId="77777777" w:rsidR="00137D5D" w:rsidRPr="00AE50D1" w:rsidRDefault="00137D5D" w:rsidP="007024E8">
      <w:pPr>
        <w:spacing w:line="400" w:lineRule="exact"/>
        <w:rPr>
          <w:rFonts w:ascii="SimSun" w:eastAsia="SimSun" w:hAnsi="SimSun"/>
          <w:sz w:val="24"/>
        </w:rPr>
      </w:pPr>
    </w:p>
    <w:p w14:paraId="2B5DB69B" w14:textId="13771E9D" w:rsidR="00876B8C" w:rsidRPr="006D2E97" w:rsidRDefault="00876B8C" w:rsidP="00CA5C27">
      <w:pPr>
        <w:spacing w:beforeLines="50" w:before="156" w:afterLines="50" w:after="156" w:line="400" w:lineRule="exact"/>
        <w:jc w:val="center"/>
        <w:outlineLvl w:val="0"/>
        <w:rPr>
          <w:rFonts w:ascii="SimHei" w:eastAsia="SimHei" w:hAnsi="SimHei"/>
          <w:b/>
          <w:bCs/>
          <w:sz w:val="32"/>
          <w:szCs w:val="32"/>
        </w:rPr>
      </w:pPr>
      <w:bookmarkStart w:id="56" w:name="_Toc134188417"/>
      <w:r w:rsidRPr="006D2E97">
        <w:rPr>
          <w:rFonts w:ascii="SimHei" w:eastAsia="SimHei" w:hAnsi="SimHei" w:hint="eastAsia"/>
          <w:b/>
          <w:bCs/>
          <w:sz w:val="32"/>
          <w:szCs w:val="32"/>
        </w:rPr>
        <w:t>第</w:t>
      </w:r>
      <w:r w:rsidRPr="006D2E97">
        <w:rPr>
          <w:rFonts w:ascii="SimHei" w:eastAsia="SimHei" w:hAnsi="SimHei"/>
          <w:b/>
          <w:bCs/>
          <w:sz w:val="32"/>
          <w:szCs w:val="32"/>
        </w:rPr>
        <w:t>5</w:t>
      </w:r>
      <w:r w:rsidRPr="006D2E97">
        <w:rPr>
          <w:rFonts w:ascii="SimHei" w:eastAsia="SimHei" w:hAnsi="SimHei" w:hint="eastAsia"/>
          <w:b/>
          <w:bCs/>
          <w:sz w:val="32"/>
          <w:szCs w:val="32"/>
        </w:rPr>
        <w:t>章 结论</w:t>
      </w:r>
      <w:bookmarkEnd w:id="56"/>
    </w:p>
    <w:p w14:paraId="43E6A991" w14:textId="7AFB0A5B" w:rsidR="00876B8C" w:rsidRDefault="00137D5D" w:rsidP="007024E8">
      <w:pPr>
        <w:spacing w:line="400" w:lineRule="exact"/>
        <w:rPr>
          <w:rFonts w:ascii="SimSun" w:eastAsia="SimSun" w:hAnsi="SimSun"/>
          <w:sz w:val="24"/>
        </w:rPr>
      </w:pPr>
      <w:r>
        <w:rPr>
          <w:rFonts w:ascii="SimSun" w:eastAsia="SimSun" w:hAnsi="SimSun" w:hint="eastAsia"/>
          <w:sz w:val="24"/>
        </w:rPr>
        <w:t xml:space="preserve"> </w:t>
      </w:r>
      <w:r>
        <w:rPr>
          <w:rFonts w:ascii="SimSun" w:eastAsia="SimSun" w:hAnsi="SimSun"/>
          <w:sz w:val="24"/>
        </w:rPr>
        <w:t xml:space="preserve">   </w:t>
      </w:r>
      <w:r>
        <w:rPr>
          <w:rFonts w:ascii="SimSun" w:eastAsia="SimSun" w:hAnsi="SimSun" w:hint="eastAsia"/>
          <w:sz w:val="24"/>
        </w:rPr>
        <w:t>本研究采用自我联结学习范式中的知觉匹配任务，通过改变实验指导语，控制被试的判断优先级及目标优先级，探究引入当前任务目标这一自上而下的因素后，对自我联结学习范式的经典</w:t>
      </w:r>
      <w:r w:rsidR="00884EB3">
        <w:rPr>
          <w:rFonts w:ascii="SimSun" w:eastAsia="SimSun" w:hAnsi="SimSun" w:hint="eastAsia"/>
          <w:sz w:val="24"/>
        </w:rPr>
        <w:t>效应</w:t>
      </w:r>
      <w:r>
        <w:rPr>
          <w:rFonts w:ascii="SimSun" w:eastAsia="SimSun" w:hAnsi="SimSun" w:hint="eastAsia"/>
          <w:sz w:val="24"/>
        </w:rPr>
        <w:t>的</w:t>
      </w:r>
      <w:r w:rsidR="00884EB3">
        <w:rPr>
          <w:rFonts w:ascii="SimSun" w:eastAsia="SimSun" w:hAnsi="SimSun" w:hint="eastAsia"/>
          <w:sz w:val="24"/>
        </w:rPr>
        <w:t>调节作用</w:t>
      </w:r>
      <w:r>
        <w:rPr>
          <w:rFonts w:ascii="SimSun" w:eastAsia="SimSun" w:hAnsi="SimSun" w:hint="eastAsia"/>
          <w:sz w:val="24"/>
        </w:rPr>
        <w:t>。结果表明，</w:t>
      </w:r>
      <w:r w:rsidR="00334F22">
        <w:rPr>
          <w:rFonts w:ascii="SimSun" w:eastAsia="SimSun" w:hAnsi="SimSun" w:hint="eastAsia"/>
          <w:sz w:val="24"/>
        </w:rPr>
        <w:t>相较于匹配优先判断</w:t>
      </w:r>
      <w:r>
        <w:rPr>
          <w:rFonts w:ascii="SimSun" w:eastAsia="SimSun" w:hAnsi="SimSun" w:hint="eastAsia"/>
          <w:sz w:val="24"/>
        </w:rPr>
        <w:t>，</w:t>
      </w:r>
      <w:r w:rsidR="00884EB3">
        <w:rPr>
          <w:rFonts w:ascii="SimSun" w:eastAsia="SimSun" w:hAnsi="SimSun" w:hint="eastAsia"/>
          <w:sz w:val="24"/>
        </w:rPr>
        <w:t>非匹配</w:t>
      </w:r>
      <w:r w:rsidR="00074292">
        <w:rPr>
          <w:rFonts w:ascii="SimSun" w:eastAsia="SimSun" w:hAnsi="SimSun" w:hint="eastAsia"/>
          <w:sz w:val="24"/>
        </w:rPr>
        <w:t>判断</w:t>
      </w:r>
      <w:r w:rsidR="00884EB3">
        <w:rPr>
          <w:rFonts w:ascii="SimSun" w:eastAsia="SimSun" w:hAnsi="SimSun" w:hint="eastAsia"/>
          <w:sz w:val="24"/>
        </w:rPr>
        <w:t>优先条件下经典的</w:t>
      </w:r>
      <w:r>
        <w:rPr>
          <w:rFonts w:ascii="SimSun" w:eastAsia="SimSun" w:hAnsi="SimSun" w:hint="eastAsia"/>
          <w:sz w:val="24"/>
        </w:rPr>
        <w:t>快同效应量减小</w:t>
      </w:r>
      <w:r w:rsidR="00334F22">
        <w:rPr>
          <w:rFonts w:ascii="SimSun" w:eastAsia="SimSun" w:hAnsi="SimSun" w:hint="eastAsia"/>
          <w:sz w:val="24"/>
        </w:rPr>
        <w:t>。</w:t>
      </w:r>
      <w:r w:rsidR="00884EB3">
        <w:rPr>
          <w:rFonts w:ascii="SimSun" w:eastAsia="SimSun" w:hAnsi="SimSun" w:hint="eastAsia"/>
          <w:sz w:val="24"/>
        </w:rPr>
        <w:t>操纵优先反应的条件后</w:t>
      </w:r>
      <w:r w:rsidR="00334F22">
        <w:rPr>
          <w:rFonts w:ascii="SimSun" w:eastAsia="SimSun" w:hAnsi="SimSun" w:hint="eastAsia"/>
          <w:sz w:val="24"/>
        </w:rPr>
        <w:t>，被试仅对当前阶段的</w:t>
      </w:r>
      <w:r w:rsidR="00884EB3">
        <w:rPr>
          <w:rFonts w:ascii="SimSun" w:eastAsia="SimSun" w:hAnsi="SimSun" w:hint="eastAsia"/>
          <w:sz w:val="24"/>
        </w:rPr>
        <w:t>目标任务</w:t>
      </w:r>
      <w:r w:rsidR="00334F22">
        <w:rPr>
          <w:rFonts w:ascii="SimSun" w:eastAsia="SimSun" w:hAnsi="SimSun" w:hint="eastAsia"/>
          <w:sz w:val="24"/>
        </w:rPr>
        <w:t>的</w:t>
      </w:r>
      <w:r w:rsidR="00884EB3">
        <w:rPr>
          <w:rFonts w:ascii="SimSun" w:eastAsia="SimSun" w:hAnsi="SimSun" w:hint="eastAsia"/>
          <w:sz w:val="24"/>
        </w:rPr>
        <w:t>表现最好</w:t>
      </w:r>
      <w:r w:rsidR="00334F22">
        <w:rPr>
          <w:rFonts w:ascii="SimSun" w:eastAsia="SimSun" w:hAnsi="SimSun" w:hint="eastAsia"/>
          <w:sz w:val="24"/>
        </w:rPr>
        <w:t>。综上所述，任务优先性对</w:t>
      </w:r>
      <w:r w:rsidR="00884EB3">
        <w:rPr>
          <w:rFonts w:ascii="SimSun" w:eastAsia="SimSun" w:hAnsi="SimSun" w:hint="eastAsia"/>
          <w:sz w:val="24"/>
        </w:rPr>
        <w:t>自我联结学习范式中的两个经典效应均</w:t>
      </w:r>
      <w:r w:rsidR="00334F22">
        <w:rPr>
          <w:rFonts w:ascii="SimSun" w:eastAsia="SimSun" w:hAnsi="SimSun" w:hint="eastAsia"/>
          <w:sz w:val="24"/>
        </w:rPr>
        <w:t>产生</w:t>
      </w:r>
      <w:r w:rsidR="00F94B1B">
        <w:rPr>
          <w:rFonts w:ascii="SimSun" w:eastAsia="SimSun" w:hAnsi="SimSun" w:hint="eastAsia"/>
          <w:sz w:val="24"/>
        </w:rPr>
        <w:t>了调节作用</w:t>
      </w:r>
      <w:r w:rsidR="00884EB3">
        <w:rPr>
          <w:rFonts w:ascii="SimSun" w:eastAsia="SimSun" w:hAnsi="SimSun" w:hint="eastAsia"/>
          <w:sz w:val="24"/>
        </w:rPr>
        <w:t>，</w:t>
      </w:r>
      <w:r w:rsidR="001B6F50">
        <w:rPr>
          <w:rFonts w:ascii="SimSun" w:eastAsia="SimSun" w:hAnsi="SimSun" w:hint="eastAsia"/>
          <w:sz w:val="24"/>
        </w:rPr>
        <w:t>先前研究中观察到的自我优势效应可能</w:t>
      </w:r>
      <w:r w:rsidR="00884EB3">
        <w:rPr>
          <w:rFonts w:ascii="SimSun" w:eastAsia="SimSun" w:hAnsi="SimSun" w:hint="eastAsia"/>
          <w:sz w:val="24"/>
        </w:rPr>
        <w:t>反映了</w:t>
      </w:r>
      <w:r w:rsidR="001B6F50">
        <w:rPr>
          <w:rFonts w:ascii="SimSun" w:eastAsia="SimSun" w:hAnsi="SimSun" w:hint="eastAsia"/>
          <w:sz w:val="24"/>
        </w:rPr>
        <w:t>在没有明确的任务目标时，人</w:t>
      </w:r>
      <w:r w:rsidR="00884EB3">
        <w:rPr>
          <w:rFonts w:ascii="SimSun" w:eastAsia="SimSun" w:hAnsi="SimSun" w:hint="eastAsia"/>
          <w:sz w:val="24"/>
        </w:rPr>
        <w:t>们自发地</w:t>
      </w:r>
      <w:r w:rsidR="001B6F50">
        <w:rPr>
          <w:rFonts w:ascii="SimSun" w:eastAsia="SimSun" w:hAnsi="SimSun" w:hint="eastAsia"/>
          <w:sz w:val="24"/>
        </w:rPr>
        <w:t>以自我相关信息作为优先的目标</w:t>
      </w:r>
      <w:r w:rsidR="00334F22">
        <w:rPr>
          <w:rFonts w:ascii="SimSun" w:eastAsia="SimSun" w:hAnsi="SimSun" w:hint="eastAsia"/>
          <w:sz w:val="24"/>
        </w:rPr>
        <w:t>。</w:t>
      </w:r>
    </w:p>
    <w:p w14:paraId="16894B24" w14:textId="77777777" w:rsidR="00F9544B" w:rsidRPr="00334F22" w:rsidRDefault="00F9544B" w:rsidP="007024E8">
      <w:pPr>
        <w:spacing w:line="400" w:lineRule="exact"/>
        <w:rPr>
          <w:rFonts w:ascii="SimSun" w:eastAsia="SimSun" w:hAnsi="SimSun"/>
          <w:sz w:val="24"/>
        </w:rPr>
      </w:pPr>
    </w:p>
    <w:p w14:paraId="22D75B1D" w14:textId="77777777" w:rsidR="00F9544B" w:rsidRDefault="00F9544B" w:rsidP="007024E8">
      <w:pPr>
        <w:spacing w:line="400" w:lineRule="exact"/>
        <w:rPr>
          <w:rFonts w:ascii="SimSun" w:eastAsia="SimSun" w:hAnsi="SimSun"/>
          <w:sz w:val="24"/>
        </w:rPr>
      </w:pPr>
    </w:p>
    <w:p w14:paraId="2E8B886E" w14:textId="77777777" w:rsidR="004F25E1" w:rsidRDefault="004F25E1" w:rsidP="007024E8">
      <w:pPr>
        <w:spacing w:line="400" w:lineRule="exact"/>
        <w:rPr>
          <w:rFonts w:ascii="SimSun" w:eastAsia="SimSun" w:hAnsi="SimSun"/>
          <w:sz w:val="24"/>
        </w:rPr>
      </w:pPr>
    </w:p>
    <w:p w14:paraId="546D49E8" w14:textId="77777777" w:rsidR="004F25E1" w:rsidRDefault="004F25E1" w:rsidP="007024E8">
      <w:pPr>
        <w:spacing w:line="400" w:lineRule="exact"/>
        <w:rPr>
          <w:rFonts w:ascii="SimSun" w:eastAsia="SimSun" w:hAnsi="SimSun"/>
          <w:sz w:val="24"/>
        </w:rPr>
      </w:pPr>
    </w:p>
    <w:p w14:paraId="7BE9F4EA" w14:textId="77777777" w:rsidR="004F25E1" w:rsidRDefault="004F25E1" w:rsidP="007024E8">
      <w:pPr>
        <w:spacing w:line="400" w:lineRule="exact"/>
        <w:rPr>
          <w:rFonts w:ascii="SimSun" w:eastAsia="SimSun" w:hAnsi="SimSun"/>
          <w:sz w:val="24"/>
        </w:rPr>
      </w:pPr>
    </w:p>
    <w:p w14:paraId="2CAF3855" w14:textId="77777777" w:rsidR="004F25E1" w:rsidRDefault="004F25E1" w:rsidP="007024E8">
      <w:pPr>
        <w:spacing w:line="400" w:lineRule="exact"/>
        <w:rPr>
          <w:rFonts w:ascii="SimSun" w:eastAsia="SimSun" w:hAnsi="SimSun"/>
          <w:sz w:val="24"/>
        </w:rPr>
      </w:pPr>
    </w:p>
    <w:p w14:paraId="785289A5" w14:textId="77777777" w:rsidR="004F25E1" w:rsidRDefault="004F25E1" w:rsidP="007024E8">
      <w:pPr>
        <w:spacing w:line="400" w:lineRule="exact"/>
        <w:rPr>
          <w:rFonts w:ascii="SimSun" w:eastAsia="SimSun" w:hAnsi="SimSun"/>
          <w:sz w:val="24"/>
        </w:rPr>
      </w:pPr>
    </w:p>
    <w:p w14:paraId="2DC8FD79" w14:textId="77777777" w:rsidR="004F25E1" w:rsidRDefault="004F25E1" w:rsidP="007024E8">
      <w:pPr>
        <w:spacing w:line="400" w:lineRule="exact"/>
        <w:rPr>
          <w:rFonts w:ascii="SimSun" w:eastAsia="SimSun" w:hAnsi="SimSun"/>
          <w:sz w:val="24"/>
        </w:rPr>
      </w:pPr>
    </w:p>
    <w:p w14:paraId="23AB814C" w14:textId="77777777" w:rsidR="004F25E1" w:rsidRDefault="004F25E1" w:rsidP="007024E8">
      <w:pPr>
        <w:spacing w:line="400" w:lineRule="exact"/>
        <w:rPr>
          <w:rFonts w:ascii="SimSun" w:eastAsia="SimSun" w:hAnsi="SimSun"/>
          <w:sz w:val="24"/>
        </w:rPr>
      </w:pPr>
    </w:p>
    <w:p w14:paraId="67D4827F" w14:textId="77777777" w:rsidR="004F25E1" w:rsidRDefault="004F25E1" w:rsidP="007024E8">
      <w:pPr>
        <w:spacing w:line="400" w:lineRule="exact"/>
        <w:rPr>
          <w:rFonts w:ascii="SimSun" w:eastAsia="SimSun" w:hAnsi="SimSun"/>
          <w:sz w:val="24"/>
        </w:rPr>
      </w:pPr>
    </w:p>
    <w:p w14:paraId="1993B0E6" w14:textId="77777777" w:rsidR="004F25E1" w:rsidRDefault="004F25E1" w:rsidP="007024E8">
      <w:pPr>
        <w:spacing w:line="400" w:lineRule="exact"/>
        <w:rPr>
          <w:rFonts w:ascii="SimSun" w:eastAsia="SimSun" w:hAnsi="SimSun"/>
          <w:sz w:val="24"/>
        </w:rPr>
      </w:pPr>
    </w:p>
    <w:p w14:paraId="6C6611D2" w14:textId="77777777" w:rsidR="004F25E1" w:rsidRDefault="004F25E1" w:rsidP="007024E8">
      <w:pPr>
        <w:spacing w:line="400" w:lineRule="exact"/>
        <w:rPr>
          <w:rFonts w:ascii="SimSun" w:eastAsia="SimSun" w:hAnsi="SimSun"/>
          <w:sz w:val="24"/>
        </w:rPr>
      </w:pPr>
    </w:p>
    <w:p w14:paraId="397FC7D4" w14:textId="77777777" w:rsidR="004F25E1" w:rsidRDefault="004F25E1" w:rsidP="007024E8">
      <w:pPr>
        <w:spacing w:line="400" w:lineRule="exact"/>
        <w:rPr>
          <w:rFonts w:ascii="SimSun" w:eastAsia="SimSun" w:hAnsi="SimSun"/>
          <w:sz w:val="24"/>
        </w:rPr>
      </w:pPr>
    </w:p>
    <w:p w14:paraId="0E4BE5C7" w14:textId="77777777" w:rsidR="004F25E1" w:rsidRDefault="004F25E1" w:rsidP="007024E8">
      <w:pPr>
        <w:spacing w:line="400" w:lineRule="exact"/>
        <w:rPr>
          <w:rFonts w:ascii="SimSun" w:eastAsia="SimSun" w:hAnsi="SimSun"/>
          <w:sz w:val="24"/>
        </w:rPr>
      </w:pPr>
    </w:p>
    <w:p w14:paraId="65B7B899" w14:textId="77777777" w:rsidR="004F25E1" w:rsidRDefault="004F25E1" w:rsidP="007024E8">
      <w:pPr>
        <w:spacing w:line="400" w:lineRule="exact"/>
        <w:rPr>
          <w:rFonts w:ascii="SimSun" w:eastAsia="SimSun" w:hAnsi="SimSun"/>
          <w:sz w:val="24"/>
        </w:rPr>
      </w:pPr>
    </w:p>
    <w:p w14:paraId="133B902E" w14:textId="77777777" w:rsidR="004F25E1" w:rsidRDefault="004F25E1" w:rsidP="007024E8">
      <w:pPr>
        <w:spacing w:line="400" w:lineRule="exact"/>
        <w:rPr>
          <w:rFonts w:ascii="SimSun" w:eastAsia="SimSun" w:hAnsi="SimSun"/>
          <w:sz w:val="24"/>
        </w:rPr>
      </w:pPr>
    </w:p>
    <w:p w14:paraId="5CF309D1" w14:textId="77777777" w:rsidR="004F25E1" w:rsidRDefault="004F25E1" w:rsidP="007024E8">
      <w:pPr>
        <w:spacing w:line="400" w:lineRule="exact"/>
        <w:rPr>
          <w:rFonts w:ascii="SimSun" w:eastAsia="SimSun" w:hAnsi="SimSun"/>
          <w:sz w:val="24"/>
        </w:rPr>
      </w:pPr>
    </w:p>
    <w:p w14:paraId="27906691" w14:textId="77777777" w:rsidR="004F25E1" w:rsidRDefault="004F25E1" w:rsidP="007024E8">
      <w:pPr>
        <w:spacing w:line="400" w:lineRule="exact"/>
        <w:rPr>
          <w:rFonts w:ascii="SimSun" w:eastAsia="SimSun" w:hAnsi="SimSun"/>
          <w:sz w:val="24"/>
        </w:rPr>
      </w:pPr>
    </w:p>
    <w:p w14:paraId="1961EA58" w14:textId="77777777" w:rsidR="008D57F4" w:rsidRDefault="008D57F4" w:rsidP="007024E8">
      <w:pPr>
        <w:spacing w:line="400" w:lineRule="exact"/>
        <w:rPr>
          <w:rFonts w:ascii="SimSun" w:eastAsia="SimSun" w:hAnsi="SimSun"/>
          <w:sz w:val="24"/>
        </w:rPr>
      </w:pPr>
    </w:p>
    <w:p w14:paraId="50755B60" w14:textId="77777777" w:rsidR="00481E91" w:rsidRDefault="00481E91" w:rsidP="007024E8">
      <w:pPr>
        <w:spacing w:line="400" w:lineRule="exact"/>
        <w:rPr>
          <w:rFonts w:ascii="SimSun" w:eastAsia="SimSun" w:hAnsi="SimSun"/>
          <w:sz w:val="24"/>
        </w:rPr>
      </w:pPr>
    </w:p>
    <w:p w14:paraId="476389BB" w14:textId="77777777" w:rsidR="00481E91" w:rsidRDefault="00481E91" w:rsidP="007024E8">
      <w:pPr>
        <w:spacing w:line="400" w:lineRule="exact"/>
        <w:rPr>
          <w:rFonts w:ascii="SimSun" w:eastAsia="SimSun" w:hAnsi="SimSun"/>
          <w:sz w:val="24"/>
        </w:rPr>
      </w:pPr>
    </w:p>
    <w:p w14:paraId="4CB65717" w14:textId="77777777" w:rsidR="00481E91" w:rsidRDefault="00481E91" w:rsidP="007024E8">
      <w:pPr>
        <w:spacing w:line="400" w:lineRule="exact"/>
        <w:rPr>
          <w:rFonts w:ascii="SimSun" w:eastAsia="SimSun" w:hAnsi="SimSun"/>
          <w:sz w:val="24"/>
        </w:rPr>
      </w:pPr>
    </w:p>
    <w:p w14:paraId="1D7C5D09" w14:textId="32A48AB7" w:rsidR="00481E91" w:rsidRDefault="00481E91" w:rsidP="007E634E">
      <w:pPr>
        <w:tabs>
          <w:tab w:val="left" w:pos="1110"/>
        </w:tabs>
        <w:spacing w:line="400" w:lineRule="exact"/>
        <w:rPr>
          <w:rFonts w:ascii="SimSun" w:eastAsia="SimSun" w:hAnsi="SimSun"/>
          <w:sz w:val="24"/>
        </w:rPr>
      </w:pPr>
    </w:p>
    <w:p w14:paraId="661AD7E0" w14:textId="77777777" w:rsidR="004F25E1" w:rsidRDefault="004F25E1" w:rsidP="007024E8">
      <w:pPr>
        <w:spacing w:line="400" w:lineRule="exact"/>
        <w:rPr>
          <w:rFonts w:ascii="SimSun" w:eastAsia="SimSun" w:hAnsi="SimSun"/>
          <w:sz w:val="24"/>
        </w:rPr>
      </w:pPr>
    </w:p>
    <w:p w14:paraId="2EAC3AB7" w14:textId="77777777" w:rsidR="00ED476B" w:rsidRDefault="00ED476B" w:rsidP="007024E8">
      <w:pPr>
        <w:spacing w:line="400" w:lineRule="exact"/>
        <w:rPr>
          <w:rFonts w:ascii="SimSun" w:eastAsia="SimSun" w:hAnsi="SimSun"/>
          <w:sz w:val="24"/>
        </w:rPr>
      </w:pPr>
    </w:p>
    <w:p w14:paraId="05DC4B72" w14:textId="77777777" w:rsidR="00ED476B" w:rsidRDefault="00ED476B" w:rsidP="007024E8">
      <w:pPr>
        <w:spacing w:line="400" w:lineRule="exact"/>
        <w:rPr>
          <w:rFonts w:ascii="SimSun" w:eastAsia="SimSun" w:hAnsi="SimSun"/>
          <w:sz w:val="24"/>
        </w:rPr>
      </w:pPr>
    </w:p>
    <w:p w14:paraId="4A6E2FCA" w14:textId="002C3081" w:rsidR="00876B8C" w:rsidRPr="006D2E97" w:rsidRDefault="00876B8C" w:rsidP="00CA5C27">
      <w:pPr>
        <w:spacing w:beforeLines="50" w:before="156" w:afterLines="50" w:after="156" w:line="400" w:lineRule="exact"/>
        <w:jc w:val="center"/>
        <w:outlineLvl w:val="0"/>
        <w:rPr>
          <w:rFonts w:ascii="SimHei" w:eastAsia="SimHei" w:hAnsi="SimHei"/>
          <w:b/>
          <w:bCs/>
          <w:sz w:val="32"/>
          <w:szCs w:val="32"/>
        </w:rPr>
      </w:pPr>
      <w:bookmarkStart w:id="57" w:name="_Toc134188418"/>
      <w:r w:rsidRPr="006D2E97">
        <w:rPr>
          <w:rFonts w:ascii="SimHei" w:eastAsia="SimHei" w:hAnsi="SimHei" w:hint="eastAsia"/>
          <w:b/>
          <w:bCs/>
          <w:sz w:val="32"/>
          <w:szCs w:val="32"/>
        </w:rPr>
        <w:t>参考文献</w:t>
      </w:r>
      <w:bookmarkEnd w:id="57"/>
    </w:p>
    <w:p w14:paraId="088EAE5D" w14:textId="74CDD4C5" w:rsidR="00F674CB" w:rsidRPr="005015AB" w:rsidRDefault="00F674CB" w:rsidP="00640121">
      <w:pPr>
        <w:autoSpaceDE w:val="0"/>
        <w:autoSpaceDN w:val="0"/>
        <w:adjustRightInd w:val="0"/>
        <w:spacing w:line="320" w:lineRule="exact"/>
        <w:ind w:left="420" w:hangingChars="200" w:hanging="420"/>
        <w:rPr>
          <w:rFonts w:ascii="Times New Roman" w:eastAsia="SimSun" w:hAnsi="Times New Roman" w:cs="Times New Roman"/>
          <w:szCs w:val="21"/>
        </w:rPr>
      </w:pPr>
      <w:r w:rsidRPr="005015AB">
        <w:rPr>
          <w:rFonts w:ascii="Times New Roman" w:eastAsia="SimSun" w:hAnsi="Times New Roman" w:cs="Times New Roman" w:hint="eastAsia"/>
          <w:szCs w:val="21"/>
        </w:rPr>
        <w:t>胡传鹏</w:t>
      </w:r>
      <w:r w:rsidR="005015AB" w:rsidRPr="005015AB">
        <w:rPr>
          <w:rFonts w:ascii="Times New Roman" w:eastAsia="SimSun" w:hAnsi="Times New Roman" w:cs="Times New Roman"/>
          <w:szCs w:val="21"/>
        </w:rPr>
        <w:t>,</w:t>
      </w:r>
      <w:r w:rsidRPr="005015AB">
        <w:rPr>
          <w:rFonts w:ascii="Times New Roman" w:eastAsia="SimSun" w:hAnsi="Times New Roman" w:cs="Times New Roman"/>
          <w:szCs w:val="21"/>
        </w:rPr>
        <w:t xml:space="preserve"> </w:t>
      </w:r>
      <w:r w:rsidRPr="005015AB">
        <w:rPr>
          <w:rFonts w:ascii="Times New Roman" w:eastAsia="SimSun" w:hAnsi="Times New Roman" w:cs="Times New Roman"/>
          <w:szCs w:val="21"/>
        </w:rPr>
        <w:t>王非</w:t>
      </w:r>
      <w:r w:rsidRPr="005015AB">
        <w:rPr>
          <w:rFonts w:ascii="Times New Roman" w:eastAsia="SimSun" w:hAnsi="Times New Roman" w:cs="Times New Roman"/>
          <w:szCs w:val="21"/>
        </w:rPr>
        <w:t xml:space="preserve">, </w:t>
      </w:r>
      <w:r w:rsidRPr="005015AB">
        <w:rPr>
          <w:rFonts w:ascii="Times New Roman" w:eastAsia="SimSun" w:hAnsi="Times New Roman" w:cs="Times New Roman"/>
          <w:szCs w:val="21"/>
        </w:rPr>
        <w:t>过继成思</w:t>
      </w:r>
      <w:r w:rsidRPr="005015AB">
        <w:rPr>
          <w:rFonts w:ascii="Times New Roman" w:eastAsia="SimSun" w:hAnsi="Times New Roman" w:cs="Times New Roman"/>
          <w:szCs w:val="21"/>
        </w:rPr>
        <w:t xml:space="preserve">, </w:t>
      </w:r>
      <w:r w:rsidRPr="005015AB">
        <w:rPr>
          <w:rFonts w:ascii="Times New Roman" w:eastAsia="SimSun" w:hAnsi="Times New Roman" w:cs="Times New Roman"/>
          <w:szCs w:val="21"/>
        </w:rPr>
        <w:t>宋梦迪</w:t>
      </w:r>
      <w:r w:rsidRPr="005015AB">
        <w:rPr>
          <w:rFonts w:ascii="Times New Roman" w:eastAsia="SimSun" w:hAnsi="Times New Roman" w:cs="Times New Roman"/>
          <w:szCs w:val="21"/>
        </w:rPr>
        <w:t xml:space="preserve">, </w:t>
      </w:r>
      <w:r w:rsidRPr="005015AB">
        <w:rPr>
          <w:rFonts w:ascii="Times New Roman" w:eastAsia="SimSun" w:hAnsi="Times New Roman" w:cs="Times New Roman"/>
          <w:szCs w:val="21"/>
        </w:rPr>
        <w:t>隋洁</w:t>
      </w:r>
      <w:r w:rsidRPr="005015AB">
        <w:rPr>
          <w:rFonts w:ascii="Times New Roman" w:eastAsia="SimSun" w:hAnsi="Times New Roman" w:cs="Times New Roman"/>
          <w:szCs w:val="21"/>
        </w:rPr>
        <w:t xml:space="preserve">, </w:t>
      </w:r>
      <w:r w:rsidRPr="005015AB">
        <w:rPr>
          <w:rFonts w:ascii="Times New Roman" w:eastAsia="SimSun" w:hAnsi="Times New Roman" w:cs="Times New Roman"/>
          <w:szCs w:val="21"/>
        </w:rPr>
        <w:t>彭凯平</w:t>
      </w:r>
      <w:r w:rsidRPr="005015AB">
        <w:rPr>
          <w:rFonts w:ascii="Times New Roman" w:eastAsia="SimSun" w:hAnsi="Times New Roman" w:cs="Times New Roman"/>
          <w:szCs w:val="21"/>
        </w:rPr>
        <w:t xml:space="preserve">. (2016). </w:t>
      </w:r>
      <w:r w:rsidRPr="005015AB">
        <w:rPr>
          <w:rFonts w:ascii="Times New Roman" w:eastAsia="SimSun" w:hAnsi="Times New Roman" w:cs="Times New Roman"/>
          <w:szCs w:val="21"/>
        </w:rPr>
        <w:t>心理学研究中的可重复性问题</w:t>
      </w:r>
      <w:r w:rsidRPr="005015AB">
        <w:rPr>
          <w:rFonts w:ascii="Times New Roman" w:eastAsia="SimSun" w:hAnsi="Times New Roman" w:cs="Times New Roman"/>
          <w:szCs w:val="21"/>
        </w:rPr>
        <w:t xml:space="preserve">: </w:t>
      </w:r>
      <w:r w:rsidRPr="005015AB">
        <w:rPr>
          <w:rFonts w:ascii="Times New Roman" w:eastAsia="SimSun" w:hAnsi="Times New Roman" w:cs="Times New Roman"/>
          <w:szCs w:val="21"/>
        </w:rPr>
        <w:t>从危机到契机</w:t>
      </w:r>
      <w:r w:rsidRPr="005015AB">
        <w:rPr>
          <w:rFonts w:ascii="Times New Roman" w:eastAsia="SimSun" w:hAnsi="Times New Roman" w:cs="Times New Roman"/>
          <w:szCs w:val="21"/>
        </w:rPr>
        <w:t xml:space="preserve">. </w:t>
      </w:r>
      <w:r w:rsidRPr="005015AB">
        <w:rPr>
          <w:rFonts w:ascii="Times New Roman" w:eastAsia="SimSun" w:hAnsi="Times New Roman" w:cs="Times New Roman"/>
          <w:i/>
          <w:iCs/>
          <w:szCs w:val="21"/>
        </w:rPr>
        <w:t>心理科学进展</w:t>
      </w:r>
      <w:r w:rsidRPr="005015AB">
        <w:rPr>
          <w:rFonts w:ascii="Times New Roman" w:eastAsia="SimSun" w:hAnsi="Times New Roman" w:cs="Times New Roman"/>
          <w:szCs w:val="21"/>
        </w:rPr>
        <w:t>, 24(9), 1504–1518.</w:t>
      </w:r>
    </w:p>
    <w:p w14:paraId="60138D5C" w14:textId="0BC951ED" w:rsidR="00AB3A3D" w:rsidRDefault="00AB3A3D" w:rsidP="00640121">
      <w:pPr>
        <w:spacing w:line="320" w:lineRule="exact"/>
        <w:ind w:left="420" w:hangingChars="200" w:hanging="420"/>
        <w:rPr>
          <w:rFonts w:ascii="Times New Roman" w:eastAsia="SimSun" w:hAnsi="Times New Roman" w:cs="Times New Roman"/>
          <w:szCs w:val="21"/>
        </w:rPr>
      </w:pPr>
      <w:r w:rsidRPr="005015AB">
        <w:rPr>
          <w:rFonts w:ascii="SimSun" w:eastAsia="SimSun" w:hAnsi="SimSun"/>
          <w:szCs w:val="21"/>
        </w:rPr>
        <w:t>胡传鹏</w:t>
      </w:r>
      <w:r w:rsidRPr="005015AB">
        <w:rPr>
          <w:rFonts w:ascii="Times New Roman" w:eastAsia="SimSun" w:hAnsi="Times New Roman" w:cs="Times New Roman"/>
          <w:szCs w:val="21"/>
        </w:rPr>
        <w:t>,</w:t>
      </w:r>
      <w:r w:rsidR="005015AB">
        <w:rPr>
          <w:rFonts w:ascii="Times New Roman" w:eastAsia="SimSun" w:hAnsi="Times New Roman" w:cs="Times New Roman"/>
          <w:szCs w:val="21"/>
        </w:rPr>
        <w:t xml:space="preserve"> </w:t>
      </w:r>
      <w:r w:rsidRPr="005015AB">
        <w:rPr>
          <w:rFonts w:ascii="SimSun" w:eastAsia="SimSun" w:hAnsi="SimSun"/>
          <w:szCs w:val="21"/>
        </w:rPr>
        <w:t>孔祥祯</w:t>
      </w:r>
      <w:r w:rsidRPr="005015AB">
        <w:rPr>
          <w:rFonts w:ascii="Times New Roman" w:eastAsia="SimSun" w:hAnsi="Times New Roman" w:cs="Times New Roman"/>
          <w:szCs w:val="21"/>
        </w:rPr>
        <w:t>,</w:t>
      </w:r>
      <w:r w:rsidR="00FE7253" w:rsidRPr="005015AB">
        <w:rPr>
          <w:rFonts w:ascii="Times New Roman" w:eastAsia="SimSun" w:hAnsi="Times New Roman" w:cs="Times New Roman"/>
          <w:szCs w:val="21"/>
        </w:rPr>
        <w:t xml:space="preserve"> </w:t>
      </w:r>
      <w:r w:rsidRPr="005015AB">
        <w:rPr>
          <w:rFonts w:ascii="Times New Roman" w:eastAsia="SimSun" w:hAnsi="Times New Roman" w:cs="Times New Roman"/>
          <w:szCs w:val="21"/>
        </w:rPr>
        <w:t>Eric-Jan Wagenmakers,</w:t>
      </w:r>
      <w:r w:rsidR="00EF558A" w:rsidRPr="005015AB">
        <w:rPr>
          <w:rFonts w:ascii="Times New Roman" w:eastAsia="SimSun" w:hAnsi="Times New Roman" w:cs="Times New Roman"/>
          <w:szCs w:val="21"/>
        </w:rPr>
        <w:t xml:space="preserve"> </w:t>
      </w:r>
      <w:r w:rsidRPr="005015AB">
        <w:rPr>
          <w:rFonts w:ascii="Times New Roman" w:eastAsia="SimSun" w:hAnsi="Times New Roman" w:cs="Times New Roman"/>
          <w:szCs w:val="21"/>
        </w:rPr>
        <w:t>Alexander Ly</w:t>
      </w:r>
      <w:r w:rsidR="00D9762D">
        <w:rPr>
          <w:rFonts w:ascii="Times New Roman" w:eastAsia="SimSun" w:hAnsi="Times New Roman" w:cs="Times New Roman"/>
          <w:color w:val="333333"/>
          <w:szCs w:val="21"/>
          <w:shd w:val="clear" w:color="auto" w:fill="FFFFFF"/>
        </w:rPr>
        <w:t>,</w:t>
      </w:r>
      <w:r w:rsidR="00D9762D" w:rsidRPr="005015AB">
        <w:rPr>
          <w:rFonts w:ascii="SimSun" w:eastAsia="SimSun" w:hAnsi="SimSun" w:cs="Arial"/>
          <w:color w:val="333333"/>
          <w:szCs w:val="21"/>
          <w:shd w:val="clear" w:color="auto" w:fill="FFFFFF"/>
        </w:rPr>
        <w:t xml:space="preserve"> </w:t>
      </w:r>
      <w:r w:rsidRPr="005015AB">
        <w:rPr>
          <w:rFonts w:ascii="SimSun" w:eastAsia="SimSun" w:hAnsi="SimSun"/>
          <w:szCs w:val="21"/>
        </w:rPr>
        <w:t>彭凯平</w:t>
      </w:r>
      <w:r w:rsidRPr="005015AB">
        <w:rPr>
          <w:rFonts w:ascii="Times New Roman" w:eastAsia="SimSun" w:hAnsi="Times New Roman" w:cs="Times New Roman"/>
          <w:szCs w:val="21"/>
        </w:rPr>
        <w:t>.</w:t>
      </w:r>
      <w:r w:rsidR="00EF558A" w:rsidRPr="005015AB">
        <w:rPr>
          <w:rFonts w:ascii="Times New Roman" w:eastAsia="SimSun" w:hAnsi="Times New Roman" w:cs="Times New Roman"/>
          <w:szCs w:val="21"/>
        </w:rPr>
        <w:t xml:space="preserve"> </w:t>
      </w:r>
      <w:r w:rsidRPr="005015AB">
        <w:rPr>
          <w:rFonts w:ascii="Times New Roman" w:eastAsia="SimSun" w:hAnsi="Times New Roman" w:cs="Times New Roman"/>
          <w:szCs w:val="21"/>
        </w:rPr>
        <w:t>(2018).</w:t>
      </w:r>
      <w:r w:rsidR="00EF558A" w:rsidRPr="005015AB">
        <w:rPr>
          <w:rFonts w:ascii="SimSun" w:eastAsia="SimSun" w:hAnsi="SimSun" w:cs="Times New Roman"/>
          <w:szCs w:val="21"/>
        </w:rPr>
        <w:t xml:space="preserve"> </w:t>
      </w:r>
      <w:r w:rsidRPr="005015AB">
        <w:rPr>
          <w:rFonts w:ascii="SimSun" w:eastAsia="SimSun" w:hAnsi="SimSun"/>
          <w:szCs w:val="21"/>
        </w:rPr>
        <w:t>贝叶斯因子及其在</w:t>
      </w:r>
      <w:r w:rsidRPr="005015AB">
        <w:rPr>
          <w:rFonts w:ascii="Times New Roman" w:eastAsia="SimSun" w:hAnsi="Times New Roman" w:cs="Times New Roman"/>
          <w:szCs w:val="21"/>
        </w:rPr>
        <w:t>JASP</w:t>
      </w:r>
      <w:r w:rsidRPr="005015AB">
        <w:rPr>
          <w:rFonts w:ascii="SimSun" w:eastAsia="SimSun" w:hAnsi="SimSun"/>
          <w:szCs w:val="21"/>
        </w:rPr>
        <w:t>中的实现</w:t>
      </w:r>
      <w:r w:rsidRPr="005015AB">
        <w:rPr>
          <w:rFonts w:ascii="Times New Roman" w:eastAsia="SimSun" w:hAnsi="Times New Roman" w:cs="Times New Roman"/>
          <w:szCs w:val="21"/>
        </w:rPr>
        <w:t>.</w:t>
      </w:r>
      <w:r w:rsidRPr="005015AB">
        <w:rPr>
          <w:rFonts w:ascii="SimSun" w:eastAsia="SimSun" w:hAnsi="SimSun"/>
          <w:szCs w:val="21"/>
        </w:rPr>
        <w:t> </w:t>
      </w:r>
      <w:r w:rsidRPr="005015AB">
        <w:rPr>
          <w:rFonts w:ascii="SimSun" w:eastAsia="SimSun" w:hAnsi="SimSun"/>
          <w:i/>
          <w:iCs/>
          <w:szCs w:val="21"/>
        </w:rPr>
        <w:t>心理科学进展</w:t>
      </w:r>
      <w:r w:rsidRPr="00B664B9">
        <w:rPr>
          <w:rFonts w:ascii="Times New Roman" w:eastAsia="SimSun" w:hAnsi="Times New Roman" w:cs="Times New Roman"/>
          <w:i/>
          <w:iCs/>
          <w:szCs w:val="21"/>
        </w:rPr>
        <w:t>(06)</w:t>
      </w:r>
      <w:r w:rsidRPr="005015AB">
        <w:rPr>
          <w:rFonts w:ascii="Times New Roman" w:eastAsia="SimSun" w:hAnsi="Times New Roman" w:cs="Times New Roman"/>
          <w:szCs w:val="21"/>
        </w:rPr>
        <w:t>,</w:t>
      </w:r>
      <w:r w:rsidR="00EF558A" w:rsidRPr="005015AB">
        <w:rPr>
          <w:rFonts w:ascii="Times New Roman" w:eastAsia="SimSun" w:hAnsi="Times New Roman" w:cs="Times New Roman"/>
          <w:szCs w:val="21"/>
        </w:rPr>
        <w:t xml:space="preserve"> </w:t>
      </w:r>
      <w:r w:rsidRPr="005015AB">
        <w:rPr>
          <w:rFonts w:ascii="Times New Roman" w:eastAsia="SimSun" w:hAnsi="Times New Roman" w:cs="Times New Roman"/>
          <w:szCs w:val="21"/>
        </w:rPr>
        <w:t>951-965.</w:t>
      </w:r>
    </w:p>
    <w:p w14:paraId="703F1522" w14:textId="43A35772" w:rsidR="00E40D5D" w:rsidRPr="005015AB" w:rsidRDefault="00E40D5D" w:rsidP="00640121">
      <w:pPr>
        <w:spacing w:line="320" w:lineRule="exact"/>
        <w:ind w:left="420" w:hangingChars="200" w:hanging="420"/>
        <w:rPr>
          <w:rFonts w:ascii="SimSun" w:eastAsia="SimSun" w:hAnsi="SimSun"/>
          <w:szCs w:val="21"/>
        </w:rPr>
      </w:pPr>
      <w:r w:rsidRPr="00C8154D">
        <w:rPr>
          <w:rFonts w:ascii="SimSun" w:eastAsia="SimSun" w:hAnsi="SimSun" w:hint="eastAsia"/>
          <w:color w:val="333333"/>
          <w:szCs w:val="21"/>
          <w:shd w:val="clear" w:color="auto" w:fill="FFFFFF"/>
        </w:rPr>
        <w:t>王允宏</w:t>
      </w:r>
      <w:r w:rsidRPr="00C8154D">
        <w:rPr>
          <w:rFonts w:ascii="Times New Roman" w:eastAsia="Microsoft YaHei" w:hAnsi="Times New Roman" w:cs="Times New Roman"/>
          <w:color w:val="333333"/>
          <w:szCs w:val="21"/>
          <w:shd w:val="clear" w:color="auto" w:fill="FFFFFF"/>
        </w:rPr>
        <w:t>,</w:t>
      </w:r>
      <w:r w:rsidR="00696493">
        <w:rPr>
          <w:rFonts w:ascii="Times New Roman" w:eastAsia="Microsoft YaHei" w:hAnsi="Times New Roman" w:cs="Times New Roman"/>
          <w:color w:val="333333"/>
          <w:szCs w:val="21"/>
          <w:shd w:val="clear" w:color="auto" w:fill="FFFFFF"/>
        </w:rPr>
        <w:t xml:space="preserve"> </w:t>
      </w:r>
      <w:r w:rsidRPr="007E634E">
        <w:rPr>
          <w:rFonts w:ascii="Times New Roman" w:eastAsia="Microsoft YaHei" w:hAnsi="Times New Roman" w:cs="Times New Roman"/>
          <w:color w:val="333333"/>
          <w:szCs w:val="21"/>
          <w:shd w:val="clear" w:color="auto" w:fill="FFFFFF"/>
        </w:rPr>
        <w:t>van den Bergh, Don,</w:t>
      </w:r>
      <w:r w:rsidR="00696493">
        <w:rPr>
          <w:rFonts w:ascii="Times New Roman" w:eastAsia="Microsoft YaHei" w:hAnsi="Times New Roman" w:cs="Times New Roman"/>
          <w:color w:val="333333"/>
          <w:szCs w:val="21"/>
          <w:shd w:val="clear" w:color="auto" w:fill="FFFFFF"/>
        </w:rPr>
        <w:t xml:space="preserve"> </w:t>
      </w:r>
      <w:r w:rsidRPr="007E634E">
        <w:rPr>
          <w:rFonts w:ascii="Times New Roman" w:eastAsia="Microsoft YaHei" w:hAnsi="Times New Roman" w:cs="Times New Roman"/>
          <w:color w:val="333333"/>
          <w:szCs w:val="21"/>
          <w:shd w:val="clear" w:color="auto" w:fill="FFFFFF"/>
        </w:rPr>
        <w:t>Aust, Frederik,</w:t>
      </w:r>
      <w:r w:rsidR="00696493">
        <w:rPr>
          <w:rFonts w:ascii="Times New Roman" w:eastAsia="Microsoft YaHei" w:hAnsi="Times New Roman" w:cs="Times New Roman"/>
          <w:color w:val="333333"/>
          <w:szCs w:val="21"/>
          <w:shd w:val="clear" w:color="auto" w:fill="FFFFFF"/>
        </w:rPr>
        <w:t xml:space="preserve"> </w:t>
      </w:r>
      <w:r w:rsidRPr="007E634E">
        <w:rPr>
          <w:rFonts w:ascii="Times New Roman" w:eastAsia="Microsoft YaHei" w:hAnsi="Times New Roman" w:cs="Times New Roman"/>
          <w:color w:val="333333"/>
          <w:szCs w:val="21"/>
          <w:shd w:val="clear" w:color="auto" w:fill="FFFFFF"/>
        </w:rPr>
        <w:t>Ly, Alexander,</w:t>
      </w:r>
      <w:r w:rsidR="00696493">
        <w:rPr>
          <w:rFonts w:ascii="Times New Roman" w:eastAsia="Microsoft YaHei" w:hAnsi="Times New Roman" w:cs="Times New Roman"/>
          <w:color w:val="333333"/>
          <w:szCs w:val="21"/>
          <w:shd w:val="clear" w:color="auto" w:fill="FFFFFF"/>
        </w:rPr>
        <w:t xml:space="preserve"> </w:t>
      </w:r>
      <w:r w:rsidRPr="007E634E">
        <w:rPr>
          <w:rFonts w:ascii="Times New Roman" w:eastAsia="Microsoft YaHei" w:hAnsi="Times New Roman" w:cs="Times New Roman"/>
          <w:color w:val="333333"/>
          <w:szCs w:val="21"/>
          <w:shd w:val="clear" w:color="auto" w:fill="FFFFFF"/>
        </w:rPr>
        <w:t>Wagenmakers, Eric-Jan,</w:t>
      </w:r>
      <w:r w:rsidR="00696493">
        <w:rPr>
          <w:rFonts w:ascii="Times New Roman" w:eastAsia="Microsoft YaHei" w:hAnsi="Times New Roman" w:cs="Times New Roman"/>
          <w:color w:val="333333"/>
          <w:szCs w:val="21"/>
          <w:shd w:val="clear" w:color="auto" w:fill="FFFFFF"/>
        </w:rPr>
        <w:t xml:space="preserve"> </w:t>
      </w:r>
      <w:r w:rsidRPr="007E634E">
        <w:rPr>
          <w:rFonts w:ascii="SimSun" w:eastAsia="SimSun" w:hAnsi="SimSun" w:hint="eastAsia"/>
          <w:color w:val="333333"/>
          <w:szCs w:val="21"/>
          <w:shd w:val="clear" w:color="auto" w:fill="FFFFFF"/>
        </w:rPr>
        <w:t>胡传鹏</w:t>
      </w:r>
      <w:r w:rsidRPr="007E634E">
        <w:rPr>
          <w:rFonts w:ascii="Times New Roman" w:eastAsia="Microsoft YaHei" w:hAnsi="Times New Roman" w:cs="Times New Roman"/>
          <w:color w:val="333333"/>
          <w:szCs w:val="21"/>
          <w:shd w:val="clear" w:color="auto" w:fill="FFFFFF"/>
        </w:rPr>
        <w:t>.</w:t>
      </w:r>
      <w:r w:rsidR="00696493">
        <w:rPr>
          <w:rFonts w:ascii="Times New Roman" w:eastAsia="Microsoft YaHei" w:hAnsi="Times New Roman" w:cs="Times New Roman"/>
          <w:color w:val="333333"/>
          <w:szCs w:val="21"/>
          <w:shd w:val="clear" w:color="auto" w:fill="FFFFFF"/>
        </w:rPr>
        <w:t xml:space="preserve"> </w:t>
      </w:r>
      <w:r w:rsidRPr="007E634E">
        <w:rPr>
          <w:rFonts w:ascii="Times New Roman" w:eastAsia="Microsoft YaHei" w:hAnsi="Times New Roman" w:cs="Times New Roman"/>
          <w:color w:val="333333"/>
          <w:szCs w:val="21"/>
          <w:shd w:val="clear" w:color="auto" w:fill="FFFFFF"/>
        </w:rPr>
        <w:t>(2022).</w:t>
      </w:r>
      <w:r w:rsidR="00696493">
        <w:rPr>
          <w:rFonts w:ascii="Times New Roman" w:eastAsia="Microsoft YaHei" w:hAnsi="Times New Roman" w:cs="Times New Roman"/>
          <w:color w:val="333333"/>
          <w:szCs w:val="21"/>
          <w:shd w:val="clear" w:color="auto" w:fill="FFFFFF"/>
        </w:rPr>
        <w:t xml:space="preserve"> </w:t>
      </w:r>
      <w:r w:rsidRPr="007E634E">
        <w:rPr>
          <w:rFonts w:ascii="SimSun" w:eastAsia="SimSun" w:hAnsi="SimSun" w:hint="eastAsia"/>
          <w:color w:val="333333"/>
          <w:szCs w:val="21"/>
          <w:shd w:val="clear" w:color="auto" w:fill="FFFFFF"/>
        </w:rPr>
        <w:t>贝叶斯方差分析在</w:t>
      </w:r>
      <w:r w:rsidRPr="007E634E">
        <w:rPr>
          <w:rFonts w:ascii="Times New Roman" w:eastAsia="SimSun" w:hAnsi="Times New Roman" w:cs="Times New Roman"/>
          <w:color w:val="333333"/>
          <w:szCs w:val="21"/>
          <w:shd w:val="clear" w:color="auto" w:fill="FFFFFF"/>
        </w:rPr>
        <w:t>JASP</w:t>
      </w:r>
      <w:r w:rsidRPr="007E634E">
        <w:rPr>
          <w:rFonts w:ascii="SimSun" w:eastAsia="SimSun" w:hAnsi="SimSun" w:hint="eastAsia"/>
          <w:color w:val="333333"/>
          <w:szCs w:val="21"/>
          <w:shd w:val="clear" w:color="auto" w:fill="FFFFFF"/>
        </w:rPr>
        <w:t>中的实现</w:t>
      </w:r>
      <w:r>
        <w:rPr>
          <w:rFonts w:ascii="Microsoft YaHei" w:eastAsia="Microsoft YaHei" w:hAnsi="Microsoft YaHei" w:hint="eastAsia"/>
          <w:color w:val="333333"/>
          <w:szCs w:val="21"/>
          <w:shd w:val="clear" w:color="auto" w:fill="FFFFFF"/>
        </w:rPr>
        <w:t>.</w:t>
      </w:r>
      <w:r w:rsidR="00696493">
        <w:rPr>
          <w:rFonts w:ascii="Microsoft YaHei" w:eastAsia="Microsoft YaHei" w:hAnsi="Microsoft YaHei"/>
          <w:color w:val="333333"/>
          <w:szCs w:val="21"/>
          <w:shd w:val="clear" w:color="auto" w:fill="FFFFFF"/>
        </w:rPr>
        <w:t xml:space="preserve"> </w:t>
      </w:r>
      <w:r w:rsidRPr="007E634E">
        <w:rPr>
          <w:rFonts w:ascii="Times New Roman" w:eastAsia="Microsoft YaHei" w:hAnsi="Times New Roman" w:cs="Times New Roman"/>
          <w:color w:val="333333"/>
          <w:szCs w:val="21"/>
          <w:shd w:val="clear" w:color="auto" w:fill="FFFFFF"/>
        </w:rPr>
        <w:t>CSTR:</w:t>
      </w:r>
      <w:r w:rsidR="00696493">
        <w:rPr>
          <w:rFonts w:ascii="Times New Roman" w:eastAsia="Microsoft YaHei" w:hAnsi="Times New Roman" w:cs="Times New Roman"/>
          <w:color w:val="333333"/>
          <w:szCs w:val="21"/>
          <w:shd w:val="clear" w:color="auto" w:fill="FFFFFF"/>
        </w:rPr>
        <w:t xml:space="preserve"> </w:t>
      </w:r>
      <w:r w:rsidRPr="007E634E">
        <w:rPr>
          <w:rFonts w:ascii="Times New Roman" w:eastAsia="Microsoft YaHei" w:hAnsi="Times New Roman" w:cs="Times New Roman"/>
          <w:color w:val="333333"/>
          <w:szCs w:val="21"/>
          <w:shd w:val="clear" w:color="auto" w:fill="FFFFFF"/>
        </w:rPr>
        <w:t>32003.</w:t>
      </w:r>
      <w:r w:rsidR="00696493">
        <w:rPr>
          <w:rFonts w:ascii="Times New Roman" w:eastAsia="Microsoft YaHei" w:hAnsi="Times New Roman" w:cs="Times New Roman"/>
          <w:color w:val="333333"/>
          <w:szCs w:val="21"/>
          <w:shd w:val="clear" w:color="auto" w:fill="FFFFFF"/>
        </w:rPr>
        <w:t xml:space="preserve"> </w:t>
      </w:r>
      <w:r w:rsidRPr="007E634E">
        <w:rPr>
          <w:rFonts w:ascii="Times New Roman" w:eastAsia="Microsoft YaHei" w:hAnsi="Times New Roman" w:cs="Times New Roman"/>
          <w:color w:val="333333"/>
          <w:szCs w:val="21"/>
          <w:shd w:val="clear" w:color="auto" w:fill="FFFFFF"/>
        </w:rPr>
        <w:t>36.</w:t>
      </w:r>
      <w:r w:rsidR="00696493">
        <w:rPr>
          <w:rFonts w:ascii="Times New Roman" w:eastAsia="Microsoft YaHei" w:hAnsi="Times New Roman" w:cs="Times New Roman"/>
          <w:color w:val="333333"/>
          <w:szCs w:val="21"/>
          <w:shd w:val="clear" w:color="auto" w:fill="FFFFFF"/>
        </w:rPr>
        <w:t xml:space="preserve"> </w:t>
      </w:r>
      <w:proofErr w:type="spellStart"/>
      <w:r w:rsidRPr="007E634E">
        <w:rPr>
          <w:rFonts w:ascii="Times New Roman" w:eastAsia="Microsoft YaHei" w:hAnsi="Times New Roman" w:cs="Times New Roman"/>
          <w:color w:val="333333"/>
          <w:szCs w:val="21"/>
          <w:shd w:val="clear" w:color="auto" w:fill="FFFFFF"/>
        </w:rPr>
        <w:t>ChinaXiv</w:t>
      </w:r>
      <w:proofErr w:type="spellEnd"/>
      <w:r w:rsidRPr="007E634E">
        <w:rPr>
          <w:rFonts w:ascii="Times New Roman" w:eastAsia="Microsoft YaHei" w:hAnsi="Times New Roman" w:cs="Times New Roman"/>
          <w:color w:val="333333"/>
          <w:szCs w:val="21"/>
          <w:shd w:val="clear" w:color="auto" w:fill="FFFFFF"/>
        </w:rPr>
        <w:t>.</w:t>
      </w:r>
      <w:r w:rsidR="00696493">
        <w:rPr>
          <w:rFonts w:ascii="Times New Roman" w:eastAsia="Microsoft YaHei" w:hAnsi="Times New Roman" w:cs="Times New Roman"/>
          <w:color w:val="333333"/>
          <w:szCs w:val="21"/>
          <w:shd w:val="clear" w:color="auto" w:fill="FFFFFF"/>
        </w:rPr>
        <w:t xml:space="preserve"> </w:t>
      </w:r>
      <w:r w:rsidRPr="007E634E">
        <w:rPr>
          <w:rFonts w:ascii="Times New Roman" w:eastAsia="Microsoft YaHei" w:hAnsi="Times New Roman" w:cs="Times New Roman"/>
          <w:color w:val="333333"/>
          <w:szCs w:val="21"/>
          <w:shd w:val="clear" w:color="auto" w:fill="FFFFFF"/>
        </w:rPr>
        <w:t>202209.</w:t>
      </w:r>
      <w:r w:rsidR="00696493">
        <w:rPr>
          <w:rFonts w:ascii="Times New Roman" w:eastAsia="Microsoft YaHei" w:hAnsi="Times New Roman" w:cs="Times New Roman"/>
          <w:color w:val="333333"/>
          <w:szCs w:val="21"/>
          <w:shd w:val="clear" w:color="auto" w:fill="FFFFFF"/>
        </w:rPr>
        <w:t xml:space="preserve"> </w:t>
      </w:r>
      <w:r w:rsidRPr="007E634E">
        <w:rPr>
          <w:rFonts w:ascii="Times New Roman" w:eastAsia="Microsoft YaHei" w:hAnsi="Times New Roman" w:cs="Times New Roman"/>
          <w:color w:val="333333"/>
          <w:szCs w:val="21"/>
          <w:shd w:val="clear" w:color="auto" w:fill="FFFFFF"/>
        </w:rPr>
        <w:t>00140.</w:t>
      </w:r>
      <w:r w:rsidR="00696493">
        <w:rPr>
          <w:rFonts w:ascii="Times New Roman" w:eastAsia="Microsoft YaHei" w:hAnsi="Times New Roman" w:cs="Times New Roman"/>
          <w:color w:val="333333"/>
          <w:szCs w:val="21"/>
          <w:shd w:val="clear" w:color="auto" w:fill="FFFFFF"/>
        </w:rPr>
        <w:t xml:space="preserve"> </w:t>
      </w:r>
      <w:r w:rsidRPr="007E634E">
        <w:rPr>
          <w:rFonts w:ascii="Times New Roman" w:eastAsia="Microsoft YaHei" w:hAnsi="Times New Roman" w:cs="Times New Roman"/>
          <w:color w:val="333333"/>
          <w:szCs w:val="21"/>
          <w:shd w:val="clear" w:color="auto" w:fill="FFFFFF"/>
        </w:rPr>
        <w:t>V1</w:t>
      </w:r>
    </w:p>
    <w:p w14:paraId="1A17C6C1" w14:textId="4558B728" w:rsidR="002F5DDA" w:rsidRDefault="0046179D" w:rsidP="00640121">
      <w:pPr>
        <w:spacing w:line="320" w:lineRule="exact"/>
        <w:ind w:left="420" w:hangingChars="200" w:hanging="420"/>
        <w:rPr>
          <w:rFonts w:ascii="Times New Roman" w:eastAsia="SimSun" w:hAnsi="Times New Roman" w:cs="Times New Roman"/>
          <w:color w:val="333333"/>
          <w:szCs w:val="21"/>
          <w:shd w:val="clear" w:color="auto" w:fill="FFFFFF"/>
        </w:rPr>
      </w:pPr>
      <w:r w:rsidRPr="005015AB">
        <w:rPr>
          <w:rFonts w:ascii="SimSun" w:eastAsia="SimSun" w:hAnsi="SimSun" w:cs="Arial"/>
          <w:color w:val="333333"/>
          <w:szCs w:val="21"/>
          <w:shd w:val="clear" w:color="auto" w:fill="FFFFFF"/>
        </w:rPr>
        <w:t>吴凡</w:t>
      </w:r>
      <w:r w:rsidRPr="005015AB">
        <w:rPr>
          <w:rFonts w:ascii="Times New Roman" w:eastAsia="SimSun" w:hAnsi="Times New Roman" w:cs="Times New Roman"/>
          <w:color w:val="333333"/>
          <w:szCs w:val="21"/>
          <w:shd w:val="clear" w:color="auto" w:fill="FFFFFF"/>
        </w:rPr>
        <w:t>,</w:t>
      </w:r>
      <w:r w:rsidRPr="005015AB">
        <w:rPr>
          <w:rFonts w:ascii="SimSun" w:eastAsia="SimSun" w:hAnsi="SimSun" w:cs="Arial"/>
          <w:color w:val="333333"/>
          <w:szCs w:val="21"/>
          <w:shd w:val="clear" w:color="auto" w:fill="FFFFFF"/>
        </w:rPr>
        <w:t xml:space="preserve"> 顾全</w:t>
      </w:r>
      <w:r w:rsidRPr="005015AB">
        <w:rPr>
          <w:rFonts w:ascii="Times New Roman" w:eastAsia="SimSun" w:hAnsi="Times New Roman" w:cs="Times New Roman"/>
          <w:color w:val="333333"/>
          <w:szCs w:val="21"/>
          <w:shd w:val="clear" w:color="auto" w:fill="FFFFFF"/>
        </w:rPr>
        <w:t>,</w:t>
      </w:r>
      <w:r w:rsidRPr="005015AB">
        <w:rPr>
          <w:rFonts w:ascii="SimSun" w:eastAsia="SimSun" w:hAnsi="SimSun" w:cs="Times New Roman"/>
          <w:color w:val="333333"/>
          <w:szCs w:val="21"/>
          <w:shd w:val="clear" w:color="auto" w:fill="FFFFFF"/>
        </w:rPr>
        <w:t xml:space="preserve"> </w:t>
      </w:r>
      <w:r w:rsidRPr="005015AB">
        <w:rPr>
          <w:rFonts w:ascii="SimSun" w:eastAsia="SimSun" w:hAnsi="SimSun" w:cs="Arial"/>
          <w:color w:val="333333"/>
          <w:szCs w:val="21"/>
          <w:shd w:val="clear" w:color="auto" w:fill="FFFFFF"/>
        </w:rPr>
        <w:t>施壮华</w:t>
      </w:r>
      <w:r w:rsidRPr="005015AB">
        <w:rPr>
          <w:rFonts w:ascii="Times New Roman" w:eastAsia="SimSun" w:hAnsi="Times New Roman" w:cs="Times New Roman"/>
          <w:color w:val="333333"/>
          <w:szCs w:val="21"/>
          <w:shd w:val="clear" w:color="auto" w:fill="FFFFFF"/>
        </w:rPr>
        <w:t>,</w:t>
      </w:r>
      <w:r w:rsidRPr="005015AB">
        <w:rPr>
          <w:rFonts w:ascii="SimSun" w:eastAsia="SimSun" w:hAnsi="SimSun" w:cs="Times New Roman"/>
          <w:color w:val="333333"/>
          <w:szCs w:val="21"/>
          <w:shd w:val="clear" w:color="auto" w:fill="FFFFFF"/>
        </w:rPr>
        <w:t xml:space="preserve"> </w:t>
      </w:r>
      <w:r w:rsidRPr="005015AB">
        <w:rPr>
          <w:rFonts w:ascii="SimSun" w:eastAsia="SimSun" w:hAnsi="SimSun" w:cs="Arial"/>
          <w:color w:val="333333"/>
          <w:szCs w:val="21"/>
          <w:shd w:val="clear" w:color="auto" w:fill="FFFFFF"/>
        </w:rPr>
        <w:t>高在峰</w:t>
      </w:r>
      <w:r w:rsidR="003319AE">
        <w:rPr>
          <w:rFonts w:ascii="Times New Roman" w:eastAsia="SimSun" w:hAnsi="Times New Roman" w:cs="Times New Roman"/>
          <w:color w:val="333333"/>
          <w:szCs w:val="21"/>
          <w:shd w:val="clear" w:color="auto" w:fill="FFFFFF"/>
        </w:rPr>
        <w:t>,</w:t>
      </w:r>
      <w:r w:rsidRPr="005015AB">
        <w:rPr>
          <w:rFonts w:ascii="SimSun" w:eastAsia="SimSun" w:hAnsi="SimSun" w:cs="Arial"/>
          <w:color w:val="333333"/>
          <w:szCs w:val="21"/>
          <w:shd w:val="clear" w:color="auto" w:fill="FFFFFF"/>
        </w:rPr>
        <w:t xml:space="preserve"> 沈模卫</w:t>
      </w:r>
      <w:r w:rsidRPr="005015AB">
        <w:rPr>
          <w:rFonts w:ascii="Times New Roman" w:eastAsia="SimSun" w:hAnsi="Times New Roman" w:cs="Times New Roman"/>
          <w:color w:val="333333"/>
          <w:szCs w:val="21"/>
          <w:shd w:val="clear" w:color="auto" w:fill="FFFFFF"/>
        </w:rPr>
        <w:t>. (2018).</w:t>
      </w:r>
      <w:r w:rsidRPr="005015AB">
        <w:rPr>
          <w:rFonts w:ascii="SimSun" w:eastAsia="SimSun" w:hAnsi="SimSun" w:cs="Times New Roman"/>
          <w:color w:val="333333"/>
          <w:szCs w:val="21"/>
          <w:shd w:val="clear" w:color="auto" w:fill="FFFFFF"/>
        </w:rPr>
        <w:t xml:space="preserve"> </w:t>
      </w:r>
      <w:r w:rsidRPr="005015AB">
        <w:rPr>
          <w:rFonts w:ascii="SimSun" w:eastAsia="SimSun" w:hAnsi="SimSun" w:cs="Arial"/>
          <w:color w:val="333333"/>
          <w:szCs w:val="21"/>
          <w:shd w:val="clear" w:color="auto" w:fill="FFFFFF"/>
        </w:rPr>
        <w:t>跳出传统假设检验方法的陷阱</w:t>
      </w:r>
      <w:r w:rsidRPr="005015AB">
        <w:rPr>
          <w:rFonts w:ascii="Times New Roman" w:eastAsia="SimSun" w:hAnsi="Times New Roman" w:cs="Times New Roman"/>
          <w:color w:val="333333"/>
          <w:szCs w:val="21"/>
          <w:shd w:val="clear" w:color="auto" w:fill="FFFFFF"/>
        </w:rPr>
        <w:t>——</w:t>
      </w:r>
      <w:r w:rsidRPr="005015AB">
        <w:rPr>
          <w:rFonts w:ascii="SimSun" w:eastAsia="SimSun" w:hAnsi="SimSun" w:cs="Arial"/>
          <w:color w:val="333333"/>
          <w:szCs w:val="21"/>
          <w:shd w:val="clear" w:color="auto" w:fill="FFFFFF"/>
        </w:rPr>
        <w:t>贝叶斯因子在心理学研究领域的应用</w:t>
      </w:r>
      <w:r w:rsidRPr="005015AB">
        <w:rPr>
          <w:rFonts w:ascii="Times New Roman" w:eastAsia="SimSun" w:hAnsi="Times New Roman" w:cs="Times New Roman"/>
          <w:color w:val="333333"/>
          <w:szCs w:val="21"/>
          <w:shd w:val="clear" w:color="auto" w:fill="FFFFFF"/>
        </w:rPr>
        <w:t>.</w:t>
      </w:r>
      <w:r w:rsidR="00F674CB" w:rsidRPr="005015AB">
        <w:rPr>
          <w:rFonts w:ascii="SimSun" w:eastAsia="SimSun" w:hAnsi="SimSun" w:cs="Arial"/>
          <w:color w:val="333333"/>
          <w:szCs w:val="21"/>
          <w:shd w:val="clear" w:color="auto" w:fill="FFFFFF"/>
        </w:rPr>
        <w:t xml:space="preserve"> </w:t>
      </w:r>
      <w:r w:rsidRPr="005015AB">
        <w:rPr>
          <w:rFonts w:ascii="SimSun" w:eastAsia="SimSun" w:hAnsi="SimSun" w:cs="Arial"/>
          <w:i/>
          <w:iCs/>
          <w:color w:val="333333"/>
          <w:szCs w:val="21"/>
          <w:shd w:val="clear" w:color="auto" w:fill="FFFFFF"/>
        </w:rPr>
        <w:t>应用心理学</w:t>
      </w:r>
      <w:r w:rsidRPr="00B664B9">
        <w:rPr>
          <w:rFonts w:ascii="Times New Roman" w:eastAsia="SimSun" w:hAnsi="Times New Roman" w:cs="Times New Roman"/>
          <w:i/>
          <w:iCs/>
          <w:color w:val="333333"/>
          <w:szCs w:val="21"/>
          <w:shd w:val="clear" w:color="auto" w:fill="FFFFFF"/>
        </w:rPr>
        <w:t>(03)</w:t>
      </w:r>
      <w:r w:rsidRPr="005015AB">
        <w:rPr>
          <w:rFonts w:ascii="Times New Roman" w:eastAsia="SimSun" w:hAnsi="Times New Roman" w:cs="Times New Roman"/>
          <w:color w:val="333333"/>
          <w:szCs w:val="21"/>
          <w:shd w:val="clear" w:color="auto" w:fill="FFFFFF"/>
        </w:rPr>
        <w:t>, 195-202.</w:t>
      </w:r>
    </w:p>
    <w:p w14:paraId="4A15D00C" w14:textId="69F8ED43" w:rsidR="00AE492A" w:rsidRPr="00B664B9" w:rsidRDefault="003B6CEE" w:rsidP="00640121">
      <w:pPr>
        <w:spacing w:line="320" w:lineRule="exact"/>
        <w:ind w:left="420" w:hangingChars="200" w:hanging="420"/>
        <w:rPr>
          <w:rFonts w:ascii="Times New Roman" w:hAnsi="Times New Roman" w:cs="Times New Roman"/>
          <w:szCs w:val="21"/>
          <w:shd w:val="clear" w:color="auto" w:fill="FFFFFF"/>
        </w:rPr>
      </w:pPr>
      <w:r w:rsidRPr="00B664B9">
        <w:rPr>
          <w:rFonts w:ascii="SimSun" w:eastAsia="SimSun" w:hAnsi="SimSun"/>
          <w:szCs w:val="21"/>
          <w:shd w:val="clear" w:color="auto" w:fill="FFFFFF"/>
        </w:rPr>
        <w:t>杨红升</w:t>
      </w:r>
      <w:r w:rsidRPr="00B664B9">
        <w:rPr>
          <w:rFonts w:ascii="Times New Roman" w:hAnsi="Times New Roman" w:cs="Times New Roman"/>
          <w:szCs w:val="21"/>
          <w:shd w:val="clear" w:color="auto" w:fill="FFFFFF"/>
        </w:rPr>
        <w:t>.</w:t>
      </w:r>
      <w:r w:rsidRPr="00AC4051">
        <w:rPr>
          <w:rFonts w:ascii="Times New Roman" w:hAnsi="Times New Roman" w:cs="Times New Roman"/>
          <w:szCs w:val="21"/>
          <w:shd w:val="clear" w:color="auto" w:fill="FFFFFF"/>
        </w:rPr>
        <w:t xml:space="preserve"> </w:t>
      </w:r>
      <w:r w:rsidRPr="00B664B9">
        <w:rPr>
          <w:rFonts w:ascii="Times New Roman" w:hAnsi="Times New Roman" w:cs="Times New Roman"/>
          <w:szCs w:val="21"/>
          <w:shd w:val="clear" w:color="auto" w:fill="FFFFFF"/>
        </w:rPr>
        <w:t>(2013).</w:t>
      </w:r>
      <w:r>
        <w:rPr>
          <w:rFonts w:ascii="Times New Roman" w:hAnsi="Times New Roman" w:cs="Times New Roman"/>
          <w:szCs w:val="21"/>
          <w:shd w:val="clear" w:color="auto" w:fill="FFFFFF"/>
        </w:rPr>
        <w:t xml:space="preserve"> </w:t>
      </w:r>
      <w:r w:rsidRPr="00B664B9">
        <w:rPr>
          <w:rFonts w:ascii="SimSun" w:eastAsia="SimSun" w:hAnsi="SimSun"/>
          <w:szCs w:val="21"/>
          <w:shd w:val="clear" w:color="auto" w:fill="FFFFFF"/>
        </w:rPr>
        <w:t>自我信息加工优势中的熟悉性问题</w:t>
      </w:r>
      <w:r w:rsidRPr="00B664B9">
        <w:rPr>
          <w:rFonts w:ascii="Times New Roman" w:hAnsi="Times New Roman" w:cs="Times New Roman"/>
          <w:szCs w:val="21"/>
          <w:shd w:val="clear" w:color="auto" w:fill="FFFFFF"/>
        </w:rPr>
        <w:t>. </w:t>
      </w:r>
      <w:r w:rsidRPr="00B664B9">
        <w:rPr>
          <w:rFonts w:ascii="SimSun" w:eastAsia="SimSun" w:hAnsi="SimSun"/>
          <w:i/>
          <w:iCs/>
          <w:szCs w:val="21"/>
          <w:shd w:val="clear" w:color="auto" w:fill="FFFFFF"/>
        </w:rPr>
        <w:t>心理科学</w:t>
      </w:r>
      <w:r w:rsidRPr="00B664B9">
        <w:rPr>
          <w:rFonts w:ascii="Times New Roman" w:hAnsi="Times New Roman" w:cs="Times New Roman"/>
          <w:i/>
          <w:iCs/>
          <w:szCs w:val="21"/>
          <w:shd w:val="clear" w:color="auto" w:fill="FFFFFF"/>
        </w:rPr>
        <w:t>(05)</w:t>
      </w:r>
      <w:r w:rsidRPr="00B664B9">
        <w:rPr>
          <w:rFonts w:ascii="Times New Roman" w:hAnsi="Times New Roman" w:cs="Times New Roman"/>
          <w:szCs w:val="21"/>
          <w:shd w:val="clear" w:color="auto" w:fill="FFFFFF"/>
        </w:rPr>
        <w:t>,</w:t>
      </w:r>
      <w:r w:rsidRPr="00AC4051">
        <w:rPr>
          <w:rFonts w:ascii="Times New Roman" w:hAnsi="Times New Roman" w:cs="Times New Roman"/>
          <w:szCs w:val="21"/>
          <w:shd w:val="clear" w:color="auto" w:fill="FFFFFF"/>
        </w:rPr>
        <w:t xml:space="preserve"> </w:t>
      </w:r>
      <w:r w:rsidRPr="00B664B9">
        <w:rPr>
          <w:rFonts w:ascii="Times New Roman" w:hAnsi="Times New Roman" w:cs="Times New Roman"/>
          <w:szCs w:val="21"/>
          <w:shd w:val="clear" w:color="auto" w:fill="FFFFFF"/>
        </w:rPr>
        <w:t>1058-1065.</w:t>
      </w:r>
    </w:p>
    <w:p w14:paraId="3B31C25F" w14:textId="779D5317" w:rsidR="00FE7253" w:rsidRPr="00B664B9" w:rsidRDefault="00FE7253" w:rsidP="00640121">
      <w:pPr>
        <w:spacing w:line="320" w:lineRule="exact"/>
        <w:ind w:left="420" w:hangingChars="200" w:hanging="420"/>
        <w:rPr>
          <w:color w:val="212121"/>
          <w:szCs w:val="21"/>
          <w:shd w:val="clear" w:color="auto" w:fill="FFFFFF"/>
        </w:rPr>
      </w:pPr>
      <w:r w:rsidRPr="005015AB">
        <w:rPr>
          <w:rFonts w:ascii="SimSun" w:eastAsia="SimSun" w:hAnsi="SimSun" w:cs="Arial"/>
          <w:color w:val="333333"/>
          <w:szCs w:val="21"/>
          <w:shd w:val="clear" w:color="auto" w:fill="FFFFFF"/>
        </w:rPr>
        <w:t>郑元瑞</w:t>
      </w:r>
      <w:r w:rsidR="003319AE">
        <w:rPr>
          <w:rFonts w:ascii="Times New Roman" w:eastAsia="SimSun" w:hAnsi="Times New Roman" w:cs="Times New Roman"/>
          <w:color w:val="333333"/>
          <w:szCs w:val="21"/>
          <w:shd w:val="clear" w:color="auto" w:fill="FFFFFF"/>
        </w:rPr>
        <w:t>,</w:t>
      </w:r>
      <w:r w:rsidR="003319AE" w:rsidRPr="005015AB">
        <w:rPr>
          <w:rFonts w:ascii="SimSun" w:eastAsia="SimSun" w:hAnsi="SimSun" w:cs="Arial"/>
          <w:color w:val="333333"/>
          <w:szCs w:val="21"/>
          <w:shd w:val="clear" w:color="auto" w:fill="FFFFFF"/>
        </w:rPr>
        <w:t xml:space="preserve"> </w:t>
      </w:r>
      <w:r w:rsidRPr="005015AB">
        <w:rPr>
          <w:rFonts w:ascii="SimSun" w:eastAsia="SimSun" w:hAnsi="SimSun" w:cs="Arial"/>
          <w:color w:val="333333"/>
          <w:szCs w:val="21"/>
          <w:shd w:val="clear" w:color="auto" w:fill="FFFFFF"/>
        </w:rPr>
        <w:t>胡传鹏</w:t>
      </w:r>
      <w:r w:rsidR="003319AE">
        <w:rPr>
          <w:rFonts w:ascii="SimSun" w:eastAsia="SimSun" w:hAnsi="SimSun" w:cs="Arial" w:hint="eastAsia"/>
          <w:color w:val="333333"/>
          <w:szCs w:val="21"/>
          <w:shd w:val="clear" w:color="auto" w:fill="FFFFFF"/>
        </w:rPr>
        <w:t xml:space="preserve"> </w:t>
      </w:r>
      <w:r w:rsidR="003319AE" w:rsidRPr="00B664B9">
        <w:rPr>
          <w:rFonts w:ascii="Times New Roman" w:eastAsia="SimSun" w:hAnsi="Times New Roman" w:cs="Times New Roman"/>
          <w:color w:val="333333"/>
          <w:szCs w:val="21"/>
          <w:shd w:val="clear" w:color="auto" w:fill="FFFFFF"/>
        </w:rPr>
        <w:t>(</w:t>
      </w:r>
      <w:r w:rsidR="003319AE">
        <w:rPr>
          <w:rFonts w:ascii="SimSun" w:eastAsia="SimSun" w:hAnsi="SimSun" w:cs="Arial" w:hint="eastAsia"/>
          <w:color w:val="333333"/>
          <w:szCs w:val="21"/>
          <w:shd w:val="clear" w:color="auto" w:fill="FFFFFF"/>
        </w:rPr>
        <w:t>印刷中</w:t>
      </w:r>
      <w:r w:rsidR="003319AE" w:rsidRPr="00B664B9">
        <w:rPr>
          <w:rFonts w:ascii="Times New Roman" w:eastAsia="SimSun" w:hAnsi="Times New Roman" w:cs="Times New Roman"/>
          <w:color w:val="333333"/>
          <w:szCs w:val="21"/>
          <w:shd w:val="clear" w:color="auto" w:fill="FFFFFF"/>
        </w:rPr>
        <w:t>)</w:t>
      </w:r>
      <w:r w:rsidRPr="00AC4051">
        <w:rPr>
          <w:rFonts w:ascii="Times New Roman" w:eastAsia="SimSun" w:hAnsi="Times New Roman" w:cs="Times New Roman"/>
          <w:color w:val="333333"/>
          <w:szCs w:val="21"/>
          <w:shd w:val="clear" w:color="auto" w:fill="FFFFFF"/>
        </w:rPr>
        <w:t>.</w:t>
      </w:r>
      <w:r w:rsidR="00115588" w:rsidRPr="005015AB">
        <w:rPr>
          <w:rFonts w:ascii="SimSun" w:eastAsia="SimSun" w:hAnsi="SimSun" w:cs="Arial"/>
          <w:color w:val="333333"/>
          <w:szCs w:val="21"/>
          <w:shd w:val="clear" w:color="auto" w:fill="FFFFFF"/>
        </w:rPr>
        <w:t xml:space="preserve"> </w:t>
      </w:r>
      <w:r w:rsidRPr="005015AB">
        <w:rPr>
          <w:rFonts w:ascii="SimSun" w:eastAsia="SimSun" w:hAnsi="SimSun" w:cs="Arial"/>
          <w:color w:val="333333"/>
          <w:szCs w:val="21"/>
          <w:shd w:val="clear" w:color="auto" w:fill="FFFFFF"/>
        </w:rPr>
        <w:t>贝叶斯因子序列分析</w:t>
      </w:r>
      <w:r w:rsidRPr="00AC4051">
        <w:rPr>
          <w:rFonts w:ascii="Times New Roman" w:eastAsia="SimSun" w:hAnsi="Times New Roman" w:cs="Times New Roman"/>
          <w:color w:val="333333"/>
          <w:szCs w:val="21"/>
          <w:shd w:val="clear" w:color="auto" w:fill="FFFFFF"/>
        </w:rPr>
        <w:t>：</w:t>
      </w:r>
      <w:r w:rsidRPr="005015AB">
        <w:rPr>
          <w:rFonts w:ascii="SimSun" w:eastAsia="SimSun" w:hAnsi="SimSun" w:cs="Arial"/>
          <w:color w:val="333333"/>
          <w:szCs w:val="21"/>
          <w:shd w:val="clear" w:color="auto" w:fill="FFFFFF"/>
        </w:rPr>
        <w:t>实验设计中平衡信息与效率的新方法</w:t>
      </w:r>
      <w:r w:rsidRPr="00AC4051">
        <w:rPr>
          <w:rFonts w:ascii="Times New Roman" w:eastAsia="SimSun" w:hAnsi="Times New Roman" w:cs="Times New Roman"/>
          <w:color w:val="333333"/>
          <w:szCs w:val="21"/>
          <w:shd w:val="clear" w:color="auto" w:fill="FFFFFF"/>
        </w:rPr>
        <w:t>.</w:t>
      </w:r>
      <w:r w:rsidRPr="005015AB">
        <w:rPr>
          <w:rFonts w:ascii="SimSun" w:eastAsia="SimSun" w:hAnsi="SimSun" w:cs="Arial"/>
          <w:color w:val="333333"/>
          <w:szCs w:val="21"/>
          <w:shd w:val="clear" w:color="auto" w:fill="FFFFFF"/>
        </w:rPr>
        <w:t> </w:t>
      </w:r>
      <w:r w:rsidRPr="005015AB">
        <w:rPr>
          <w:rFonts w:ascii="SimSun" w:eastAsia="SimSun" w:hAnsi="SimSun" w:cs="Arial"/>
          <w:i/>
          <w:iCs/>
          <w:color w:val="333333"/>
          <w:szCs w:val="21"/>
          <w:shd w:val="clear" w:color="auto" w:fill="FFFFFF"/>
        </w:rPr>
        <w:t>应用心理学</w:t>
      </w:r>
      <w:r w:rsidRPr="00AC4051">
        <w:rPr>
          <w:rFonts w:ascii="Times New Roman" w:eastAsia="SimSun" w:hAnsi="Times New Roman" w:cs="Times New Roman"/>
          <w:color w:val="333333"/>
          <w:szCs w:val="21"/>
          <w:shd w:val="clear" w:color="auto" w:fill="FFFFFF"/>
        </w:rPr>
        <w:t>.</w:t>
      </w:r>
    </w:p>
    <w:p w14:paraId="61EDFEC7" w14:textId="42DB5CDF" w:rsidR="00642030" w:rsidRPr="00642030" w:rsidRDefault="00642030" w:rsidP="00642030">
      <w:pPr>
        <w:pStyle w:val="a7"/>
        <w:spacing w:line="320" w:lineRule="exact"/>
        <w:rPr>
          <w:rFonts w:ascii="Times New Roman" w:hAnsi="Times New Roman" w:cs="Times New Roman"/>
        </w:rPr>
      </w:pPr>
      <w:proofErr w:type="spellStart"/>
      <w:r w:rsidRPr="00642030">
        <w:rPr>
          <w:rFonts w:ascii="Times New Roman" w:hAnsi="Times New Roman" w:cs="Times New Roman"/>
        </w:rPr>
        <w:t>Alexopoulos</w:t>
      </w:r>
      <w:proofErr w:type="spellEnd"/>
      <w:r w:rsidRPr="00642030">
        <w:rPr>
          <w:rFonts w:ascii="Times New Roman" w:hAnsi="Times New Roman" w:cs="Times New Roman"/>
        </w:rPr>
        <w:t xml:space="preserve">, T., Muller, D., Ric, F., &amp; </w:t>
      </w:r>
      <w:proofErr w:type="spellStart"/>
      <w:r w:rsidRPr="00642030">
        <w:rPr>
          <w:rFonts w:ascii="Times New Roman" w:hAnsi="Times New Roman" w:cs="Times New Roman"/>
        </w:rPr>
        <w:t>Marendaz</w:t>
      </w:r>
      <w:proofErr w:type="spellEnd"/>
      <w:r w:rsidRPr="00642030">
        <w:rPr>
          <w:rFonts w:ascii="Times New Roman" w:hAnsi="Times New Roman" w:cs="Times New Roman"/>
        </w:rPr>
        <w:t xml:space="preserve">, C. (2012). I, me, mine: Automatic attentional capture by self-related stimuli. </w:t>
      </w:r>
      <w:r w:rsidRPr="00642030">
        <w:rPr>
          <w:rFonts w:ascii="Times New Roman" w:hAnsi="Times New Roman" w:cs="Times New Roman"/>
          <w:i/>
          <w:iCs/>
        </w:rPr>
        <w:t>European Journal of Social Psychology</w:t>
      </w:r>
      <w:r w:rsidRPr="00642030">
        <w:rPr>
          <w:rFonts w:ascii="Times New Roman" w:hAnsi="Times New Roman" w:cs="Times New Roman"/>
        </w:rPr>
        <w:t xml:space="preserve">, </w:t>
      </w:r>
      <w:r w:rsidRPr="00642030">
        <w:rPr>
          <w:rFonts w:ascii="Times New Roman" w:hAnsi="Times New Roman" w:cs="Times New Roman"/>
          <w:i/>
          <w:iCs/>
        </w:rPr>
        <w:t>42</w:t>
      </w:r>
      <w:r w:rsidRPr="00642030">
        <w:rPr>
          <w:rFonts w:ascii="Times New Roman" w:hAnsi="Times New Roman" w:cs="Times New Roman"/>
        </w:rPr>
        <w:t xml:space="preserve">(6), 770–779. </w:t>
      </w:r>
    </w:p>
    <w:p w14:paraId="6E9B990C" w14:textId="26300702" w:rsidR="00642030" w:rsidRDefault="00642030" w:rsidP="00642030">
      <w:pPr>
        <w:pStyle w:val="a7"/>
        <w:spacing w:line="320" w:lineRule="exact"/>
        <w:rPr>
          <w:rFonts w:ascii="Times New Roman" w:hAnsi="Times New Roman" w:cs="Times New Roman"/>
        </w:rPr>
      </w:pPr>
      <w:proofErr w:type="spellStart"/>
      <w:r w:rsidRPr="00642030">
        <w:rPr>
          <w:rFonts w:ascii="Times New Roman" w:hAnsi="Times New Roman" w:cs="Times New Roman"/>
        </w:rPr>
        <w:t>Caughey</w:t>
      </w:r>
      <w:proofErr w:type="spellEnd"/>
      <w:r w:rsidRPr="00642030">
        <w:rPr>
          <w:rFonts w:ascii="Times New Roman" w:hAnsi="Times New Roman" w:cs="Times New Roman"/>
        </w:rPr>
        <w:t xml:space="preserve">, S., </w:t>
      </w:r>
      <w:proofErr w:type="spellStart"/>
      <w:r w:rsidRPr="00642030">
        <w:rPr>
          <w:rFonts w:ascii="Times New Roman" w:hAnsi="Times New Roman" w:cs="Times New Roman"/>
        </w:rPr>
        <w:t>Falbén</w:t>
      </w:r>
      <w:proofErr w:type="spellEnd"/>
      <w:r w:rsidRPr="00642030">
        <w:rPr>
          <w:rFonts w:ascii="Times New Roman" w:hAnsi="Times New Roman" w:cs="Times New Roman"/>
        </w:rPr>
        <w:t xml:space="preserve">, J. K., </w:t>
      </w:r>
      <w:proofErr w:type="spellStart"/>
      <w:r w:rsidRPr="00642030">
        <w:rPr>
          <w:rFonts w:ascii="Times New Roman" w:hAnsi="Times New Roman" w:cs="Times New Roman"/>
        </w:rPr>
        <w:t>Tsamadi</w:t>
      </w:r>
      <w:proofErr w:type="spellEnd"/>
      <w:r w:rsidRPr="00642030">
        <w:rPr>
          <w:rFonts w:ascii="Times New Roman" w:hAnsi="Times New Roman" w:cs="Times New Roman"/>
        </w:rPr>
        <w:t xml:space="preserve">, D., Persson, L. M., </w:t>
      </w:r>
      <w:proofErr w:type="spellStart"/>
      <w:r w:rsidRPr="00642030">
        <w:rPr>
          <w:rFonts w:ascii="Times New Roman" w:hAnsi="Times New Roman" w:cs="Times New Roman"/>
        </w:rPr>
        <w:t>Golubickis</w:t>
      </w:r>
      <w:proofErr w:type="spellEnd"/>
      <w:r w:rsidRPr="00642030">
        <w:rPr>
          <w:rFonts w:ascii="Times New Roman" w:hAnsi="Times New Roman" w:cs="Times New Roman"/>
        </w:rPr>
        <w:t xml:space="preserve">, M., &amp; Neil Macrae, C. (2021). Self-prioritization during stimulus processing is not obligatory. </w:t>
      </w:r>
      <w:r w:rsidRPr="00642030">
        <w:rPr>
          <w:rFonts w:ascii="Times New Roman" w:hAnsi="Times New Roman" w:cs="Times New Roman"/>
          <w:i/>
          <w:iCs/>
        </w:rPr>
        <w:t>Psychological Research</w:t>
      </w:r>
      <w:r w:rsidRPr="00642030">
        <w:rPr>
          <w:rFonts w:ascii="Times New Roman" w:hAnsi="Times New Roman" w:cs="Times New Roman"/>
        </w:rPr>
        <w:t xml:space="preserve">, </w:t>
      </w:r>
      <w:r w:rsidRPr="00642030">
        <w:rPr>
          <w:rFonts w:ascii="Times New Roman" w:hAnsi="Times New Roman" w:cs="Times New Roman"/>
          <w:i/>
          <w:iCs/>
        </w:rPr>
        <w:t>85</w:t>
      </w:r>
      <w:r w:rsidRPr="00642030">
        <w:rPr>
          <w:rFonts w:ascii="Times New Roman" w:hAnsi="Times New Roman" w:cs="Times New Roman"/>
        </w:rPr>
        <w:t xml:space="preserve">(2), 503–508. </w:t>
      </w:r>
    </w:p>
    <w:p w14:paraId="6A95373A" w14:textId="545963AB" w:rsidR="00C8154D" w:rsidRPr="00C8154D" w:rsidRDefault="00C8154D" w:rsidP="007E634E">
      <w:pPr>
        <w:spacing w:line="320" w:lineRule="exact"/>
        <w:ind w:left="720" w:hanging="720"/>
        <w:rPr>
          <w:rFonts w:ascii="Times New Roman" w:hAnsi="Times New Roman" w:cs="Times New Roman"/>
        </w:rPr>
      </w:pPr>
      <w:r w:rsidRPr="00692999">
        <w:rPr>
          <w:rFonts w:ascii="Times New Roman" w:hAnsi="Times New Roman" w:cs="Times New Roman"/>
          <w:lang w:val="de-DE"/>
          <w:rPrChange w:id="58" w:author="Hu, C-P" w:date="2023-05-06T11:47:00Z">
            <w:rPr>
              <w:rFonts w:ascii="Times New Roman" w:hAnsi="Times New Roman" w:cs="Times New Roman"/>
            </w:rPr>
          </w:rPrChange>
        </w:rPr>
        <w:t>Chuan-Peng, H., Geng, H., Zhang, L., Fengler, A., Frank, M., &amp; Zhang, R.-Y. (2022</w:t>
      </w:r>
      <w:del w:id="59" w:author="Hu, C-P" w:date="2023-05-06T11:47:00Z">
        <w:r w:rsidRPr="00692999" w:rsidDel="00692999">
          <w:rPr>
            <w:rFonts w:ascii="Times New Roman" w:hAnsi="Times New Roman" w:cs="Times New Roman"/>
            <w:lang w:val="de-DE"/>
            <w:rPrChange w:id="60" w:author="Hu, C-P" w:date="2023-05-06T11:47:00Z">
              <w:rPr>
                <w:rFonts w:ascii="Times New Roman" w:hAnsi="Times New Roman" w:cs="Times New Roman"/>
              </w:rPr>
            </w:rPrChange>
          </w:rPr>
          <w:delText>, November 1</w:delText>
        </w:r>
      </w:del>
      <w:r w:rsidRPr="00692999">
        <w:rPr>
          <w:rFonts w:ascii="Times New Roman" w:hAnsi="Times New Roman" w:cs="Times New Roman"/>
          <w:lang w:val="de-DE"/>
          <w:rPrChange w:id="61" w:author="Hu, C-P" w:date="2023-05-06T11:47:00Z">
            <w:rPr>
              <w:rFonts w:ascii="Times New Roman" w:hAnsi="Times New Roman" w:cs="Times New Roman"/>
            </w:rPr>
          </w:rPrChange>
        </w:rPr>
        <w:t xml:space="preserve">). </w:t>
      </w:r>
      <w:r w:rsidRPr="00C8154D">
        <w:rPr>
          <w:rFonts w:ascii="Times New Roman" w:hAnsi="Times New Roman" w:cs="Times New Roman"/>
        </w:rPr>
        <w:t>A Hitchhiker’s Guide to Bayesian Hierarchical Drift-Diffusion Modeling with dockerHDDM. PsyArXiv.</w:t>
      </w:r>
    </w:p>
    <w:p w14:paraId="624B61B6" w14:textId="1B89AFEB" w:rsidR="00642030" w:rsidRPr="00642030" w:rsidRDefault="00642030" w:rsidP="00642030">
      <w:pPr>
        <w:pStyle w:val="a7"/>
        <w:spacing w:line="320" w:lineRule="exact"/>
        <w:rPr>
          <w:rFonts w:ascii="Times New Roman" w:hAnsi="Times New Roman" w:cs="Times New Roman"/>
        </w:rPr>
      </w:pPr>
      <w:proofErr w:type="spellStart"/>
      <w:r w:rsidRPr="00642030">
        <w:rPr>
          <w:rFonts w:ascii="Times New Roman" w:hAnsi="Times New Roman" w:cs="Times New Roman"/>
        </w:rPr>
        <w:t>Dalmaso</w:t>
      </w:r>
      <w:proofErr w:type="spellEnd"/>
      <w:r w:rsidRPr="00642030">
        <w:rPr>
          <w:rFonts w:ascii="Times New Roman" w:hAnsi="Times New Roman" w:cs="Times New Roman"/>
        </w:rPr>
        <w:t xml:space="preserve">, M., Castelli, L., &amp; </w:t>
      </w:r>
      <w:proofErr w:type="spellStart"/>
      <w:r w:rsidRPr="00642030">
        <w:rPr>
          <w:rFonts w:ascii="Times New Roman" w:hAnsi="Times New Roman" w:cs="Times New Roman"/>
        </w:rPr>
        <w:t>Galfano</w:t>
      </w:r>
      <w:proofErr w:type="spellEnd"/>
      <w:r w:rsidRPr="00642030">
        <w:rPr>
          <w:rFonts w:ascii="Times New Roman" w:hAnsi="Times New Roman" w:cs="Times New Roman"/>
        </w:rPr>
        <w:t xml:space="preserve">, G. (2019). Self-related shapes can hold the eyes. </w:t>
      </w:r>
      <w:r w:rsidRPr="00642030">
        <w:rPr>
          <w:rFonts w:ascii="Times New Roman" w:hAnsi="Times New Roman" w:cs="Times New Roman"/>
          <w:i/>
          <w:iCs/>
        </w:rPr>
        <w:t>Quarterly Journal of Experimental Psychology</w:t>
      </w:r>
      <w:r w:rsidRPr="00642030">
        <w:rPr>
          <w:rFonts w:ascii="Times New Roman" w:hAnsi="Times New Roman" w:cs="Times New Roman"/>
        </w:rPr>
        <w:t xml:space="preserve">, </w:t>
      </w:r>
      <w:r w:rsidRPr="00642030">
        <w:rPr>
          <w:rFonts w:ascii="Times New Roman" w:hAnsi="Times New Roman" w:cs="Times New Roman"/>
          <w:i/>
          <w:iCs/>
        </w:rPr>
        <w:t>72</w:t>
      </w:r>
      <w:r w:rsidRPr="00642030">
        <w:rPr>
          <w:rFonts w:ascii="Times New Roman" w:hAnsi="Times New Roman" w:cs="Times New Roman"/>
        </w:rPr>
        <w:t xml:space="preserve">(9), 2249–2260. </w:t>
      </w:r>
    </w:p>
    <w:p w14:paraId="00F079BC" w14:textId="0C2E9C32" w:rsidR="00642030" w:rsidRPr="00642030" w:rsidRDefault="00642030" w:rsidP="00642030">
      <w:pPr>
        <w:pStyle w:val="a7"/>
        <w:spacing w:line="320" w:lineRule="exact"/>
        <w:rPr>
          <w:rFonts w:ascii="Times New Roman" w:hAnsi="Times New Roman" w:cs="Times New Roman"/>
        </w:rPr>
      </w:pPr>
      <w:proofErr w:type="spellStart"/>
      <w:r w:rsidRPr="00642030">
        <w:rPr>
          <w:rFonts w:ascii="Times New Roman" w:hAnsi="Times New Roman" w:cs="Times New Roman"/>
        </w:rPr>
        <w:t>Falbén</w:t>
      </w:r>
      <w:proofErr w:type="spellEnd"/>
      <w:r w:rsidRPr="00642030">
        <w:rPr>
          <w:rFonts w:ascii="Times New Roman" w:hAnsi="Times New Roman" w:cs="Times New Roman"/>
        </w:rPr>
        <w:t xml:space="preserve">, J. K., </w:t>
      </w:r>
      <w:proofErr w:type="spellStart"/>
      <w:r w:rsidRPr="00642030">
        <w:rPr>
          <w:rFonts w:ascii="Times New Roman" w:hAnsi="Times New Roman" w:cs="Times New Roman"/>
        </w:rPr>
        <w:t>Golubickis</w:t>
      </w:r>
      <w:proofErr w:type="spellEnd"/>
      <w:r w:rsidRPr="00642030">
        <w:rPr>
          <w:rFonts w:ascii="Times New Roman" w:hAnsi="Times New Roman" w:cs="Times New Roman"/>
        </w:rPr>
        <w:t xml:space="preserve">, M., </w:t>
      </w:r>
      <w:proofErr w:type="spellStart"/>
      <w:r w:rsidRPr="00642030">
        <w:rPr>
          <w:rFonts w:ascii="Times New Roman" w:hAnsi="Times New Roman" w:cs="Times New Roman"/>
        </w:rPr>
        <w:t>Balseryte</w:t>
      </w:r>
      <w:proofErr w:type="spellEnd"/>
      <w:r w:rsidRPr="00642030">
        <w:rPr>
          <w:rFonts w:ascii="Times New Roman" w:hAnsi="Times New Roman" w:cs="Times New Roman"/>
        </w:rPr>
        <w:t xml:space="preserve">, R., Persson, L. M., </w:t>
      </w:r>
      <w:proofErr w:type="spellStart"/>
      <w:r w:rsidRPr="00642030">
        <w:rPr>
          <w:rFonts w:ascii="Times New Roman" w:hAnsi="Times New Roman" w:cs="Times New Roman"/>
        </w:rPr>
        <w:t>Tsamadi</w:t>
      </w:r>
      <w:proofErr w:type="spellEnd"/>
      <w:r w:rsidRPr="00642030">
        <w:rPr>
          <w:rFonts w:ascii="Times New Roman" w:hAnsi="Times New Roman" w:cs="Times New Roman"/>
        </w:rPr>
        <w:t xml:space="preserve">, D., </w:t>
      </w:r>
      <w:proofErr w:type="spellStart"/>
      <w:r w:rsidRPr="00642030">
        <w:rPr>
          <w:rFonts w:ascii="Times New Roman" w:hAnsi="Times New Roman" w:cs="Times New Roman"/>
        </w:rPr>
        <w:t>Caughey</w:t>
      </w:r>
      <w:proofErr w:type="spellEnd"/>
      <w:r w:rsidRPr="00642030">
        <w:rPr>
          <w:rFonts w:ascii="Times New Roman" w:hAnsi="Times New Roman" w:cs="Times New Roman"/>
        </w:rPr>
        <w:t xml:space="preserve">, S., &amp; Neil Macrae, C. (2019). How prioritized is self-prioritization during stimulus processing? </w:t>
      </w:r>
      <w:r w:rsidRPr="00642030">
        <w:rPr>
          <w:rFonts w:ascii="Times New Roman" w:hAnsi="Times New Roman" w:cs="Times New Roman"/>
          <w:i/>
          <w:iCs/>
        </w:rPr>
        <w:t>Visual Cognition</w:t>
      </w:r>
      <w:r w:rsidRPr="00642030">
        <w:rPr>
          <w:rFonts w:ascii="Times New Roman" w:hAnsi="Times New Roman" w:cs="Times New Roman"/>
        </w:rPr>
        <w:t xml:space="preserve">, </w:t>
      </w:r>
      <w:r w:rsidRPr="00642030">
        <w:rPr>
          <w:rFonts w:ascii="Times New Roman" w:hAnsi="Times New Roman" w:cs="Times New Roman"/>
          <w:i/>
          <w:iCs/>
        </w:rPr>
        <w:t>27</w:t>
      </w:r>
      <w:r w:rsidRPr="00642030">
        <w:rPr>
          <w:rFonts w:ascii="Times New Roman" w:hAnsi="Times New Roman" w:cs="Times New Roman"/>
        </w:rPr>
        <w:t xml:space="preserve">(1), 46–51. </w:t>
      </w:r>
    </w:p>
    <w:p w14:paraId="247AC304" w14:textId="732AEB20" w:rsidR="00642030" w:rsidRPr="00642030" w:rsidRDefault="00642030" w:rsidP="00642030">
      <w:pPr>
        <w:pStyle w:val="a7"/>
        <w:spacing w:line="320" w:lineRule="exact"/>
        <w:rPr>
          <w:rFonts w:ascii="Times New Roman" w:hAnsi="Times New Roman" w:cs="Times New Roman"/>
        </w:rPr>
      </w:pPr>
      <w:proofErr w:type="spellStart"/>
      <w:r w:rsidRPr="00642030">
        <w:rPr>
          <w:rFonts w:ascii="Times New Roman" w:hAnsi="Times New Roman" w:cs="Times New Roman"/>
        </w:rPr>
        <w:t>Farell</w:t>
      </w:r>
      <w:proofErr w:type="spellEnd"/>
      <w:r w:rsidRPr="00642030">
        <w:rPr>
          <w:rFonts w:ascii="Times New Roman" w:hAnsi="Times New Roman" w:cs="Times New Roman"/>
        </w:rPr>
        <w:t xml:space="preserve">, B. (1988). Comparison requirements and attention in identical-nonidentical stimulus discriminations. </w:t>
      </w:r>
      <w:r w:rsidRPr="00642030">
        <w:rPr>
          <w:rFonts w:ascii="Times New Roman" w:hAnsi="Times New Roman" w:cs="Times New Roman"/>
          <w:i/>
          <w:iCs/>
        </w:rPr>
        <w:t>Journal of Experimental Psychology: Human Perception and Performance</w:t>
      </w:r>
      <w:r w:rsidRPr="00642030">
        <w:rPr>
          <w:rFonts w:ascii="Times New Roman" w:hAnsi="Times New Roman" w:cs="Times New Roman"/>
        </w:rPr>
        <w:t xml:space="preserve">, </w:t>
      </w:r>
      <w:r w:rsidRPr="00642030">
        <w:rPr>
          <w:rFonts w:ascii="Times New Roman" w:hAnsi="Times New Roman" w:cs="Times New Roman"/>
          <w:i/>
          <w:iCs/>
        </w:rPr>
        <w:t>14</w:t>
      </w:r>
      <w:r w:rsidRPr="00642030">
        <w:rPr>
          <w:rFonts w:ascii="Times New Roman" w:hAnsi="Times New Roman" w:cs="Times New Roman"/>
        </w:rPr>
        <w:t xml:space="preserve">(4), 707–715. </w:t>
      </w:r>
    </w:p>
    <w:p w14:paraId="05B3C69A" w14:textId="77777777" w:rsidR="00642030" w:rsidRPr="00642030" w:rsidRDefault="00642030" w:rsidP="00642030">
      <w:pPr>
        <w:pStyle w:val="a7"/>
        <w:spacing w:line="320" w:lineRule="exact"/>
        <w:rPr>
          <w:rFonts w:ascii="Times New Roman" w:hAnsi="Times New Roman" w:cs="Times New Roman"/>
        </w:rPr>
      </w:pPr>
      <w:proofErr w:type="spellStart"/>
      <w:r w:rsidRPr="00642030">
        <w:rPr>
          <w:rFonts w:ascii="Times New Roman" w:hAnsi="Times New Roman" w:cs="Times New Roman"/>
          <w:color w:val="212121"/>
          <w:shd w:val="clear" w:color="auto" w:fill="FFFFFF"/>
        </w:rPr>
        <w:t>Farell</w:t>
      </w:r>
      <w:proofErr w:type="spellEnd"/>
      <w:r w:rsidRPr="00642030">
        <w:rPr>
          <w:rFonts w:ascii="Times New Roman" w:hAnsi="Times New Roman" w:cs="Times New Roman"/>
          <w:color w:val="212121"/>
          <w:shd w:val="clear" w:color="auto" w:fill="FFFFFF"/>
        </w:rPr>
        <w:t xml:space="preserve"> B. (2022). Hypothesis testing, attention, and 'Same'-'Different' judgments. </w:t>
      </w:r>
      <w:r w:rsidRPr="00642030">
        <w:rPr>
          <w:rFonts w:ascii="Times New Roman" w:hAnsi="Times New Roman" w:cs="Times New Roman"/>
          <w:i/>
          <w:iCs/>
          <w:color w:val="212121"/>
          <w:shd w:val="clear" w:color="auto" w:fill="FFFFFF"/>
        </w:rPr>
        <w:t>Cognitive psychology</w:t>
      </w:r>
      <w:r w:rsidRPr="00642030">
        <w:rPr>
          <w:rFonts w:ascii="Times New Roman" w:hAnsi="Times New Roman" w:cs="Times New Roman"/>
          <w:color w:val="212121"/>
          <w:shd w:val="clear" w:color="auto" w:fill="FFFFFF"/>
        </w:rPr>
        <w:t>, </w:t>
      </w:r>
      <w:r w:rsidRPr="00642030">
        <w:rPr>
          <w:rFonts w:ascii="Times New Roman" w:hAnsi="Times New Roman" w:cs="Times New Roman"/>
          <w:i/>
          <w:iCs/>
          <w:color w:val="212121"/>
          <w:shd w:val="clear" w:color="auto" w:fill="FFFFFF"/>
        </w:rPr>
        <w:t>132</w:t>
      </w:r>
      <w:r w:rsidRPr="00642030">
        <w:rPr>
          <w:rFonts w:ascii="Times New Roman" w:hAnsi="Times New Roman" w:cs="Times New Roman"/>
          <w:color w:val="212121"/>
          <w:shd w:val="clear" w:color="auto" w:fill="FFFFFF"/>
        </w:rPr>
        <w:t>, 101443.</w:t>
      </w:r>
      <w:r w:rsidRPr="00642030">
        <w:rPr>
          <w:rFonts w:ascii="Times New Roman" w:hAnsi="Times New Roman" w:cs="Times New Roman"/>
        </w:rPr>
        <w:t xml:space="preserve"> </w:t>
      </w:r>
    </w:p>
    <w:p w14:paraId="2FE5CDC0" w14:textId="12C610FA" w:rsidR="00642030" w:rsidRPr="00642030" w:rsidRDefault="00642030" w:rsidP="00642030">
      <w:pPr>
        <w:pStyle w:val="a7"/>
        <w:spacing w:line="320" w:lineRule="exact"/>
        <w:rPr>
          <w:rFonts w:ascii="Times New Roman" w:hAnsi="Times New Roman" w:cs="Times New Roman"/>
        </w:rPr>
      </w:pPr>
      <w:r w:rsidRPr="00642030">
        <w:rPr>
          <w:rFonts w:ascii="Times New Roman" w:hAnsi="Times New Roman" w:cs="Times New Roman"/>
        </w:rPr>
        <w:t xml:space="preserve">Frings, C., &amp; </w:t>
      </w:r>
      <w:proofErr w:type="spellStart"/>
      <w:r w:rsidRPr="00642030">
        <w:rPr>
          <w:rFonts w:ascii="Times New Roman" w:hAnsi="Times New Roman" w:cs="Times New Roman"/>
        </w:rPr>
        <w:t>Wentura</w:t>
      </w:r>
      <w:proofErr w:type="spellEnd"/>
      <w:r w:rsidRPr="00642030">
        <w:rPr>
          <w:rFonts w:ascii="Times New Roman" w:hAnsi="Times New Roman" w:cs="Times New Roman"/>
        </w:rPr>
        <w:t>, D. (2014). Self-</w:t>
      </w:r>
      <w:proofErr w:type="spellStart"/>
      <w:r w:rsidRPr="00642030">
        <w:rPr>
          <w:rFonts w:ascii="Times New Roman" w:hAnsi="Times New Roman" w:cs="Times New Roman"/>
        </w:rPr>
        <w:t>priorization</w:t>
      </w:r>
      <w:proofErr w:type="spellEnd"/>
      <w:r w:rsidRPr="00642030">
        <w:rPr>
          <w:rFonts w:ascii="Times New Roman" w:hAnsi="Times New Roman" w:cs="Times New Roman"/>
        </w:rPr>
        <w:t xml:space="preserve"> processes in action and perception. </w:t>
      </w:r>
      <w:r w:rsidRPr="00642030">
        <w:rPr>
          <w:rFonts w:ascii="Times New Roman" w:hAnsi="Times New Roman" w:cs="Times New Roman"/>
          <w:i/>
          <w:iCs/>
        </w:rPr>
        <w:t>Journal of Experimental Psychology: Human Perception and Performance</w:t>
      </w:r>
      <w:r w:rsidRPr="00642030">
        <w:rPr>
          <w:rFonts w:ascii="Times New Roman" w:hAnsi="Times New Roman" w:cs="Times New Roman"/>
        </w:rPr>
        <w:t xml:space="preserve">, </w:t>
      </w:r>
      <w:r w:rsidRPr="00642030">
        <w:rPr>
          <w:rFonts w:ascii="Times New Roman" w:hAnsi="Times New Roman" w:cs="Times New Roman"/>
          <w:i/>
          <w:iCs/>
        </w:rPr>
        <w:t>40</w:t>
      </w:r>
      <w:r w:rsidRPr="00642030">
        <w:rPr>
          <w:rFonts w:ascii="Times New Roman" w:hAnsi="Times New Roman" w:cs="Times New Roman"/>
        </w:rPr>
        <w:t xml:space="preserve">(5), 1737–1740. </w:t>
      </w:r>
    </w:p>
    <w:p w14:paraId="1E130F90" w14:textId="5385F6D9" w:rsidR="00642030" w:rsidRPr="00642030" w:rsidRDefault="00642030" w:rsidP="00642030">
      <w:pPr>
        <w:pStyle w:val="a7"/>
        <w:spacing w:line="320" w:lineRule="exact"/>
        <w:rPr>
          <w:rFonts w:ascii="Times New Roman" w:hAnsi="Times New Roman" w:cs="Times New Roman"/>
        </w:rPr>
      </w:pPr>
      <w:proofErr w:type="spellStart"/>
      <w:r w:rsidRPr="00642030">
        <w:rPr>
          <w:rFonts w:ascii="Times New Roman" w:hAnsi="Times New Roman" w:cs="Times New Roman"/>
        </w:rPr>
        <w:t>Golubickis</w:t>
      </w:r>
      <w:proofErr w:type="spellEnd"/>
      <w:r w:rsidRPr="00642030">
        <w:rPr>
          <w:rFonts w:ascii="Times New Roman" w:hAnsi="Times New Roman" w:cs="Times New Roman"/>
        </w:rPr>
        <w:t xml:space="preserve">, M., &amp; Macrae, C. N. (2021). Judging me and you: Task design modulates self-prioritization. </w:t>
      </w:r>
      <w:r w:rsidRPr="00642030">
        <w:rPr>
          <w:rFonts w:ascii="Times New Roman" w:hAnsi="Times New Roman" w:cs="Times New Roman"/>
          <w:i/>
          <w:iCs/>
        </w:rPr>
        <w:t xml:space="preserve">Acta </w:t>
      </w:r>
      <w:proofErr w:type="spellStart"/>
      <w:r w:rsidRPr="00642030">
        <w:rPr>
          <w:rFonts w:ascii="Times New Roman" w:hAnsi="Times New Roman" w:cs="Times New Roman"/>
          <w:i/>
          <w:iCs/>
        </w:rPr>
        <w:t>Psychologica</w:t>
      </w:r>
      <w:proofErr w:type="spellEnd"/>
      <w:r w:rsidRPr="00642030">
        <w:rPr>
          <w:rFonts w:ascii="Times New Roman" w:hAnsi="Times New Roman" w:cs="Times New Roman"/>
        </w:rPr>
        <w:t xml:space="preserve">, </w:t>
      </w:r>
      <w:r w:rsidRPr="00642030">
        <w:rPr>
          <w:rFonts w:ascii="Times New Roman" w:hAnsi="Times New Roman" w:cs="Times New Roman"/>
          <w:i/>
          <w:iCs/>
        </w:rPr>
        <w:t>218</w:t>
      </w:r>
      <w:r w:rsidRPr="00642030">
        <w:rPr>
          <w:rFonts w:ascii="Times New Roman" w:hAnsi="Times New Roman" w:cs="Times New Roman"/>
        </w:rPr>
        <w:t xml:space="preserve">, 103350. </w:t>
      </w:r>
    </w:p>
    <w:p w14:paraId="5C48CA1C" w14:textId="555BCD3B" w:rsidR="00642030" w:rsidRPr="00642030" w:rsidRDefault="00642030" w:rsidP="00642030">
      <w:pPr>
        <w:pStyle w:val="a7"/>
        <w:spacing w:line="320" w:lineRule="exact"/>
        <w:rPr>
          <w:rFonts w:ascii="Times New Roman" w:hAnsi="Times New Roman" w:cs="Times New Roman"/>
        </w:rPr>
      </w:pPr>
      <w:proofErr w:type="spellStart"/>
      <w:r w:rsidRPr="00642030">
        <w:rPr>
          <w:rFonts w:ascii="Times New Roman" w:hAnsi="Times New Roman" w:cs="Times New Roman"/>
        </w:rPr>
        <w:t>Golubickis</w:t>
      </w:r>
      <w:proofErr w:type="spellEnd"/>
      <w:r w:rsidRPr="00642030">
        <w:rPr>
          <w:rFonts w:ascii="Times New Roman" w:hAnsi="Times New Roman" w:cs="Times New Roman"/>
        </w:rPr>
        <w:t xml:space="preserve">, M., &amp; Macrae, C. N. (2022). Self-Prioritization Reconsidered: Scrutinizing Three Claims. </w:t>
      </w:r>
      <w:r w:rsidRPr="00642030">
        <w:rPr>
          <w:rFonts w:ascii="Times New Roman" w:hAnsi="Times New Roman" w:cs="Times New Roman"/>
          <w:i/>
          <w:iCs/>
        </w:rPr>
        <w:t>Perspectives on Psychological Science</w:t>
      </w:r>
      <w:r w:rsidRPr="00642030">
        <w:rPr>
          <w:rFonts w:ascii="Times New Roman" w:hAnsi="Times New Roman" w:cs="Times New Roman"/>
        </w:rPr>
        <w:t xml:space="preserve">, 174569162211312. </w:t>
      </w:r>
    </w:p>
    <w:p w14:paraId="6F7E7E9B" w14:textId="684415C1" w:rsidR="00642030" w:rsidRPr="00642030" w:rsidRDefault="00642030" w:rsidP="00642030">
      <w:pPr>
        <w:pStyle w:val="a7"/>
        <w:spacing w:line="320" w:lineRule="exact"/>
        <w:rPr>
          <w:rFonts w:ascii="Times New Roman" w:hAnsi="Times New Roman" w:cs="Times New Roman"/>
        </w:rPr>
      </w:pPr>
      <w:proofErr w:type="spellStart"/>
      <w:r w:rsidRPr="00642030">
        <w:rPr>
          <w:rFonts w:ascii="Times New Roman" w:hAnsi="Times New Roman" w:cs="Times New Roman"/>
        </w:rPr>
        <w:t>Golubickis</w:t>
      </w:r>
      <w:proofErr w:type="spellEnd"/>
      <w:r w:rsidRPr="00642030">
        <w:rPr>
          <w:rFonts w:ascii="Times New Roman" w:hAnsi="Times New Roman" w:cs="Times New Roman"/>
        </w:rPr>
        <w:t xml:space="preserve">, M., Persson, L. M., </w:t>
      </w:r>
      <w:proofErr w:type="spellStart"/>
      <w:r w:rsidRPr="00642030">
        <w:rPr>
          <w:rFonts w:ascii="Times New Roman" w:hAnsi="Times New Roman" w:cs="Times New Roman"/>
        </w:rPr>
        <w:t>Falbén</w:t>
      </w:r>
      <w:proofErr w:type="spellEnd"/>
      <w:r w:rsidRPr="00642030">
        <w:rPr>
          <w:rFonts w:ascii="Times New Roman" w:hAnsi="Times New Roman" w:cs="Times New Roman"/>
        </w:rPr>
        <w:t xml:space="preserve">, J. K., &amp; Macrae, C. N. (2021). On stopping yourself: Self-relevance facilitates response inhibition. </w:t>
      </w:r>
      <w:r w:rsidRPr="00642030">
        <w:rPr>
          <w:rFonts w:ascii="Times New Roman" w:hAnsi="Times New Roman" w:cs="Times New Roman"/>
          <w:i/>
          <w:iCs/>
        </w:rPr>
        <w:t>Attention, Perception, &amp; Psychophysics</w:t>
      </w:r>
      <w:r w:rsidRPr="00642030">
        <w:rPr>
          <w:rFonts w:ascii="Times New Roman" w:hAnsi="Times New Roman" w:cs="Times New Roman"/>
        </w:rPr>
        <w:t xml:space="preserve">, </w:t>
      </w:r>
      <w:r w:rsidRPr="00642030">
        <w:rPr>
          <w:rFonts w:ascii="Times New Roman" w:hAnsi="Times New Roman" w:cs="Times New Roman"/>
          <w:i/>
          <w:iCs/>
        </w:rPr>
        <w:t>83</w:t>
      </w:r>
      <w:r w:rsidRPr="00642030">
        <w:rPr>
          <w:rFonts w:ascii="Times New Roman" w:hAnsi="Times New Roman" w:cs="Times New Roman"/>
        </w:rPr>
        <w:t xml:space="preserve">(4), 1416–1423. </w:t>
      </w:r>
    </w:p>
    <w:p w14:paraId="62CBEE27" w14:textId="129DCB44" w:rsidR="00642030" w:rsidRPr="00642030" w:rsidRDefault="00642030" w:rsidP="00642030">
      <w:pPr>
        <w:pStyle w:val="a7"/>
        <w:spacing w:line="320" w:lineRule="exact"/>
        <w:rPr>
          <w:rFonts w:ascii="Times New Roman" w:hAnsi="Times New Roman" w:cs="Times New Roman"/>
        </w:rPr>
      </w:pPr>
      <w:proofErr w:type="spellStart"/>
      <w:r w:rsidRPr="00642030">
        <w:rPr>
          <w:rFonts w:ascii="Times New Roman" w:hAnsi="Times New Roman" w:cs="Times New Roman"/>
        </w:rPr>
        <w:t>Gronau</w:t>
      </w:r>
      <w:proofErr w:type="spellEnd"/>
      <w:r w:rsidRPr="00642030">
        <w:rPr>
          <w:rFonts w:ascii="Times New Roman" w:hAnsi="Times New Roman" w:cs="Times New Roman"/>
        </w:rPr>
        <w:t>, N., Cohen, A., &amp; Ben-</w:t>
      </w:r>
      <w:proofErr w:type="spellStart"/>
      <w:r w:rsidRPr="00642030">
        <w:rPr>
          <w:rFonts w:ascii="Times New Roman" w:hAnsi="Times New Roman" w:cs="Times New Roman"/>
        </w:rPr>
        <w:t>Shakhar</w:t>
      </w:r>
      <w:proofErr w:type="spellEnd"/>
      <w:r w:rsidRPr="00642030">
        <w:rPr>
          <w:rFonts w:ascii="Times New Roman" w:hAnsi="Times New Roman" w:cs="Times New Roman"/>
        </w:rPr>
        <w:t xml:space="preserve">, G. (2003). Dissociations of personally significant and task-relevant distractors inside and outside the focus of attention: A combined behavioral and psychophysiological study. </w:t>
      </w:r>
      <w:r w:rsidRPr="00642030">
        <w:rPr>
          <w:rFonts w:ascii="Times New Roman" w:hAnsi="Times New Roman" w:cs="Times New Roman"/>
          <w:i/>
          <w:iCs/>
        </w:rPr>
        <w:t>Journal of Experimental Psychology-General</w:t>
      </w:r>
      <w:r w:rsidRPr="00642030">
        <w:rPr>
          <w:rFonts w:ascii="Times New Roman" w:hAnsi="Times New Roman" w:cs="Times New Roman"/>
        </w:rPr>
        <w:t xml:space="preserve">, </w:t>
      </w:r>
      <w:r w:rsidRPr="00642030">
        <w:rPr>
          <w:rFonts w:ascii="Times New Roman" w:hAnsi="Times New Roman" w:cs="Times New Roman"/>
          <w:i/>
          <w:iCs/>
        </w:rPr>
        <w:t>132</w:t>
      </w:r>
      <w:r w:rsidRPr="00642030">
        <w:rPr>
          <w:rFonts w:ascii="Times New Roman" w:hAnsi="Times New Roman" w:cs="Times New Roman"/>
        </w:rPr>
        <w:t xml:space="preserve">(4), 512–529. </w:t>
      </w:r>
    </w:p>
    <w:p w14:paraId="447C3319" w14:textId="4A8BA341" w:rsidR="00642030" w:rsidRPr="00642030" w:rsidRDefault="00642030" w:rsidP="00642030">
      <w:pPr>
        <w:pStyle w:val="a7"/>
        <w:spacing w:line="320" w:lineRule="exact"/>
        <w:rPr>
          <w:rFonts w:ascii="Times New Roman" w:hAnsi="Times New Roman" w:cs="Times New Roman"/>
        </w:rPr>
      </w:pPr>
      <w:proofErr w:type="spellStart"/>
      <w:r w:rsidRPr="00642030">
        <w:rPr>
          <w:rFonts w:ascii="Times New Roman" w:hAnsi="Times New Roman" w:cs="Times New Roman"/>
        </w:rPr>
        <w:t>Janczyk</w:t>
      </w:r>
      <w:proofErr w:type="spellEnd"/>
      <w:r w:rsidRPr="00642030">
        <w:rPr>
          <w:rFonts w:ascii="Times New Roman" w:hAnsi="Times New Roman" w:cs="Times New Roman"/>
        </w:rPr>
        <w:t>, M., Humphreys, G. W., &amp; Sui, J. (2019). The central locus of self-</w:t>
      </w:r>
      <w:proofErr w:type="spellStart"/>
      <w:r w:rsidRPr="00642030">
        <w:rPr>
          <w:rFonts w:ascii="Times New Roman" w:hAnsi="Times New Roman" w:cs="Times New Roman"/>
        </w:rPr>
        <w:t>prioritisation</w:t>
      </w:r>
      <w:proofErr w:type="spellEnd"/>
      <w:r w:rsidRPr="00642030">
        <w:rPr>
          <w:rFonts w:ascii="Times New Roman" w:hAnsi="Times New Roman" w:cs="Times New Roman"/>
        </w:rPr>
        <w:t xml:space="preserve">. </w:t>
      </w:r>
      <w:r w:rsidRPr="00642030">
        <w:rPr>
          <w:rFonts w:ascii="Times New Roman" w:hAnsi="Times New Roman" w:cs="Times New Roman"/>
          <w:i/>
          <w:iCs/>
        </w:rPr>
        <w:t>Quarterly Journal of Experimental Psychology</w:t>
      </w:r>
      <w:r w:rsidRPr="00642030">
        <w:rPr>
          <w:rFonts w:ascii="Times New Roman" w:hAnsi="Times New Roman" w:cs="Times New Roman"/>
        </w:rPr>
        <w:t xml:space="preserve">, </w:t>
      </w:r>
      <w:r w:rsidRPr="00642030">
        <w:rPr>
          <w:rFonts w:ascii="Times New Roman" w:hAnsi="Times New Roman" w:cs="Times New Roman"/>
          <w:i/>
          <w:iCs/>
        </w:rPr>
        <w:t>72</w:t>
      </w:r>
      <w:r w:rsidRPr="00642030">
        <w:rPr>
          <w:rFonts w:ascii="Times New Roman" w:hAnsi="Times New Roman" w:cs="Times New Roman"/>
        </w:rPr>
        <w:t xml:space="preserve">(5), 1068–1083. </w:t>
      </w:r>
    </w:p>
    <w:p w14:paraId="637FAB2B" w14:textId="77777777" w:rsidR="00831955" w:rsidRPr="00831955" w:rsidRDefault="00831955" w:rsidP="00642030">
      <w:pPr>
        <w:pStyle w:val="a7"/>
        <w:spacing w:line="320" w:lineRule="exact"/>
        <w:rPr>
          <w:rFonts w:ascii="Times New Roman" w:hAnsi="Times New Roman" w:cs="Times New Roman"/>
          <w:szCs w:val="21"/>
        </w:rPr>
      </w:pPr>
      <w:r w:rsidRPr="00831955">
        <w:rPr>
          <w:rFonts w:ascii="Times New Roman" w:hAnsi="Times New Roman" w:cs="Times New Roman"/>
          <w:color w:val="222222"/>
          <w:szCs w:val="21"/>
          <w:shd w:val="clear" w:color="auto" w:fill="FFFFFF"/>
        </w:rPr>
        <w:t>Klein, S. B., Loftus, J., &amp; Burton, H. A. (1989). Two self-reference effects: The importance of distinguishing between self-descriptiveness judgments and autobiographical retrieval in self-referent encoding. </w:t>
      </w:r>
      <w:r w:rsidRPr="00831955">
        <w:rPr>
          <w:rFonts w:ascii="Times New Roman" w:hAnsi="Times New Roman" w:cs="Times New Roman"/>
          <w:i/>
          <w:iCs/>
          <w:color w:val="222222"/>
          <w:szCs w:val="21"/>
          <w:shd w:val="clear" w:color="auto" w:fill="FFFFFF"/>
        </w:rPr>
        <w:t>Journal of personality and social psychology</w:t>
      </w:r>
      <w:r w:rsidRPr="00831955">
        <w:rPr>
          <w:rFonts w:ascii="Times New Roman" w:hAnsi="Times New Roman" w:cs="Times New Roman"/>
          <w:color w:val="222222"/>
          <w:szCs w:val="21"/>
          <w:shd w:val="clear" w:color="auto" w:fill="FFFFFF"/>
        </w:rPr>
        <w:t>, </w:t>
      </w:r>
      <w:r w:rsidRPr="00831955">
        <w:rPr>
          <w:rFonts w:ascii="Times New Roman" w:hAnsi="Times New Roman" w:cs="Times New Roman"/>
          <w:i/>
          <w:iCs/>
          <w:color w:val="222222"/>
          <w:szCs w:val="21"/>
          <w:shd w:val="clear" w:color="auto" w:fill="FFFFFF"/>
        </w:rPr>
        <w:t>56</w:t>
      </w:r>
      <w:r w:rsidRPr="00831955">
        <w:rPr>
          <w:rFonts w:ascii="Times New Roman" w:hAnsi="Times New Roman" w:cs="Times New Roman"/>
          <w:color w:val="222222"/>
          <w:szCs w:val="21"/>
          <w:shd w:val="clear" w:color="auto" w:fill="FFFFFF"/>
        </w:rPr>
        <w:t>(6), 853.</w:t>
      </w:r>
      <w:r w:rsidRPr="00831955">
        <w:rPr>
          <w:rFonts w:ascii="Times New Roman" w:hAnsi="Times New Roman" w:cs="Times New Roman"/>
          <w:szCs w:val="21"/>
        </w:rPr>
        <w:t xml:space="preserve"> </w:t>
      </w:r>
    </w:p>
    <w:p w14:paraId="690CA843" w14:textId="36D1A4B2" w:rsidR="00642030" w:rsidRPr="00642030" w:rsidRDefault="00642030" w:rsidP="00642030">
      <w:pPr>
        <w:pStyle w:val="a7"/>
        <w:spacing w:line="320" w:lineRule="exact"/>
        <w:rPr>
          <w:rFonts w:ascii="Times New Roman" w:hAnsi="Times New Roman" w:cs="Times New Roman"/>
        </w:rPr>
      </w:pPr>
      <w:r w:rsidRPr="00642030">
        <w:rPr>
          <w:rFonts w:ascii="Times New Roman" w:hAnsi="Times New Roman" w:cs="Times New Roman"/>
        </w:rPr>
        <w:t xml:space="preserve">Li, Q., Joo, S. J., </w:t>
      </w:r>
      <w:proofErr w:type="spellStart"/>
      <w:r w:rsidRPr="00642030">
        <w:rPr>
          <w:rFonts w:ascii="Times New Roman" w:hAnsi="Times New Roman" w:cs="Times New Roman"/>
        </w:rPr>
        <w:t>Yeatman</w:t>
      </w:r>
      <w:proofErr w:type="spellEnd"/>
      <w:r w:rsidRPr="00642030">
        <w:rPr>
          <w:rFonts w:ascii="Times New Roman" w:hAnsi="Times New Roman" w:cs="Times New Roman"/>
        </w:rPr>
        <w:t xml:space="preserve">, J. D., &amp; Reinecke, K. (2020). Controlling for Participants’ Viewing Distance in Large-Scale, Psychophysical Online Experiments Using a Virtual Chinrest. </w:t>
      </w:r>
      <w:r w:rsidRPr="00642030">
        <w:rPr>
          <w:rFonts w:ascii="Times New Roman" w:hAnsi="Times New Roman" w:cs="Times New Roman"/>
          <w:i/>
          <w:iCs/>
        </w:rPr>
        <w:t>Scientific Reports</w:t>
      </w:r>
      <w:r w:rsidRPr="00642030">
        <w:rPr>
          <w:rFonts w:ascii="Times New Roman" w:hAnsi="Times New Roman" w:cs="Times New Roman"/>
        </w:rPr>
        <w:t xml:space="preserve">, </w:t>
      </w:r>
      <w:r w:rsidRPr="00642030">
        <w:rPr>
          <w:rFonts w:ascii="Times New Roman" w:hAnsi="Times New Roman" w:cs="Times New Roman"/>
          <w:i/>
          <w:iCs/>
        </w:rPr>
        <w:t>10</w:t>
      </w:r>
      <w:r w:rsidRPr="00642030">
        <w:rPr>
          <w:rFonts w:ascii="Times New Roman" w:hAnsi="Times New Roman" w:cs="Times New Roman"/>
        </w:rPr>
        <w:t xml:space="preserve">(1), 904. </w:t>
      </w:r>
    </w:p>
    <w:p w14:paraId="259FF1BA" w14:textId="23A800F4" w:rsidR="00642030" w:rsidRPr="00642030" w:rsidRDefault="00642030" w:rsidP="00642030">
      <w:pPr>
        <w:pStyle w:val="a7"/>
        <w:spacing w:line="320" w:lineRule="exact"/>
        <w:rPr>
          <w:rFonts w:ascii="Times New Roman" w:hAnsi="Times New Roman" w:cs="Times New Roman"/>
        </w:rPr>
      </w:pPr>
      <w:r w:rsidRPr="00642030">
        <w:rPr>
          <w:rFonts w:ascii="Times New Roman" w:hAnsi="Times New Roman" w:cs="Times New Roman"/>
        </w:rPr>
        <w:t xml:space="preserve">Macrae, C. N., </w:t>
      </w:r>
      <w:proofErr w:type="spellStart"/>
      <w:r w:rsidRPr="00642030">
        <w:rPr>
          <w:rFonts w:ascii="Times New Roman" w:hAnsi="Times New Roman" w:cs="Times New Roman"/>
        </w:rPr>
        <w:t>Visokomogilski</w:t>
      </w:r>
      <w:proofErr w:type="spellEnd"/>
      <w:r w:rsidRPr="00642030">
        <w:rPr>
          <w:rFonts w:ascii="Times New Roman" w:hAnsi="Times New Roman" w:cs="Times New Roman"/>
        </w:rPr>
        <w:t xml:space="preserve">, A., </w:t>
      </w:r>
      <w:proofErr w:type="spellStart"/>
      <w:r w:rsidRPr="00642030">
        <w:rPr>
          <w:rFonts w:ascii="Times New Roman" w:hAnsi="Times New Roman" w:cs="Times New Roman"/>
        </w:rPr>
        <w:t>Golubickis</w:t>
      </w:r>
      <w:proofErr w:type="spellEnd"/>
      <w:r w:rsidRPr="00642030">
        <w:rPr>
          <w:rFonts w:ascii="Times New Roman" w:hAnsi="Times New Roman" w:cs="Times New Roman"/>
        </w:rPr>
        <w:t xml:space="preserve">, M., &amp; </w:t>
      </w:r>
      <w:proofErr w:type="spellStart"/>
      <w:r w:rsidRPr="00642030">
        <w:rPr>
          <w:rFonts w:ascii="Times New Roman" w:hAnsi="Times New Roman" w:cs="Times New Roman"/>
        </w:rPr>
        <w:t>Sahraie</w:t>
      </w:r>
      <w:proofErr w:type="spellEnd"/>
      <w:r w:rsidRPr="00642030">
        <w:rPr>
          <w:rFonts w:ascii="Times New Roman" w:hAnsi="Times New Roman" w:cs="Times New Roman"/>
        </w:rPr>
        <w:t xml:space="preserve">, A. (2018). Self-relevance enhances the benefits of attention on perception. </w:t>
      </w:r>
      <w:r w:rsidRPr="00642030">
        <w:rPr>
          <w:rFonts w:ascii="Times New Roman" w:hAnsi="Times New Roman" w:cs="Times New Roman"/>
          <w:i/>
          <w:iCs/>
        </w:rPr>
        <w:t>Visual Cognition</w:t>
      </w:r>
      <w:r w:rsidRPr="00642030">
        <w:rPr>
          <w:rFonts w:ascii="Times New Roman" w:hAnsi="Times New Roman" w:cs="Times New Roman"/>
        </w:rPr>
        <w:t xml:space="preserve">, </w:t>
      </w:r>
      <w:r w:rsidRPr="00642030">
        <w:rPr>
          <w:rFonts w:ascii="Times New Roman" w:hAnsi="Times New Roman" w:cs="Times New Roman"/>
          <w:i/>
          <w:iCs/>
        </w:rPr>
        <w:t>26</w:t>
      </w:r>
      <w:r w:rsidRPr="00642030">
        <w:rPr>
          <w:rFonts w:ascii="Times New Roman" w:hAnsi="Times New Roman" w:cs="Times New Roman"/>
        </w:rPr>
        <w:t xml:space="preserve">(7), 475–481. </w:t>
      </w:r>
    </w:p>
    <w:p w14:paraId="040928D1" w14:textId="7F3964A2" w:rsidR="00642030" w:rsidRPr="00642030" w:rsidRDefault="00642030" w:rsidP="00642030">
      <w:pPr>
        <w:pStyle w:val="a7"/>
        <w:spacing w:line="320" w:lineRule="exact"/>
        <w:rPr>
          <w:rFonts w:ascii="Times New Roman" w:hAnsi="Times New Roman" w:cs="Times New Roman"/>
        </w:rPr>
      </w:pPr>
      <w:proofErr w:type="spellStart"/>
      <w:r w:rsidRPr="00642030">
        <w:rPr>
          <w:rFonts w:ascii="Times New Roman" w:hAnsi="Times New Roman" w:cs="Times New Roman"/>
        </w:rPr>
        <w:t>Mattan</w:t>
      </w:r>
      <w:proofErr w:type="spellEnd"/>
      <w:r w:rsidRPr="00642030">
        <w:rPr>
          <w:rFonts w:ascii="Times New Roman" w:hAnsi="Times New Roman" w:cs="Times New Roman"/>
        </w:rPr>
        <w:t xml:space="preserve">, B., Quinn, K. A., </w:t>
      </w:r>
      <w:proofErr w:type="spellStart"/>
      <w:r w:rsidRPr="00642030">
        <w:rPr>
          <w:rFonts w:ascii="Times New Roman" w:hAnsi="Times New Roman" w:cs="Times New Roman"/>
        </w:rPr>
        <w:t>Apperly</w:t>
      </w:r>
      <w:proofErr w:type="spellEnd"/>
      <w:r w:rsidRPr="00642030">
        <w:rPr>
          <w:rFonts w:ascii="Times New Roman" w:hAnsi="Times New Roman" w:cs="Times New Roman"/>
        </w:rPr>
        <w:t xml:space="preserve">, I. A., Sui, J., &amp; </w:t>
      </w:r>
      <w:proofErr w:type="spellStart"/>
      <w:r w:rsidRPr="00642030">
        <w:rPr>
          <w:rFonts w:ascii="Times New Roman" w:hAnsi="Times New Roman" w:cs="Times New Roman"/>
        </w:rPr>
        <w:t>Rotshtein</w:t>
      </w:r>
      <w:proofErr w:type="spellEnd"/>
      <w:r w:rsidRPr="00642030">
        <w:rPr>
          <w:rFonts w:ascii="Times New Roman" w:hAnsi="Times New Roman" w:cs="Times New Roman"/>
        </w:rPr>
        <w:t xml:space="preserve">, P. (2015). Is it always me first? Effects of self-tagging on third-person perspective-taking. </w:t>
      </w:r>
      <w:r w:rsidRPr="00642030">
        <w:rPr>
          <w:rFonts w:ascii="Times New Roman" w:hAnsi="Times New Roman" w:cs="Times New Roman"/>
          <w:i/>
          <w:iCs/>
        </w:rPr>
        <w:t>Journal of Experimental Psychology: Learning, Memory, and Cognition</w:t>
      </w:r>
      <w:r w:rsidRPr="00642030">
        <w:rPr>
          <w:rFonts w:ascii="Times New Roman" w:hAnsi="Times New Roman" w:cs="Times New Roman"/>
        </w:rPr>
        <w:t xml:space="preserve">, </w:t>
      </w:r>
      <w:r w:rsidRPr="00642030">
        <w:rPr>
          <w:rFonts w:ascii="Times New Roman" w:hAnsi="Times New Roman" w:cs="Times New Roman"/>
          <w:i/>
          <w:iCs/>
        </w:rPr>
        <w:t>41</w:t>
      </w:r>
      <w:r w:rsidRPr="00642030">
        <w:rPr>
          <w:rFonts w:ascii="Times New Roman" w:hAnsi="Times New Roman" w:cs="Times New Roman"/>
        </w:rPr>
        <w:t xml:space="preserve">(4), 1100–1117. </w:t>
      </w:r>
    </w:p>
    <w:p w14:paraId="6E6F8EE6" w14:textId="57D68C71" w:rsidR="00642030" w:rsidRPr="00642030" w:rsidRDefault="00642030" w:rsidP="00642030">
      <w:pPr>
        <w:pStyle w:val="a7"/>
        <w:spacing w:line="320" w:lineRule="exact"/>
        <w:rPr>
          <w:rFonts w:ascii="Times New Roman" w:hAnsi="Times New Roman" w:cs="Times New Roman"/>
        </w:rPr>
      </w:pPr>
      <w:r w:rsidRPr="00642030">
        <w:rPr>
          <w:rFonts w:ascii="Times New Roman" w:hAnsi="Times New Roman" w:cs="Times New Roman"/>
        </w:rPr>
        <w:t xml:space="preserve">Moors, A., &amp; De </w:t>
      </w:r>
      <w:proofErr w:type="spellStart"/>
      <w:r w:rsidRPr="00642030">
        <w:rPr>
          <w:rFonts w:ascii="Times New Roman" w:hAnsi="Times New Roman" w:cs="Times New Roman"/>
        </w:rPr>
        <w:t>Houwer</w:t>
      </w:r>
      <w:proofErr w:type="spellEnd"/>
      <w:r w:rsidRPr="00642030">
        <w:rPr>
          <w:rFonts w:ascii="Times New Roman" w:hAnsi="Times New Roman" w:cs="Times New Roman"/>
        </w:rPr>
        <w:t xml:space="preserve">, J. (2006). Automaticity: A theoretical and conceptual analysis. </w:t>
      </w:r>
      <w:r w:rsidRPr="00642030">
        <w:rPr>
          <w:rFonts w:ascii="Times New Roman" w:hAnsi="Times New Roman" w:cs="Times New Roman"/>
          <w:i/>
          <w:iCs/>
        </w:rPr>
        <w:t>Psychological Bulletin</w:t>
      </w:r>
      <w:r w:rsidRPr="00642030">
        <w:rPr>
          <w:rFonts w:ascii="Times New Roman" w:hAnsi="Times New Roman" w:cs="Times New Roman"/>
        </w:rPr>
        <w:t xml:space="preserve">, </w:t>
      </w:r>
      <w:r w:rsidRPr="00642030">
        <w:rPr>
          <w:rFonts w:ascii="Times New Roman" w:hAnsi="Times New Roman" w:cs="Times New Roman"/>
          <w:i/>
          <w:iCs/>
        </w:rPr>
        <w:t>132</w:t>
      </w:r>
      <w:r w:rsidRPr="00642030">
        <w:rPr>
          <w:rFonts w:ascii="Times New Roman" w:hAnsi="Times New Roman" w:cs="Times New Roman"/>
        </w:rPr>
        <w:t xml:space="preserve">(2), 297–326. </w:t>
      </w:r>
    </w:p>
    <w:p w14:paraId="48C9F781" w14:textId="5CD6B2FA" w:rsidR="00642030" w:rsidRPr="00642030" w:rsidRDefault="00642030" w:rsidP="00642030">
      <w:pPr>
        <w:pStyle w:val="a7"/>
        <w:spacing w:line="320" w:lineRule="exact"/>
        <w:rPr>
          <w:rFonts w:ascii="Times New Roman" w:hAnsi="Times New Roman" w:cs="Times New Roman"/>
        </w:rPr>
      </w:pPr>
      <w:r w:rsidRPr="00642030">
        <w:rPr>
          <w:rFonts w:ascii="Times New Roman" w:hAnsi="Times New Roman" w:cs="Times New Roman"/>
        </w:rPr>
        <w:t xml:space="preserve">Schaefer, S., </w:t>
      </w:r>
      <w:proofErr w:type="spellStart"/>
      <w:r w:rsidRPr="00642030">
        <w:rPr>
          <w:rFonts w:ascii="Times New Roman" w:hAnsi="Times New Roman" w:cs="Times New Roman"/>
        </w:rPr>
        <w:t>Wesslein</w:t>
      </w:r>
      <w:proofErr w:type="spellEnd"/>
      <w:r w:rsidRPr="00642030">
        <w:rPr>
          <w:rFonts w:ascii="Times New Roman" w:hAnsi="Times New Roman" w:cs="Times New Roman"/>
        </w:rPr>
        <w:t xml:space="preserve">, A.-K., Spence, C., </w:t>
      </w:r>
      <w:proofErr w:type="spellStart"/>
      <w:r w:rsidRPr="00642030">
        <w:rPr>
          <w:rFonts w:ascii="Times New Roman" w:hAnsi="Times New Roman" w:cs="Times New Roman"/>
        </w:rPr>
        <w:t>Wentura</w:t>
      </w:r>
      <w:proofErr w:type="spellEnd"/>
      <w:r w:rsidRPr="00642030">
        <w:rPr>
          <w:rFonts w:ascii="Times New Roman" w:hAnsi="Times New Roman" w:cs="Times New Roman"/>
        </w:rPr>
        <w:t xml:space="preserve">, D., &amp; Frings, C. (2016). Self-prioritization in vision, audition, and touch. </w:t>
      </w:r>
      <w:r w:rsidRPr="00642030">
        <w:rPr>
          <w:rFonts w:ascii="Times New Roman" w:hAnsi="Times New Roman" w:cs="Times New Roman"/>
          <w:i/>
          <w:iCs/>
        </w:rPr>
        <w:t>Experimental Brain Research</w:t>
      </w:r>
      <w:r w:rsidRPr="00642030">
        <w:rPr>
          <w:rFonts w:ascii="Times New Roman" w:hAnsi="Times New Roman" w:cs="Times New Roman"/>
        </w:rPr>
        <w:t xml:space="preserve">, </w:t>
      </w:r>
      <w:r w:rsidRPr="00642030">
        <w:rPr>
          <w:rFonts w:ascii="Times New Roman" w:hAnsi="Times New Roman" w:cs="Times New Roman"/>
          <w:i/>
          <w:iCs/>
        </w:rPr>
        <w:t>234</w:t>
      </w:r>
      <w:r w:rsidRPr="00642030">
        <w:rPr>
          <w:rFonts w:ascii="Times New Roman" w:hAnsi="Times New Roman" w:cs="Times New Roman"/>
        </w:rPr>
        <w:t xml:space="preserve">(8), 2141–2150. </w:t>
      </w:r>
    </w:p>
    <w:p w14:paraId="0728E3B6" w14:textId="339CF830" w:rsidR="00642030" w:rsidRPr="00642030" w:rsidRDefault="00642030" w:rsidP="00642030">
      <w:pPr>
        <w:pStyle w:val="a7"/>
        <w:spacing w:line="320" w:lineRule="exact"/>
        <w:rPr>
          <w:rFonts w:ascii="Times New Roman" w:hAnsi="Times New Roman" w:cs="Times New Roman"/>
        </w:rPr>
      </w:pPr>
      <w:r w:rsidRPr="00642030">
        <w:rPr>
          <w:rFonts w:ascii="Times New Roman" w:hAnsi="Times New Roman" w:cs="Times New Roman"/>
        </w:rPr>
        <w:t xml:space="preserve">Schäfer, S., Frings, C., &amp; </w:t>
      </w:r>
      <w:proofErr w:type="spellStart"/>
      <w:r w:rsidRPr="00642030">
        <w:rPr>
          <w:rFonts w:ascii="Times New Roman" w:hAnsi="Times New Roman" w:cs="Times New Roman"/>
        </w:rPr>
        <w:t>Wentura</w:t>
      </w:r>
      <w:proofErr w:type="spellEnd"/>
      <w:r w:rsidRPr="00642030">
        <w:rPr>
          <w:rFonts w:ascii="Times New Roman" w:hAnsi="Times New Roman" w:cs="Times New Roman"/>
        </w:rPr>
        <w:t xml:space="preserve">, D. (2016). About the composition of self-relevance: Conjunctions not features are bound to the self. </w:t>
      </w:r>
      <w:r w:rsidRPr="00642030">
        <w:rPr>
          <w:rFonts w:ascii="Times New Roman" w:hAnsi="Times New Roman" w:cs="Times New Roman"/>
          <w:i/>
          <w:iCs/>
        </w:rPr>
        <w:t>Psychonomic Bulletin &amp; Review</w:t>
      </w:r>
      <w:r w:rsidRPr="00642030">
        <w:rPr>
          <w:rFonts w:ascii="Times New Roman" w:hAnsi="Times New Roman" w:cs="Times New Roman"/>
        </w:rPr>
        <w:t xml:space="preserve">, </w:t>
      </w:r>
      <w:r w:rsidRPr="00642030">
        <w:rPr>
          <w:rFonts w:ascii="Times New Roman" w:hAnsi="Times New Roman" w:cs="Times New Roman"/>
          <w:i/>
          <w:iCs/>
        </w:rPr>
        <w:t>23</w:t>
      </w:r>
      <w:r w:rsidRPr="00642030">
        <w:rPr>
          <w:rFonts w:ascii="Times New Roman" w:hAnsi="Times New Roman" w:cs="Times New Roman"/>
        </w:rPr>
        <w:t xml:space="preserve">(3), 887–892. </w:t>
      </w:r>
    </w:p>
    <w:p w14:paraId="46B47A69" w14:textId="27EA1B56" w:rsidR="00642030" w:rsidRPr="00642030" w:rsidRDefault="00642030" w:rsidP="00642030">
      <w:pPr>
        <w:pStyle w:val="a7"/>
        <w:spacing w:line="320" w:lineRule="exact"/>
        <w:rPr>
          <w:rFonts w:ascii="Times New Roman" w:hAnsi="Times New Roman" w:cs="Times New Roman"/>
        </w:rPr>
      </w:pPr>
      <w:proofErr w:type="spellStart"/>
      <w:r w:rsidRPr="00642030">
        <w:rPr>
          <w:rFonts w:ascii="Times New Roman" w:hAnsi="Times New Roman" w:cs="Times New Roman"/>
        </w:rPr>
        <w:t>Sel</w:t>
      </w:r>
      <w:proofErr w:type="spellEnd"/>
      <w:r w:rsidRPr="00642030">
        <w:rPr>
          <w:rFonts w:ascii="Times New Roman" w:hAnsi="Times New Roman" w:cs="Times New Roman"/>
        </w:rPr>
        <w:t xml:space="preserve">, A., Sui, J., Shepherd, J., &amp; Humphreys, G. (2019). Self-Association and Attentional Processing Regarding Perceptually Salient Items. </w:t>
      </w:r>
      <w:r w:rsidRPr="00642030">
        <w:rPr>
          <w:rFonts w:ascii="Times New Roman" w:hAnsi="Times New Roman" w:cs="Times New Roman"/>
          <w:i/>
          <w:iCs/>
        </w:rPr>
        <w:t>Review of Philosophy and Psychology</w:t>
      </w:r>
      <w:r w:rsidRPr="00642030">
        <w:rPr>
          <w:rFonts w:ascii="Times New Roman" w:hAnsi="Times New Roman" w:cs="Times New Roman"/>
        </w:rPr>
        <w:t xml:space="preserve">, </w:t>
      </w:r>
      <w:r w:rsidRPr="00642030">
        <w:rPr>
          <w:rFonts w:ascii="Times New Roman" w:hAnsi="Times New Roman" w:cs="Times New Roman"/>
          <w:i/>
          <w:iCs/>
        </w:rPr>
        <w:t>10</w:t>
      </w:r>
      <w:r w:rsidRPr="00642030">
        <w:rPr>
          <w:rFonts w:ascii="Times New Roman" w:hAnsi="Times New Roman" w:cs="Times New Roman"/>
        </w:rPr>
        <w:t xml:space="preserve">(4), 735–746. </w:t>
      </w:r>
    </w:p>
    <w:p w14:paraId="14C8D7F4" w14:textId="5B277A2C" w:rsidR="00642030" w:rsidRPr="00642030" w:rsidRDefault="00642030" w:rsidP="00642030">
      <w:pPr>
        <w:pStyle w:val="a7"/>
        <w:spacing w:line="320" w:lineRule="exact"/>
        <w:rPr>
          <w:rFonts w:ascii="Times New Roman" w:hAnsi="Times New Roman" w:cs="Times New Roman"/>
        </w:rPr>
      </w:pPr>
      <w:r w:rsidRPr="00642030">
        <w:rPr>
          <w:rFonts w:ascii="Times New Roman" w:hAnsi="Times New Roman" w:cs="Times New Roman"/>
        </w:rPr>
        <w:t xml:space="preserve">Sui, J., He, X., &amp; Humphreys, G. W. (2012). Perceptual effects of social salience: Evidence from self-prioritization effects on perceptual matching. </w:t>
      </w:r>
      <w:r w:rsidRPr="00642030">
        <w:rPr>
          <w:rFonts w:ascii="Times New Roman" w:hAnsi="Times New Roman" w:cs="Times New Roman"/>
          <w:i/>
          <w:iCs/>
        </w:rPr>
        <w:t>Journal of Experimental Psychology. Human Perception and Performance</w:t>
      </w:r>
      <w:r w:rsidRPr="00642030">
        <w:rPr>
          <w:rFonts w:ascii="Times New Roman" w:hAnsi="Times New Roman" w:cs="Times New Roman"/>
        </w:rPr>
        <w:t xml:space="preserve">, </w:t>
      </w:r>
      <w:r w:rsidRPr="00642030">
        <w:rPr>
          <w:rFonts w:ascii="Times New Roman" w:hAnsi="Times New Roman" w:cs="Times New Roman"/>
          <w:i/>
          <w:iCs/>
        </w:rPr>
        <w:t>38</w:t>
      </w:r>
      <w:r w:rsidRPr="00642030">
        <w:rPr>
          <w:rFonts w:ascii="Times New Roman" w:hAnsi="Times New Roman" w:cs="Times New Roman"/>
        </w:rPr>
        <w:t xml:space="preserve">(5), 1105–1117. </w:t>
      </w:r>
    </w:p>
    <w:p w14:paraId="78115BE4" w14:textId="1486D236" w:rsidR="00642030" w:rsidRPr="00642030" w:rsidRDefault="00642030" w:rsidP="00642030">
      <w:pPr>
        <w:pStyle w:val="a7"/>
        <w:spacing w:line="320" w:lineRule="exact"/>
        <w:rPr>
          <w:rFonts w:ascii="Times New Roman" w:hAnsi="Times New Roman" w:cs="Times New Roman"/>
        </w:rPr>
      </w:pPr>
      <w:r w:rsidRPr="00642030">
        <w:rPr>
          <w:rFonts w:ascii="Times New Roman" w:hAnsi="Times New Roman" w:cs="Times New Roman"/>
        </w:rPr>
        <w:t xml:space="preserve">Sui, J., &amp; Humphreys, G. W. (2015). The Integrative Self: How Self-Reference Integrates Perception and Memory. </w:t>
      </w:r>
      <w:r w:rsidRPr="00642030">
        <w:rPr>
          <w:rFonts w:ascii="Times New Roman" w:hAnsi="Times New Roman" w:cs="Times New Roman"/>
          <w:i/>
          <w:iCs/>
        </w:rPr>
        <w:t>Trends in Cognitive Sciences</w:t>
      </w:r>
      <w:r w:rsidRPr="00642030">
        <w:rPr>
          <w:rFonts w:ascii="Times New Roman" w:hAnsi="Times New Roman" w:cs="Times New Roman"/>
        </w:rPr>
        <w:t xml:space="preserve">, </w:t>
      </w:r>
      <w:r w:rsidRPr="00642030">
        <w:rPr>
          <w:rFonts w:ascii="Times New Roman" w:hAnsi="Times New Roman" w:cs="Times New Roman"/>
          <w:i/>
          <w:iCs/>
        </w:rPr>
        <w:t>19</w:t>
      </w:r>
      <w:r w:rsidRPr="00642030">
        <w:rPr>
          <w:rFonts w:ascii="Times New Roman" w:hAnsi="Times New Roman" w:cs="Times New Roman"/>
        </w:rPr>
        <w:t xml:space="preserve">(12), 719–728. </w:t>
      </w:r>
    </w:p>
    <w:p w14:paraId="4CFF3921" w14:textId="133B2E7F" w:rsidR="00642030" w:rsidRPr="00642030" w:rsidRDefault="00642030" w:rsidP="00642030">
      <w:pPr>
        <w:pStyle w:val="a7"/>
        <w:spacing w:line="320" w:lineRule="exact"/>
        <w:rPr>
          <w:rFonts w:ascii="Times New Roman" w:hAnsi="Times New Roman" w:cs="Times New Roman"/>
        </w:rPr>
      </w:pPr>
      <w:r w:rsidRPr="00642030">
        <w:rPr>
          <w:rFonts w:ascii="Times New Roman" w:hAnsi="Times New Roman" w:cs="Times New Roman"/>
        </w:rPr>
        <w:t xml:space="preserve">Sui, J., &amp; Humphreys, G. W. (2017). The ubiquitous self: What the properties of self-bias tell us about the self: The ubiquitous self. </w:t>
      </w:r>
      <w:r w:rsidRPr="00642030">
        <w:rPr>
          <w:rFonts w:ascii="Times New Roman" w:hAnsi="Times New Roman" w:cs="Times New Roman"/>
          <w:i/>
          <w:iCs/>
        </w:rPr>
        <w:t>Annals of the New York Academy of Sciences</w:t>
      </w:r>
      <w:r w:rsidRPr="00642030">
        <w:rPr>
          <w:rFonts w:ascii="Times New Roman" w:hAnsi="Times New Roman" w:cs="Times New Roman"/>
        </w:rPr>
        <w:t xml:space="preserve">, </w:t>
      </w:r>
      <w:r w:rsidRPr="00642030">
        <w:rPr>
          <w:rFonts w:ascii="Times New Roman" w:hAnsi="Times New Roman" w:cs="Times New Roman"/>
          <w:i/>
          <w:iCs/>
        </w:rPr>
        <w:t>1396</w:t>
      </w:r>
      <w:r w:rsidRPr="00642030">
        <w:rPr>
          <w:rFonts w:ascii="Times New Roman" w:hAnsi="Times New Roman" w:cs="Times New Roman"/>
        </w:rPr>
        <w:t xml:space="preserve">(1), 222–235. </w:t>
      </w:r>
    </w:p>
    <w:p w14:paraId="763F9834" w14:textId="60737F8C" w:rsidR="00642030" w:rsidRPr="00642030" w:rsidRDefault="00642030" w:rsidP="00642030">
      <w:pPr>
        <w:pStyle w:val="a7"/>
        <w:spacing w:line="320" w:lineRule="exact"/>
        <w:rPr>
          <w:rFonts w:ascii="Times New Roman" w:hAnsi="Times New Roman" w:cs="Times New Roman"/>
        </w:rPr>
      </w:pPr>
      <w:r w:rsidRPr="00642030">
        <w:rPr>
          <w:rFonts w:ascii="Times New Roman" w:hAnsi="Times New Roman" w:cs="Times New Roman"/>
        </w:rPr>
        <w:t xml:space="preserve">Sui, J., Liu, C. H., Wang, L., &amp; Han, S. (2009). Attentional orientation induced by temporarily established self-referential cues. </w:t>
      </w:r>
      <w:r w:rsidRPr="00642030">
        <w:rPr>
          <w:rFonts w:ascii="Times New Roman" w:hAnsi="Times New Roman" w:cs="Times New Roman"/>
          <w:i/>
          <w:iCs/>
        </w:rPr>
        <w:t>Quarterly Journal of Experimental Psychology</w:t>
      </w:r>
      <w:r w:rsidRPr="00642030">
        <w:rPr>
          <w:rFonts w:ascii="Times New Roman" w:hAnsi="Times New Roman" w:cs="Times New Roman"/>
        </w:rPr>
        <w:t xml:space="preserve">, </w:t>
      </w:r>
      <w:r w:rsidRPr="00642030">
        <w:rPr>
          <w:rFonts w:ascii="Times New Roman" w:hAnsi="Times New Roman" w:cs="Times New Roman"/>
          <w:i/>
          <w:iCs/>
        </w:rPr>
        <w:t>62</w:t>
      </w:r>
      <w:r w:rsidRPr="00642030">
        <w:rPr>
          <w:rFonts w:ascii="Times New Roman" w:hAnsi="Times New Roman" w:cs="Times New Roman"/>
        </w:rPr>
        <w:t xml:space="preserve">(5), 844–849. </w:t>
      </w:r>
    </w:p>
    <w:p w14:paraId="00BEEE58" w14:textId="49F10DA7" w:rsidR="00642030" w:rsidRPr="00642030" w:rsidRDefault="00642030" w:rsidP="00642030">
      <w:pPr>
        <w:pStyle w:val="a7"/>
        <w:spacing w:line="320" w:lineRule="exact"/>
        <w:rPr>
          <w:rFonts w:ascii="Times New Roman" w:hAnsi="Times New Roman" w:cs="Times New Roman"/>
        </w:rPr>
      </w:pPr>
      <w:r w:rsidRPr="00642030">
        <w:rPr>
          <w:rFonts w:ascii="Times New Roman" w:hAnsi="Times New Roman" w:cs="Times New Roman"/>
        </w:rPr>
        <w:t xml:space="preserve">Sui, J., &amp; </w:t>
      </w:r>
      <w:proofErr w:type="spellStart"/>
      <w:r w:rsidRPr="00642030">
        <w:rPr>
          <w:rFonts w:ascii="Times New Roman" w:hAnsi="Times New Roman" w:cs="Times New Roman"/>
        </w:rPr>
        <w:t>Rotshtein</w:t>
      </w:r>
      <w:proofErr w:type="spellEnd"/>
      <w:r w:rsidRPr="00642030">
        <w:rPr>
          <w:rFonts w:ascii="Times New Roman" w:hAnsi="Times New Roman" w:cs="Times New Roman"/>
        </w:rPr>
        <w:t xml:space="preserve">, P. (2019). Self-prioritization and the attentional systems. </w:t>
      </w:r>
      <w:r w:rsidRPr="00642030">
        <w:rPr>
          <w:rFonts w:ascii="Times New Roman" w:hAnsi="Times New Roman" w:cs="Times New Roman"/>
          <w:i/>
          <w:iCs/>
        </w:rPr>
        <w:t>Current Opinion in Psychology</w:t>
      </w:r>
      <w:r w:rsidRPr="00642030">
        <w:rPr>
          <w:rFonts w:ascii="Times New Roman" w:hAnsi="Times New Roman" w:cs="Times New Roman"/>
        </w:rPr>
        <w:t xml:space="preserve">, </w:t>
      </w:r>
      <w:r w:rsidRPr="00642030">
        <w:rPr>
          <w:rFonts w:ascii="Times New Roman" w:hAnsi="Times New Roman" w:cs="Times New Roman"/>
          <w:i/>
          <w:iCs/>
        </w:rPr>
        <w:t>29</w:t>
      </w:r>
      <w:r w:rsidRPr="00642030">
        <w:rPr>
          <w:rFonts w:ascii="Times New Roman" w:hAnsi="Times New Roman" w:cs="Times New Roman"/>
        </w:rPr>
        <w:t xml:space="preserve">, 148–152. </w:t>
      </w:r>
    </w:p>
    <w:p w14:paraId="37CA455D" w14:textId="3FA599CF" w:rsidR="00642030" w:rsidRPr="00642030" w:rsidRDefault="00642030" w:rsidP="00642030">
      <w:pPr>
        <w:pStyle w:val="a7"/>
        <w:spacing w:line="320" w:lineRule="exact"/>
        <w:rPr>
          <w:rFonts w:ascii="Times New Roman" w:hAnsi="Times New Roman" w:cs="Times New Roman"/>
        </w:rPr>
      </w:pPr>
      <w:r w:rsidRPr="00642030">
        <w:rPr>
          <w:rFonts w:ascii="Times New Roman" w:hAnsi="Times New Roman" w:cs="Times New Roman"/>
        </w:rPr>
        <w:t xml:space="preserve">Sui, J., Sun, Y., Peng, K., &amp; Humphreys, G. W. (2014). The automatic and the expected self: Separating self- and familiarity biases effects by manipulating stimulus probability. </w:t>
      </w:r>
      <w:r w:rsidRPr="00642030">
        <w:rPr>
          <w:rFonts w:ascii="Times New Roman" w:hAnsi="Times New Roman" w:cs="Times New Roman"/>
          <w:i/>
          <w:iCs/>
        </w:rPr>
        <w:t>Attention, Perception, &amp; Psychophysics</w:t>
      </w:r>
      <w:r w:rsidRPr="00642030">
        <w:rPr>
          <w:rFonts w:ascii="Times New Roman" w:hAnsi="Times New Roman" w:cs="Times New Roman"/>
        </w:rPr>
        <w:t xml:space="preserve">, </w:t>
      </w:r>
      <w:r w:rsidRPr="00642030">
        <w:rPr>
          <w:rFonts w:ascii="Times New Roman" w:hAnsi="Times New Roman" w:cs="Times New Roman"/>
          <w:i/>
          <w:iCs/>
        </w:rPr>
        <w:t>76</w:t>
      </w:r>
      <w:r w:rsidRPr="00642030">
        <w:rPr>
          <w:rFonts w:ascii="Times New Roman" w:hAnsi="Times New Roman" w:cs="Times New Roman"/>
        </w:rPr>
        <w:t xml:space="preserve">(4), 1176–1184. </w:t>
      </w:r>
    </w:p>
    <w:p w14:paraId="65D3DEBF" w14:textId="4F0A6161" w:rsidR="00642030" w:rsidRPr="00642030" w:rsidRDefault="00642030" w:rsidP="00642030">
      <w:pPr>
        <w:pStyle w:val="a7"/>
        <w:spacing w:line="320" w:lineRule="exact"/>
        <w:rPr>
          <w:rFonts w:ascii="Times New Roman" w:hAnsi="Times New Roman" w:cs="Times New Roman"/>
        </w:rPr>
      </w:pPr>
      <w:proofErr w:type="spellStart"/>
      <w:r w:rsidRPr="00642030">
        <w:rPr>
          <w:rFonts w:ascii="Times New Roman" w:hAnsi="Times New Roman" w:cs="Times New Roman"/>
        </w:rPr>
        <w:t>Svensson</w:t>
      </w:r>
      <w:proofErr w:type="spellEnd"/>
      <w:r w:rsidRPr="00642030">
        <w:rPr>
          <w:rFonts w:ascii="Times New Roman" w:hAnsi="Times New Roman" w:cs="Times New Roman"/>
        </w:rPr>
        <w:t xml:space="preserve">, S. L., </w:t>
      </w:r>
      <w:proofErr w:type="spellStart"/>
      <w:r w:rsidRPr="00642030">
        <w:rPr>
          <w:rFonts w:ascii="Times New Roman" w:hAnsi="Times New Roman" w:cs="Times New Roman"/>
        </w:rPr>
        <w:t>Golubickis</w:t>
      </w:r>
      <w:proofErr w:type="spellEnd"/>
      <w:r w:rsidRPr="00642030">
        <w:rPr>
          <w:rFonts w:ascii="Times New Roman" w:hAnsi="Times New Roman" w:cs="Times New Roman"/>
        </w:rPr>
        <w:t xml:space="preserve">, M., Maclean, H., </w:t>
      </w:r>
      <w:proofErr w:type="spellStart"/>
      <w:r w:rsidRPr="00642030">
        <w:rPr>
          <w:rFonts w:ascii="Times New Roman" w:hAnsi="Times New Roman" w:cs="Times New Roman"/>
        </w:rPr>
        <w:t>Falbén</w:t>
      </w:r>
      <w:proofErr w:type="spellEnd"/>
      <w:r w:rsidRPr="00642030">
        <w:rPr>
          <w:rFonts w:ascii="Times New Roman" w:hAnsi="Times New Roman" w:cs="Times New Roman"/>
        </w:rPr>
        <w:t xml:space="preserve">, J. K., Persson, L. M., </w:t>
      </w:r>
      <w:proofErr w:type="spellStart"/>
      <w:r w:rsidRPr="00642030">
        <w:rPr>
          <w:rFonts w:ascii="Times New Roman" w:hAnsi="Times New Roman" w:cs="Times New Roman"/>
        </w:rPr>
        <w:t>Tsamadi</w:t>
      </w:r>
      <w:proofErr w:type="spellEnd"/>
      <w:r w:rsidRPr="00642030">
        <w:rPr>
          <w:rFonts w:ascii="Times New Roman" w:hAnsi="Times New Roman" w:cs="Times New Roman"/>
        </w:rPr>
        <w:t xml:space="preserve">, D., </w:t>
      </w:r>
      <w:proofErr w:type="spellStart"/>
      <w:r w:rsidRPr="00642030">
        <w:rPr>
          <w:rFonts w:ascii="Times New Roman" w:hAnsi="Times New Roman" w:cs="Times New Roman"/>
        </w:rPr>
        <w:t>Caughey</w:t>
      </w:r>
      <w:proofErr w:type="spellEnd"/>
      <w:r w:rsidRPr="00642030">
        <w:rPr>
          <w:rFonts w:ascii="Times New Roman" w:hAnsi="Times New Roman" w:cs="Times New Roman"/>
        </w:rPr>
        <w:t xml:space="preserve">, S., </w:t>
      </w:r>
      <w:proofErr w:type="spellStart"/>
      <w:r w:rsidRPr="00642030">
        <w:rPr>
          <w:rFonts w:ascii="Times New Roman" w:hAnsi="Times New Roman" w:cs="Times New Roman"/>
        </w:rPr>
        <w:t>Sahraie</w:t>
      </w:r>
      <w:proofErr w:type="spellEnd"/>
      <w:r w:rsidRPr="00642030">
        <w:rPr>
          <w:rFonts w:ascii="Times New Roman" w:hAnsi="Times New Roman" w:cs="Times New Roman"/>
        </w:rPr>
        <w:t xml:space="preserve">, A., &amp; Macrae, C. N. (2022). More or less of me and you: Self-relevance augments the effects of item probability on stimulus prioritization. </w:t>
      </w:r>
      <w:r w:rsidRPr="00642030">
        <w:rPr>
          <w:rFonts w:ascii="Times New Roman" w:hAnsi="Times New Roman" w:cs="Times New Roman"/>
          <w:i/>
          <w:iCs/>
        </w:rPr>
        <w:t>Psychological Research</w:t>
      </w:r>
      <w:r w:rsidRPr="00642030">
        <w:rPr>
          <w:rFonts w:ascii="Times New Roman" w:hAnsi="Times New Roman" w:cs="Times New Roman"/>
        </w:rPr>
        <w:t xml:space="preserve">, </w:t>
      </w:r>
      <w:r w:rsidRPr="00642030">
        <w:rPr>
          <w:rFonts w:ascii="Times New Roman" w:hAnsi="Times New Roman" w:cs="Times New Roman"/>
          <w:i/>
          <w:iCs/>
        </w:rPr>
        <w:t>86</w:t>
      </w:r>
      <w:r w:rsidRPr="00642030">
        <w:rPr>
          <w:rFonts w:ascii="Times New Roman" w:hAnsi="Times New Roman" w:cs="Times New Roman"/>
        </w:rPr>
        <w:t>(4), 1145–1164.</w:t>
      </w:r>
    </w:p>
    <w:p w14:paraId="0C152227" w14:textId="5C46B581" w:rsidR="00642030" w:rsidRPr="00642030" w:rsidRDefault="00642030" w:rsidP="00642030">
      <w:pPr>
        <w:pStyle w:val="a7"/>
        <w:spacing w:line="320" w:lineRule="exact"/>
        <w:rPr>
          <w:rFonts w:ascii="Times New Roman" w:hAnsi="Times New Roman" w:cs="Times New Roman"/>
        </w:rPr>
      </w:pPr>
      <w:r w:rsidRPr="00642030">
        <w:rPr>
          <w:rFonts w:ascii="Times New Roman" w:hAnsi="Times New Roman" w:cs="Times New Roman"/>
        </w:rPr>
        <w:t xml:space="preserve">Symons, C. S., &amp; Johnson, B. T. (1997). The self-reference effect in memory: A meta-analysis. </w:t>
      </w:r>
      <w:r w:rsidRPr="00642030">
        <w:rPr>
          <w:rFonts w:ascii="Times New Roman" w:hAnsi="Times New Roman" w:cs="Times New Roman"/>
          <w:i/>
          <w:iCs/>
        </w:rPr>
        <w:t>Psychological Bulletin</w:t>
      </w:r>
      <w:r w:rsidRPr="00642030">
        <w:rPr>
          <w:rFonts w:ascii="Times New Roman" w:hAnsi="Times New Roman" w:cs="Times New Roman"/>
        </w:rPr>
        <w:t xml:space="preserve">, </w:t>
      </w:r>
      <w:r w:rsidRPr="00642030">
        <w:rPr>
          <w:rFonts w:ascii="Times New Roman" w:hAnsi="Times New Roman" w:cs="Times New Roman"/>
          <w:i/>
          <w:iCs/>
        </w:rPr>
        <w:t>121</w:t>
      </w:r>
      <w:r w:rsidRPr="00642030">
        <w:rPr>
          <w:rFonts w:ascii="Times New Roman" w:hAnsi="Times New Roman" w:cs="Times New Roman"/>
        </w:rPr>
        <w:t xml:space="preserve">(3), 371–394. </w:t>
      </w:r>
    </w:p>
    <w:p w14:paraId="21CBE0B3" w14:textId="730D4D4E" w:rsidR="00642030" w:rsidRPr="00642030" w:rsidRDefault="00642030" w:rsidP="00642030">
      <w:pPr>
        <w:pStyle w:val="a7"/>
        <w:spacing w:line="320" w:lineRule="exact"/>
        <w:rPr>
          <w:rFonts w:ascii="Times New Roman" w:hAnsi="Times New Roman" w:cs="Times New Roman"/>
        </w:rPr>
      </w:pPr>
      <w:proofErr w:type="spellStart"/>
      <w:r w:rsidRPr="00642030">
        <w:rPr>
          <w:rFonts w:ascii="Times New Roman" w:hAnsi="Times New Roman" w:cs="Times New Roman"/>
        </w:rPr>
        <w:t>Theeuwes</w:t>
      </w:r>
      <w:proofErr w:type="spellEnd"/>
      <w:r w:rsidRPr="00642030">
        <w:rPr>
          <w:rFonts w:ascii="Times New Roman" w:hAnsi="Times New Roman" w:cs="Times New Roman"/>
        </w:rPr>
        <w:t xml:space="preserve">, J. (2010). Top-down and bottom-up control of visual selection. </w:t>
      </w:r>
      <w:r w:rsidRPr="00642030">
        <w:rPr>
          <w:rFonts w:ascii="Times New Roman" w:hAnsi="Times New Roman" w:cs="Times New Roman"/>
          <w:i/>
          <w:iCs/>
        </w:rPr>
        <w:t xml:space="preserve">Acta </w:t>
      </w:r>
      <w:proofErr w:type="spellStart"/>
      <w:r w:rsidRPr="00642030">
        <w:rPr>
          <w:rFonts w:ascii="Times New Roman" w:hAnsi="Times New Roman" w:cs="Times New Roman"/>
          <w:i/>
          <w:iCs/>
        </w:rPr>
        <w:t>Psychologica</w:t>
      </w:r>
      <w:proofErr w:type="spellEnd"/>
      <w:r w:rsidRPr="00642030">
        <w:rPr>
          <w:rFonts w:ascii="Times New Roman" w:hAnsi="Times New Roman" w:cs="Times New Roman"/>
        </w:rPr>
        <w:t xml:space="preserve">, </w:t>
      </w:r>
      <w:r w:rsidRPr="00642030">
        <w:rPr>
          <w:rFonts w:ascii="Times New Roman" w:hAnsi="Times New Roman" w:cs="Times New Roman"/>
          <w:i/>
          <w:iCs/>
        </w:rPr>
        <w:t>135</w:t>
      </w:r>
      <w:r w:rsidRPr="00642030">
        <w:rPr>
          <w:rFonts w:ascii="Times New Roman" w:hAnsi="Times New Roman" w:cs="Times New Roman"/>
        </w:rPr>
        <w:t>(2), 77–99.</w:t>
      </w:r>
    </w:p>
    <w:p w14:paraId="25780527" w14:textId="605B95FB" w:rsidR="00642030" w:rsidRPr="00642030" w:rsidRDefault="00642030" w:rsidP="00642030">
      <w:pPr>
        <w:pStyle w:val="a7"/>
        <w:spacing w:line="320" w:lineRule="exact"/>
        <w:rPr>
          <w:rFonts w:ascii="Times New Roman" w:hAnsi="Times New Roman" w:cs="Times New Roman"/>
        </w:rPr>
      </w:pPr>
      <w:proofErr w:type="spellStart"/>
      <w:r w:rsidRPr="00642030">
        <w:rPr>
          <w:rFonts w:ascii="Times New Roman" w:hAnsi="Times New Roman" w:cs="Times New Roman"/>
        </w:rPr>
        <w:t>Vicovaro</w:t>
      </w:r>
      <w:proofErr w:type="spellEnd"/>
      <w:r w:rsidRPr="00642030">
        <w:rPr>
          <w:rFonts w:ascii="Times New Roman" w:hAnsi="Times New Roman" w:cs="Times New Roman"/>
        </w:rPr>
        <w:t xml:space="preserve">, M., </w:t>
      </w:r>
      <w:proofErr w:type="spellStart"/>
      <w:r w:rsidRPr="00642030">
        <w:rPr>
          <w:rFonts w:ascii="Times New Roman" w:hAnsi="Times New Roman" w:cs="Times New Roman"/>
        </w:rPr>
        <w:t>Dalmaso</w:t>
      </w:r>
      <w:proofErr w:type="spellEnd"/>
      <w:r w:rsidRPr="00642030">
        <w:rPr>
          <w:rFonts w:ascii="Times New Roman" w:hAnsi="Times New Roman" w:cs="Times New Roman"/>
        </w:rPr>
        <w:t xml:space="preserve">, M., &amp; </w:t>
      </w:r>
      <w:proofErr w:type="spellStart"/>
      <w:r w:rsidRPr="00642030">
        <w:rPr>
          <w:rFonts w:ascii="Times New Roman" w:hAnsi="Times New Roman" w:cs="Times New Roman"/>
        </w:rPr>
        <w:t>Bertamini</w:t>
      </w:r>
      <w:proofErr w:type="spellEnd"/>
      <w:r w:rsidRPr="00642030">
        <w:rPr>
          <w:rFonts w:ascii="Times New Roman" w:hAnsi="Times New Roman" w:cs="Times New Roman"/>
        </w:rPr>
        <w:t xml:space="preserve">, M. (2022). Towards the boundaries of self-prioritization: Associating the self with asymmetric shapes disrupts the self-prioritization effect. </w:t>
      </w:r>
      <w:r w:rsidRPr="00642030">
        <w:rPr>
          <w:rFonts w:ascii="Times New Roman" w:hAnsi="Times New Roman" w:cs="Times New Roman"/>
          <w:i/>
          <w:iCs/>
        </w:rPr>
        <w:t>Journal of Experimental Psychology: Human Perception and Performance</w:t>
      </w:r>
      <w:r w:rsidRPr="00642030">
        <w:rPr>
          <w:rFonts w:ascii="Times New Roman" w:hAnsi="Times New Roman" w:cs="Times New Roman"/>
        </w:rPr>
        <w:t xml:space="preserve">, </w:t>
      </w:r>
      <w:r w:rsidRPr="00642030">
        <w:rPr>
          <w:rFonts w:ascii="Times New Roman" w:hAnsi="Times New Roman" w:cs="Times New Roman"/>
          <w:i/>
          <w:iCs/>
        </w:rPr>
        <w:t>48</w:t>
      </w:r>
      <w:r w:rsidRPr="00642030">
        <w:rPr>
          <w:rFonts w:ascii="Times New Roman" w:hAnsi="Times New Roman" w:cs="Times New Roman"/>
        </w:rPr>
        <w:t xml:space="preserve">(9), 972–986. </w:t>
      </w:r>
    </w:p>
    <w:p w14:paraId="086A5FA5" w14:textId="3495A6B6" w:rsidR="00642030" w:rsidRPr="00692999" w:rsidRDefault="00642030" w:rsidP="00642030">
      <w:pPr>
        <w:pStyle w:val="a7"/>
        <w:spacing w:line="320" w:lineRule="exact"/>
        <w:rPr>
          <w:rFonts w:ascii="Times New Roman" w:hAnsi="Times New Roman" w:cs="Times New Roman"/>
          <w:lang w:val="de-DE"/>
          <w:rPrChange w:id="62" w:author="Hu, C-P" w:date="2023-05-06T11:47:00Z">
            <w:rPr>
              <w:rFonts w:ascii="Times New Roman" w:hAnsi="Times New Roman" w:cs="Times New Roman"/>
            </w:rPr>
          </w:rPrChange>
        </w:rPr>
      </w:pPr>
      <w:r w:rsidRPr="00642030">
        <w:rPr>
          <w:rFonts w:ascii="Times New Roman" w:hAnsi="Times New Roman" w:cs="Times New Roman"/>
        </w:rPr>
        <w:t xml:space="preserve">Vogt, J., De </w:t>
      </w:r>
      <w:proofErr w:type="spellStart"/>
      <w:r w:rsidRPr="00642030">
        <w:rPr>
          <w:rFonts w:ascii="Times New Roman" w:hAnsi="Times New Roman" w:cs="Times New Roman"/>
        </w:rPr>
        <w:t>Houwer</w:t>
      </w:r>
      <w:proofErr w:type="spellEnd"/>
      <w:r w:rsidRPr="00642030">
        <w:rPr>
          <w:rFonts w:ascii="Times New Roman" w:hAnsi="Times New Roman" w:cs="Times New Roman"/>
        </w:rPr>
        <w:t xml:space="preserve">, J., </w:t>
      </w:r>
      <w:proofErr w:type="spellStart"/>
      <w:r w:rsidRPr="00642030">
        <w:rPr>
          <w:rFonts w:ascii="Times New Roman" w:hAnsi="Times New Roman" w:cs="Times New Roman"/>
        </w:rPr>
        <w:t>Crombez</w:t>
      </w:r>
      <w:proofErr w:type="spellEnd"/>
      <w:r w:rsidRPr="00642030">
        <w:rPr>
          <w:rFonts w:ascii="Times New Roman" w:hAnsi="Times New Roman" w:cs="Times New Roman"/>
        </w:rPr>
        <w:t xml:space="preserve">, G., &amp; Van Damme, S. (2013). Competing for attentional priority: Temporary goals versus threats. </w:t>
      </w:r>
      <w:r w:rsidRPr="00692999">
        <w:rPr>
          <w:rFonts w:ascii="Times New Roman" w:hAnsi="Times New Roman" w:cs="Times New Roman"/>
          <w:i/>
          <w:iCs/>
          <w:lang w:val="de-DE"/>
          <w:rPrChange w:id="63" w:author="Hu, C-P" w:date="2023-05-06T11:47:00Z">
            <w:rPr>
              <w:rFonts w:ascii="Times New Roman" w:hAnsi="Times New Roman" w:cs="Times New Roman"/>
              <w:i/>
              <w:iCs/>
            </w:rPr>
          </w:rPrChange>
        </w:rPr>
        <w:t>Emotion</w:t>
      </w:r>
      <w:r w:rsidRPr="00692999">
        <w:rPr>
          <w:rFonts w:ascii="Times New Roman" w:hAnsi="Times New Roman" w:cs="Times New Roman"/>
          <w:lang w:val="de-DE"/>
          <w:rPrChange w:id="64" w:author="Hu, C-P" w:date="2023-05-06T11:47:00Z">
            <w:rPr>
              <w:rFonts w:ascii="Times New Roman" w:hAnsi="Times New Roman" w:cs="Times New Roman"/>
            </w:rPr>
          </w:rPrChange>
        </w:rPr>
        <w:t xml:space="preserve">, </w:t>
      </w:r>
      <w:r w:rsidRPr="00692999">
        <w:rPr>
          <w:rFonts w:ascii="Times New Roman" w:hAnsi="Times New Roman" w:cs="Times New Roman"/>
          <w:i/>
          <w:iCs/>
          <w:lang w:val="de-DE"/>
          <w:rPrChange w:id="65" w:author="Hu, C-P" w:date="2023-05-06T11:47:00Z">
            <w:rPr>
              <w:rFonts w:ascii="Times New Roman" w:hAnsi="Times New Roman" w:cs="Times New Roman"/>
              <w:i/>
              <w:iCs/>
            </w:rPr>
          </w:rPrChange>
        </w:rPr>
        <w:t>13</w:t>
      </w:r>
      <w:r w:rsidRPr="00692999">
        <w:rPr>
          <w:rFonts w:ascii="Times New Roman" w:hAnsi="Times New Roman" w:cs="Times New Roman"/>
          <w:lang w:val="de-DE"/>
          <w:rPrChange w:id="66" w:author="Hu, C-P" w:date="2023-05-06T11:47:00Z">
            <w:rPr>
              <w:rFonts w:ascii="Times New Roman" w:hAnsi="Times New Roman" w:cs="Times New Roman"/>
            </w:rPr>
          </w:rPrChange>
        </w:rPr>
        <w:t xml:space="preserve">(3), 587–598. </w:t>
      </w:r>
    </w:p>
    <w:p w14:paraId="73E3F270" w14:textId="6C295680" w:rsidR="00642030" w:rsidRPr="00642030" w:rsidRDefault="00642030" w:rsidP="00642030">
      <w:pPr>
        <w:pStyle w:val="a7"/>
        <w:spacing w:line="320" w:lineRule="exact"/>
        <w:rPr>
          <w:rFonts w:ascii="Times New Roman" w:hAnsi="Times New Roman" w:cs="Times New Roman"/>
        </w:rPr>
      </w:pPr>
      <w:r w:rsidRPr="00692999">
        <w:rPr>
          <w:rFonts w:ascii="Times New Roman" w:hAnsi="Times New Roman" w:cs="Times New Roman"/>
          <w:lang w:val="de-DE"/>
          <w:rPrChange w:id="67" w:author="Hu, C-P" w:date="2023-05-06T11:47:00Z">
            <w:rPr>
              <w:rFonts w:ascii="Times New Roman" w:hAnsi="Times New Roman" w:cs="Times New Roman"/>
            </w:rPr>
          </w:rPrChange>
        </w:rPr>
        <w:t xml:space="preserve">Yankouskaya, A., Bührle, R., Lugt, E., Stolte, M., &amp; Sui, J. (2020). </w:t>
      </w:r>
      <w:r w:rsidRPr="00642030">
        <w:rPr>
          <w:rFonts w:ascii="Times New Roman" w:hAnsi="Times New Roman" w:cs="Times New Roman"/>
        </w:rPr>
        <w:t xml:space="preserve">Intertwining personal and reward relevance: Evidence from the drift-diffusion model. </w:t>
      </w:r>
      <w:r w:rsidRPr="00642030">
        <w:rPr>
          <w:rFonts w:ascii="Times New Roman" w:hAnsi="Times New Roman" w:cs="Times New Roman"/>
          <w:i/>
          <w:iCs/>
        </w:rPr>
        <w:t>Psychological Research</w:t>
      </w:r>
      <w:r w:rsidRPr="00642030">
        <w:rPr>
          <w:rFonts w:ascii="Times New Roman" w:hAnsi="Times New Roman" w:cs="Times New Roman"/>
        </w:rPr>
        <w:t xml:space="preserve">, </w:t>
      </w:r>
      <w:r w:rsidRPr="00642030">
        <w:rPr>
          <w:rFonts w:ascii="Times New Roman" w:hAnsi="Times New Roman" w:cs="Times New Roman"/>
          <w:i/>
          <w:iCs/>
        </w:rPr>
        <w:t>84</w:t>
      </w:r>
      <w:r w:rsidRPr="00642030">
        <w:rPr>
          <w:rFonts w:ascii="Times New Roman" w:hAnsi="Times New Roman" w:cs="Times New Roman"/>
        </w:rPr>
        <w:t xml:space="preserve">(1), 32–50. </w:t>
      </w:r>
    </w:p>
    <w:p w14:paraId="0AD8A70E" w14:textId="08E86A29" w:rsidR="00642030" w:rsidRPr="00642030" w:rsidRDefault="00642030" w:rsidP="00642030">
      <w:pPr>
        <w:pStyle w:val="a7"/>
        <w:spacing w:line="320" w:lineRule="exact"/>
        <w:rPr>
          <w:rFonts w:ascii="Times New Roman" w:hAnsi="Times New Roman" w:cs="Times New Roman"/>
        </w:rPr>
      </w:pPr>
      <w:r w:rsidRPr="00642030">
        <w:rPr>
          <w:rFonts w:ascii="Times New Roman" w:hAnsi="Times New Roman" w:cs="Times New Roman"/>
        </w:rPr>
        <w:t xml:space="preserve">Yin, S., Sui, J., Chiu, Y.-C., Chen, A., &amp; </w:t>
      </w:r>
      <w:proofErr w:type="spellStart"/>
      <w:r w:rsidRPr="00642030">
        <w:rPr>
          <w:rFonts w:ascii="Times New Roman" w:hAnsi="Times New Roman" w:cs="Times New Roman"/>
        </w:rPr>
        <w:t>Egner</w:t>
      </w:r>
      <w:proofErr w:type="spellEnd"/>
      <w:r w:rsidRPr="00642030">
        <w:rPr>
          <w:rFonts w:ascii="Times New Roman" w:hAnsi="Times New Roman" w:cs="Times New Roman"/>
        </w:rPr>
        <w:t xml:space="preserve">, T. (2019). Automatic Prioritization of Self-Referential Stimuli in Working Memory. </w:t>
      </w:r>
      <w:r w:rsidRPr="00642030">
        <w:rPr>
          <w:rFonts w:ascii="Times New Roman" w:hAnsi="Times New Roman" w:cs="Times New Roman"/>
          <w:i/>
          <w:iCs/>
        </w:rPr>
        <w:t>Psychological Science</w:t>
      </w:r>
      <w:r w:rsidRPr="00642030">
        <w:rPr>
          <w:rFonts w:ascii="Times New Roman" w:hAnsi="Times New Roman" w:cs="Times New Roman"/>
        </w:rPr>
        <w:t xml:space="preserve">, </w:t>
      </w:r>
      <w:r w:rsidRPr="00642030">
        <w:rPr>
          <w:rFonts w:ascii="Times New Roman" w:hAnsi="Times New Roman" w:cs="Times New Roman"/>
          <w:i/>
          <w:iCs/>
        </w:rPr>
        <w:t>30</w:t>
      </w:r>
      <w:r w:rsidRPr="00642030">
        <w:rPr>
          <w:rFonts w:ascii="Times New Roman" w:hAnsi="Times New Roman" w:cs="Times New Roman"/>
        </w:rPr>
        <w:t xml:space="preserve">(3), 415–423. </w:t>
      </w:r>
    </w:p>
    <w:p w14:paraId="0E0D3CEF" w14:textId="2FE36D0D" w:rsidR="00F812CA" w:rsidRDefault="00F812CA" w:rsidP="00642030">
      <w:pPr>
        <w:spacing w:line="320" w:lineRule="exact"/>
        <w:rPr>
          <w:rFonts w:ascii="Times New Roman" w:hAnsi="Times New Roman" w:cs="Times New Roman"/>
          <w:color w:val="212121"/>
          <w:szCs w:val="21"/>
          <w:shd w:val="clear" w:color="auto" w:fill="FFFFFF"/>
        </w:rPr>
      </w:pPr>
    </w:p>
    <w:p w14:paraId="1515AE9D" w14:textId="77777777" w:rsidR="00642030" w:rsidRDefault="00642030" w:rsidP="00640121">
      <w:pPr>
        <w:spacing w:line="320" w:lineRule="exact"/>
        <w:rPr>
          <w:rFonts w:ascii="Times New Roman" w:hAnsi="Times New Roman" w:cs="Times New Roman"/>
          <w:color w:val="212121"/>
          <w:szCs w:val="21"/>
          <w:shd w:val="clear" w:color="auto" w:fill="FFFFFF"/>
        </w:rPr>
      </w:pPr>
    </w:p>
    <w:p w14:paraId="39FF3C26" w14:textId="77777777" w:rsidR="00642030" w:rsidRDefault="00642030" w:rsidP="00640121">
      <w:pPr>
        <w:spacing w:line="320" w:lineRule="exact"/>
        <w:rPr>
          <w:rFonts w:ascii="Times New Roman" w:hAnsi="Times New Roman" w:cs="Times New Roman"/>
          <w:color w:val="212121"/>
          <w:szCs w:val="21"/>
          <w:shd w:val="clear" w:color="auto" w:fill="FFFFFF"/>
        </w:rPr>
      </w:pPr>
    </w:p>
    <w:p w14:paraId="44AB026A" w14:textId="77777777" w:rsidR="00642030" w:rsidRDefault="00642030" w:rsidP="00640121">
      <w:pPr>
        <w:spacing w:line="320" w:lineRule="exact"/>
        <w:rPr>
          <w:rFonts w:ascii="Times New Roman" w:hAnsi="Times New Roman" w:cs="Times New Roman"/>
          <w:color w:val="212121"/>
          <w:szCs w:val="21"/>
          <w:shd w:val="clear" w:color="auto" w:fill="FFFFFF"/>
        </w:rPr>
      </w:pPr>
    </w:p>
    <w:p w14:paraId="12685EF4" w14:textId="77777777" w:rsidR="00642030" w:rsidRDefault="00642030" w:rsidP="00640121">
      <w:pPr>
        <w:spacing w:line="320" w:lineRule="exact"/>
        <w:rPr>
          <w:rFonts w:ascii="Times New Roman" w:hAnsi="Times New Roman" w:cs="Times New Roman"/>
          <w:color w:val="212121"/>
          <w:szCs w:val="21"/>
          <w:shd w:val="clear" w:color="auto" w:fill="FFFFFF"/>
        </w:rPr>
      </w:pPr>
    </w:p>
    <w:p w14:paraId="2A446D4E" w14:textId="77777777" w:rsidR="00642030" w:rsidRDefault="00642030" w:rsidP="00640121">
      <w:pPr>
        <w:spacing w:line="320" w:lineRule="exact"/>
        <w:rPr>
          <w:rFonts w:ascii="Times New Roman" w:hAnsi="Times New Roman" w:cs="Times New Roman"/>
          <w:color w:val="212121"/>
          <w:szCs w:val="21"/>
          <w:shd w:val="clear" w:color="auto" w:fill="FFFFFF"/>
        </w:rPr>
      </w:pPr>
    </w:p>
    <w:p w14:paraId="03C8B166" w14:textId="77777777" w:rsidR="00642030" w:rsidRDefault="00642030" w:rsidP="00640121">
      <w:pPr>
        <w:spacing w:line="320" w:lineRule="exact"/>
        <w:rPr>
          <w:rFonts w:ascii="Times New Roman" w:hAnsi="Times New Roman" w:cs="Times New Roman"/>
          <w:color w:val="212121"/>
          <w:szCs w:val="21"/>
          <w:shd w:val="clear" w:color="auto" w:fill="FFFFFF"/>
        </w:rPr>
      </w:pPr>
    </w:p>
    <w:p w14:paraId="3E446B4B" w14:textId="77777777" w:rsidR="00642030" w:rsidRDefault="00642030" w:rsidP="00640121">
      <w:pPr>
        <w:spacing w:line="320" w:lineRule="exact"/>
        <w:rPr>
          <w:rFonts w:ascii="Times New Roman" w:hAnsi="Times New Roman" w:cs="Times New Roman"/>
          <w:color w:val="212121"/>
          <w:szCs w:val="21"/>
          <w:shd w:val="clear" w:color="auto" w:fill="FFFFFF"/>
        </w:rPr>
      </w:pPr>
    </w:p>
    <w:p w14:paraId="5565E769" w14:textId="77777777" w:rsidR="00642030" w:rsidRDefault="00642030" w:rsidP="00640121">
      <w:pPr>
        <w:spacing w:line="320" w:lineRule="exact"/>
        <w:rPr>
          <w:rFonts w:ascii="Times New Roman" w:hAnsi="Times New Roman" w:cs="Times New Roman"/>
          <w:color w:val="212121"/>
          <w:szCs w:val="21"/>
          <w:shd w:val="clear" w:color="auto" w:fill="FFFFFF"/>
        </w:rPr>
      </w:pPr>
    </w:p>
    <w:p w14:paraId="0363BC24" w14:textId="77777777" w:rsidR="00642030" w:rsidRDefault="00642030" w:rsidP="00640121">
      <w:pPr>
        <w:spacing w:line="320" w:lineRule="exact"/>
        <w:rPr>
          <w:rFonts w:ascii="Times New Roman" w:hAnsi="Times New Roman" w:cs="Times New Roman"/>
          <w:color w:val="212121"/>
          <w:szCs w:val="21"/>
          <w:shd w:val="clear" w:color="auto" w:fill="FFFFFF"/>
        </w:rPr>
      </w:pPr>
    </w:p>
    <w:p w14:paraId="72901D78" w14:textId="77777777" w:rsidR="00642030" w:rsidRDefault="00642030" w:rsidP="00640121">
      <w:pPr>
        <w:spacing w:line="320" w:lineRule="exact"/>
        <w:rPr>
          <w:rFonts w:ascii="Times New Roman" w:hAnsi="Times New Roman" w:cs="Times New Roman"/>
          <w:color w:val="212121"/>
          <w:szCs w:val="21"/>
          <w:shd w:val="clear" w:color="auto" w:fill="FFFFFF"/>
        </w:rPr>
      </w:pPr>
    </w:p>
    <w:p w14:paraId="627AB8F0" w14:textId="77777777" w:rsidR="00642030" w:rsidRDefault="00642030" w:rsidP="00640121">
      <w:pPr>
        <w:spacing w:line="320" w:lineRule="exact"/>
        <w:rPr>
          <w:rFonts w:ascii="Times New Roman" w:hAnsi="Times New Roman" w:cs="Times New Roman"/>
          <w:color w:val="212121"/>
          <w:szCs w:val="21"/>
          <w:shd w:val="clear" w:color="auto" w:fill="FFFFFF"/>
        </w:rPr>
      </w:pPr>
    </w:p>
    <w:p w14:paraId="52F7C690" w14:textId="77777777" w:rsidR="00642030" w:rsidRDefault="00642030" w:rsidP="00640121">
      <w:pPr>
        <w:spacing w:line="320" w:lineRule="exact"/>
        <w:rPr>
          <w:rFonts w:ascii="Times New Roman" w:hAnsi="Times New Roman" w:cs="Times New Roman"/>
          <w:color w:val="212121"/>
          <w:szCs w:val="21"/>
          <w:shd w:val="clear" w:color="auto" w:fill="FFFFFF"/>
        </w:rPr>
      </w:pPr>
    </w:p>
    <w:p w14:paraId="215DB91A" w14:textId="77777777" w:rsidR="00642030" w:rsidRDefault="00642030" w:rsidP="00640121">
      <w:pPr>
        <w:spacing w:line="320" w:lineRule="exact"/>
        <w:rPr>
          <w:rFonts w:ascii="Times New Roman" w:hAnsi="Times New Roman" w:cs="Times New Roman"/>
          <w:color w:val="212121"/>
          <w:szCs w:val="21"/>
          <w:shd w:val="clear" w:color="auto" w:fill="FFFFFF"/>
        </w:rPr>
      </w:pPr>
    </w:p>
    <w:p w14:paraId="6535CEA1" w14:textId="77777777" w:rsidR="00642030" w:rsidRDefault="00642030" w:rsidP="00640121">
      <w:pPr>
        <w:spacing w:line="320" w:lineRule="exact"/>
        <w:rPr>
          <w:rFonts w:ascii="Times New Roman" w:hAnsi="Times New Roman" w:cs="Times New Roman"/>
          <w:color w:val="212121"/>
          <w:szCs w:val="21"/>
          <w:shd w:val="clear" w:color="auto" w:fill="FFFFFF"/>
        </w:rPr>
      </w:pPr>
    </w:p>
    <w:p w14:paraId="5785F9D3" w14:textId="77777777" w:rsidR="00642030" w:rsidRDefault="00642030" w:rsidP="00640121">
      <w:pPr>
        <w:spacing w:line="320" w:lineRule="exact"/>
        <w:rPr>
          <w:rFonts w:ascii="Times New Roman" w:hAnsi="Times New Roman" w:cs="Times New Roman"/>
          <w:color w:val="212121"/>
          <w:szCs w:val="21"/>
          <w:shd w:val="clear" w:color="auto" w:fill="FFFFFF"/>
        </w:rPr>
      </w:pPr>
    </w:p>
    <w:p w14:paraId="28F2A263" w14:textId="77777777" w:rsidR="006D1CC0" w:rsidRDefault="006D1CC0" w:rsidP="00640121">
      <w:pPr>
        <w:spacing w:line="320" w:lineRule="exact"/>
        <w:rPr>
          <w:rFonts w:ascii="Times New Roman" w:hAnsi="Times New Roman" w:cs="Times New Roman"/>
          <w:color w:val="212121"/>
          <w:szCs w:val="21"/>
          <w:shd w:val="clear" w:color="auto" w:fill="FFFFFF"/>
        </w:rPr>
      </w:pPr>
    </w:p>
    <w:p w14:paraId="3469AB5D" w14:textId="77777777" w:rsidR="006D1CC0" w:rsidRDefault="006D1CC0" w:rsidP="00640121">
      <w:pPr>
        <w:spacing w:line="320" w:lineRule="exact"/>
        <w:rPr>
          <w:rFonts w:ascii="Times New Roman" w:hAnsi="Times New Roman" w:cs="Times New Roman"/>
          <w:color w:val="212121"/>
          <w:szCs w:val="21"/>
          <w:shd w:val="clear" w:color="auto" w:fill="FFFFFF"/>
        </w:rPr>
      </w:pPr>
    </w:p>
    <w:p w14:paraId="1C38F5BB" w14:textId="77777777" w:rsidR="006D1CC0" w:rsidRDefault="006D1CC0" w:rsidP="00640121">
      <w:pPr>
        <w:spacing w:line="320" w:lineRule="exact"/>
        <w:rPr>
          <w:rFonts w:ascii="Times New Roman" w:hAnsi="Times New Roman" w:cs="Times New Roman"/>
          <w:color w:val="212121"/>
          <w:szCs w:val="21"/>
          <w:shd w:val="clear" w:color="auto" w:fill="FFFFFF"/>
        </w:rPr>
      </w:pPr>
    </w:p>
    <w:p w14:paraId="0B9F9ED8" w14:textId="77777777" w:rsidR="006D1CC0" w:rsidRDefault="006D1CC0" w:rsidP="00640121">
      <w:pPr>
        <w:spacing w:line="320" w:lineRule="exact"/>
        <w:rPr>
          <w:rFonts w:ascii="Times New Roman" w:hAnsi="Times New Roman" w:cs="Times New Roman"/>
          <w:color w:val="212121"/>
          <w:szCs w:val="21"/>
          <w:shd w:val="clear" w:color="auto" w:fill="FFFFFF"/>
        </w:rPr>
      </w:pPr>
    </w:p>
    <w:p w14:paraId="3ADD53F4" w14:textId="77777777" w:rsidR="006D1CC0" w:rsidRDefault="006D1CC0" w:rsidP="00640121">
      <w:pPr>
        <w:spacing w:line="320" w:lineRule="exact"/>
        <w:rPr>
          <w:rFonts w:ascii="Times New Roman" w:hAnsi="Times New Roman" w:cs="Times New Roman"/>
          <w:color w:val="212121"/>
          <w:szCs w:val="21"/>
          <w:shd w:val="clear" w:color="auto" w:fill="FFFFFF"/>
        </w:rPr>
      </w:pPr>
    </w:p>
    <w:p w14:paraId="2DE415F4" w14:textId="77777777" w:rsidR="006D1CC0" w:rsidRDefault="006D1CC0" w:rsidP="00640121">
      <w:pPr>
        <w:spacing w:line="320" w:lineRule="exact"/>
        <w:rPr>
          <w:rFonts w:ascii="Times New Roman" w:hAnsi="Times New Roman" w:cs="Times New Roman"/>
          <w:color w:val="212121"/>
          <w:szCs w:val="21"/>
          <w:shd w:val="clear" w:color="auto" w:fill="FFFFFF"/>
        </w:rPr>
      </w:pPr>
    </w:p>
    <w:p w14:paraId="38E18B58" w14:textId="77777777" w:rsidR="006D1CC0" w:rsidRDefault="006D1CC0" w:rsidP="00640121">
      <w:pPr>
        <w:spacing w:line="320" w:lineRule="exact"/>
        <w:rPr>
          <w:rFonts w:ascii="Times New Roman" w:hAnsi="Times New Roman" w:cs="Times New Roman"/>
          <w:color w:val="212121"/>
          <w:szCs w:val="21"/>
          <w:shd w:val="clear" w:color="auto" w:fill="FFFFFF"/>
        </w:rPr>
      </w:pPr>
    </w:p>
    <w:p w14:paraId="3458F243" w14:textId="77777777" w:rsidR="006D1CC0" w:rsidRDefault="006D1CC0" w:rsidP="00640121">
      <w:pPr>
        <w:spacing w:line="320" w:lineRule="exact"/>
        <w:rPr>
          <w:rFonts w:ascii="Times New Roman" w:hAnsi="Times New Roman" w:cs="Times New Roman"/>
          <w:color w:val="212121"/>
          <w:szCs w:val="21"/>
          <w:shd w:val="clear" w:color="auto" w:fill="FFFFFF"/>
        </w:rPr>
      </w:pPr>
    </w:p>
    <w:p w14:paraId="36AFB276" w14:textId="77777777" w:rsidR="006D1CC0" w:rsidRDefault="006D1CC0" w:rsidP="00640121">
      <w:pPr>
        <w:spacing w:line="320" w:lineRule="exact"/>
        <w:rPr>
          <w:rFonts w:ascii="Times New Roman" w:hAnsi="Times New Roman" w:cs="Times New Roman"/>
          <w:color w:val="212121"/>
          <w:szCs w:val="21"/>
          <w:shd w:val="clear" w:color="auto" w:fill="FFFFFF"/>
        </w:rPr>
      </w:pPr>
    </w:p>
    <w:p w14:paraId="5EAE8F67" w14:textId="77777777" w:rsidR="006D1CC0" w:rsidRDefault="006D1CC0" w:rsidP="00640121">
      <w:pPr>
        <w:spacing w:line="320" w:lineRule="exact"/>
        <w:rPr>
          <w:rFonts w:ascii="Times New Roman" w:hAnsi="Times New Roman" w:cs="Times New Roman"/>
          <w:color w:val="212121"/>
          <w:szCs w:val="21"/>
          <w:shd w:val="clear" w:color="auto" w:fill="FFFFFF"/>
        </w:rPr>
      </w:pPr>
    </w:p>
    <w:p w14:paraId="68BA513D" w14:textId="77777777" w:rsidR="006D1CC0" w:rsidRDefault="006D1CC0" w:rsidP="00640121">
      <w:pPr>
        <w:spacing w:line="320" w:lineRule="exact"/>
        <w:rPr>
          <w:rFonts w:ascii="Times New Roman" w:hAnsi="Times New Roman" w:cs="Times New Roman"/>
          <w:color w:val="212121"/>
          <w:szCs w:val="21"/>
          <w:shd w:val="clear" w:color="auto" w:fill="FFFFFF"/>
        </w:rPr>
      </w:pPr>
    </w:p>
    <w:p w14:paraId="657CE884" w14:textId="77777777" w:rsidR="006D1CC0" w:rsidRDefault="006D1CC0" w:rsidP="00640121">
      <w:pPr>
        <w:spacing w:line="320" w:lineRule="exact"/>
        <w:rPr>
          <w:rFonts w:ascii="Times New Roman" w:hAnsi="Times New Roman" w:cs="Times New Roman"/>
          <w:color w:val="212121"/>
          <w:szCs w:val="21"/>
          <w:shd w:val="clear" w:color="auto" w:fill="FFFFFF"/>
        </w:rPr>
      </w:pPr>
    </w:p>
    <w:p w14:paraId="7002C63B" w14:textId="77777777" w:rsidR="006D1CC0" w:rsidRDefault="006D1CC0" w:rsidP="00640121">
      <w:pPr>
        <w:spacing w:line="320" w:lineRule="exact"/>
        <w:rPr>
          <w:rFonts w:ascii="Times New Roman" w:hAnsi="Times New Roman" w:cs="Times New Roman"/>
          <w:color w:val="212121"/>
          <w:szCs w:val="21"/>
          <w:shd w:val="clear" w:color="auto" w:fill="FFFFFF"/>
        </w:rPr>
      </w:pPr>
    </w:p>
    <w:p w14:paraId="519F0921" w14:textId="4C119DA2" w:rsidR="00CA5C27" w:rsidRPr="006D2E97" w:rsidRDefault="00CA5C27" w:rsidP="00CA5C27">
      <w:pPr>
        <w:spacing w:beforeLines="50" w:before="156" w:afterLines="50" w:after="156" w:line="400" w:lineRule="exact"/>
        <w:jc w:val="center"/>
        <w:outlineLvl w:val="0"/>
        <w:rPr>
          <w:rFonts w:ascii="SimHei" w:eastAsia="SimHei" w:hAnsi="SimHei"/>
          <w:b/>
          <w:bCs/>
          <w:sz w:val="32"/>
          <w:szCs w:val="32"/>
        </w:rPr>
      </w:pPr>
      <w:bookmarkStart w:id="68" w:name="_Toc134188419"/>
      <w:r>
        <w:rPr>
          <w:rFonts w:ascii="SimHei" w:eastAsia="SimHei" w:hAnsi="SimHei" w:hint="eastAsia"/>
          <w:b/>
          <w:bCs/>
          <w:sz w:val="32"/>
          <w:szCs w:val="32"/>
        </w:rPr>
        <w:t>致谢</w:t>
      </w:r>
      <w:bookmarkEnd w:id="68"/>
    </w:p>
    <w:p w14:paraId="4F6A1829" w14:textId="22C648D6" w:rsidR="00C03545" w:rsidRPr="00BC0FD6" w:rsidRDefault="00192444" w:rsidP="00BC0FD6">
      <w:pPr>
        <w:spacing w:line="400" w:lineRule="exact"/>
        <w:ind w:firstLineChars="200" w:firstLine="480"/>
        <w:rPr>
          <w:rFonts w:ascii="SimSun" w:eastAsia="SimSun" w:hAnsi="SimSun" w:cs="Times New Roman"/>
          <w:color w:val="333333"/>
          <w:sz w:val="24"/>
          <w:szCs w:val="24"/>
          <w:shd w:val="clear" w:color="auto" w:fill="FFFFFF"/>
        </w:rPr>
      </w:pPr>
      <w:r w:rsidRPr="00890ADE">
        <w:rPr>
          <w:rFonts w:ascii="Times New Roman" w:eastAsia="SimSun" w:hAnsi="Times New Roman" w:cs="Times New Roman"/>
          <w:color w:val="333333"/>
          <w:sz w:val="24"/>
          <w:szCs w:val="24"/>
          <w:shd w:val="clear" w:color="auto" w:fill="FFFFFF"/>
        </w:rPr>
        <w:t>2021</w:t>
      </w:r>
      <w:r w:rsidRPr="00BC0FD6">
        <w:rPr>
          <w:rFonts w:ascii="SimSun" w:eastAsia="SimSun" w:hAnsi="SimSun" w:cs="Times New Roman" w:hint="eastAsia"/>
          <w:color w:val="333333"/>
          <w:sz w:val="24"/>
          <w:szCs w:val="24"/>
          <w:shd w:val="clear" w:color="auto" w:fill="FFFFFF"/>
        </w:rPr>
        <w:t>年五月在北区学行楼写致谢的那个自己一定不会</w:t>
      </w:r>
      <w:r w:rsidR="00485176" w:rsidRPr="00BC0FD6">
        <w:rPr>
          <w:rFonts w:ascii="SimSun" w:eastAsia="SimSun" w:hAnsi="SimSun" w:cs="Times New Roman" w:hint="eastAsia"/>
          <w:color w:val="333333"/>
          <w:sz w:val="24"/>
          <w:szCs w:val="24"/>
          <w:shd w:val="clear" w:color="auto" w:fill="FFFFFF"/>
        </w:rPr>
        <w:t>预</w:t>
      </w:r>
      <w:r w:rsidRPr="00BC0FD6">
        <w:rPr>
          <w:rFonts w:ascii="SimSun" w:eastAsia="SimSun" w:hAnsi="SimSun" w:cs="Times New Roman" w:hint="eastAsia"/>
          <w:color w:val="333333"/>
          <w:sz w:val="24"/>
          <w:szCs w:val="24"/>
          <w:shd w:val="clear" w:color="auto" w:fill="FFFFFF"/>
        </w:rPr>
        <w:t>想到两年后的</w:t>
      </w:r>
      <w:r w:rsidR="00017E3C" w:rsidRPr="00BC0FD6">
        <w:rPr>
          <w:rFonts w:ascii="SimSun" w:eastAsia="SimSun" w:hAnsi="SimSun" w:cs="Times New Roman" w:hint="eastAsia"/>
          <w:color w:val="333333"/>
          <w:sz w:val="24"/>
          <w:szCs w:val="24"/>
          <w:shd w:val="clear" w:color="auto" w:fill="FFFFFF"/>
        </w:rPr>
        <w:t>五月</w:t>
      </w:r>
      <w:r w:rsidR="00D55C77" w:rsidRPr="00BC0FD6">
        <w:rPr>
          <w:rFonts w:ascii="SimSun" w:eastAsia="SimSun" w:hAnsi="SimSun" w:cs="Times New Roman" w:hint="eastAsia"/>
          <w:color w:val="333333"/>
          <w:sz w:val="24"/>
          <w:szCs w:val="24"/>
          <w:shd w:val="clear" w:color="auto" w:fill="FFFFFF"/>
        </w:rPr>
        <w:t>我</w:t>
      </w:r>
      <w:r w:rsidRPr="00BC0FD6">
        <w:rPr>
          <w:rFonts w:ascii="SimSun" w:eastAsia="SimSun" w:hAnsi="SimSun" w:cs="Times New Roman" w:hint="eastAsia"/>
          <w:color w:val="333333"/>
          <w:sz w:val="24"/>
          <w:szCs w:val="24"/>
          <w:shd w:val="clear" w:color="auto" w:fill="FFFFFF"/>
        </w:rPr>
        <w:t>又即将完成</w:t>
      </w:r>
      <w:r w:rsidR="00D55C77" w:rsidRPr="00BC0FD6">
        <w:rPr>
          <w:rFonts w:ascii="SimSun" w:eastAsia="SimSun" w:hAnsi="SimSun" w:cs="Times New Roman" w:hint="eastAsia"/>
          <w:color w:val="333333"/>
          <w:sz w:val="24"/>
          <w:szCs w:val="24"/>
          <w:shd w:val="clear" w:color="auto" w:fill="FFFFFF"/>
        </w:rPr>
        <w:t>应用</w:t>
      </w:r>
      <w:r w:rsidRPr="00BC0FD6">
        <w:rPr>
          <w:rFonts w:ascii="SimSun" w:eastAsia="SimSun" w:hAnsi="SimSun" w:cs="Times New Roman" w:hint="eastAsia"/>
          <w:color w:val="333333"/>
          <w:sz w:val="24"/>
          <w:szCs w:val="24"/>
          <w:shd w:val="clear" w:color="auto" w:fill="FFFFFF"/>
        </w:rPr>
        <w:t>心理专业的第二个本科毕业论文吧。</w:t>
      </w:r>
      <w:r w:rsidR="00D55C77" w:rsidRPr="00BC0FD6">
        <w:rPr>
          <w:rFonts w:ascii="SimSun" w:eastAsia="SimSun" w:hAnsi="SimSun" w:cs="Times New Roman" w:hint="eastAsia"/>
          <w:color w:val="333333"/>
          <w:sz w:val="24"/>
          <w:szCs w:val="24"/>
          <w:shd w:val="clear" w:color="auto" w:fill="FFFFFF"/>
        </w:rPr>
        <w:t>第二学位是</w:t>
      </w:r>
      <w:r w:rsidR="000A508C" w:rsidRPr="00BC0FD6">
        <w:rPr>
          <w:rFonts w:ascii="SimSun" w:eastAsia="SimSun" w:hAnsi="SimSun" w:cs="Times New Roman" w:hint="eastAsia"/>
          <w:color w:val="333333"/>
          <w:sz w:val="24"/>
          <w:szCs w:val="24"/>
          <w:shd w:val="clear" w:color="auto" w:fill="FFFFFF"/>
        </w:rPr>
        <w:t>当初山穷水尽的一个机会，如今回头看来更是</w:t>
      </w:r>
      <w:r w:rsidR="00D55C77" w:rsidRPr="00BC0FD6">
        <w:rPr>
          <w:rFonts w:ascii="SimSun" w:eastAsia="SimSun" w:hAnsi="SimSun" w:cs="Times New Roman" w:hint="eastAsia"/>
          <w:color w:val="333333"/>
          <w:sz w:val="24"/>
          <w:szCs w:val="24"/>
          <w:shd w:val="clear" w:color="auto" w:fill="FFFFFF"/>
        </w:rPr>
        <w:t>一场</w:t>
      </w:r>
      <w:r w:rsidR="00C7359C">
        <w:rPr>
          <w:rFonts w:ascii="SimSun" w:eastAsia="SimSun" w:hAnsi="SimSun" w:cs="Times New Roman" w:hint="eastAsia"/>
          <w:color w:val="333333"/>
          <w:sz w:val="24"/>
          <w:szCs w:val="24"/>
          <w:shd w:val="clear" w:color="auto" w:fill="FFFFFF"/>
        </w:rPr>
        <w:t>挑战</w:t>
      </w:r>
      <w:r w:rsidR="003C1B0E" w:rsidRPr="00BC0FD6">
        <w:rPr>
          <w:rFonts w:ascii="SimSun" w:eastAsia="SimSun" w:hAnsi="SimSun" w:cs="Times New Roman" w:hint="eastAsia"/>
          <w:color w:val="333333"/>
          <w:sz w:val="24"/>
          <w:szCs w:val="24"/>
          <w:shd w:val="clear" w:color="auto" w:fill="FFFFFF"/>
        </w:rPr>
        <w:t>与收获并存的</w:t>
      </w:r>
      <w:r w:rsidR="00017E3C" w:rsidRPr="00BC0FD6">
        <w:rPr>
          <w:rFonts w:ascii="SimSun" w:eastAsia="SimSun" w:hAnsi="SimSun" w:cs="Times New Roman" w:hint="eastAsia"/>
          <w:color w:val="333333"/>
          <w:sz w:val="24"/>
          <w:szCs w:val="24"/>
          <w:shd w:val="clear" w:color="auto" w:fill="FFFFFF"/>
        </w:rPr>
        <w:t>奇妙冒险，</w:t>
      </w:r>
      <w:r w:rsidR="003C1B0E" w:rsidRPr="00BC0FD6">
        <w:rPr>
          <w:rFonts w:ascii="SimSun" w:eastAsia="SimSun" w:hAnsi="SimSun" w:cs="Times New Roman" w:hint="eastAsia"/>
          <w:color w:val="333333"/>
          <w:sz w:val="24"/>
          <w:szCs w:val="24"/>
          <w:shd w:val="clear" w:color="auto" w:fill="FFFFFF"/>
        </w:rPr>
        <w:t>很庆幸我有运气和勇气抓住了它</w:t>
      </w:r>
      <w:r w:rsidR="00017E3C" w:rsidRPr="00BC0FD6">
        <w:rPr>
          <w:rFonts w:ascii="SimSun" w:eastAsia="SimSun" w:hAnsi="SimSun" w:cs="Times New Roman" w:hint="eastAsia"/>
          <w:color w:val="333333"/>
          <w:sz w:val="24"/>
          <w:szCs w:val="24"/>
          <w:shd w:val="clear" w:color="auto" w:fill="FFFFFF"/>
        </w:rPr>
        <w:t>。</w:t>
      </w:r>
      <w:r w:rsidR="00D55C77" w:rsidRPr="00BC0FD6">
        <w:rPr>
          <w:rFonts w:ascii="SimSun" w:eastAsia="SimSun" w:hAnsi="SimSun" w:cs="Times New Roman" w:hint="eastAsia"/>
          <w:color w:val="333333"/>
          <w:sz w:val="24"/>
          <w:szCs w:val="24"/>
          <w:shd w:val="clear" w:color="auto" w:fill="FFFFFF"/>
        </w:rPr>
        <w:t>两年时光过得</w:t>
      </w:r>
      <w:r w:rsidR="003C1B0E" w:rsidRPr="00BC0FD6">
        <w:rPr>
          <w:rFonts w:ascii="SimSun" w:eastAsia="SimSun" w:hAnsi="SimSun" w:cs="Times New Roman" w:hint="eastAsia"/>
          <w:color w:val="333333"/>
          <w:sz w:val="24"/>
          <w:szCs w:val="24"/>
          <w:shd w:val="clear" w:color="auto" w:fill="FFFFFF"/>
        </w:rPr>
        <w:t>飞</w:t>
      </w:r>
      <w:r w:rsidR="00D55C77" w:rsidRPr="00BC0FD6">
        <w:rPr>
          <w:rFonts w:ascii="SimSun" w:eastAsia="SimSun" w:hAnsi="SimSun" w:cs="Times New Roman" w:hint="eastAsia"/>
          <w:color w:val="333333"/>
          <w:sz w:val="24"/>
          <w:szCs w:val="24"/>
          <w:shd w:val="clear" w:color="auto" w:fill="FFFFFF"/>
        </w:rPr>
        <w:t>快，不清楚自己变化</w:t>
      </w:r>
      <w:r w:rsidR="00696C24" w:rsidRPr="00BC0FD6">
        <w:rPr>
          <w:rFonts w:ascii="SimSun" w:eastAsia="SimSun" w:hAnsi="SimSun" w:cs="Times New Roman" w:hint="eastAsia"/>
          <w:color w:val="333333"/>
          <w:sz w:val="24"/>
          <w:szCs w:val="24"/>
          <w:shd w:val="clear" w:color="auto" w:fill="FFFFFF"/>
        </w:rPr>
        <w:t>成长</w:t>
      </w:r>
      <w:r w:rsidR="00D55C77" w:rsidRPr="00BC0FD6">
        <w:rPr>
          <w:rFonts w:ascii="SimSun" w:eastAsia="SimSun" w:hAnsi="SimSun" w:cs="Times New Roman" w:hint="eastAsia"/>
          <w:color w:val="333333"/>
          <w:sz w:val="24"/>
          <w:szCs w:val="24"/>
          <w:shd w:val="clear" w:color="auto" w:fill="FFFFFF"/>
        </w:rPr>
        <w:t>了多少，但</w:t>
      </w:r>
      <w:r w:rsidR="00696C24" w:rsidRPr="00BC0FD6">
        <w:rPr>
          <w:rFonts w:ascii="SimSun" w:eastAsia="SimSun" w:hAnsi="SimSun" w:cs="Times New Roman" w:hint="eastAsia"/>
          <w:color w:val="333333"/>
          <w:sz w:val="24"/>
          <w:szCs w:val="24"/>
          <w:shd w:val="clear" w:color="auto" w:fill="FFFFFF"/>
        </w:rPr>
        <w:t>心里多了</w:t>
      </w:r>
      <w:r w:rsidR="003C1B0E" w:rsidRPr="00BC0FD6">
        <w:rPr>
          <w:rFonts w:ascii="SimSun" w:eastAsia="SimSun" w:hAnsi="SimSun" w:cs="Times New Roman" w:hint="eastAsia"/>
          <w:color w:val="333333"/>
          <w:sz w:val="24"/>
          <w:szCs w:val="24"/>
          <w:shd w:val="clear" w:color="auto" w:fill="FFFFFF"/>
        </w:rPr>
        <w:t>面对困难的冷静与</w:t>
      </w:r>
      <w:r w:rsidR="00696C24" w:rsidRPr="00BC0FD6">
        <w:rPr>
          <w:rFonts w:ascii="SimSun" w:eastAsia="SimSun" w:hAnsi="SimSun" w:cs="Times New Roman" w:hint="eastAsia"/>
          <w:color w:val="333333"/>
          <w:sz w:val="24"/>
          <w:szCs w:val="24"/>
          <w:shd w:val="clear" w:color="auto" w:fill="FFFFFF"/>
        </w:rPr>
        <w:t>面对未知的坦然。</w:t>
      </w:r>
    </w:p>
    <w:p w14:paraId="5B1B2132" w14:textId="70A4CBA6" w:rsidR="00C03545" w:rsidRPr="00BC0FD6" w:rsidRDefault="00B364A4" w:rsidP="00BC0FD6">
      <w:pPr>
        <w:spacing w:line="400" w:lineRule="exact"/>
        <w:ind w:firstLineChars="200" w:firstLine="480"/>
        <w:rPr>
          <w:rFonts w:ascii="SimSun" w:eastAsia="SimSun" w:hAnsi="SimSun" w:cs="Times New Roman"/>
          <w:color w:val="333333"/>
          <w:sz w:val="24"/>
          <w:szCs w:val="24"/>
          <w:shd w:val="clear" w:color="auto" w:fill="FFFFFF"/>
        </w:rPr>
      </w:pPr>
      <w:r w:rsidRPr="00BC0FD6">
        <w:rPr>
          <w:rFonts w:ascii="SimSun" w:eastAsia="SimSun" w:hAnsi="SimSun" w:cs="Times New Roman" w:hint="eastAsia"/>
          <w:color w:val="333333"/>
          <w:sz w:val="24"/>
          <w:szCs w:val="24"/>
          <w:shd w:val="clear" w:color="auto" w:fill="FFFFFF"/>
        </w:rPr>
        <w:t>我的毕设项目</w:t>
      </w:r>
      <w:r w:rsidR="003C1B0E" w:rsidRPr="00BC0FD6">
        <w:rPr>
          <w:rFonts w:ascii="SimSun" w:eastAsia="SimSun" w:hAnsi="SimSun" w:cs="Times New Roman" w:hint="eastAsia"/>
          <w:color w:val="333333"/>
          <w:sz w:val="24"/>
          <w:szCs w:val="24"/>
          <w:shd w:val="clear" w:color="auto" w:fill="FFFFFF"/>
        </w:rPr>
        <w:t>从构思立题到两个实验的实施和数据的分析解读，每个阶段都受到了很多</w:t>
      </w:r>
      <w:r w:rsidR="0082442B" w:rsidRPr="00BC0FD6">
        <w:rPr>
          <w:rFonts w:ascii="SimSun" w:eastAsia="SimSun" w:hAnsi="SimSun" w:cs="Times New Roman" w:hint="eastAsia"/>
          <w:color w:val="333333"/>
          <w:sz w:val="24"/>
          <w:szCs w:val="24"/>
          <w:shd w:val="clear" w:color="auto" w:fill="FFFFFF"/>
        </w:rPr>
        <w:t>人</w:t>
      </w:r>
      <w:r w:rsidR="003C1B0E" w:rsidRPr="00BC0FD6">
        <w:rPr>
          <w:rFonts w:ascii="SimSun" w:eastAsia="SimSun" w:hAnsi="SimSun" w:cs="Times New Roman" w:hint="eastAsia"/>
          <w:color w:val="333333"/>
          <w:sz w:val="24"/>
          <w:szCs w:val="24"/>
          <w:shd w:val="clear" w:color="auto" w:fill="FFFFFF"/>
        </w:rPr>
        <w:t>热心的帮助。</w:t>
      </w:r>
      <w:r w:rsidR="00BF210D" w:rsidRPr="00BC0FD6">
        <w:rPr>
          <w:rFonts w:ascii="SimSun" w:eastAsia="SimSun" w:hAnsi="SimSun" w:cs="Times New Roman" w:hint="eastAsia"/>
          <w:color w:val="333333"/>
          <w:sz w:val="24"/>
          <w:szCs w:val="24"/>
          <w:shd w:val="clear" w:color="auto" w:fill="FFFFFF"/>
        </w:rPr>
        <w:t>首先要感谢</w:t>
      </w:r>
      <w:r w:rsidRPr="00BC0FD6">
        <w:rPr>
          <w:rFonts w:ascii="SimSun" w:eastAsia="SimSun" w:hAnsi="SimSun" w:cs="Times New Roman" w:hint="eastAsia"/>
          <w:color w:val="333333"/>
          <w:sz w:val="24"/>
          <w:szCs w:val="24"/>
          <w:shd w:val="clear" w:color="auto" w:fill="FFFFFF"/>
        </w:rPr>
        <w:t>我的指导老师：胡传鹏老师</w:t>
      </w:r>
      <w:r w:rsidR="00017E3C" w:rsidRPr="00BC0FD6">
        <w:rPr>
          <w:rFonts w:ascii="SimSun" w:eastAsia="SimSun" w:hAnsi="SimSun" w:cs="Times New Roman" w:hint="eastAsia"/>
          <w:color w:val="333333"/>
          <w:sz w:val="24"/>
          <w:szCs w:val="24"/>
          <w:shd w:val="clear" w:color="auto" w:fill="FFFFFF"/>
        </w:rPr>
        <w:t>。</w:t>
      </w:r>
      <w:r w:rsidR="00485176" w:rsidRPr="00BC0FD6">
        <w:rPr>
          <w:rFonts w:ascii="SimSun" w:eastAsia="SimSun" w:hAnsi="SimSun" w:cs="Times New Roman" w:hint="eastAsia"/>
          <w:color w:val="333333"/>
          <w:sz w:val="24"/>
          <w:szCs w:val="24"/>
          <w:shd w:val="clear" w:color="auto" w:fill="FFFFFF"/>
        </w:rPr>
        <w:t>感谢老师在充分尊重个人意愿、平等交流的基础上所提供的诚恳建议与无私帮助；</w:t>
      </w:r>
      <w:r w:rsidR="00386E4D" w:rsidRPr="00BC0FD6">
        <w:rPr>
          <w:rFonts w:ascii="SimSun" w:eastAsia="SimSun" w:hAnsi="SimSun" w:cs="Times New Roman" w:hint="eastAsia"/>
          <w:color w:val="333333"/>
          <w:sz w:val="24"/>
          <w:szCs w:val="24"/>
          <w:shd w:val="clear" w:color="auto" w:fill="FFFFFF"/>
        </w:rPr>
        <w:t>感谢老师每次及时且具体的</w:t>
      </w:r>
      <w:r w:rsidR="00AD42DA" w:rsidRPr="00BC0FD6">
        <w:rPr>
          <w:rFonts w:ascii="SimSun" w:eastAsia="SimSun" w:hAnsi="SimSun" w:cs="Times New Roman" w:hint="eastAsia"/>
          <w:color w:val="333333"/>
          <w:sz w:val="24"/>
          <w:szCs w:val="24"/>
          <w:shd w:val="clear" w:color="auto" w:fill="FFFFFF"/>
        </w:rPr>
        <w:t>指导</w:t>
      </w:r>
      <w:r w:rsidR="00485176" w:rsidRPr="00BC0FD6">
        <w:rPr>
          <w:rFonts w:ascii="SimSun" w:eastAsia="SimSun" w:hAnsi="SimSun" w:cs="Times New Roman" w:hint="eastAsia"/>
          <w:color w:val="333333"/>
          <w:sz w:val="24"/>
          <w:szCs w:val="24"/>
          <w:shd w:val="clear" w:color="auto" w:fill="FFFFFF"/>
        </w:rPr>
        <w:t>、</w:t>
      </w:r>
      <w:r w:rsidR="00386E4D" w:rsidRPr="00BC0FD6">
        <w:rPr>
          <w:rFonts w:ascii="SimSun" w:eastAsia="SimSun" w:hAnsi="SimSun" w:cs="Times New Roman" w:hint="eastAsia"/>
          <w:color w:val="333333"/>
          <w:sz w:val="24"/>
          <w:szCs w:val="24"/>
          <w:shd w:val="clear" w:color="auto" w:fill="FFFFFF"/>
        </w:rPr>
        <w:t>反馈</w:t>
      </w:r>
      <w:r w:rsidR="00485176" w:rsidRPr="00BC0FD6">
        <w:rPr>
          <w:rFonts w:ascii="SimSun" w:eastAsia="SimSun" w:hAnsi="SimSun" w:cs="Times New Roman" w:hint="eastAsia"/>
          <w:color w:val="333333"/>
          <w:sz w:val="24"/>
          <w:szCs w:val="24"/>
          <w:shd w:val="clear" w:color="auto" w:fill="FFFFFF"/>
        </w:rPr>
        <w:t>以及</w:t>
      </w:r>
      <w:r w:rsidR="00AA6E04">
        <w:rPr>
          <w:rFonts w:ascii="SimSun" w:eastAsia="SimSun" w:hAnsi="SimSun" w:cs="Times New Roman" w:hint="eastAsia"/>
          <w:color w:val="333333"/>
          <w:sz w:val="24"/>
          <w:szCs w:val="24"/>
          <w:shd w:val="clear" w:color="auto" w:fill="FFFFFF"/>
        </w:rPr>
        <w:t>设身处地为学生着想的同理心</w:t>
      </w:r>
      <w:r w:rsidR="00386E4D" w:rsidRPr="00BC0FD6">
        <w:rPr>
          <w:rFonts w:ascii="SimSun" w:eastAsia="SimSun" w:hAnsi="SimSun" w:cs="Times New Roman" w:hint="eastAsia"/>
          <w:color w:val="333333"/>
          <w:sz w:val="24"/>
          <w:szCs w:val="24"/>
          <w:shd w:val="clear" w:color="auto" w:fill="FFFFFF"/>
        </w:rPr>
        <w:t>。</w:t>
      </w:r>
      <w:r w:rsidR="00CC4F9B" w:rsidRPr="00BC0FD6">
        <w:rPr>
          <w:rFonts w:ascii="SimSun" w:eastAsia="SimSun" w:hAnsi="SimSun" w:cs="Times New Roman" w:hint="eastAsia"/>
          <w:color w:val="333333"/>
          <w:sz w:val="24"/>
          <w:szCs w:val="24"/>
          <w:shd w:val="clear" w:color="auto" w:fill="FFFFFF"/>
        </w:rPr>
        <w:t>感谢</w:t>
      </w:r>
      <w:r w:rsidR="00CC4F9B" w:rsidRPr="00890ADE">
        <w:rPr>
          <w:rFonts w:ascii="Times New Roman" w:eastAsia="SimSun" w:hAnsi="Times New Roman" w:cs="Times New Roman"/>
          <w:color w:val="333333"/>
          <w:sz w:val="24"/>
          <w:szCs w:val="24"/>
          <w:shd w:val="clear" w:color="auto" w:fill="FFFFFF"/>
        </w:rPr>
        <w:t>Meta-self</w:t>
      </w:r>
      <w:r w:rsidR="00CC4F9B" w:rsidRPr="00BC0FD6">
        <w:rPr>
          <w:rFonts w:ascii="SimSun" w:eastAsia="SimSun" w:hAnsi="SimSun" w:cs="Times New Roman" w:hint="eastAsia"/>
          <w:color w:val="333333"/>
          <w:sz w:val="24"/>
          <w:szCs w:val="24"/>
          <w:shd w:val="clear" w:color="auto" w:fill="FFFFFF"/>
        </w:rPr>
        <w:t>课题组对本项目提供了被试费的资金支持。</w:t>
      </w:r>
      <w:r w:rsidR="00386E4D" w:rsidRPr="00BC0FD6">
        <w:rPr>
          <w:rFonts w:ascii="SimSun" w:eastAsia="SimSun" w:hAnsi="SimSun" w:cs="Times New Roman" w:hint="eastAsia"/>
          <w:color w:val="333333"/>
          <w:sz w:val="24"/>
          <w:szCs w:val="24"/>
          <w:shd w:val="clear" w:color="auto" w:fill="FFFFFF"/>
        </w:rPr>
        <w:t>感谢</w:t>
      </w:r>
      <w:r w:rsidR="00212F11" w:rsidRPr="00890ADE">
        <w:rPr>
          <w:rFonts w:ascii="Times New Roman" w:eastAsia="SimSun" w:hAnsi="Times New Roman" w:cs="Times New Roman"/>
          <w:color w:val="333333"/>
          <w:sz w:val="24"/>
          <w:szCs w:val="24"/>
          <w:shd w:val="clear" w:color="auto" w:fill="FFFFFF"/>
        </w:rPr>
        <w:t>Meta-self</w:t>
      </w:r>
      <w:r w:rsidR="00212F11" w:rsidRPr="00BC0FD6">
        <w:rPr>
          <w:rFonts w:ascii="SimSun" w:eastAsia="SimSun" w:hAnsi="SimSun" w:cs="Times New Roman" w:hint="eastAsia"/>
          <w:color w:val="333333"/>
          <w:sz w:val="24"/>
          <w:szCs w:val="24"/>
          <w:shd w:val="clear" w:color="auto" w:fill="FFFFFF"/>
        </w:rPr>
        <w:t>课题组</w:t>
      </w:r>
      <w:r w:rsidR="00386E4D" w:rsidRPr="00BC0FD6">
        <w:rPr>
          <w:rFonts w:ascii="SimSun" w:eastAsia="SimSun" w:hAnsi="SimSun" w:cs="Times New Roman" w:hint="eastAsia"/>
          <w:color w:val="333333"/>
          <w:sz w:val="24"/>
          <w:szCs w:val="24"/>
          <w:shd w:val="clear" w:color="auto" w:fill="FFFFFF"/>
        </w:rPr>
        <w:t>的所有成员。每周</w:t>
      </w:r>
      <w:r w:rsidR="00485176" w:rsidRPr="00BC0FD6">
        <w:rPr>
          <w:rFonts w:ascii="SimSun" w:eastAsia="SimSun" w:hAnsi="SimSun" w:cs="Times New Roman" w:hint="eastAsia"/>
          <w:color w:val="333333"/>
          <w:sz w:val="24"/>
          <w:szCs w:val="24"/>
          <w:shd w:val="clear" w:color="auto" w:fill="FFFFFF"/>
        </w:rPr>
        <w:t>在</w:t>
      </w:r>
      <w:r w:rsidR="00386E4D" w:rsidRPr="00BC0FD6">
        <w:rPr>
          <w:rFonts w:ascii="SimSun" w:eastAsia="SimSun" w:hAnsi="SimSun" w:cs="Times New Roman" w:hint="eastAsia"/>
          <w:color w:val="333333"/>
          <w:sz w:val="24"/>
          <w:szCs w:val="24"/>
          <w:shd w:val="clear" w:color="auto" w:fill="FFFFFF"/>
        </w:rPr>
        <w:t>组会</w:t>
      </w:r>
      <w:r w:rsidR="00485176" w:rsidRPr="00BC0FD6">
        <w:rPr>
          <w:rFonts w:ascii="SimSun" w:eastAsia="SimSun" w:hAnsi="SimSun" w:cs="Times New Roman" w:hint="eastAsia"/>
          <w:color w:val="333333"/>
          <w:sz w:val="24"/>
          <w:szCs w:val="24"/>
          <w:shd w:val="clear" w:color="auto" w:fill="FFFFFF"/>
        </w:rPr>
        <w:t>上听</w:t>
      </w:r>
      <w:r w:rsidR="00386E4D" w:rsidRPr="00BC0FD6">
        <w:rPr>
          <w:rFonts w:ascii="SimSun" w:eastAsia="SimSun" w:hAnsi="SimSun" w:cs="Times New Roman" w:hint="eastAsia"/>
          <w:color w:val="333333"/>
          <w:sz w:val="24"/>
          <w:szCs w:val="24"/>
          <w:shd w:val="clear" w:color="auto" w:fill="FFFFFF"/>
        </w:rPr>
        <w:t>大家的分享都使我受益良多。组内</w:t>
      </w:r>
      <w:r w:rsidR="00212F11" w:rsidRPr="00BC0FD6">
        <w:rPr>
          <w:rFonts w:ascii="SimSun" w:eastAsia="SimSun" w:hAnsi="SimSun" w:cs="Times New Roman" w:hint="eastAsia"/>
          <w:color w:val="333333"/>
          <w:sz w:val="24"/>
          <w:szCs w:val="24"/>
          <w:shd w:val="clear" w:color="auto" w:fill="FFFFFF"/>
        </w:rPr>
        <w:t>不仅</w:t>
      </w:r>
      <w:r w:rsidR="00386E4D" w:rsidRPr="00BC0FD6">
        <w:rPr>
          <w:rFonts w:ascii="SimSun" w:eastAsia="SimSun" w:hAnsi="SimSun" w:cs="Times New Roman" w:hint="eastAsia"/>
          <w:color w:val="333333"/>
          <w:sz w:val="24"/>
          <w:szCs w:val="24"/>
          <w:shd w:val="clear" w:color="auto" w:fill="FFFFFF"/>
        </w:rPr>
        <w:t>提供了</w:t>
      </w:r>
      <w:r w:rsidR="00212F11" w:rsidRPr="00BC0FD6">
        <w:rPr>
          <w:rFonts w:ascii="SimSun" w:eastAsia="SimSun" w:hAnsi="SimSun" w:cs="Times New Roman" w:hint="eastAsia"/>
          <w:color w:val="333333"/>
          <w:sz w:val="24"/>
          <w:szCs w:val="24"/>
          <w:shd w:val="clear" w:color="auto" w:fill="FFFFFF"/>
        </w:rPr>
        <w:t>大量的学习资源和加入项目的</w:t>
      </w:r>
      <w:r w:rsidR="0082442B" w:rsidRPr="00BC0FD6">
        <w:rPr>
          <w:rFonts w:ascii="SimSun" w:eastAsia="SimSun" w:hAnsi="SimSun" w:cs="Times New Roman" w:hint="eastAsia"/>
          <w:color w:val="333333"/>
          <w:sz w:val="24"/>
          <w:szCs w:val="24"/>
          <w:shd w:val="clear" w:color="auto" w:fill="FFFFFF"/>
        </w:rPr>
        <w:t>锻炼机会，</w:t>
      </w:r>
      <w:r w:rsidR="00212F11" w:rsidRPr="00BC0FD6">
        <w:rPr>
          <w:rFonts w:ascii="SimSun" w:eastAsia="SimSun" w:hAnsi="SimSun" w:cs="Times New Roman" w:hint="eastAsia"/>
          <w:color w:val="333333"/>
          <w:sz w:val="24"/>
          <w:szCs w:val="24"/>
          <w:shd w:val="clear" w:color="auto" w:fill="FFFFFF"/>
        </w:rPr>
        <w:t>还像个大家庭</w:t>
      </w:r>
      <w:r w:rsidR="00111D88">
        <w:rPr>
          <w:rFonts w:ascii="SimSun" w:eastAsia="SimSun" w:hAnsi="SimSun" w:cs="Times New Roman" w:hint="eastAsia"/>
          <w:color w:val="333333"/>
          <w:sz w:val="24"/>
          <w:szCs w:val="24"/>
          <w:shd w:val="clear" w:color="auto" w:fill="FFFFFF"/>
        </w:rPr>
        <w:t>一样</w:t>
      </w:r>
      <w:r w:rsidR="00212F11" w:rsidRPr="00BC0FD6">
        <w:rPr>
          <w:rFonts w:ascii="SimSun" w:eastAsia="SimSun" w:hAnsi="SimSun" w:cs="Times New Roman" w:hint="eastAsia"/>
          <w:color w:val="333333"/>
          <w:sz w:val="24"/>
          <w:szCs w:val="24"/>
          <w:shd w:val="clear" w:color="auto" w:fill="FFFFFF"/>
        </w:rPr>
        <w:t>给我提供了包容且温暖的社会支持，让流浪于各个专业课堂上的我也收获了归属感。在组里有机会认识了不同背景的志同道合的有趣朋友们更是</w:t>
      </w:r>
      <w:r w:rsidR="00386E4D" w:rsidRPr="00BC0FD6">
        <w:rPr>
          <w:rFonts w:ascii="SimSun" w:eastAsia="SimSun" w:hAnsi="SimSun" w:cs="Times New Roman" w:hint="eastAsia"/>
          <w:color w:val="333333"/>
          <w:sz w:val="24"/>
          <w:szCs w:val="24"/>
          <w:shd w:val="clear" w:color="auto" w:fill="FFFFFF"/>
        </w:rPr>
        <w:t>宝藏</w:t>
      </w:r>
      <w:r w:rsidR="00212F11" w:rsidRPr="00BC0FD6">
        <w:rPr>
          <w:rFonts w:ascii="SimSun" w:eastAsia="SimSun" w:hAnsi="SimSun" w:cs="Times New Roman" w:hint="eastAsia"/>
          <w:color w:val="333333"/>
          <w:sz w:val="24"/>
          <w:szCs w:val="24"/>
          <w:shd w:val="clear" w:color="auto" w:fill="FFFFFF"/>
        </w:rPr>
        <w:t>。</w:t>
      </w:r>
      <w:r w:rsidR="00386E4D" w:rsidRPr="00BC0FD6">
        <w:rPr>
          <w:rFonts w:ascii="SimSun" w:eastAsia="SimSun" w:hAnsi="SimSun" w:cs="Times New Roman" w:hint="eastAsia"/>
          <w:color w:val="333333"/>
          <w:sz w:val="24"/>
          <w:szCs w:val="24"/>
          <w:shd w:val="clear" w:color="auto" w:fill="FFFFFF"/>
        </w:rPr>
        <w:t>其中我要特别</w:t>
      </w:r>
      <w:r w:rsidR="00F526AD" w:rsidRPr="00BC0FD6">
        <w:rPr>
          <w:rFonts w:ascii="SimSun" w:eastAsia="SimSun" w:hAnsi="SimSun" w:cs="Times New Roman" w:hint="eastAsia"/>
          <w:color w:val="333333"/>
          <w:sz w:val="24"/>
          <w:szCs w:val="24"/>
          <w:shd w:val="clear" w:color="auto" w:fill="FFFFFF"/>
        </w:rPr>
        <w:t>感谢</w:t>
      </w:r>
      <w:r w:rsidR="00696C24" w:rsidRPr="00BC0FD6">
        <w:rPr>
          <w:rFonts w:ascii="SimSun" w:eastAsia="SimSun" w:hAnsi="SimSun" w:cs="Times New Roman" w:hint="eastAsia"/>
          <w:color w:val="333333"/>
          <w:sz w:val="24"/>
          <w:szCs w:val="24"/>
          <w:shd w:val="clear" w:color="auto" w:fill="FFFFFF"/>
        </w:rPr>
        <w:t>给这个</w:t>
      </w:r>
      <w:r w:rsidR="00F526AD" w:rsidRPr="00BC0FD6">
        <w:rPr>
          <w:rFonts w:ascii="SimSun" w:eastAsia="SimSun" w:hAnsi="SimSun" w:cs="Times New Roman" w:hint="eastAsia"/>
          <w:color w:val="333333"/>
          <w:sz w:val="24"/>
          <w:szCs w:val="24"/>
          <w:shd w:val="clear" w:color="auto" w:fill="FFFFFF"/>
        </w:rPr>
        <w:t>项目提供了大力支持的</w:t>
      </w:r>
      <w:r w:rsidR="006A370B" w:rsidRPr="00BC0FD6">
        <w:rPr>
          <w:rFonts w:ascii="SimSun" w:eastAsia="SimSun" w:hAnsi="SimSun" w:cs="Times New Roman" w:hint="eastAsia"/>
          <w:color w:val="333333"/>
          <w:sz w:val="24"/>
          <w:szCs w:val="24"/>
          <w:shd w:val="clear" w:color="auto" w:fill="FFFFFF"/>
        </w:rPr>
        <w:t>刘逸康</w:t>
      </w:r>
      <w:r w:rsidR="00F526AD" w:rsidRPr="00BC0FD6">
        <w:rPr>
          <w:rFonts w:ascii="SimSun" w:eastAsia="SimSun" w:hAnsi="SimSun" w:cs="Times New Roman" w:hint="eastAsia"/>
          <w:color w:val="333333"/>
          <w:sz w:val="24"/>
          <w:szCs w:val="24"/>
          <w:shd w:val="clear" w:color="auto" w:fill="FFFFFF"/>
        </w:rPr>
        <w:t>和</w:t>
      </w:r>
      <w:r w:rsidR="006A370B" w:rsidRPr="00BC0FD6">
        <w:rPr>
          <w:rFonts w:ascii="SimSun" w:eastAsia="SimSun" w:hAnsi="SimSun" w:cs="Times New Roman" w:hint="eastAsia"/>
          <w:color w:val="333333"/>
          <w:sz w:val="24"/>
          <w:szCs w:val="24"/>
          <w:shd w:val="clear" w:color="auto" w:fill="FFFFFF"/>
        </w:rPr>
        <w:t>郑元瑞</w:t>
      </w:r>
      <w:r w:rsidR="00F526AD" w:rsidRPr="00BC0FD6">
        <w:rPr>
          <w:rFonts w:ascii="SimSun" w:eastAsia="SimSun" w:hAnsi="SimSun" w:cs="Times New Roman" w:hint="eastAsia"/>
          <w:color w:val="333333"/>
          <w:sz w:val="24"/>
          <w:szCs w:val="24"/>
          <w:shd w:val="clear" w:color="auto" w:fill="FFFFFF"/>
        </w:rPr>
        <w:t>同学。</w:t>
      </w:r>
      <w:r w:rsidR="00152FF6" w:rsidRPr="00BC0FD6">
        <w:rPr>
          <w:rFonts w:ascii="SimSun" w:eastAsia="SimSun" w:hAnsi="SimSun" w:cs="Times New Roman" w:hint="eastAsia"/>
          <w:color w:val="333333"/>
          <w:sz w:val="24"/>
          <w:szCs w:val="24"/>
          <w:shd w:val="clear" w:color="auto" w:fill="FFFFFF"/>
        </w:rPr>
        <w:t>感谢两位同学</w:t>
      </w:r>
      <w:r w:rsidR="004B2B2A" w:rsidRPr="00BC0FD6">
        <w:rPr>
          <w:rFonts w:ascii="SimSun" w:eastAsia="SimSun" w:hAnsi="SimSun" w:cs="Times New Roman" w:hint="eastAsia"/>
          <w:color w:val="333333"/>
          <w:sz w:val="24"/>
          <w:szCs w:val="24"/>
          <w:shd w:val="clear" w:color="auto" w:fill="FFFFFF"/>
        </w:rPr>
        <w:t>愿意付出自己的时间和精力，</w:t>
      </w:r>
      <w:r w:rsidR="00152FF6" w:rsidRPr="00BC0FD6">
        <w:rPr>
          <w:rFonts w:ascii="SimSun" w:eastAsia="SimSun" w:hAnsi="SimSun" w:cs="Times New Roman" w:hint="eastAsia"/>
          <w:color w:val="333333"/>
          <w:sz w:val="24"/>
          <w:szCs w:val="24"/>
          <w:shd w:val="clear" w:color="auto" w:fill="FFFFFF"/>
        </w:rPr>
        <w:t>积极地参与讨论</w:t>
      </w:r>
      <w:r w:rsidR="004B2B2A" w:rsidRPr="00BC0FD6">
        <w:rPr>
          <w:rFonts w:ascii="SimSun" w:eastAsia="SimSun" w:hAnsi="SimSun" w:cs="Times New Roman" w:hint="eastAsia"/>
          <w:color w:val="333333"/>
          <w:sz w:val="24"/>
          <w:szCs w:val="24"/>
          <w:shd w:val="clear" w:color="auto" w:fill="FFFFFF"/>
        </w:rPr>
        <w:t>。感谢逸康帮忙梳理</w:t>
      </w:r>
      <w:r w:rsidR="00C7359C">
        <w:rPr>
          <w:rFonts w:ascii="SimSun" w:eastAsia="SimSun" w:hAnsi="SimSun" w:cs="Times New Roman" w:hint="eastAsia"/>
          <w:color w:val="333333"/>
          <w:sz w:val="24"/>
          <w:szCs w:val="24"/>
          <w:shd w:val="clear" w:color="auto" w:fill="FFFFFF"/>
        </w:rPr>
        <w:t>项目进展中遇到</w:t>
      </w:r>
      <w:r w:rsidR="004B2B2A" w:rsidRPr="00BC0FD6">
        <w:rPr>
          <w:rFonts w:ascii="SimSun" w:eastAsia="SimSun" w:hAnsi="SimSun" w:cs="Times New Roman" w:hint="eastAsia"/>
          <w:color w:val="333333"/>
          <w:sz w:val="24"/>
          <w:szCs w:val="24"/>
          <w:shd w:val="clear" w:color="auto" w:fill="FFFFFF"/>
        </w:rPr>
        <w:t>问题</w:t>
      </w:r>
      <w:r w:rsidR="0082442B" w:rsidRPr="00BC0FD6">
        <w:rPr>
          <w:rFonts w:ascii="SimSun" w:eastAsia="SimSun" w:hAnsi="SimSun" w:cs="Times New Roman" w:hint="eastAsia"/>
          <w:color w:val="333333"/>
          <w:sz w:val="24"/>
          <w:szCs w:val="24"/>
          <w:shd w:val="clear" w:color="auto" w:fill="FFFFFF"/>
        </w:rPr>
        <w:t>的处理</w:t>
      </w:r>
      <w:r w:rsidR="004B2B2A" w:rsidRPr="00BC0FD6">
        <w:rPr>
          <w:rFonts w:ascii="SimSun" w:eastAsia="SimSun" w:hAnsi="SimSun" w:cs="Times New Roman" w:hint="eastAsia"/>
          <w:color w:val="333333"/>
          <w:sz w:val="24"/>
          <w:szCs w:val="24"/>
          <w:shd w:val="clear" w:color="auto" w:fill="FFFFFF"/>
        </w:rPr>
        <w:t>思路</w:t>
      </w:r>
      <w:r w:rsidR="00755F7D">
        <w:rPr>
          <w:rFonts w:ascii="SimSun" w:eastAsia="SimSun" w:hAnsi="SimSun" w:cs="Times New Roman" w:hint="eastAsia"/>
          <w:color w:val="333333"/>
          <w:sz w:val="24"/>
          <w:szCs w:val="24"/>
          <w:shd w:val="clear" w:color="auto" w:fill="FFFFFF"/>
        </w:rPr>
        <w:t>。</w:t>
      </w:r>
      <w:r w:rsidR="004B2B2A" w:rsidRPr="00BC0FD6">
        <w:rPr>
          <w:rFonts w:ascii="SimSun" w:eastAsia="SimSun" w:hAnsi="SimSun" w:cs="Times New Roman" w:hint="eastAsia"/>
          <w:color w:val="333333"/>
          <w:sz w:val="24"/>
          <w:szCs w:val="24"/>
          <w:shd w:val="clear" w:color="auto" w:fill="FFFFFF"/>
        </w:rPr>
        <w:t>感谢</w:t>
      </w:r>
      <w:r w:rsidR="00F526AD" w:rsidRPr="00BC0FD6">
        <w:rPr>
          <w:rFonts w:ascii="SimSun" w:eastAsia="SimSun" w:hAnsi="SimSun" w:cs="Times New Roman" w:hint="eastAsia"/>
          <w:color w:val="333333"/>
          <w:sz w:val="24"/>
          <w:szCs w:val="24"/>
          <w:shd w:val="clear" w:color="auto" w:fill="FFFFFF"/>
        </w:rPr>
        <w:t>元瑞帮我入门</w:t>
      </w:r>
      <w:proofErr w:type="spellStart"/>
      <w:r w:rsidR="00F526AD" w:rsidRPr="00C7359C">
        <w:rPr>
          <w:rFonts w:ascii="Times New Roman" w:eastAsia="SimSun" w:hAnsi="Times New Roman" w:cs="Times New Roman"/>
          <w:color w:val="333333"/>
          <w:sz w:val="24"/>
          <w:szCs w:val="24"/>
          <w:shd w:val="clear" w:color="auto" w:fill="FFFFFF"/>
        </w:rPr>
        <w:t>jsPsych</w:t>
      </w:r>
      <w:proofErr w:type="spellEnd"/>
      <w:r w:rsidR="00152FF6" w:rsidRPr="00BC0FD6">
        <w:rPr>
          <w:rFonts w:ascii="SimSun" w:eastAsia="SimSun" w:hAnsi="SimSun" w:cs="Times New Roman" w:hint="eastAsia"/>
          <w:color w:val="333333"/>
          <w:sz w:val="24"/>
          <w:szCs w:val="24"/>
          <w:shd w:val="clear" w:color="auto" w:fill="FFFFFF"/>
        </w:rPr>
        <w:t>，</w:t>
      </w:r>
      <w:r w:rsidR="00F526AD" w:rsidRPr="00BC0FD6">
        <w:rPr>
          <w:rFonts w:ascii="SimSun" w:eastAsia="SimSun" w:hAnsi="SimSun" w:cs="Times New Roman" w:hint="eastAsia"/>
          <w:color w:val="333333"/>
          <w:sz w:val="24"/>
          <w:szCs w:val="24"/>
          <w:shd w:val="clear" w:color="auto" w:fill="FFFFFF"/>
        </w:rPr>
        <w:t>不遗余力地</w:t>
      </w:r>
      <w:r w:rsidR="00152FF6" w:rsidRPr="00BC0FD6">
        <w:rPr>
          <w:rFonts w:ascii="SimSun" w:eastAsia="SimSun" w:hAnsi="SimSun" w:cs="Times New Roman" w:hint="eastAsia"/>
          <w:color w:val="333333"/>
          <w:sz w:val="24"/>
          <w:szCs w:val="24"/>
          <w:shd w:val="clear" w:color="auto" w:fill="FFFFFF"/>
        </w:rPr>
        <w:t>耐心</w:t>
      </w:r>
      <w:r w:rsidR="00264E94" w:rsidRPr="00BC0FD6">
        <w:rPr>
          <w:rFonts w:ascii="SimSun" w:eastAsia="SimSun" w:hAnsi="SimSun" w:cs="Times New Roman" w:hint="eastAsia"/>
          <w:color w:val="333333"/>
          <w:sz w:val="24"/>
          <w:szCs w:val="24"/>
          <w:shd w:val="clear" w:color="auto" w:fill="FFFFFF"/>
        </w:rPr>
        <w:t>帮忙修</w:t>
      </w:r>
      <w:r w:rsidR="00F526AD" w:rsidRPr="00BC0FD6">
        <w:rPr>
          <w:rFonts w:ascii="SimSun" w:eastAsia="SimSun" w:hAnsi="SimSun" w:cs="Times New Roman" w:hint="eastAsia"/>
          <w:color w:val="333333"/>
          <w:sz w:val="24"/>
          <w:szCs w:val="24"/>
          <w:shd w:val="clear" w:color="auto" w:fill="FFFFFF"/>
        </w:rPr>
        <w:t>改代码里的</w:t>
      </w:r>
      <w:r w:rsidR="00F526AD" w:rsidRPr="00105EE7">
        <w:rPr>
          <w:rFonts w:ascii="Times New Roman" w:eastAsia="SimSun" w:hAnsi="Times New Roman" w:cs="Times New Roman"/>
          <w:color w:val="333333"/>
          <w:sz w:val="24"/>
          <w:szCs w:val="24"/>
          <w:shd w:val="clear" w:color="auto" w:fill="FFFFFF"/>
        </w:rPr>
        <w:t>bug</w:t>
      </w:r>
      <w:r w:rsidR="00D55C77" w:rsidRPr="00BC0FD6">
        <w:rPr>
          <w:rFonts w:ascii="SimSun" w:eastAsia="SimSun" w:hAnsi="SimSun" w:cs="Times New Roman" w:hint="eastAsia"/>
          <w:color w:val="333333"/>
          <w:sz w:val="24"/>
          <w:szCs w:val="24"/>
          <w:shd w:val="clear" w:color="auto" w:fill="FFFFFF"/>
        </w:rPr>
        <w:t>，</w:t>
      </w:r>
      <w:r w:rsidR="004B2B2A" w:rsidRPr="00BC0FD6">
        <w:rPr>
          <w:rFonts w:ascii="SimSun" w:eastAsia="SimSun" w:hAnsi="SimSun" w:cs="Times New Roman" w:hint="eastAsia"/>
          <w:color w:val="333333"/>
          <w:sz w:val="24"/>
          <w:szCs w:val="24"/>
          <w:shd w:val="clear" w:color="auto" w:fill="FFFFFF"/>
        </w:rPr>
        <w:t>总能</w:t>
      </w:r>
      <w:r w:rsidR="00D55C77" w:rsidRPr="00BC0FD6">
        <w:rPr>
          <w:rFonts w:ascii="SimSun" w:eastAsia="SimSun" w:hAnsi="SimSun" w:cs="Times New Roman" w:hint="eastAsia"/>
          <w:color w:val="333333"/>
          <w:sz w:val="24"/>
          <w:szCs w:val="24"/>
          <w:shd w:val="clear" w:color="auto" w:fill="FFFFFF"/>
        </w:rPr>
        <w:t>快速地提出解决</w:t>
      </w:r>
      <w:r w:rsidR="004B2B2A" w:rsidRPr="00BC0FD6">
        <w:rPr>
          <w:rFonts w:ascii="SimSun" w:eastAsia="SimSun" w:hAnsi="SimSun" w:cs="Times New Roman" w:hint="eastAsia"/>
          <w:color w:val="333333"/>
          <w:sz w:val="24"/>
          <w:szCs w:val="24"/>
          <w:shd w:val="clear" w:color="auto" w:fill="FFFFFF"/>
        </w:rPr>
        <w:t>问题</w:t>
      </w:r>
      <w:r w:rsidR="00D55C77" w:rsidRPr="00BC0FD6">
        <w:rPr>
          <w:rFonts w:ascii="SimSun" w:eastAsia="SimSun" w:hAnsi="SimSun" w:cs="Times New Roman" w:hint="eastAsia"/>
          <w:color w:val="333333"/>
          <w:sz w:val="24"/>
          <w:szCs w:val="24"/>
          <w:shd w:val="clear" w:color="auto" w:fill="FFFFFF"/>
        </w:rPr>
        <w:t>的好点子。</w:t>
      </w:r>
      <w:r w:rsidR="000E5BF5" w:rsidRPr="00BC0FD6">
        <w:rPr>
          <w:rFonts w:ascii="SimSun" w:eastAsia="SimSun" w:hAnsi="SimSun" w:cs="Times New Roman" w:hint="eastAsia"/>
          <w:color w:val="333333"/>
          <w:sz w:val="24"/>
          <w:szCs w:val="24"/>
          <w:shd w:val="clear" w:color="auto" w:fill="FFFFFF"/>
        </w:rPr>
        <w:t>此外，</w:t>
      </w:r>
      <w:r w:rsidR="00D55C77" w:rsidRPr="00BC0FD6">
        <w:rPr>
          <w:rFonts w:ascii="SimSun" w:eastAsia="SimSun" w:hAnsi="SimSun" w:cs="Times New Roman" w:hint="eastAsia"/>
          <w:color w:val="333333"/>
          <w:sz w:val="24"/>
          <w:szCs w:val="24"/>
          <w:shd w:val="clear" w:color="auto" w:fill="FFFFFF"/>
        </w:rPr>
        <w:t>实验在</w:t>
      </w:r>
      <w:r w:rsidRPr="00BC0FD6">
        <w:rPr>
          <w:rFonts w:ascii="SimSun" w:eastAsia="SimSun" w:hAnsi="SimSun" w:cs="Times New Roman" w:hint="eastAsia"/>
          <w:color w:val="333333"/>
          <w:sz w:val="24"/>
          <w:szCs w:val="24"/>
          <w:shd w:val="clear" w:color="auto" w:fill="FFFFFF"/>
        </w:rPr>
        <w:t>反反复复</w:t>
      </w:r>
      <w:r w:rsidR="00D55C77" w:rsidRPr="00BC0FD6">
        <w:rPr>
          <w:rFonts w:ascii="SimSun" w:eastAsia="SimSun" w:hAnsi="SimSun" w:cs="Times New Roman" w:hint="eastAsia"/>
          <w:color w:val="333333"/>
          <w:sz w:val="24"/>
          <w:szCs w:val="24"/>
          <w:shd w:val="clear" w:color="auto" w:fill="FFFFFF"/>
        </w:rPr>
        <w:t>修改后能迅速收好数据</w:t>
      </w:r>
      <w:r w:rsidRPr="00BC0FD6">
        <w:rPr>
          <w:rFonts w:ascii="SimSun" w:eastAsia="SimSun" w:hAnsi="SimSun" w:cs="Times New Roman" w:hint="eastAsia"/>
          <w:color w:val="333333"/>
          <w:sz w:val="24"/>
          <w:szCs w:val="24"/>
          <w:shd w:val="clear" w:color="auto" w:fill="FFFFFF"/>
        </w:rPr>
        <w:t>主要是</w:t>
      </w:r>
      <w:r w:rsidR="00BC0FD6">
        <w:rPr>
          <w:rFonts w:ascii="SimSun" w:eastAsia="SimSun" w:hAnsi="SimSun" w:cs="Times New Roman" w:hint="eastAsia"/>
          <w:color w:val="333333"/>
          <w:sz w:val="24"/>
          <w:szCs w:val="24"/>
          <w:shd w:val="clear" w:color="auto" w:fill="FFFFFF"/>
        </w:rPr>
        <w:t>实验</w:t>
      </w:r>
      <w:r w:rsidR="006A370B" w:rsidRPr="00BC0FD6">
        <w:rPr>
          <w:rFonts w:ascii="SimSun" w:eastAsia="SimSun" w:hAnsi="SimSun" w:cs="Times New Roman" w:hint="eastAsia"/>
          <w:color w:val="333333"/>
          <w:sz w:val="24"/>
          <w:szCs w:val="24"/>
          <w:shd w:val="clear" w:color="auto" w:fill="FFFFFF"/>
        </w:rPr>
        <w:t>主试们</w:t>
      </w:r>
      <w:r w:rsidRPr="00BC0FD6">
        <w:rPr>
          <w:rFonts w:ascii="SimSun" w:eastAsia="SimSun" w:hAnsi="SimSun" w:cs="Times New Roman" w:hint="eastAsia"/>
          <w:color w:val="333333"/>
          <w:sz w:val="24"/>
          <w:szCs w:val="24"/>
          <w:shd w:val="clear" w:color="auto" w:fill="FFFFFF"/>
        </w:rPr>
        <w:t>的功劳，</w:t>
      </w:r>
      <w:r w:rsidR="004B2B2A" w:rsidRPr="00BC0FD6">
        <w:rPr>
          <w:rFonts w:ascii="SimSun" w:eastAsia="SimSun" w:hAnsi="SimSun" w:cs="Times New Roman" w:hint="eastAsia"/>
          <w:color w:val="333333"/>
          <w:sz w:val="24"/>
          <w:szCs w:val="24"/>
          <w:shd w:val="clear" w:color="auto" w:fill="FFFFFF"/>
        </w:rPr>
        <w:t>他们分别是：</w:t>
      </w:r>
      <w:r w:rsidR="00D44267" w:rsidRPr="00BC0FD6">
        <w:rPr>
          <w:rFonts w:ascii="SimSun" w:eastAsia="SimSun" w:hAnsi="SimSun" w:cs="Times New Roman" w:hint="eastAsia"/>
          <w:color w:val="333333"/>
          <w:sz w:val="24"/>
          <w:szCs w:val="24"/>
          <w:shd w:val="clear" w:color="auto" w:fill="FFFFFF"/>
        </w:rPr>
        <w:t>高瑞阳、葛瑞阳、魏雪涵、黎雅琪、夏一方、</w:t>
      </w:r>
      <w:r w:rsidR="004B2B2A" w:rsidRPr="00BC0FD6">
        <w:rPr>
          <w:rFonts w:ascii="SimSun" w:eastAsia="SimSun" w:hAnsi="SimSun" w:cs="Times New Roman" w:hint="eastAsia"/>
          <w:color w:val="333333"/>
          <w:sz w:val="24"/>
          <w:szCs w:val="24"/>
          <w:shd w:val="clear" w:color="auto" w:fill="FFFFFF"/>
        </w:rPr>
        <w:t>郭子源、林也、王欣雨、</w:t>
      </w:r>
      <w:r w:rsidR="00D44267" w:rsidRPr="00BC0FD6">
        <w:rPr>
          <w:rFonts w:ascii="SimSun" w:eastAsia="SimSun" w:hAnsi="SimSun" w:cs="Times New Roman" w:hint="eastAsia"/>
          <w:color w:val="333333"/>
          <w:sz w:val="24"/>
          <w:szCs w:val="24"/>
          <w:shd w:val="clear" w:color="auto" w:fill="FFFFFF"/>
        </w:rPr>
        <w:t>庄天洛。</w:t>
      </w:r>
      <w:r w:rsidRPr="00BC0FD6">
        <w:rPr>
          <w:rFonts w:ascii="SimSun" w:eastAsia="SimSun" w:hAnsi="SimSun" w:cs="Times New Roman" w:hint="eastAsia"/>
          <w:color w:val="333333"/>
          <w:sz w:val="24"/>
          <w:szCs w:val="24"/>
          <w:shd w:val="clear" w:color="auto" w:fill="FFFFFF"/>
        </w:rPr>
        <w:t>非常感谢大家的工作把我从无休无止的接被试中解放出来。</w:t>
      </w:r>
      <w:r w:rsidR="004B2B2A" w:rsidRPr="00BC0FD6">
        <w:rPr>
          <w:rFonts w:ascii="SimSun" w:eastAsia="SimSun" w:hAnsi="SimSun" w:cs="Times New Roman" w:hint="eastAsia"/>
          <w:color w:val="333333"/>
          <w:sz w:val="24"/>
          <w:szCs w:val="24"/>
          <w:shd w:val="clear" w:color="auto" w:fill="FFFFFF"/>
        </w:rPr>
        <w:t>还要感谢我的好朋友们，不仅愿意</w:t>
      </w:r>
      <w:r w:rsidR="008E1C67" w:rsidRPr="00BC0FD6">
        <w:rPr>
          <w:rFonts w:ascii="SimSun" w:eastAsia="SimSun" w:hAnsi="SimSun" w:cs="Times New Roman" w:hint="eastAsia"/>
          <w:color w:val="333333"/>
          <w:sz w:val="24"/>
          <w:szCs w:val="24"/>
          <w:shd w:val="clear" w:color="auto" w:fill="FFFFFF"/>
        </w:rPr>
        <w:t>当</w:t>
      </w:r>
      <w:r w:rsidR="004B2B2A" w:rsidRPr="00BC0FD6">
        <w:rPr>
          <w:rFonts w:ascii="SimSun" w:eastAsia="SimSun" w:hAnsi="SimSun" w:cs="Times New Roman" w:hint="eastAsia"/>
          <w:color w:val="333333"/>
          <w:sz w:val="24"/>
          <w:szCs w:val="24"/>
          <w:shd w:val="clear" w:color="auto" w:fill="FFFFFF"/>
        </w:rPr>
        <w:t>内测实验</w:t>
      </w:r>
      <w:r w:rsidR="008E1C67" w:rsidRPr="00BC0FD6">
        <w:rPr>
          <w:rFonts w:ascii="SimSun" w:eastAsia="SimSun" w:hAnsi="SimSun" w:cs="Times New Roman" w:hint="eastAsia"/>
          <w:color w:val="333333"/>
          <w:sz w:val="24"/>
          <w:szCs w:val="24"/>
          <w:shd w:val="clear" w:color="auto" w:fill="FFFFFF"/>
        </w:rPr>
        <w:t>的小白鼠</w:t>
      </w:r>
      <w:r w:rsidR="004B2B2A" w:rsidRPr="00BC0FD6">
        <w:rPr>
          <w:rFonts w:ascii="SimSun" w:eastAsia="SimSun" w:hAnsi="SimSun" w:cs="Times New Roman" w:hint="eastAsia"/>
          <w:color w:val="333333"/>
          <w:sz w:val="24"/>
          <w:szCs w:val="24"/>
          <w:shd w:val="clear" w:color="auto" w:fill="FFFFFF"/>
        </w:rPr>
        <w:t>，还在我焦虑和气馁时给了我陪伴和充分肯定。</w:t>
      </w:r>
      <w:r w:rsidR="00C03545" w:rsidRPr="00BC0FD6">
        <w:rPr>
          <w:rFonts w:ascii="SimSun" w:eastAsia="SimSun" w:hAnsi="SimSun" w:cs="Times New Roman" w:hint="eastAsia"/>
          <w:color w:val="333333"/>
          <w:sz w:val="24"/>
          <w:szCs w:val="24"/>
          <w:shd w:val="clear" w:color="auto" w:fill="FFFFFF"/>
        </w:rPr>
        <w:t>最后</w:t>
      </w:r>
      <w:r w:rsidR="004B2B2A" w:rsidRPr="00BC0FD6">
        <w:rPr>
          <w:rFonts w:ascii="SimSun" w:eastAsia="SimSun" w:hAnsi="SimSun" w:cs="Times New Roman" w:hint="eastAsia"/>
          <w:color w:val="333333"/>
          <w:sz w:val="24"/>
          <w:szCs w:val="24"/>
          <w:shd w:val="clear" w:color="auto" w:fill="FFFFFF"/>
        </w:rPr>
        <w:t>要</w:t>
      </w:r>
      <w:r w:rsidR="00C03545" w:rsidRPr="00BC0FD6">
        <w:rPr>
          <w:rFonts w:ascii="SimSun" w:eastAsia="SimSun" w:hAnsi="SimSun" w:cs="Times New Roman" w:hint="eastAsia"/>
          <w:color w:val="333333"/>
          <w:sz w:val="24"/>
          <w:szCs w:val="24"/>
          <w:shd w:val="clear" w:color="auto" w:fill="FFFFFF"/>
        </w:rPr>
        <w:t>感谢</w:t>
      </w:r>
      <w:r w:rsidR="008E1C67" w:rsidRPr="00BC0FD6">
        <w:rPr>
          <w:rFonts w:ascii="SimSun" w:eastAsia="SimSun" w:hAnsi="SimSun" w:cs="Times New Roman" w:hint="eastAsia"/>
          <w:color w:val="333333"/>
          <w:sz w:val="24"/>
          <w:szCs w:val="24"/>
          <w:shd w:val="clear" w:color="auto" w:fill="FFFFFF"/>
        </w:rPr>
        <w:t>我的</w:t>
      </w:r>
      <w:r w:rsidR="00C03545" w:rsidRPr="00BC0FD6">
        <w:rPr>
          <w:rFonts w:ascii="SimSun" w:eastAsia="SimSun" w:hAnsi="SimSun" w:cs="Times New Roman" w:hint="eastAsia"/>
          <w:color w:val="333333"/>
          <w:sz w:val="24"/>
          <w:szCs w:val="24"/>
          <w:shd w:val="clear" w:color="auto" w:fill="FFFFFF"/>
        </w:rPr>
        <w:t>父母</w:t>
      </w:r>
      <w:r w:rsidR="004B2B2A" w:rsidRPr="00BC0FD6">
        <w:rPr>
          <w:rFonts w:ascii="SimSun" w:eastAsia="SimSun" w:hAnsi="SimSun" w:cs="Times New Roman" w:hint="eastAsia"/>
          <w:color w:val="333333"/>
          <w:sz w:val="24"/>
          <w:szCs w:val="24"/>
          <w:shd w:val="clear" w:color="auto" w:fill="FFFFFF"/>
        </w:rPr>
        <w:t>。</w:t>
      </w:r>
      <w:r w:rsidR="005062E8" w:rsidRPr="00BC0FD6">
        <w:rPr>
          <w:rFonts w:ascii="SimSun" w:eastAsia="SimSun" w:hAnsi="SimSun" w:cs="Times New Roman" w:hint="eastAsia"/>
          <w:color w:val="333333"/>
          <w:sz w:val="24"/>
          <w:szCs w:val="24"/>
          <w:shd w:val="clear" w:color="auto" w:fill="FFFFFF"/>
        </w:rPr>
        <w:t>感谢</w:t>
      </w:r>
      <w:r w:rsidR="004B2B2A" w:rsidRPr="00BC0FD6">
        <w:rPr>
          <w:rFonts w:ascii="SimSun" w:eastAsia="SimSun" w:hAnsi="SimSun" w:cs="Times New Roman" w:hint="eastAsia"/>
          <w:color w:val="333333"/>
          <w:sz w:val="24"/>
          <w:szCs w:val="24"/>
          <w:shd w:val="clear" w:color="auto" w:fill="FFFFFF"/>
        </w:rPr>
        <w:t>你们</w:t>
      </w:r>
      <w:r w:rsidR="005062E8" w:rsidRPr="00BC0FD6">
        <w:rPr>
          <w:rFonts w:ascii="SimSun" w:eastAsia="SimSun" w:hAnsi="SimSun" w:cs="Times New Roman" w:hint="eastAsia"/>
          <w:color w:val="333333"/>
          <w:sz w:val="24"/>
          <w:szCs w:val="24"/>
          <w:shd w:val="clear" w:color="auto" w:fill="FFFFFF"/>
        </w:rPr>
        <w:t>尊重</w:t>
      </w:r>
      <w:r w:rsidR="004A5CD2" w:rsidRPr="00BC0FD6">
        <w:rPr>
          <w:rFonts w:ascii="SimSun" w:eastAsia="SimSun" w:hAnsi="SimSun" w:cs="Times New Roman" w:hint="eastAsia"/>
          <w:color w:val="333333"/>
          <w:sz w:val="24"/>
          <w:szCs w:val="24"/>
          <w:shd w:val="clear" w:color="auto" w:fill="FFFFFF"/>
        </w:rPr>
        <w:t>且</w:t>
      </w:r>
      <w:r w:rsidR="005062E8" w:rsidRPr="00BC0FD6">
        <w:rPr>
          <w:rFonts w:ascii="SimSun" w:eastAsia="SimSun" w:hAnsi="SimSun" w:cs="Times New Roman" w:hint="eastAsia"/>
          <w:color w:val="333333"/>
          <w:sz w:val="24"/>
          <w:szCs w:val="24"/>
          <w:shd w:val="clear" w:color="auto" w:fill="FFFFFF"/>
        </w:rPr>
        <w:t>支持我</w:t>
      </w:r>
      <w:r w:rsidR="00C02AA3" w:rsidRPr="00BC0FD6">
        <w:rPr>
          <w:rFonts w:ascii="SimSun" w:eastAsia="SimSun" w:hAnsi="SimSun" w:cs="Times New Roman" w:hint="eastAsia"/>
          <w:color w:val="333333"/>
          <w:sz w:val="24"/>
          <w:szCs w:val="24"/>
          <w:shd w:val="clear" w:color="auto" w:fill="FFFFFF"/>
        </w:rPr>
        <w:t>对自己人生的</w:t>
      </w:r>
      <w:r w:rsidR="004B2B2A" w:rsidRPr="00BC0FD6">
        <w:rPr>
          <w:rFonts w:ascii="SimSun" w:eastAsia="SimSun" w:hAnsi="SimSun" w:cs="Times New Roman" w:hint="eastAsia"/>
          <w:color w:val="333333"/>
          <w:sz w:val="24"/>
          <w:szCs w:val="24"/>
          <w:shd w:val="clear" w:color="auto" w:fill="FFFFFF"/>
        </w:rPr>
        <w:t>笨拙</w:t>
      </w:r>
      <w:r w:rsidR="00C02AA3" w:rsidRPr="00BC0FD6">
        <w:rPr>
          <w:rFonts w:ascii="SimSun" w:eastAsia="SimSun" w:hAnsi="SimSun" w:cs="Times New Roman" w:hint="eastAsia"/>
          <w:color w:val="333333"/>
          <w:sz w:val="24"/>
          <w:szCs w:val="24"/>
          <w:shd w:val="clear" w:color="auto" w:fill="FFFFFF"/>
        </w:rPr>
        <w:t>规划</w:t>
      </w:r>
      <w:r w:rsidR="005062E8" w:rsidRPr="00BC0FD6">
        <w:rPr>
          <w:rFonts w:ascii="SimSun" w:eastAsia="SimSun" w:hAnsi="SimSun" w:cs="Times New Roman" w:hint="eastAsia"/>
          <w:color w:val="333333"/>
          <w:sz w:val="24"/>
          <w:szCs w:val="24"/>
          <w:shd w:val="clear" w:color="auto" w:fill="FFFFFF"/>
        </w:rPr>
        <w:t>，鼓励我来读第二学位</w:t>
      </w:r>
      <w:r w:rsidR="004B2B2A" w:rsidRPr="00BC0FD6">
        <w:rPr>
          <w:rFonts w:ascii="SimSun" w:eastAsia="SimSun" w:hAnsi="SimSun" w:cs="Times New Roman" w:hint="eastAsia"/>
          <w:color w:val="333333"/>
          <w:sz w:val="24"/>
          <w:szCs w:val="24"/>
          <w:shd w:val="clear" w:color="auto" w:fill="FFFFFF"/>
        </w:rPr>
        <w:t>，追求自己的兴趣，让我在南京没有后顾之忧地多享受了两年自在且充实的大学时光。</w:t>
      </w:r>
    </w:p>
    <w:p w14:paraId="4FEC4599" w14:textId="6017402F" w:rsidR="00212F11" w:rsidRPr="00BC0FD6" w:rsidRDefault="00212F11" w:rsidP="00BC0FD6">
      <w:pPr>
        <w:spacing w:line="400" w:lineRule="exact"/>
        <w:rPr>
          <w:rFonts w:ascii="SimSun" w:eastAsia="SimSun" w:hAnsi="SimSun" w:cs="Times New Roman"/>
          <w:color w:val="333333"/>
          <w:sz w:val="24"/>
          <w:szCs w:val="24"/>
          <w:shd w:val="clear" w:color="auto" w:fill="FFFFFF"/>
        </w:rPr>
      </w:pPr>
      <w:r w:rsidRPr="00BC0FD6">
        <w:rPr>
          <w:rFonts w:ascii="SimSun" w:eastAsia="SimSun" w:hAnsi="SimSun" w:cs="Times New Roman" w:hint="eastAsia"/>
          <w:color w:val="333333"/>
          <w:sz w:val="24"/>
          <w:szCs w:val="24"/>
          <w:shd w:val="clear" w:color="auto" w:fill="FFFFFF"/>
        </w:rPr>
        <w:t xml:space="preserve"> </w:t>
      </w:r>
      <w:r w:rsidRPr="00BC0FD6">
        <w:rPr>
          <w:rFonts w:ascii="SimSun" w:eastAsia="SimSun" w:hAnsi="SimSun" w:cs="Times New Roman"/>
          <w:color w:val="333333"/>
          <w:sz w:val="24"/>
          <w:szCs w:val="24"/>
          <w:shd w:val="clear" w:color="auto" w:fill="FFFFFF"/>
        </w:rPr>
        <w:t xml:space="preserve">   </w:t>
      </w:r>
      <w:r w:rsidR="00386E4D" w:rsidRPr="00BC0FD6">
        <w:rPr>
          <w:rFonts w:ascii="SimSun" w:eastAsia="SimSun" w:hAnsi="SimSun" w:cs="Times New Roman" w:hint="eastAsia"/>
          <w:color w:val="333333"/>
          <w:sz w:val="24"/>
          <w:szCs w:val="24"/>
          <w:shd w:val="clear" w:color="auto" w:fill="FFFFFF"/>
        </w:rPr>
        <w:t>我一定会时常想念南京的，在还没离开的时候就已经可以如此笃定地预想到了。</w:t>
      </w:r>
    </w:p>
    <w:p w14:paraId="0A032622" w14:textId="56003B47" w:rsidR="008E1C67" w:rsidRPr="00CA5C27" w:rsidRDefault="008E1C67" w:rsidP="005062E8">
      <w:pPr>
        <w:spacing w:line="320" w:lineRule="exact"/>
        <w:rPr>
          <w:rFonts w:ascii="Times New Roman" w:hAnsi="Times New Roman" w:cs="Times New Roman"/>
          <w:color w:val="333333"/>
          <w:szCs w:val="21"/>
          <w:shd w:val="clear" w:color="auto" w:fill="FFFFFF"/>
        </w:rPr>
      </w:pPr>
    </w:p>
    <w:sectPr w:rsidR="008E1C67" w:rsidRPr="00CA5C27" w:rsidSect="00CE2EEF">
      <w:footerReference w:type="default" r:id="rId27"/>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Hu Chuan-Peng" w:date="2023-05-06T09:41:00Z" w:initials="HC">
    <w:p w14:paraId="11D2F7E7" w14:textId="03F0E4D2" w:rsidR="00544B4F" w:rsidRDefault="00544B4F">
      <w:pPr>
        <w:pStyle w:val="ac"/>
      </w:pPr>
      <w:r>
        <w:rPr>
          <w:rStyle w:val="ab"/>
        </w:rPr>
        <w:annotationRef/>
      </w:r>
      <w:r>
        <w:rPr>
          <w:rFonts w:hint="eastAsia"/>
        </w:rPr>
        <w:t>可以考虑同时引用这个文章：</w:t>
      </w:r>
      <w:r w:rsidRPr="00544B4F">
        <w:t>http://www.chinaxiv.org/abs/202209.00140</w:t>
      </w:r>
    </w:p>
  </w:comment>
  <w:comment w:id="26" w:author="Hu Chuan-Peng" w:date="2023-05-06T09:42:00Z" w:initials="HC">
    <w:p w14:paraId="1B8F38F8" w14:textId="3860DFF6" w:rsidR="00544B4F" w:rsidRDefault="00544B4F">
      <w:pPr>
        <w:pStyle w:val="ac"/>
      </w:pPr>
      <w:r>
        <w:rPr>
          <w:rStyle w:val="ab"/>
        </w:rPr>
        <w:annotationRef/>
      </w:r>
      <w:r>
        <w:rPr>
          <w:rFonts w:hint="eastAsia"/>
        </w:rPr>
        <w:t>图被拉长了？你可以再调整一下。</w:t>
      </w:r>
    </w:p>
  </w:comment>
  <w:comment w:id="31" w:author="Hu Chuan-Peng" w:date="2023-05-06T09:43:00Z" w:initials="HC">
    <w:p w14:paraId="78DA0892" w14:textId="60496893" w:rsidR="00544B4F" w:rsidRDefault="00544B4F">
      <w:pPr>
        <w:pStyle w:val="ac"/>
      </w:pPr>
      <w:r>
        <w:rPr>
          <w:rStyle w:val="ab"/>
        </w:rPr>
        <w:annotationRef/>
      </w:r>
      <w:r>
        <w:rPr>
          <w:rFonts w:hint="eastAsia"/>
        </w:rPr>
        <w:t>这个图与表1的数据</w:t>
      </w:r>
      <w:r w:rsidR="006A6CF7">
        <w:rPr>
          <w:rFonts w:hint="eastAsia"/>
        </w:rPr>
        <w:t>似乎</w:t>
      </w:r>
      <w:r>
        <w:rPr>
          <w:rFonts w:hint="eastAsia"/>
        </w:rPr>
        <w:t>不太一致</w:t>
      </w:r>
      <w:r w:rsidR="006A6CF7">
        <w:rPr>
          <w:rFonts w:hint="eastAsia"/>
        </w:rPr>
        <w:t>，再确认一下。</w:t>
      </w:r>
    </w:p>
    <w:p w14:paraId="6B6C4D57" w14:textId="7B426743" w:rsidR="00544B4F" w:rsidRDefault="00544B4F">
      <w:pPr>
        <w:pStyle w:val="ac"/>
      </w:pPr>
      <w:r>
        <w:rPr>
          <w:rFonts w:hint="eastAsia"/>
        </w:rPr>
        <w:t>表1中自我条件下似乎差距仍然比较大（8</w:t>
      </w:r>
      <w:r>
        <w:t>2</w:t>
      </w:r>
      <w:r>
        <w:rPr>
          <w:rFonts w:hint="eastAsia"/>
        </w:rPr>
        <w:t>ms），其他两个条件下的差距减少到了1</w:t>
      </w:r>
      <w:r>
        <w:t xml:space="preserve">0 </w:t>
      </w:r>
      <w:r>
        <w:rPr>
          <w:rFonts w:hint="eastAsia"/>
        </w:rPr>
        <w:t xml:space="preserve">～ </w:t>
      </w:r>
      <w:r>
        <w:t xml:space="preserve">20 </w:t>
      </w:r>
      <w:r>
        <w:rPr>
          <w:rFonts w:hint="eastAsia"/>
        </w:rPr>
        <w:t>ms？</w:t>
      </w:r>
    </w:p>
  </w:comment>
  <w:comment w:id="32" w:author="Ma Jiachen" w:date="2023-05-06T10:59:00Z" w:initials="MJ">
    <w:p w14:paraId="5A8FD646" w14:textId="3DDBF80D" w:rsidR="00AB1DD2" w:rsidRDefault="00000000">
      <w:pPr>
        <w:pStyle w:val="ac"/>
      </w:pPr>
      <w:r>
        <w:rPr>
          <w:rFonts w:hint="eastAsia"/>
          <w:noProof/>
        </w:rPr>
        <w:t>检查了一下</w:t>
      </w:r>
      <w:r w:rsidR="00AB1DD2">
        <w:rPr>
          <w:rStyle w:val="ab"/>
        </w:rPr>
        <w:annotationRef/>
      </w:r>
      <w:r>
        <w:rPr>
          <w:rFonts w:hint="eastAsia"/>
          <w:noProof/>
        </w:rPr>
        <w:t>作图用的数据是没问题的，B条件中自我图形（空心圆圈）对应的纵坐标值确实较大、其他两个对应的纵坐标值下降更多。可能是纵坐标的设置不太直观？改了纵坐标标尺的图在下面</w:t>
      </w:r>
    </w:p>
  </w:comment>
  <w:comment w:id="51" w:author="Hu Chuan-Peng" w:date="2023-05-06T09:55:00Z" w:initials="HC">
    <w:p w14:paraId="7BB9282B" w14:textId="77777777" w:rsidR="004208F7" w:rsidRPr="004208F7" w:rsidRDefault="004208F7" w:rsidP="004208F7">
      <w:pPr>
        <w:widowControl/>
        <w:spacing w:line="480" w:lineRule="auto"/>
        <w:ind w:hanging="480"/>
        <w:jc w:val="left"/>
        <w:rPr>
          <w:rFonts w:ascii="Times New Roman" w:eastAsia="Times New Roman" w:hAnsi="Times New Roman" w:cs="Times New Roman"/>
          <w:kern w:val="0"/>
          <w:sz w:val="24"/>
          <w:szCs w:val="24"/>
        </w:rPr>
      </w:pPr>
      <w:r>
        <w:rPr>
          <w:rStyle w:val="ab"/>
        </w:rPr>
        <w:annotationRef/>
      </w:r>
      <w:bookmarkStart w:id="54" w:name="_Hlk134264654"/>
      <w:r w:rsidRPr="00692999">
        <w:rPr>
          <w:rFonts w:ascii="Times New Roman" w:eastAsia="Times New Roman" w:hAnsi="Times New Roman" w:cs="Times New Roman"/>
          <w:kern w:val="0"/>
          <w:sz w:val="24"/>
          <w:szCs w:val="24"/>
          <w:lang w:val="de-DE"/>
        </w:rPr>
        <w:t xml:space="preserve">Chuan-Peng, H., Geng, H., Zhang, L., Fengler, A., Frank, M., &amp; Zhang, R.-Y. (2022, November 1). </w:t>
      </w:r>
      <w:r w:rsidRPr="004208F7">
        <w:rPr>
          <w:rFonts w:ascii="Times New Roman" w:eastAsia="Times New Roman" w:hAnsi="Times New Roman" w:cs="Times New Roman"/>
          <w:i/>
          <w:iCs/>
          <w:kern w:val="0"/>
          <w:sz w:val="24"/>
          <w:szCs w:val="24"/>
        </w:rPr>
        <w:t>A Hitchhiker’s Guide to Bayesian Hierarchical Drift-Diffusion Modeling with dockerHDDM</w:t>
      </w:r>
      <w:r w:rsidRPr="004208F7">
        <w:rPr>
          <w:rFonts w:ascii="Times New Roman" w:eastAsia="Times New Roman" w:hAnsi="Times New Roman" w:cs="Times New Roman"/>
          <w:kern w:val="0"/>
          <w:sz w:val="24"/>
          <w:szCs w:val="24"/>
        </w:rPr>
        <w:t xml:space="preserve">. PsyArXiv. </w:t>
      </w:r>
      <w:bookmarkEnd w:id="54"/>
      <w:r>
        <w:fldChar w:fldCharType="begin"/>
      </w:r>
      <w:r>
        <w:instrText>HYPERLINK "https://doi.org/10.31234/osf.io/6uzga"</w:instrText>
      </w:r>
      <w:r>
        <w:fldChar w:fldCharType="separate"/>
      </w:r>
      <w:r w:rsidRPr="004208F7">
        <w:rPr>
          <w:rFonts w:ascii="Times New Roman" w:eastAsia="Times New Roman" w:hAnsi="Times New Roman" w:cs="Times New Roman"/>
          <w:color w:val="0000FF"/>
          <w:kern w:val="0"/>
          <w:sz w:val="24"/>
          <w:szCs w:val="24"/>
          <w:u w:val="single"/>
        </w:rPr>
        <w:t>https://doi.org/10.31234/osf.io/6uzga</w:t>
      </w:r>
      <w:r>
        <w:rPr>
          <w:rFonts w:ascii="Times New Roman" w:eastAsia="Times New Roman" w:hAnsi="Times New Roman" w:cs="Times New Roman"/>
          <w:color w:val="0000FF"/>
          <w:kern w:val="0"/>
          <w:sz w:val="24"/>
          <w:szCs w:val="24"/>
          <w:u w:val="single"/>
        </w:rPr>
        <w:fldChar w:fldCharType="end"/>
      </w:r>
    </w:p>
    <w:p w14:paraId="7FDA4E39" w14:textId="0946F123" w:rsidR="004208F7" w:rsidRDefault="004208F7">
      <w:pPr>
        <w:pStyle w:val="ac"/>
        <w:ind w:leftChars="172" w:left="361"/>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D2F7E7" w15:done="1"/>
  <w15:commentEx w15:paraId="1B8F38F8" w15:done="1"/>
  <w15:commentEx w15:paraId="6B6C4D57" w15:done="0"/>
  <w15:commentEx w15:paraId="5A8FD646" w15:paraIdParent="6B6C4D57" w15:done="0"/>
  <w15:commentEx w15:paraId="7FDA4E3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09F30" w16cex:dateUtc="2023-05-06T01:41:00Z"/>
  <w16cex:commentExtensible w16cex:durableId="28009F7A" w16cex:dateUtc="2023-05-06T01:42:00Z"/>
  <w16cex:commentExtensible w16cex:durableId="28009FC2" w16cex:dateUtc="2023-05-06T01:43:00Z"/>
  <w16cex:commentExtensible w16cex:durableId="2800B1A4" w16cex:dateUtc="2023-05-06T02:59:00Z"/>
  <w16cex:commentExtensible w16cex:durableId="2800A29E" w16cex:dateUtc="2023-05-06T0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D2F7E7" w16cid:durableId="28009F30"/>
  <w16cid:commentId w16cid:paraId="1B8F38F8" w16cid:durableId="28009F7A"/>
  <w16cid:commentId w16cid:paraId="6B6C4D57" w16cid:durableId="28009FC2"/>
  <w16cid:commentId w16cid:paraId="5A8FD646" w16cid:durableId="2800B1A4"/>
  <w16cid:commentId w16cid:paraId="7FDA4E39" w16cid:durableId="2800A2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37A9B" w14:textId="77777777" w:rsidR="001A7B2B" w:rsidRDefault="001A7B2B" w:rsidP="00384707">
      <w:r>
        <w:separator/>
      </w:r>
    </w:p>
  </w:endnote>
  <w:endnote w:type="continuationSeparator" w:id="0">
    <w:p w14:paraId="1831EFBE" w14:textId="77777777" w:rsidR="001A7B2B" w:rsidRDefault="001A7B2B" w:rsidP="00384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LiSu">
    <w:altName w:val="微软雅黑"/>
    <w:panose1 w:val="02010509060101010101"/>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125619"/>
      <w:docPartObj>
        <w:docPartGallery w:val="Page Numbers (Bottom of Page)"/>
        <w:docPartUnique/>
      </w:docPartObj>
    </w:sdtPr>
    <w:sdtContent>
      <w:p w14:paraId="57C4D4C0" w14:textId="1145F75A" w:rsidR="00626B1C" w:rsidRDefault="00626B1C">
        <w:pPr>
          <w:pStyle w:val="a5"/>
          <w:jc w:val="center"/>
        </w:pPr>
        <w:r>
          <w:fldChar w:fldCharType="begin"/>
        </w:r>
        <w:r>
          <w:instrText>PAGE   \* MERGEFORMAT</w:instrText>
        </w:r>
        <w:r>
          <w:fldChar w:fldCharType="separate"/>
        </w:r>
        <w:r>
          <w:rPr>
            <w:lang w:val="zh-CN"/>
          </w:rPr>
          <w:t>2</w:t>
        </w:r>
        <w:r>
          <w:fldChar w:fldCharType="end"/>
        </w:r>
      </w:p>
    </w:sdtContent>
  </w:sdt>
  <w:p w14:paraId="551542A4" w14:textId="0BA69539" w:rsidR="00CE2EEF" w:rsidRDefault="00CE2EEF" w:rsidP="00626B1C">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731340"/>
      <w:docPartObj>
        <w:docPartGallery w:val="Page Numbers (Bottom of Page)"/>
        <w:docPartUnique/>
      </w:docPartObj>
    </w:sdtPr>
    <w:sdtContent>
      <w:p w14:paraId="41CEBA94" w14:textId="37F75E99" w:rsidR="00626B1C" w:rsidRDefault="00626B1C">
        <w:pPr>
          <w:pStyle w:val="a5"/>
          <w:jc w:val="center"/>
        </w:pPr>
        <w:r>
          <w:fldChar w:fldCharType="begin"/>
        </w:r>
        <w:r>
          <w:instrText>PAGE   \* MERGEFORMAT</w:instrText>
        </w:r>
        <w:r>
          <w:fldChar w:fldCharType="separate"/>
        </w:r>
        <w:r>
          <w:rPr>
            <w:lang w:val="zh-CN"/>
          </w:rPr>
          <w:t>2</w:t>
        </w:r>
        <w:r>
          <w:fldChar w:fldCharType="end"/>
        </w:r>
      </w:p>
    </w:sdtContent>
  </w:sdt>
  <w:p w14:paraId="38767659" w14:textId="48034DDC" w:rsidR="00626B1C" w:rsidRDefault="00626B1C" w:rsidP="00626B1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1935728"/>
      <w:docPartObj>
        <w:docPartGallery w:val="Page Numbers (Bottom of Page)"/>
        <w:docPartUnique/>
      </w:docPartObj>
    </w:sdtPr>
    <w:sdtContent>
      <w:p w14:paraId="5CC9E06D" w14:textId="77777777" w:rsidR="00CE2EEF" w:rsidRDefault="00CE2EEF">
        <w:pPr>
          <w:pStyle w:val="a5"/>
          <w:jc w:val="center"/>
        </w:pPr>
        <w:r>
          <w:fldChar w:fldCharType="begin"/>
        </w:r>
        <w:r>
          <w:instrText>PAGE   \* MERGEFORMAT</w:instrText>
        </w:r>
        <w:r>
          <w:fldChar w:fldCharType="separate"/>
        </w:r>
        <w:r>
          <w:rPr>
            <w:lang w:val="zh-CN"/>
          </w:rPr>
          <w:t>2</w:t>
        </w:r>
        <w:r>
          <w:fldChar w:fldCharType="end"/>
        </w:r>
      </w:p>
    </w:sdtContent>
  </w:sdt>
  <w:p w14:paraId="47B3AFF5" w14:textId="77777777" w:rsidR="00CE2EEF" w:rsidRDefault="00CE2EE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AFE22" w14:textId="77777777" w:rsidR="001A7B2B" w:rsidRDefault="001A7B2B" w:rsidP="00384707">
      <w:r>
        <w:separator/>
      </w:r>
    </w:p>
  </w:footnote>
  <w:footnote w:type="continuationSeparator" w:id="0">
    <w:p w14:paraId="077C19E7" w14:textId="77777777" w:rsidR="001A7B2B" w:rsidRDefault="001A7B2B" w:rsidP="0038470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rson w15:author="Ma Jiachen">
    <w15:presenceInfo w15:providerId="Windows Live" w15:userId="c89f2f9dfe2b685b"/>
  </w15:person>
  <w15:person w15:author="Hu, C-P">
    <w15:presenceInfo w15:providerId="None" w15:userId="Hu, C-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trackRevisions/>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21"/>
    <w:rsid w:val="00000830"/>
    <w:rsid w:val="000012BD"/>
    <w:rsid w:val="00002C75"/>
    <w:rsid w:val="00004523"/>
    <w:rsid w:val="00007E9B"/>
    <w:rsid w:val="000123EF"/>
    <w:rsid w:val="00015F2E"/>
    <w:rsid w:val="00017085"/>
    <w:rsid w:val="00017E3C"/>
    <w:rsid w:val="00020DD3"/>
    <w:rsid w:val="000219E2"/>
    <w:rsid w:val="00025881"/>
    <w:rsid w:val="00030972"/>
    <w:rsid w:val="00030FF3"/>
    <w:rsid w:val="0004543E"/>
    <w:rsid w:val="00047D21"/>
    <w:rsid w:val="00062C24"/>
    <w:rsid w:val="00066CEE"/>
    <w:rsid w:val="00071CB5"/>
    <w:rsid w:val="00071E91"/>
    <w:rsid w:val="00074292"/>
    <w:rsid w:val="00081ED3"/>
    <w:rsid w:val="00084B9E"/>
    <w:rsid w:val="00090028"/>
    <w:rsid w:val="000A110D"/>
    <w:rsid w:val="000A1EBA"/>
    <w:rsid w:val="000A508C"/>
    <w:rsid w:val="000A576C"/>
    <w:rsid w:val="000A5E68"/>
    <w:rsid w:val="000B08DE"/>
    <w:rsid w:val="000B0FF5"/>
    <w:rsid w:val="000B286B"/>
    <w:rsid w:val="000B7C9D"/>
    <w:rsid w:val="000D4129"/>
    <w:rsid w:val="000E2221"/>
    <w:rsid w:val="000E5BF5"/>
    <w:rsid w:val="000F51C1"/>
    <w:rsid w:val="00105EE7"/>
    <w:rsid w:val="00111D88"/>
    <w:rsid w:val="00114A2D"/>
    <w:rsid w:val="00115588"/>
    <w:rsid w:val="001164CD"/>
    <w:rsid w:val="00123167"/>
    <w:rsid w:val="001236D3"/>
    <w:rsid w:val="0013257A"/>
    <w:rsid w:val="001328A4"/>
    <w:rsid w:val="00133A48"/>
    <w:rsid w:val="00137D5D"/>
    <w:rsid w:val="0015032B"/>
    <w:rsid w:val="00151D03"/>
    <w:rsid w:val="0015223F"/>
    <w:rsid w:val="00152FF6"/>
    <w:rsid w:val="00154065"/>
    <w:rsid w:val="001579FF"/>
    <w:rsid w:val="001714BD"/>
    <w:rsid w:val="001739C7"/>
    <w:rsid w:val="001773F8"/>
    <w:rsid w:val="00183038"/>
    <w:rsid w:val="001864E6"/>
    <w:rsid w:val="0018744E"/>
    <w:rsid w:val="00187D04"/>
    <w:rsid w:val="00192444"/>
    <w:rsid w:val="001A2608"/>
    <w:rsid w:val="001A5D63"/>
    <w:rsid w:val="001A7B2B"/>
    <w:rsid w:val="001B6F50"/>
    <w:rsid w:val="001C659C"/>
    <w:rsid w:val="001D243F"/>
    <w:rsid w:val="001D5415"/>
    <w:rsid w:val="001E2FFD"/>
    <w:rsid w:val="001E340D"/>
    <w:rsid w:val="001F66D6"/>
    <w:rsid w:val="001F6BF3"/>
    <w:rsid w:val="002031E9"/>
    <w:rsid w:val="00212F11"/>
    <w:rsid w:val="00221DE5"/>
    <w:rsid w:val="002228DB"/>
    <w:rsid w:val="00223D74"/>
    <w:rsid w:val="00224CCE"/>
    <w:rsid w:val="00241236"/>
    <w:rsid w:val="00244B49"/>
    <w:rsid w:val="00245630"/>
    <w:rsid w:val="0024564F"/>
    <w:rsid w:val="00250072"/>
    <w:rsid w:val="002505EF"/>
    <w:rsid w:val="00251796"/>
    <w:rsid w:val="00254C28"/>
    <w:rsid w:val="00264E94"/>
    <w:rsid w:val="0028206D"/>
    <w:rsid w:val="002831CA"/>
    <w:rsid w:val="002929C1"/>
    <w:rsid w:val="0029640B"/>
    <w:rsid w:val="002A14E8"/>
    <w:rsid w:val="002B09D2"/>
    <w:rsid w:val="002B131C"/>
    <w:rsid w:val="002B2286"/>
    <w:rsid w:val="002B4BE9"/>
    <w:rsid w:val="002C0450"/>
    <w:rsid w:val="002C1C6C"/>
    <w:rsid w:val="002D2D55"/>
    <w:rsid w:val="002D73B1"/>
    <w:rsid w:val="002E00C2"/>
    <w:rsid w:val="002E09A9"/>
    <w:rsid w:val="002E10B6"/>
    <w:rsid w:val="002E4B7B"/>
    <w:rsid w:val="002E4F68"/>
    <w:rsid w:val="002E595B"/>
    <w:rsid w:val="002E681E"/>
    <w:rsid w:val="002E7AED"/>
    <w:rsid w:val="002F5DDA"/>
    <w:rsid w:val="0030124A"/>
    <w:rsid w:val="00301AB2"/>
    <w:rsid w:val="0030202C"/>
    <w:rsid w:val="00305D99"/>
    <w:rsid w:val="0030625B"/>
    <w:rsid w:val="003066AB"/>
    <w:rsid w:val="003171B1"/>
    <w:rsid w:val="0032148A"/>
    <w:rsid w:val="0032705E"/>
    <w:rsid w:val="003319AE"/>
    <w:rsid w:val="00334F22"/>
    <w:rsid w:val="00336A3F"/>
    <w:rsid w:val="00340206"/>
    <w:rsid w:val="00343794"/>
    <w:rsid w:val="003437FD"/>
    <w:rsid w:val="0035121C"/>
    <w:rsid w:val="00357F66"/>
    <w:rsid w:val="0036166B"/>
    <w:rsid w:val="00362328"/>
    <w:rsid w:val="003634AF"/>
    <w:rsid w:val="0036716C"/>
    <w:rsid w:val="0038124E"/>
    <w:rsid w:val="00382BC5"/>
    <w:rsid w:val="00384707"/>
    <w:rsid w:val="00386BDC"/>
    <w:rsid w:val="00386E4D"/>
    <w:rsid w:val="00390423"/>
    <w:rsid w:val="003A4742"/>
    <w:rsid w:val="003A4F5C"/>
    <w:rsid w:val="003A784D"/>
    <w:rsid w:val="003B00DE"/>
    <w:rsid w:val="003B6CEE"/>
    <w:rsid w:val="003C1B0E"/>
    <w:rsid w:val="003C2D83"/>
    <w:rsid w:val="003C4601"/>
    <w:rsid w:val="003D3781"/>
    <w:rsid w:val="003D3E6C"/>
    <w:rsid w:val="003D5491"/>
    <w:rsid w:val="003D6CA1"/>
    <w:rsid w:val="003D74ED"/>
    <w:rsid w:val="003E01F9"/>
    <w:rsid w:val="0040163A"/>
    <w:rsid w:val="004040D9"/>
    <w:rsid w:val="00405280"/>
    <w:rsid w:val="004064E0"/>
    <w:rsid w:val="004075F2"/>
    <w:rsid w:val="00411CE9"/>
    <w:rsid w:val="00413618"/>
    <w:rsid w:val="004208F7"/>
    <w:rsid w:val="00420EE0"/>
    <w:rsid w:val="004276A8"/>
    <w:rsid w:val="00433620"/>
    <w:rsid w:val="004371FE"/>
    <w:rsid w:val="00444110"/>
    <w:rsid w:val="00445790"/>
    <w:rsid w:val="004520C3"/>
    <w:rsid w:val="00454734"/>
    <w:rsid w:val="0046179D"/>
    <w:rsid w:val="00466570"/>
    <w:rsid w:val="00471EF1"/>
    <w:rsid w:val="00481E91"/>
    <w:rsid w:val="00484DC5"/>
    <w:rsid w:val="00485176"/>
    <w:rsid w:val="00490A12"/>
    <w:rsid w:val="004958D5"/>
    <w:rsid w:val="004A1253"/>
    <w:rsid w:val="004A2B34"/>
    <w:rsid w:val="004A5CD2"/>
    <w:rsid w:val="004A6DCB"/>
    <w:rsid w:val="004B1B60"/>
    <w:rsid w:val="004B2ABF"/>
    <w:rsid w:val="004B2B2A"/>
    <w:rsid w:val="004C1FB8"/>
    <w:rsid w:val="004C3011"/>
    <w:rsid w:val="004C4BD4"/>
    <w:rsid w:val="004C6692"/>
    <w:rsid w:val="004C7151"/>
    <w:rsid w:val="004C7657"/>
    <w:rsid w:val="004D6902"/>
    <w:rsid w:val="004D75D4"/>
    <w:rsid w:val="004E18A8"/>
    <w:rsid w:val="004F1664"/>
    <w:rsid w:val="004F1CC8"/>
    <w:rsid w:val="004F25E1"/>
    <w:rsid w:val="004F26FF"/>
    <w:rsid w:val="004F6122"/>
    <w:rsid w:val="004F7387"/>
    <w:rsid w:val="005000D6"/>
    <w:rsid w:val="005015AB"/>
    <w:rsid w:val="005062E8"/>
    <w:rsid w:val="005063F6"/>
    <w:rsid w:val="00506B4F"/>
    <w:rsid w:val="00521B53"/>
    <w:rsid w:val="0052312C"/>
    <w:rsid w:val="00527B8A"/>
    <w:rsid w:val="00527E11"/>
    <w:rsid w:val="00533232"/>
    <w:rsid w:val="0053528E"/>
    <w:rsid w:val="00544B4F"/>
    <w:rsid w:val="00545F42"/>
    <w:rsid w:val="00553A54"/>
    <w:rsid w:val="00556EC5"/>
    <w:rsid w:val="00560855"/>
    <w:rsid w:val="005613B0"/>
    <w:rsid w:val="0056765A"/>
    <w:rsid w:val="00573E0A"/>
    <w:rsid w:val="00574791"/>
    <w:rsid w:val="00583C04"/>
    <w:rsid w:val="00584072"/>
    <w:rsid w:val="00594257"/>
    <w:rsid w:val="005A261E"/>
    <w:rsid w:val="005A2E9E"/>
    <w:rsid w:val="005A389B"/>
    <w:rsid w:val="005A7BD5"/>
    <w:rsid w:val="005B0783"/>
    <w:rsid w:val="005B5E45"/>
    <w:rsid w:val="005C0E1A"/>
    <w:rsid w:val="005C28B1"/>
    <w:rsid w:val="005C3730"/>
    <w:rsid w:val="005C468E"/>
    <w:rsid w:val="005E2C7B"/>
    <w:rsid w:val="005F24B8"/>
    <w:rsid w:val="005F6E4D"/>
    <w:rsid w:val="0060065B"/>
    <w:rsid w:val="00622A39"/>
    <w:rsid w:val="00626B1C"/>
    <w:rsid w:val="0063011C"/>
    <w:rsid w:val="00633A89"/>
    <w:rsid w:val="00640121"/>
    <w:rsid w:val="00642030"/>
    <w:rsid w:val="00644EDE"/>
    <w:rsid w:val="00652CEA"/>
    <w:rsid w:val="0065587F"/>
    <w:rsid w:val="00660B8F"/>
    <w:rsid w:val="00660DE7"/>
    <w:rsid w:val="0067040C"/>
    <w:rsid w:val="00674905"/>
    <w:rsid w:val="006804CB"/>
    <w:rsid w:val="00680689"/>
    <w:rsid w:val="00685114"/>
    <w:rsid w:val="00685C6C"/>
    <w:rsid w:val="00686956"/>
    <w:rsid w:val="00690611"/>
    <w:rsid w:val="00692208"/>
    <w:rsid w:val="00692999"/>
    <w:rsid w:val="00696493"/>
    <w:rsid w:val="00696C24"/>
    <w:rsid w:val="006A073E"/>
    <w:rsid w:val="006A2AF8"/>
    <w:rsid w:val="006A370B"/>
    <w:rsid w:val="006A63CF"/>
    <w:rsid w:val="006A63ED"/>
    <w:rsid w:val="006A6CF7"/>
    <w:rsid w:val="006B4F26"/>
    <w:rsid w:val="006C411D"/>
    <w:rsid w:val="006D0C7B"/>
    <w:rsid w:val="006D1CC0"/>
    <w:rsid w:val="006D2E97"/>
    <w:rsid w:val="006D7F58"/>
    <w:rsid w:val="006E5B02"/>
    <w:rsid w:val="006F7CA1"/>
    <w:rsid w:val="007024E8"/>
    <w:rsid w:val="00725799"/>
    <w:rsid w:val="00736948"/>
    <w:rsid w:val="00737E7E"/>
    <w:rsid w:val="007436B9"/>
    <w:rsid w:val="00743C7F"/>
    <w:rsid w:val="00744690"/>
    <w:rsid w:val="00744CFD"/>
    <w:rsid w:val="00746F63"/>
    <w:rsid w:val="00751A30"/>
    <w:rsid w:val="00751F14"/>
    <w:rsid w:val="007555C4"/>
    <w:rsid w:val="00755F7D"/>
    <w:rsid w:val="0076040C"/>
    <w:rsid w:val="00760AFA"/>
    <w:rsid w:val="00761702"/>
    <w:rsid w:val="007621AC"/>
    <w:rsid w:val="00767960"/>
    <w:rsid w:val="00770305"/>
    <w:rsid w:val="00771787"/>
    <w:rsid w:val="00771962"/>
    <w:rsid w:val="00771EF1"/>
    <w:rsid w:val="00777544"/>
    <w:rsid w:val="00784BCE"/>
    <w:rsid w:val="00786CB8"/>
    <w:rsid w:val="007902C2"/>
    <w:rsid w:val="00792627"/>
    <w:rsid w:val="00792B2F"/>
    <w:rsid w:val="00796BE7"/>
    <w:rsid w:val="007A1E3E"/>
    <w:rsid w:val="007C1A40"/>
    <w:rsid w:val="007D3164"/>
    <w:rsid w:val="007D3380"/>
    <w:rsid w:val="007D3758"/>
    <w:rsid w:val="007E10F1"/>
    <w:rsid w:val="007E4CC3"/>
    <w:rsid w:val="007E634E"/>
    <w:rsid w:val="007F2F48"/>
    <w:rsid w:val="00801256"/>
    <w:rsid w:val="00803DCB"/>
    <w:rsid w:val="008051F1"/>
    <w:rsid w:val="00812A40"/>
    <w:rsid w:val="00815FF0"/>
    <w:rsid w:val="00816357"/>
    <w:rsid w:val="00817775"/>
    <w:rsid w:val="00820B6F"/>
    <w:rsid w:val="008211DF"/>
    <w:rsid w:val="0082149C"/>
    <w:rsid w:val="008227FF"/>
    <w:rsid w:val="0082442B"/>
    <w:rsid w:val="00827223"/>
    <w:rsid w:val="00827D2D"/>
    <w:rsid w:val="008314ED"/>
    <w:rsid w:val="00831955"/>
    <w:rsid w:val="00832953"/>
    <w:rsid w:val="0083724A"/>
    <w:rsid w:val="00843154"/>
    <w:rsid w:val="00845B1B"/>
    <w:rsid w:val="0084758C"/>
    <w:rsid w:val="00856684"/>
    <w:rsid w:val="008702A6"/>
    <w:rsid w:val="0087189B"/>
    <w:rsid w:val="00874D8B"/>
    <w:rsid w:val="00876B8C"/>
    <w:rsid w:val="00881573"/>
    <w:rsid w:val="00884EB3"/>
    <w:rsid w:val="00890ADE"/>
    <w:rsid w:val="00890D3B"/>
    <w:rsid w:val="00894FCB"/>
    <w:rsid w:val="00895A6C"/>
    <w:rsid w:val="00895A91"/>
    <w:rsid w:val="008977B7"/>
    <w:rsid w:val="008A23F2"/>
    <w:rsid w:val="008A4242"/>
    <w:rsid w:val="008A5634"/>
    <w:rsid w:val="008A67D0"/>
    <w:rsid w:val="008A78DE"/>
    <w:rsid w:val="008B36B7"/>
    <w:rsid w:val="008B6DBF"/>
    <w:rsid w:val="008C5402"/>
    <w:rsid w:val="008C64FA"/>
    <w:rsid w:val="008D1DF2"/>
    <w:rsid w:val="008D28ED"/>
    <w:rsid w:val="008D57F4"/>
    <w:rsid w:val="008D5C1B"/>
    <w:rsid w:val="008E1C67"/>
    <w:rsid w:val="008E36B0"/>
    <w:rsid w:val="008E3E7E"/>
    <w:rsid w:val="00907C6B"/>
    <w:rsid w:val="009125B9"/>
    <w:rsid w:val="009156A4"/>
    <w:rsid w:val="0092484B"/>
    <w:rsid w:val="00930496"/>
    <w:rsid w:val="00932432"/>
    <w:rsid w:val="00933CF2"/>
    <w:rsid w:val="00942ACD"/>
    <w:rsid w:val="0094494C"/>
    <w:rsid w:val="00952A75"/>
    <w:rsid w:val="00953B1B"/>
    <w:rsid w:val="00960199"/>
    <w:rsid w:val="009614B0"/>
    <w:rsid w:val="00963476"/>
    <w:rsid w:val="00980A96"/>
    <w:rsid w:val="009838A3"/>
    <w:rsid w:val="0098458E"/>
    <w:rsid w:val="009A1E7E"/>
    <w:rsid w:val="009A3712"/>
    <w:rsid w:val="009B15F4"/>
    <w:rsid w:val="009B6358"/>
    <w:rsid w:val="009C5867"/>
    <w:rsid w:val="009C78E7"/>
    <w:rsid w:val="009D4366"/>
    <w:rsid w:val="009D584A"/>
    <w:rsid w:val="009D5FB8"/>
    <w:rsid w:val="009E20F7"/>
    <w:rsid w:val="009E3893"/>
    <w:rsid w:val="009E6BDA"/>
    <w:rsid w:val="009F3B2F"/>
    <w:rsid w:val="009F685A"/>
    <w:rsid w:val="00A0410B"/>
    <w:rsid w:val="00A12178"/>
    <w:rsid w:val="00A1480D"/>
    <w:rsid w:val="00A15684"/>
    <w:rsid w:val="00A229DF"/>
    <w:rsid w:val="00A27B25"/>
    <w:rsid w:val="00A343B0"/>
    <w:rsid w:val="00A36911"/>
    <w:rsid w:val="00A419AF"/>
    <w:rsid w:val="00A4708F"/>
    <w:rsid w:val="00A56E15"/>
    <w:rsid w:val="00A57235"/>
    <w:rsid w:val="00A82575"/>
    <w:rsid w:val="00A90489"/>
    <w:rsid w:val="00A91509"/>
    <w:rsid w:val="00A93EB6"/>
    <w:rsid w:val="00A94113"/>
    <w:rsid w:val="00A958C9"/>
    <w:rsid w:val="00AA3902"/>
    <w:rsid w:val="00AA6E04"/>
    <w:rsid w:val="00AA77D5"/>
    <w:rsid w:val="00AB1DD2"/>
    <w:rsid w:val="00AB1E63"/>
    <w:rsid w:val="00AB3A3D"/>
    <w:rsid w:val="00AB3E9E"/>
    <w:rsid w:val="00AB4BA4"/>
    <w:rsid w:val="00AB5B08"/>
    <w:rsid w:val="00AC4051"/>
    <w:rsid w:val="00AC74F4"/>
    <w:rsid w:val="00AD0983"/>
    <w:rsid w:val="00AD1A48"/>
    <w:rsid w:val="00AD3A26"/>
    <w:rsid w:val="00AD42DA"/>
    <w:rsid w:val="00AE0DB9"/>
    <w:rsid w:val="00AE1CE9"/>
    <w:rsid w:val="00AE3359"/>
    <w:rsid w:val="00AE492A"/>
    <w:rsid w:val="00AE50D1"/>
    <w:rsid w:val="00AF27DE"/>
    <w:rsid w:val="00AF309C"/>
    <w:rsid w:val="00AF6E67"/>
    <w:rsid w:val="00B019C1"/>
    <w:rsid w:val="00B01ABA"/>
    <w:rsid w:val="00B0702A"/>
    <w:rsid w:val="00B07475"/>
    <w:rsid w:val="00B11682"/>
    <w:rsid w:val="00B20736"/>
    <w:rsid w:val="00B30CF5"/>
    <w:rsid w:val="00B3255B"/>
    <w:rsid w:val="00B327A0"/>
    <w:rsid w:val="00B3608A"/>
    <w:rsid w:val="00B364A4"/>
    <w:rsid w:val="00B505B8"/>
    <w:rsid w:val="00B519FF"/>
    <w:rsid w:val="00B54036"/>
    <w:rsid w:val="00B633B2"/>
    <w:rsid w:val="00B66142"/>
    <w:rsid w:val="00B664B9"/>
    <w:rsid w:val="00B77577"/>
    <w:rsid w:val="00B807E0"/>
    <w:rsid w:val="00B86238"/>
    <w:rsid w:val="00B90012"/>
    <w:rsid w:val="00B90FD3"/>
    <w:rsid w:val="00B97226"/>
    <w:rsid w:val="00BA4CA9"/>
    <w:rsid w:val="00BB1517"/>
    <w:rsid w:val="00BB1F8D"/>
    <w:rsid w:val="00BB27CD"/>
    <w:rsid w:val="00BB5FF2"/>
    <w:rsid w:val="00BC0FD6"/>
    <w:rsid w:val="00BD0E14"/>
    <w:rsid w:val="00BD26C6"/>
    <w:rsid w:val="00BD5140"/>
    <w:rsid w:val="00BF01D7"/>
    <w:rsid w:val="00BF063D"/>
    <w:rsid w:val="00BF210D"/>
    <w:rsid w:val="00BF260F"/>
    <w:rsid w:val="00BF374F"/>
    <w:rsid w:val="00C0035D"/>
    <w:rsid w:val="00C025D1"/>
    <w:rsid w:val="00C02AA3"/>
    <w:rsid w:val="00C03545"/>
    <w:rsid w:val="00C078F7"/>
    <w:rsid w:val="00C12083"/>
    <w:rsid w:val="00C16CA3"/>
    <w:rsid w:val="00C24EE1"/>
    <w:rsid w:val="00C338C5"/>
    <w:rsid w:val="00C35284"/>
    <w:rsid w:val="00C614DF"/>
    <w:rsid w:val="00C62B67"/>
    <w:rsid w:val="00C66C2F"/>
    <w:rsid w:val="00C708D3"/>
    <w:rsid w:val="00C7359C"/>
    <w:rsid w:val="00C75F3C"/>
    <w:rsid w:val="00C8154D"/>
    <w:rsid w:val="00C82260"/>
    <w:rsid w:val="00C84D18"/>
    <w:rsid w:val="00C85339"/>
    <w:rsid w:val="00C86CCF"/>
    <w:rsid w:val="00C933C2"/>
    <w:rsid w:val="00C93A1A"/>
    <w:rsid w:val="00CA07A2"/>
    <w:rsid w:val="00CA5C27"/>
    <w:rsid w:val="00CA7183"/>
    <w:rsid w:val="00CB08FC"/>
    <w:rsid w:val="00CB10BE"/>
    <w:rsid w:val="00CB2926"/>
    <w:rsid w:val="00CB4794"/>
    <w:rsid w:val="00CC4F5E"/>
    <w:rsid w:val="00CC4F9B"/>
    <w:rsid w:val="00CD198A"/>
    <w:rsid w:val="00CD4792"/>
    <w:rsid w:val="00CE2EEF"/>
    <w:rsid w:val="00CE5554"/>
    <w:rsid w:val="00CF531C"/>
    <w:rsid w:val="00D10770"/>
    <w:rsid w:val="00D127B3"/>
    <w:rsid w:val="00D24FAF"/>
    <w:rsid w:val="00D35B85"/>
    <w:rsid w:val="00D35C70"/>
    <w:rsid w:val="00D4288E"/>
    <w:rsid w:val="00D429D6"/>
    <w:rsid w:val="00D433FD"/>
    <w:rsid w:val="00D44267"/>
    <w:rsid w:val="00D444EC"/>
    <w:rsid w:val="00D45649"/>
    <w:rsid w:val="00D520DA"/>
    <w:rsid w:val="00D55C77"/>
    <w:rsid w:val="00D55F57"/>
    <w:rsid w:val="00D5613C"/>
    <w:rsid w:val="00D65C48"/>
    <w:rsid w:val="00D65D40"/>
    <w:rsid w:val="00D66AE0"/>
    <w:rsid w:val="00D679D0"/>
    <w:rsid w:val="00D767D3"/>
    <w:rsid w:val="00D80064"/>
    <w:rsid w:val="00D821B6"/>
    <w:rsid w:val="00D8609F"/>
    <w:rsid w:val="00D93325"/>
    <w:rsid w:val="00D959F3"/>
    <w:rsid w:val="00D96EFE"/>
    <w:rsid w:val="00D97184"/>
    <w:rsid w:val="00D9762D"/>
    <w:rsid w:val="00DB0664"/>
    <w:rsid w:val="00DB0EE2"/>
    <w:rsid w:val="00DB7300"/>
    <w:rsid w:val="00DC1756"/>
    <w:rsid w:val="00DD42FA"/>
    <w:rsid w:val="00DE17F0"/>
    <w:rsid w:val="00DE2688"/>
    <w:rsid w:val="00DF4503"/>
    <w:rsid w:val="00DF5530"/>
    <w:rsid w:val="00E04EE4"/>
    <w:rsid w:val="00E06691"/>
    <w:rsid w:val="00E20824"/>
    <w:rsid w:val="00E2550C"/>
    <w:rsid w:val="00E31958"/>
    <w:rsid w:val="00E32771"/>
    <w:rsid w:val="00E40D5D"/>
    <w:rsid w:val="00E46560"/>
    <w:rsid w:val="00E573DF"/>
    <w:rsid w:val="00E57BC9"/>
    <w:rsid w:val="00E6169D"/>
    <w:rsid w:val="00E61E92"/>
    <w:rsid w:val="00E74B82"/>
    <w:rsid w:val="00E808FA"/>
    <w:rsid w:val="00E8353E"/>
    <w:rsid w:val="00E84C71"/>
    <w:rsid w:val="00E91396"/>
    <w:rsid w:val="00E93E7C"/>
    <w:rsid w:val="00E9549D"/>
    <w:rsid w:val="00EA28B9"/>
    <w:rsid w:val="00EA5671"/>
    <w:rsid w:val="00EB4B22"/>
    <w:rsid w:val="00EB5F79"/>
    <w:rsid w:val="00EB7A4E"/>
    <w:rsid w:val="00EC593F"/>
    <w:rsid w:val="00ED0150"/>
    <w:rsid w:val="00ED476B"/>
    <w:rsid w:val="00EE1F32"/>
    <w:rsid w:val="00EE260E"/>
    <w:rsid w:val="00EF558A"/>
    <w:rsid w:val="00EF66F4"/>
    <w:rsid w:val="00F00AC7"/>
    <w:rsid w:val="00F03CEB"/>
    <w:rsid w:val="00F066DB"/>
    <w:rsid w:val="00F147F2"/>
    <w:rsid w:val="00F21E3A"/>
    <w:rsid w:val="00F26A04"/>
    <w:rsid w:val="00F33DF1"/>
    <w:rsid w:val="00F4431A"/>
    <w:rsid w:val="00F44F70"/>
    <w:rsid w:val="00F50E74"/>
    <w:rsid w:val="00F526AD"/>
    <w:rsid w:val="00F63A87"/>
    <w:rsid w:val="00F674CB"/>
    <w:rsid w:val="00F812CA"/>
    <w:rsid w:val="00F82A16"/>
    <w:rsid w:val="00F85F9C"/>
    <w:rsid w:val="00F90EE4"/>
    <w:rsid w:val="00F93FFB"/>
    <w:rsid w:val="00F94B1B"/>
    <w:rsid w:val="00F9544B"/>
    <w:rsid w:val="00F9637B"/>
    <w:rsid w:val="00FA00C1"/>
    <w:rsid w:val="00FA374A"/>
    <w:rsid w:val="00FB197B"/>
    <w:rsid w:val="00FB59C8"/>
    <w:rsid w:val="00FB5BFA"/>
    <w:rsid w:val="00FB7B99"/>
    <w:rsid w:val="00FC3B77"/>
    <w:rsid w:val="00FC3E60"/>
    <w:rsid w:val="00FD0570"/>
    <w:rsid w:val="00FD470B"/>
    <w:rsid w:val="00FE7253"/>
    <w:rsid w:val="00FF2580"/>
    <w:rsid w:val="00FF5384"/>
    <w:rsid w:val="00FF6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C1D9F"/>
  <w15:chartTrackingRefBased/>
  <w15:docId w15:val="{F783178F-4E76-4F5A-B381-3FF046F4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4707"/>
    <w:pPr>
      <w:tabs>
        <w:tab w:val="center" w:pos="4153"/>
        <w:tab w:val="right" w:pos="8306"/>
      </w:tabs>
      <w:snapToGrid w:val="0"/>
      <w:jc w:val="center"/>
    </w:pPr>
    <w:rPr>
      <w:sz w:val="18"/>
      <w:szCs w:val="18"/>
    </w:rPr>
  </w:style>
  <w:style w:type="character" w:customStyle="1" w:styleId="a4">
    <w:name w:val="页眉 字符"/>
    <w:basedOn w:val="a0"/>
    <w:link w:val="a3"/>
    <w:uiPriority w:val="99"/>
    <w:rsid w:val="00384707"/>
    <w:rPr>
      <w:sz w:val="18"/>
      <w:szCs w:val="18"/>
    </w:rPr>
  </w:style>
  <w:style w:type="paragraph" w:styleId="a5">
    <w:name w:val="footer"/>
    <w:basedOn w:val="a"/>
    <w:link w:val="a6"/>
    <w:uiPriority w:val="99"/>
    <w:unhideWhenUsed/>
    <w:rsid w:val="00384707"/>
    <w:pPr>
      <w:tabs>
        <w:tab w:val="center" w:pos="4153"/>
        <w:tab w:val="right" w:pos="8306"/>
      </w:tabs>
      <w:snapToGrid w:val="0"/>
      <w:jc w:val="left"/>
    </w:pPr>
    <w:rPr>
      <w:sz w:val="18"/>
      <w:szCs w:val="18"/>
    </w:rPr>
  </w:style>
  <w:style w:type="character" w:customStyle="1" w:styleId="a6">
    <w:name w:val="页脚 字符"/>
    <w:basedOn w:val="a0"/>
    <w:link w:val="a5"/>
    <w:uiPriority w:val="99"/>
    <w:rsid w:val="00384707"/>
    <w:rPr>
      <w:sz w:val="18"/>
      <w:szCs w:val="18"/>
    </w:rPr>
  </w:style>
  <w:style w:type="paragraph" w:styleId="a7">
    <w:name w:val="Bibliography"/>
    <w:basedOn w:val="a"/>
    <w:next w:val="a"/>
    <w:uiPriority w:val="37"/>
    <w:unhideWhenUsed/>
    <w:rsid w:val="00CC4F5E"/>
    <w:pPr>
      <w:spacing w:line="480" w:lineRule="auto"/>
      <w:ind w:left="720" w:hanging="720"/>
    </w:pPr>
  </w:style>
  <w:style w:type="paragraph" w:styleId="a8">
    <w:name w:val="Body Text Indent"/>
    <w:basedOn w:val="a"/>
    <w:link w:val="a9"/>
    <w:rsid w:val="00133A48"/>
    <w:pPr>
      <w:spacing w:line="360" w:lineRule="exact"/>
      <w:ind w:left="538" w:hangingChars="192" w:hanging="538"/>
    </w:pPr>
    <w:rPr>
      <w:rFonts w:ascii="Times New Roman" w:eastAsia="SimSun" w:hAnsi="Times New Roman" w:cs="Times New Roman"/>
      <w:sz w:val="28"/>
      <w:szCs w:val="24"/>
    </w:rPr>
  </w:style>
  <w:style w:type="character" w:customStyle="1" w:styleId="a9">
    <w:name w:val="正文文本缩进 字符"/>
    <w:basedOn w:val="a0"/>
    <w:link w:val="a8"/>
    <w:rsid w:val="00133A48"/>
    <w:rPr>
      <w:rFonts w:ascii="Times New Roman" w:eastAsia="SimSun" w:hAnsi="Times New Roman" w:cs="Times New Roman"/>
      <w:sz w:val="28"/>
      <w:szCs w:val="24"/>
    </w:rPr>
  </w:style>
  <w:style w:type="paragraph" w:styleId="aa">
    <w:name w:val="Revision"/>
    <w:hidden/>
    <w:uiPriority w:val="99"/>
    <w:semiHidden/>
    <w:rsid w:val="00EB7A4E"/>
  </w:style>
  <w:style w:type="character" w:styleId="ab">
    <w:name w:val="annotation reference"/>
    <w:basedOn w:val="a0"/>
    <w:uiPriority w:val="99"/>
    <w:semiHidden/>
    <w:unhideWhenUsed/>
    <w:rsid w:val="00030972"/>
    <w:rPr>
      <w:sz w:val="21"/>
      <w:szCs w:val="21"/>
    </w:rPr>
  </w:style>
  <w:style w:type="paragraph" w:styleId="ac">
    <w:name w:val="annotation text"/>
    <w:basedOn w:val="a"/>
    <w:link w:val="ad"/>
    <w:uiPriority w:val="99"/>
    <w:semiHidden/>
    <w:unhideWhenUsed/>
    <w:rsid w:val="00030972"/>
    <w:pPr>
      <w:jc w:val="left"/>
    </w:pPr>
  </w:style>
  <w:style w:type="character" w:customStyle="1" w:styleId="ad">
    <w:name w:val="批注文字 字符"/>
    <w:basedOn w:val="a0"/>
    <w:link w:val="ac"/>
    <w:uiPriority w:val="99"/>
    <w:semiHidden/>
    <w:rsid w:val="00030972"/>
  </w:style>
  <w:style w:type="paragraph" w:styleId="ae">
    <w:name w:val="annotation subject"/>
    <w:basedOn w:val="ac"/>
    <w:next w:val="ac"/>
    <w:link w:val="af"/>
    <w:uiPriority w:val="99"/>
    <w:semiHidden/>
    <w:unhideWhenUsed/>
    <w:rsid w:val="00030972"/>
    <w:rPr>
      <w:b/>
      <w:bCs/>
    </w:rPr>
  </w:style>
  <w:style w:type="character" w:customStyle="1" w:styleId="af">
    <w:name w:val="批注主题 字符"/>
    <w:basedOn w:val="ad"/>
    <w:link w:val="ae"/>
    <w:uiPriority w:val="99"/>
    <w:semiHidden/>
    <w:rsid w:val="00030972"/>
    <w:rPr>
      <w:b/>
      <w:bCs/>
    </w:rPr>
  </w:style>
  <w:style w:type="table" w:styleId="af0">
    <w:name w:val="Table Grid"/>
    <w:basedOn w:val="a1"/>
    <w:uiPriority w:val="39"/>
    <w:rsid w:val="00786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link w:val="TOC20"/>
    <w:autoRedefine/>
    <w:uiPriority w:val="39"/>
    <w:unhideWhenUsed/>
    <w:rsid w:val="00CA5C27"/>
    <w:pPr>
      <w:ind w:leftChars="200" w:left="420"/>
    </w:pPr>
  </w:style>
  <w:style w:type="paragraph" w:styleId="TOC1">
    <w:name w:val="toc 1"/>
    <w:basedOn w:val="a"/>
    <w:next w:val="a"/>
    <w:link w:val="TOC10"/>
    <w:autoRedefine/>
    <w:uiPriority w:val="39"/>
    <w:unhideWhenUsed/>
    <w:rsid w:val="00660B8F"/>
    <w:pPr>
      <w:tabs>
        <w:tab w:val="right" w:leader="dot" w:pos="8296"/>
      </w:tabs>
      <w:jc w:val="center"/>
    </w:pPr>
    <w:rPr>
      <w:rFonts w:ascii="SimHei" w:eastAsia="SimHei" w:hAnsi="SimHei"/>
      <w:noProof/>
      <w:sz w:val="28"/>
      <w:szCs w:val="28"/>
    </w:rPr>
  </w:style>
  <w:style w:type="paragraph" w:styleId="TOC3">
    <w:name w:val="toc 3"/>
    <w:basedOn w:val="a"/>
    <w:next w:val="a"/>
    <w:link w:val="TOC30"/>
    <w:autoRedefine/>
    <w:uiPriority w:val="39"/>
    <w:unhideWhenUsed/>
    <w:rsid w:val="00CA5C27"/>
    <w:pPr>
      <w:ind w:leftChars="400" w:left="840"/>
    </w:pPr>
  </w:style>
  <w:style w:type="paragraph" w:customStyle="1" w:styleId="1">
    <w:name w:val="样式1"/>
    <w:basedOn w:val="TOC1"/>
    <w:link w:val="10"/>
    <w:qFormat/>
    <w:rsid w:val="009E3893"/>
    <w:rPr>
      <w:b/>
      <w:sz w:val="32"/>
    </w:rPr>
  </w:style>
  <w:style w:type="paragraph" w:customStyle="1" w:styleId="2">
    <w:name w:val="样式2"/>
    <w:basedOn w:val="TOC1"/>
    <w:link w:val="20"/>
    <w:qFormat/>
    <w:rsid w:val="009E3893"/>
  </w:style>
  <w:style w:type="character" w:customStyle="1" w:styleId="TOC10">
    <w:name w:val="TOC 1 字符"/>
    <w:basedOn w:val="a0"/>
    <w:link w:val="TOC1"/>
    <w:uiPriority w:val="39"/>
    <w:rsid w:val="009E3893"/>
    <w:rPr>
      <w:rFonts w:ascii="SimHei" w:eastAsia="SimHei" w:hAnsi="SimHei"/>
      <w:noProof/>
      <w:sz w:val="28"/>
      <w:szCs w:val="28"/>
    </w:rPr>
  </w:style>
  <w:style w:type="character" w:customStyle="1" w:styleId="10">
    <w:name w:val="样式1 字符"/>
    <w:basedOn w:val="TOC10"/>
    <w:link w:val="1"/>
    <w:rsid w:val="009E3893"/>
    <w:rPr>
      <w:rFonts w:ascii="SimHei" w:eastAsia="SimHei" w:hAnsi="SimHei"/>
      <w:b/>
      <w:noProof/>
      <w:sz w:val="32"/>
      <w:szCs w:val="28"/>
    </w:rPr>
  </w:style>
  <w:style w:type="paragraph" w:customStyle="1" w:styleId="3">
    <w:name w:val="样式3"/>
    <w:basedOn w:val="TOC1"/>
    <w:link w:val="30"/>
    <w:qFormat/>
    <w:rsid w:val="009E3893"/>
    <w:rPr>
      <w:rFonts w:ascii="Times New Roman" w:eastAsia="Times New Roman" w:hAnsi="Times New Roman" w:cs="Times New Roman"/>
    </w:rPr>
  </w:style>
  <w:style w:type="character" w:customStyle="1" w:styleId="20">
    <w:name w:val="样式2 字符"/>
    <w:basedOn w:val="TOC10"/>
    <w:link w:val="2"/>
    <w:rsid w:val="009E3893"/>
    <w:rPr>
      <w:rFonts w:ascii="SimHei" w:eastAsia="SimHei" w:hAnsi="SimHei"/>
      <w:noProof/>
      <w:sz w:val="28"/>
      <w:szCs w:val="28"/>
    </w:rPr>
  </w:style>
  <w:style w:type="paragraph" w:customStyle="1" w:styleId="4">
    <w:name w:val="样式4"/>
    <w:basedOn w:val="TOC2"/>
    <w:link w:val="40"/>
    <w:qFormat/>
    <w:rsid w:val="00CA07A2"/>
    <w:pPr>
      <w:tabs>
        <w:tab w:val="right" w:leader="dot" w:pos="8296"/>
      </w:tabs>
    </w:pPr>
    <w:rPr>
      <w:rFonts w:ascii="SimSun" w:eastAsia="SimSun" w:hAnsi="SimSun"/>
      <w:noProof/>
      <w:sz w:val="24"/>
      <w:szCs w:val="24"/>
    </w:rPr>
  </w:style>
  <w:style w:type="character" w:customStyle="1" w:styleId="30">
    <w:name w:val="样式3 字符"/>
    <w:basedOn w:val="TOC10"/>
    <w:link w:val="3"/>
    <w:rsid w:val="009E3893"/>
    <w:rPr>
      <w:rFonts w:ascii="Times New Roman" w:eastAsia="Times New Roman" w:hAnsi="Times New Roman" w:cs="Times New Roman"/>
      <w:noProof/>
      <w:sz w:val="28"/>
      <w:szCs w:val="28"/>
    </w:rPr>
  </w:style>
  <w:style w:type="paragraph" w:customStyle="1" w:styleId="5">
    <w:name w:val="样式5"/>
    <w:basedOn w:val="TOC3"/>
    <w:link w:val="50"/>
    <w:qFormat/>
    <w:rsid w:val="00CA07A2"/>
    <w:pPr>
      <w:tabs>
        <w:tab w:val="right" w:leader="dot" w:pos="8296"/>
      </w:tabs>
      <w:ind w:left="400"/>
      <w:contextualSpacing/>
    </w:pPr>
    <w:rPr>
      <w:rFonts w:ascii="SimSun" w:eastAsia="SimSun" w:hAnsi="SimSun" w:cs="Times New Roman"/>
      <w:noProof/>
      <w:sz w:val="24"/>
      <w:szCs w:val="24"/>
    </w:rPr>
  </w:style>
  <w:style w:type="character" w:customStyle="1" w:styleId="TOC20">
    <w:name w:val="TOC 2 字符"/>
    <w:basedOn w:val="a0"/>
    <w:link w:val="TOC2"/>
    <w:uiPriority w:val="39"/>
    <w:rsid w:val="00CA07A2"/>
  </w:style>
  <w:style w:type="character" w:customStyle="1" w:styleId="40">
    <w:name w:val="样式4 字符"/>
    <w:basedOn w:val="TOC20"/>
    <w:link w:val="4"/>
    <w:rsid w:val="00CA07A2"/>
    <w:rPr>
      <w:rFonts w:ascii="SimSun" w:eastAsia="SimSun" w:hAnsi="SimSun"/>
      <w:noProof/>
      <w:sz w:val="24"/>
      <w:szCs w:val="24"/>
    </w:rPr>
  </w:style>
  <w:style w:type="paragraph" w:customStyle="1" w:styleId="af1">
    <w:name w:val="新版章标题"/>
    <w:basedOn w:val="TOC1"/>
    <w:link w:val="af2"/>
    <w:qFormat/>
    <w:rsid w:val="00CA07A2"/>
    <w:pPr>
      <w:contextualSpacing/>
    </w:pPr>
  </w:style>
  <w:style w:type="character" w:customStyle="1" w:styleId="TOC30">
    <w:name w:val="TOC 3 字符"/>
    <w:basedOn w:val="a0"/>
    <w:link w:val="TOC3"/>
    <w:uiPriority w:val="39"/>
    <w:rsid w:val="00CA07A2"/>
  </w:style>
  <w:style w:type="character" w:customStyle="1" w:styleId="50">
    <w:name w:val="样式5 字符"/>
    <w:basedOn w:val="TOC30"/>
    <w:link w:val="5"/>
    <w:rsid w:val="00CA07A2"/>
    <w:rPr>
      <w:rFonts w:ascii="SimSun" w:eastAsia="SimSun" w:hAnsi="SimSun" w:cs="Times New Roman"/>
      <w:noProof/>
      <w:sz w:val="24"/>
      <w:szCs w:val="24"/>
    </w:rPr>
  </w:style>
  <w:style w:type="character" w:customStyle="1" w:styleId="af2">
    <w:name w:val="新版章标题 字符"/>
    <w:basedOn w:val="TOC10"/>
    <w:link w:val="af1"/>
    <w:rsid w:val="00CA07A2"/>
    <w:rPr>
      <w:rFonts w:ascii="SimHei" w:eastAsia="SimHei" w:hAnsi="SimHei"/>
      <w:noProof/>
      <w:sz w:val="28"/>
      <w:szCs w:val="28"/>
    </w:rPr>
  </w:style>
  <w:style w:type="character" w:styleId="af3">
    <w:name w:val="Hyperlink"/>
    <w:basedOn w:val="a0"/>
    <w:uiPriority w:val="99"/>
    <w:semiHidden/>
    <w:unhideWhenUsed/>
    <w:rsid w:val="004208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82584">
      <w:bodyDiv w:val="1"/>
      <w:marLeft w:val="0"/>
      <w:marRight w:val="0"/>
      <w:marTop w:val="0"/>
      <w:marBottom w:val="0"/>
      <w:divBdr>
        <w:top w:val="none" w:sz="0" w:space="0" w:color="auto"/>
        <w:left w:val="none" w:sz="0" w:space="0" w:color="auto"/>
        <w:bottom w:val="none" w:sz="0" w:space="0" w:color="auto"/>
        <w:right w:val="none" w:sz="0" w:space="0" w:color="auto"/>
      </w:divBdr>
      <w:divsChild>
        <w:div w:id="1774281039">
          <w:marLeft w:val="480"/>
          <w:marRight w:val="0"/>
          <w:marTop w:val="0"/>
          <w:marBottom w:val="0"/>
          <w:divBdr>
            <w:top w:val="none" w:sz="0" w:space="0" w:color="auto"/>
            <w:left w:val="none" w:sz="0" w:space="0" w:color="auto"/>
            <w:bottom w:val="none" w:sz="0" w:space="0" w:color="auto"/>
            <w:right w:val="none" w:sz="0" w:space="0" w:color="auto"/>
          </w:divBdr>
          <w:divsChild>
            <w:div w:id="8071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4766">
      <w:bodyDiv w:val="1"/>
      <w:marLeft w:val="0"/>
      <w:marRight w:val="0"/>
      <w:marTop w:val="0"/>
      <w:marBottom w:val="0"/>
      <w:divBdr>
        <w:top w:val="none" w:sz="0" w:space="0" w:color="auto"/>
        <w:left w:val="none" w:sz="0" w:space="0" w:color="auto"/>
        <w:bottom w:val="none" w:sz="0" w:space="0" w:color="auto"/>
        <w:right w:val="none" w:sz="0" w:space="0" w:color="auto"/>
      </w:divBdr>
      <w:divsChild>
        <w:div w:id="1223755004">
          <w:marLeft w:val="0"/>
          <w:marRight w:val="108"/>
          <w:marTop w:val="18"/>
          <w:marBottom w:val="108"/>
          <w:divBdr>
            <w:top w:val="none" w:sz="0" w:space="0" w:color="auto"/>
            <w:left w:val="none" w:sz="0" w:space="0" w:color="auto"/>
            <w:bottom w:val="none" w:sz="0" w:space="0" w:color="auto"/>
            <w:right w:val="none" w:sz="0" w:space="0" w:color="auto"/>
          </w:divBdr>
          <w:divsChild>
            <w:div w:id="15528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2.xml"/><Relationship Id="rId14" Type="http://schemas.microsoft.com/office/2018/08/relationships/commentsExtensible" Target="commentsExtensible.xml"/><Relationship Id="rId22" Type="http://schemas.openxmlformats.org/officeDocument/2006/relationships/image" Target="media/image10.pn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83AA8-B26C-4AC2-A110-ECDB47E3B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15432</TotalTime>
  <Pages>1</Pages>
  <Words>4582</Words>
  <Characters>26123</Characters>
  <Application>Microsoft Office Word</Application>
  <DocSecurity>0</DocSecurity>
  <Lines>217</Lines>
  <Paragraphs>61</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摘  要</vt:lpstr>
      <vt:lpstr>Abstract</vt:lpstr>
      <vt:lpstr>    1.1 自我优势效应</vt:lpstr>
      <vt:lpstr>    1.2 自我联结范式</vt:lpstr>
      <vt:lpstr>    1.3自我优先效应自动化加工的评述</vt:lpstr>
      <vt:lpstr>    1.4 自上而下加工的影响</vt:lpstr>
      <vt:lpstr>    1.5 本研究的设计思路</vt:lpstr>
      <vt:lpstr>第2章</vt:lpstr>
      <vt:lpstr>实验1：判断优先级对自我优势效应的影响</vt:lpstr>
      <vt:lpstr>    2.1 方法</vt:lpstr>
      <vt:lpstr>        2.1.1 实验被试</vt:lpstr>
      <vt:lpstr>        2.1.2 实验材料</vt:lpstr>
      <vt:lpstr>        2.1.3 实验程序</vt:lpstr>
      <vt:lpstr>    2.2 结果与分析</vt:lpstr>
      <vt:lpstr>        2.2.1 反应时结果</vt:lpstr>
      <vt:lpstr>        2.2.2 正确率结果</vt:lpstr>
      <vt:lpstr/>
      <vt:lpstr>第3章</vt:lpstr>
      <vt:lpstr>实验2：任务目标对自我优先效应的影响</vt:lpstr>
      <vt:lpstr>    3.1 方法</vt:lpstr>
      <vt:lpstr>        3.1.1 实验被试</vt:lpstr>
      <vt:lpstr>        3.1.2 实验材料</vt:lpstr>
      <vt:lpstr>        3.1.3 实验程序</vt:lpstr>
      <vt:lpstr>    3.2 结果与分析</vt:lpstr>
      <vt:lpstr>        3.2.1 反应时结果</vt:lpstr>
      <vt:lpstr>        3.2.2 正确率结果</vt:lpstr>
      <vt:lpstr>第4章 讨论</vt:lpstr>
      <vt:lpstr>    4.1 任务目标的自上而下调节强大作用</vt:lpstr>
    </vt:vector>
  </TitlesOfParts>
  <Company/>
  <LinksUpToDate>false</LinksUpToDate>
  <CharactersWithSpaces>30644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Jiachen</dc:creator>
  <cp:keywords/>
  <dc:description/>
  <cp:lastModifiedBy>Hu, C-P</cp:lastModifiedBy>
  <cp:revision>390</cp:revision>
  <dcterms:created xsi:type="dcterms:W3CDTF">2023-04-17T00:58:00Z</dcterms:created>
  <dcterms:modified xsi:type="dcterms:W3CDTF">2023-05-06T03:49:00Z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id="FJ0zT6dY"/&gt;&lt;style id="http://www.zotero.org/styles/apa" locale="zh-CN"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